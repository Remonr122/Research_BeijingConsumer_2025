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xml" ContentType="application/vnd.openxmlformats-officedocument.drawingml.chart+xml"/>
  <Override PartName="/word/charts/chart20.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11.xml" ContentType="application/vnd.ms-office.chartcolorstyle+xml"/>
  <Override PartName="/word/charts/colors12.xml" ContentType="application/vnd.ms-office.chartcolorstyle+xml"/>
  <Override PartName="/word/charts/colors13.xml" ContentType="application/vnd.ms-office.chartcolorstyle+xml"/>
  <Override PartName="/word/charts/colors14.xml" ContentType="application/vnd.ms-office.chartcolorstyle+xml"/>
  <Override PartName="/word/charts/colors15.xml" ContentType="application/vnd.ms-office.chartcolorstyle+xml"/>
  <Override PartName="/word/charts/colors16.xml" ContentType="application/vnd.ms-office.chartcolorstyle+xml"/>
  <Override PartName="/word/charts/colors17.xml" ContentType="application/vnd.ms-office.chartcolorstyle+xml"/>
  <Override PartName="/word/charts/colors18.xml" ContentType="application/vnd.ms-office.chartcolorstyle+xml"/>
  <Override PartName="/word/charts/colors19.xml" ContentType="application/vnd.ms-office.chartcolorstyle+xml"/>
  <Override PartName="/word/charts/colors2.xml" ContentType="application/vnd.ms-office.chartcolorstyle+xml"/>
  <Override PartName="/word/charts/colors20.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11.xml" ContentType="application/vnd.ms-office.chartstyle+xml"/>
  <Override PartName="/word/charts/style12.xml" ContentType="application/vnd.ms-office.chartstyle+xml"/>
  <Override PartName="/word/charts/style13.xml" ContentType="application/vnd.ms-office.chartstyle+xml"/>
  <Override PartName="/word/charts/style14.xml" ContentType="application/vnd.ms-office.chartstyle+xml"/>
  <Override PartName="/word/charts/style15.xml" ContentType="application/vnd.ms-office.chartstyle+xml"/>
  <Override PartName="/word/charts/style16.xml" ContentType="application/vnd.ms-office.chartstyle+xml"/>
  <Override PartName="/word/charts/style17.xml" ContentType="application/vnd.ms-office.chartstyle+xml"/>
  <Override PartName="/word/charts/style18.xml" ContentType="application/vnd.ms-office.chartstyle+xml"/>
  <Override PartName="/word/charts/style19.xml" ContentType="application/vnd.ms-office.chartstyle+xml"/>
  <Override PartName="/word/charts/style2.xml" ContentType="application/vnd.ms-office.chartstyle+xml"/>
  <Override PartName="/word/charts/style20.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10.xml" ContentType="application/vnd.openxmlformats-officedocument.themeOverride+xml"/>
  <Override PartName="/word/theme/themeOverride11.xml" ContentType="application/vnd.openxmlformats-officedocument.themeOverride+xml"/>
  <Override PartName="/word/theme/themeOverride12.xml" ContentType="application/vnd.openxmlformats-officedocument.themeOverride+xml"/>
  <Override PartName="/word/theme/themeOverride13.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Override PartName="/word/theme/themeOverride4.xml" ContentType="application/vnd.openxmlformats-officedocument.themeOverride+xml"/>
  <Override PartName="/word/theme/themeOverride5.xml" ContentType="application/vnd.openxmlformats-officedocument.themeOverride+xml"/>
  <Override PartName="/word/theme/themeOverride6.xml" ContentType="application/vnd.openxmlformats-officedocument.themeOverride+xml"/>
  <Override PartName="/word/theme/themeOverride7.xml" ContentType="application/vnd.openxmlformats-officedocument.themeOverride+xml"/>
  <Override PartName="/word/theme/themeOverride8.xml" ContentType="application/vnd.openxmlformats-officedocument.themeOverride+xml"/>
  <Override PartName="/word/theme/themeOverride9.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FC2BAF">
      <w:pPr>
        <w:jc w:val="left"/>
        <w:rPr>
          <w:rFonts w:hint="default" w:ascii="Arial" w:hAnsi="Arial" w:eastAsia="Noto Sans SC" w:cs="Arial"/>
          <w:b/>
          <w:bCs/>
          <w:sz w:val="24"/>
          <w:szCs w:val="24"/>
        </w:rPr>
      </w:pPr>
    </w:p>
    <w:p w14:paraId="54E4FD83">
      <w:pPr>
        <w:jc w:val="left"/>
        <w:rPr>
          <w:rFonts w:hint="default" w:ascii="Arial" w:hAnsi="Arial" w:eastAsia="Noto Sans SC" w:cs="Arial"/>
          <w:b/>
          <w:bCs/>
          <w:sz w:val="24"/>
          <w:szCs w:val="24"/>
        </w:rPr>
      </w:pPr>
    </w:p>
    <w:p w14:paraId="44F8F39A">
      <w:pPr>
        <w:jc w:val="left"/>
        <w:rPr>
          <w:rFonts w:hint="default" w:ascii="Arial" w:hAnsi="Arial" w:eastAsia="Noto Sans SC" w:cs="Arial"/>
          <w:b/>
          <w:bCs/>
          <w:sz w:val="24"/>
          <w:szCs w:val="24"/>
        </w:rPr>
      </w:pPr>
    </w:p>
    <w:p w14:paraId="7E51A68F">
      <w:pPr>
        <w:jc w:val="left"/>
        <w:rPr>
          <w:rFonts w:hint="default" w:ascii="Arial" w:hAnsi="Arial" w:eastAsia="Noto Sans SC" w:cs="Arial"/>
          <w:b/>
          <w:bCs/>
          <w:sz w:val="24"/>
          <w:szCs w:val="24"/>
        </w:rPr>
      </w:pPr>
    </w:p>
    <w:p w14:paraId="60EF11F7">
      <w:pPr>
        <w:jc w:val="left"/>
        <w:rPr>
          <w:rFonts w:hint="default" w:ascii="Arial" w:hAnsi="Arial" w:eastAsia="Noto Sans SC" w:cs="Arial"/>
          <w:b/>
          <w:bCs/>
          <w:sz w:val="24"/>
          <w:szCs w:val="24"/>
        </w:rPr>
      </w:pPr>
    </w:p>
    <w:p w14:paraId="51497052">
      <w:pPr>
        <w:jc w:val="left"/>
        <w:rPr>
          <w:rFonts w:hint="default" w:ascii="Arial" w:hAnsi="Arial" w:eastAsia="Noto Sans SC" w:cs="Arial"/>
          <w:b/>
          <w:bCs/>
          <w:sz w:val="24"/>
          <w:szCs w:val="24"/>
        </w:rPr>
      </w:pPr>
    </w:p>
    <w:p w14:paraId="02CB6F55">
      <w:pPr>
        <w:jc w:val="left"/>
        <w:rPr>
          <w:rFonts w:hint="default" w:ascii="Arial" w:hAnsi="Arial" w:eastAsia="Noto Sans SC" w:cs="Arial"/>
          <w:b/>
          <w:bCs/>
          <w:sz w:val="24"/>
          <w:szCs w:val="24"/>
        </w:rPr>
      </w:pPr>
    </w:p>
    <w:p w14:paraId="19DA038E">
      <w:pPr>
        <w:jc w:val="left"/>
        <w:rPr>
          <w:rFonts w:hint="default" w:ascii="Arial" w:hAnsi="Arial" w:eastAsia="Noto Sans SC" w:cs="Arial"/>
          <w:b/>
          <w:bCs/>
          <w:sz w:val="24"/>
          <w:szCs w:val="24"/>
        </w:rPr>
      </w:pPr>
    </w:p>
    <w:p w14:paraId="4ABADA6B">
      <w:pPr>
        <w:jc w:val="left"/>
        <w:rPr>
          <w:rFonts w:hint="default" w:ascii="Arial" w:hAnsi="Arial" w:eastAsia="Noto Sans SC" w:cs="Arial"/>
          <w:b/>
          <w:bCs/>
          <w:sz w:val="24"/>
          <w:szCs w:val="24"/>
        </w:rPr>
      </w:pPr>
    </w:p>
    <w:p w14:paraId="7EEA9064">
      <w:pPr>
        <w:jc w:val="left"/>
        <w:rPr>
          <w:rFonts w:hint="default" w:ascii="Arial" w:hAnsi="Arial" w:eastAsia="Noto Sans SC" w:cs="Arial"/>
          <w:b/>
          <w:bCs/>
          <w:sz w:val="24"/>
          <w:szCs w:val="24"/>
        </w:rPr>
      </w:pPr>
    </w:p>
    <w:p w14:paraId="63268E99">
      <w:pPr>
        <w:jc w:val="left"/>
        <w:rPr>
          <w:rFonts w:hint="default" w:ascii="Arial" w:hAnsi="Arial" w:eastAsia="Noto Sans SC" w:cs="Arial"/>
          <w:b/>
          <w:bCs/>
          <w:sz w:val="24"/>
          <w:szCs w:val="24"/>
        </w:rPr>
      </w:pPr>
    </w:p>
    <w:p w14:paraId="7C01A1EF">
      <w:pPr>
        <w:pStyle w:val="9"/>
        <w:keepNext w:val="0"/>
        <w:keepLines w:val="0"/>
        <w:widowControl/>
        <w:suppressLineNumbers w:val="0"/>
        <w:jc w:val="center"/>
        <w:rPr>
          <w:rFonts w:hint="default" w:ascii="Arial" w:hAnsi="Arial" w:eastAsia="Noto Sans SC" w:cs="Arial"/>
          <w:b/>
          <w:bCs/>
          <w:sz w:val="32"/>
          <w:szCs w:val="32"/>
          <w:lang w:val="en-US" w:eastAsia="zh-CN"/>
        </w:rPr>
      </w:pPr>
      <w:r>
        <w:rPr>
          <w:rFonts w:hint="default" w:ascii="Arial" w:hAnsi="Arial" w:eastAsia="Noto Sans SC" w:cs="Arial"/>
          <w:b/>
          <w:bCs/>
          <w:sz w:val="32"/>
          <w:szCs w:val="32"/>
          <w:lang w:val="en-US" w:eastAsia="zh-CN"/>
        </w:rPr>
        <w:t>W</w:t>
      </w:r>
      <w:r>
        <w:rPr>
          <w:rFonts w:hint="default" w:ascii="Arial" w:hAnsi="Arial" w:eastAsia="Noto Sans SC" w:cs="Arial"/>
          <w:b/>
          <w:bCs/>
          <w:sz w:val="32"/>
          <w:szCs w:val="32"/>
        </w:rPr>
        <w:t>e-media Marketing -</w:t>
      </w:r>
      <w:r>
        <w:rPr>
          <w:rFonts w:hint="default" w:ascii="Arial" w:hAnsi="Arial" w:eastAsia="Noto Sans SC" w:cs="Arial"/>
          <w:b/>
          <w:bCs/>
          <w:sz w:val="32"/>
          <w:szCs w:val="32"/>
          <w:lang w:val="en-US" w:eastAsia="zh-CN"/>
        </w:rPr>
        <w:t xml:space="preserve">Taking </w:t>
      </w:r>
      <w:r>
        <w:rPr>
          <w:rFonts w:hint="default" w:ascii="Arial" w:hAnsi="Arial" w:eastAsia="Noto Sans SC" w:cs="Arial"/>
          <w:b/>
          <w:bCs/>
          <w:sz w:val="32"/>
          <w:szCs w:val="32"/>
        </w:rPr>
        <w:t>Beijing, China</w:t>
      </w:r>
      <w:r>
        <w:rPr>
          <w:rFonts w:hint="default" w:ascii="Arial" w:hAnsi="Arial" w:eastAsia="Noto Sans SC" w:cs="Arial"/>
          <w:b/>
          <w:bCs/>
          <w:sz w:val="32"/>
          <w:szCs w:val="32"/>
          <w:lang w:val="en-US" w:eastAsia="zh-CN"/>
        </w:rPr>
        <w:t xml:space="preserve"> as example</w:t>
      </w:r>
    </w:p>
    <w:p w14:paraId="5C426B19">
      <w:pPr>
        <w:jc w:val="center"/>
        <w:rPr>
          <w:rFonts w:hint="default" w:ascii="Arial" w:hAnsi="Arial" w:eastAsia="Noto Sans SC" w:cs="Arial"/>
          <w:b/>
          <w:bCs/>
          <w:sz w:val="24"/>
          <w:szCs w:val="24"/>
          <w:lang w:val="en-US" w:eastAsia="zh-CN"/>
        </w:rPr>
      </w:pPr>
      <w:r>
        <w:rPr>
          <w:rFonts w:hint="default" w:ascii="Arial" w:hAnsi="Arial" w:eastAsia="Noto Sans SC" w:cs="Arial"/>
          <w:b/>
          <w:bCs/>
          <w:sz w:val="24"/>
          <w:szCs w:val="24"/>
          <w:lang w:val="en-US" w:eastAsia="zh-CN"/>
        </w:rPr>
        <w:t>By JaneLa</w:t>
      </w:r>
    </w:p>
    <w:p w14:paraId="7D50DF88">
      <w:pPr>
        <w:jc w:val="left"/>
        <w:rPr>
          <w:rFonts w:hint="default" w:ascii="Arial" w:hAnsi="Arial" w:eastAsia="Noto Sans SC" w:cs="Arial"/>
          <w:b/>
          <w:bCs/>
          <w:sz w:val="24"/>
          <w:szCs w:val="24"/>
        </w:rPr>
        <w:sectPr>
          <w:pgSz w:w="11906" w:h="16838"/>
          <w:pgMar w:top="1440" w:right="1800" w:bottom="1440" w:left="1800" w:header="851" w:footer="992" w:gutter="0"/>
          <w:pgNumType w:fmt="decimal" w:start="1"/>
          <w:cols w:space="425" w:num="1"/>
          <w:docGrid w:type="lines" w:linePitch="312" w:charSpace="0"/>
        </w:sectPr>
      </w:pPr>
    </w:p>
    <w:sdt>
      <w:sdtPr>
        <w:rPr>
          <w:rStyle w:val="21"/>
          <w:b/>
          <w:bCs/>
          <w:lang w:val="en-US" w:eastAsia="zh-CN"/>
        </w:rPr>
        <w:id w:val="147462281"/>
        <w15:color w:val="DBDBDB"/>
        <w:docPartObj>
          <w:docPartGallery w:val="Table of Contents"/>
          <w:docPartUnique/>
        </w:docPartObj>
      </w:sdtPr>
      <w:sdtEndPr>
        <w:rPr>
          <w:rStyle w:val="21"/>
          <w:rFonts w:hint="default" w:ascii="Arial" w:hAnsi="Arial" w:eastAsia="Arial" w:cs="Arial"/>
          <w:b/>
          <w:bCs/>
          <w:kern w:val="2"/>
          <w:sz w:val="24"/>
          <w:szCs w:val="24"/>
          <w:lang w:val="en-US" w:eastAsia="zh-CN" w:bidi="ar-SA"/>
        </w:rPr>
      </w:sdtEndPr>
      <w:sdtContent>
        <w:sdt>
          <w:sdtPr>
            <w:rPr>
              <w:rStyle w:val="21"/>
              <w:b/>
              <w:bCs/>
              <w:lang w:val="en-US" w:eastAsia="zh-CN"/>
            </w:rPr>
            <w:id w:val="147464907"/>
            <w15:color w:val="DBDBDB"/>
            <w:docPartObj>
              <w:docPartGallery w:val="Table of Contents"/>
              <w:docPartUnique/>
            </w:docPartObj>
          </w:sdtPr>
          <w:sdtEndPr>
            <w:rPr>
              <w:rStyle w:val="21"/>
              <w:rFonts w:hint="default" w:ascii="Arial" w:hAnsi="Arial" w:eastAsia="Arial" w:cs="Arial"/>
              <w:b/>
              <w:bCs/>
              <w:kern w:val="2"/>
              <w:sz w:val="28"/>
              <w:szCs w:val="24"/>
              <w:lang w:val="en-US" w:eastAsia="zh-CN" w:bidi="ar-SA"/>
            </w:rPr>
          </w:sdtEndPr>
          <w:sdtContent>
            <w:p w14:paraId="24EDA0E2">
              <w:pPr>
                <w:spacing w:before="0" w:beforeLines="0" w:after="0" w:afterLines="0" w:line="240" w:lineRule="auto"/>
                <w:ind w:left="0" w:leftChars="0" w:right="0" w:rightChars="0" w:firstLine="0" w:firstLineChars="0"/>
                <w:jc w:val="left"/>
                <w:rPr>
                  <w:rFonts w:hint="default" w:ascii="Arial" w:hAnsi="Arial" w:eastAsia="Arial" w:cs="Arial"/>
                  <w:b/>
                  <w:kern w:val="2"/>
                  <w:sz w:val="28"/>
                  <w:szCs w:val="24"/>
                  <w:lang w:val="en-US" w:eastAsia="zh-CN" w:bidi="ar-SA"/>
                </w:rPr>
              </w:pPr>
              <w:bookmarkStart w:id="0" w:name="_Toc10124"/>
              <w:r>
                <w:rPr>
                  <w:rStyle w:val="21"/>
                  <w:rFonts w:hint="default"/>
                  <w:b/>
                  <w:bCs/>
                  <w:lang w:val="en-US" w:eastAsia="zh-CN"/>
                </w:rPr>
                <w:t>TABLE OF CONTENTS</w:t>
              </w:r>
              <w:bookmarkEnd w:id="0"/>
            </w:p>
          </w:sdtContent>
        </w:sdt>
        <w:p w14:paraId="191C068F">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TOC \o "1-3" \h \u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_Toc6404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LIST OF FIGURE</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_Toc6404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1AF7A5DD">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_Toc32451 </w:instrText>
          </w:r>
          <w:r>
            <w:rPr>
              <w:rFonts w:hint="default" w:ascii="Arial" w:hAnsi="Arial" w:cs="Arial"/>
              <w:sz w:val="24"/>
              <w:szCs w:val="24"/>
              <w:lang w:val="en-US" w:eastAsia="zh-CN"/>
            </w:rPr>
            <w:fldChar w:fldCharType="separate"/>
          </w:r>
          <w:r>
            <w:rPr>
              <w:rFonts w:hint="default" w:ascii="Arial" w:hAnsi="Arial" w:cs="Arial"/>
              <w:sz w:val="24"/>
              <w:szCs w:val="24"/>
            </w:rPr>
            <w:t>LIST OF TABLES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_Toc32451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16910DE3">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_Toc1933 </w:instrText>
          </w:r>
          <w:r>
            <w:rPr>
              <w:rFonts w:hint="default" w:ascii="Arial" w:hAnsi="Arial" w:cs="Arial"/>
              <w:sz w:val="24"/>
              <w:szCs w:val="24"/>
              <w:lang w:val="en-US" w:eastAsia="zh-CN"/>
            </w:rPr>
            <w:fldChar w:fldCharType="separate"/>
          </w:r>
          <w:r>
            <w:rPr>
              <w:rFonts w:hint="default" w:ascii="Arial" w:hAnsi="Arial" w:cs="Arial"/>
              <w:sz w:val="24"/>
              <w:szCs w:val="24"/>
            </w:rPr>
            <w:t>ACKNOWLEDGEMENTS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_Toc1933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4572C6ED">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_Toc8268 </w:instrText>
          </w:r>
          <w:r>
            <w:rPr>
              <w:rFonts w:hint="default" w:ascii="Arial" w:hAnsi="Arial" w:cs="Arial"/>
              <w:sz w:val="24"/>
              <w:szCs w:val="24"/>
              <w:lang w:val="en-US" w:eastAsia="zh-CN"/>
            </w:rPr>
            <w:fldChar w:fldCharType="separate"/>
          </w:r>
          <w:r>
            <w:rPr>
              <w:rFonts w:hint="default" w:ascii="Arial" w:hAnsi="Arial" w:cs="Arial"/>
              <w:sz w:val="24"/>
              <w:szCs w:val="24"/>
            </w:rPr>
            <w:t>ABSTRACT</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_Toc8268 \h </w:instrText>
          </w:r>
          <w:r>
            <w:rPr>
              <w:rFonts w:hint="default" w:ascii="Arial" w:hAnsi="Arial" w:cs="Arial"/>
              <w:sz w:val="24"/>
              <w:szCs w:val="24"/>
            </w:rPr>
            <w:fldChar w:fldCharType="separate"/>
          </w:r>
          <w:r>
            <w:rPr>
              <w:rFonts w:hint="default" w:ascii="Arial" w:hAnsi="Arial" w:cs="Arial"/>
              <w:sz w:val="24"/>
              <w:szCs w:val="24"/>
            </w:rPr>
            <w:t>6</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2B6D7296">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_Toc22827 </w:instrText>
          </w:r>
          <w:r>
            <w:rPr>
              <w:rFonts w:hint="default" w:ascii="Arial" w:hAnsi="Arial" w:cs="Arial"/>
              <w:sz w:val="24"/>
              <w:szCs w:val="24"/>
              <w:lang w:val="en-US" w:eastAsia="zh-CN"/>
            </w:rPr>
            <w:fldChar w:fldCharType="separate"/>
          </w:r>
          <w:r>
            <w:rPr>
              <w:rFonts w:hint="default" w:ascii="Arial" w:hAnsi="Arial" w:cs="Arial"/>
              <w:sz w:val="24"/>
              <w:szCs w:val="24"/>
            </w:rPr>
            <w:t xml:space="preserve">CHAPTER </w:t>
          </w:r>
          <w:r>
            <w:rPr>
              <w:rFonts w:hint="default" w:ascii="Arial" w:hAnsi="Arial" w:cs="Arial"/>
              <w:sz w:val="24"/>
              <w:szCs w:val="24"/>
              <w:lang w:val="en-US" w:eastAsia="zh-CN"/>
            </w:rPr>
            <w:t>ONE</w:t>
          </w:r>
          <w:r>
            <w:rPr>
              <w:rFonts w:hint="default" w:ascii="Arial" w:hAnsi="Arial" w:cs="Arial"/>
              <w:sz w:val="24"/>
              <w:szCs w:val="24"/>
            </w:rPr>
            <w:t xml:space="preserve">: </w:t>
          </w:r>
          <w:r>
            <w:rPr>
              <w:rFonts w:hint="default" w:ascii="Arial" w:hAnsi="Arial" w:cs="Arial"/>
              <w:sz w:val="24"/>
              <w:szCs w:val="24"/>
              <w:lang w:val="en-US" w:eastAsia="zh-CN"/>
            </w:rPr>
            <w:t>Introduction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_Toc22827 \h </w:instrText>
          </w:r>
          <w:r>
            <w:rPr>
              <w:rFonts w:hint="default" w:ascii="Arial" w:hAnsi="Arial" w:cs="Arial"/>
              <w:sz w:val="24"/>
              <w:szCs w:val="24"/>
            </w:rPr>
            <w:fldChar w:fldCharType="separate"/>
          </w:r>
          <w:r>
            <w:rPr>
              <w:rFonts w:hint="default" w:ascii="Arial" w:hAnsi="Arial" w:cs="Arial"/>
              <w:sz w:val="24"/>
              <w:szCs w:val="24"/>
            </w:rPr>
            <w:t>7</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5B2ADA4E">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_Toc4075 </w:instrText>
          </w:r>
          <w:r>
            <w:rPr>
              <w:rFonts w:hint="default" w:ascii="Arial" w:hAnsi="Arial" w:cs="Arial"/>
              <w:sz w:val="24"/>
              <w:szCs w:val="24"/>
              <w:lang w:val="en-US" w:eastAsia="zh-CN"/>
            </w:rPr>
            <w:fldChar w:fldCharType="separate"/>
          </w:r>
          <w:r>
            <w:rPr>
              <w:rFonts w:hint="default" w:ascii="Arial" w:hAnsi="Arial" w:cs="Arial"/>
              <w:sz w:val="24"/>
              <w:szCs w:val="24"/>
            </w:rPr>
            <w:t>CHAPTER TWO: Literature review</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_Toc4075 \h </w:instrText>
          </w:r>
          <w:r>
            <w:rPr>
              <w:rFonts w:hint="default" w:ascii="Arial" w:hAnsi="Arial" w:cs="Arial"/>
              <w:sz w:val="24"/>
              <w:szCs w:val="24"/>
            </w:rPr>
            <w:fldChar w:fldCharType="separate"/>
          </w:r>
          <w:r>
            <w:rPr>
              <w:rFonts w:hint="default" w:ascii="Arial" w:hAnsi="Arial" w:cs="Arial"/>
              <w:sz w:val="24"/>
              <w:szCs w:val="24"/>
            </w:rPr>
            <w:t>8</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6B3372AD">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_Toc18303 </w:instrText>
          </w:r>
          <w:r>
            <w:rPr>
              <w:rFonts w:hint="default" w:ascii="Arial" w:hAnsi="Arial" w:cs="Arial"/>
              <w:sz w:val="24"/>
              <w:szCs w:val="24"/>
              <w:lang w:val="en-US" w:eastAsia="zh-CN"/>
            </w:rPr>
            <w:fldChar w:fldCharType="separate"/>
          </w:r>
          <w:r>
            <w:rPr>
              <w:rFonts w:hint="default" w:ascii="Arial" w:hAnsi="Arial" w:cs="Arial"/>
              <w:sz w:val="24"/>
              <w:szCs w:val="24"/>
            </w:rPr>
            <w:t>2.1 Introduction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_Toc18303 \h </w:instrText>
          </w:r>
          <w:r>
            <w:rPr>
              <w:rFonts w:hint="default" w:ascii="Arial" w:hAnsi="Arial" w:cs="Arial"/>
              <w:sz w:val="24"/>
              <w:szCs w:val="24"/>
            </w:rPr>
            <w:fldChar w:fldCharType="separate"/>
          </w:r>
          <w:r>
            <w:rPr>
              <w:rFonts w:hint="default" w:ascii="Arial" w:hAnsi="Arial" w:cs="Arial"/>
              <w:sz w:val="24"/>
              <w:szCs w:val="24"/>
            </w:rPr>
            <w:t>8</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200F9997">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_Toc19835 </w:instrText>
          </w:r>
          <w:r>
            <w:rPr>
              <w:rFonts w:hint="default" w:ascii="Arial" w:hAnsi="Arial" w:cs="Arial"/>
              <w:sz w:val="24"/>
              <w:szCs w:val="24"/>
              <w:lang w:val="en-US" w:eastAsia="zh-CN"/>
            </w:rPr>
            <w:fldChar w:fldCharType="separate"/>
          </w:r>
          <w:r>
            <w:rPr>
              <w:rFonts w:hint="default" w:ascii="Arial" w:hAnsi="Arial" w:cs="Arial"/>
              <w:sz w:val="24"/>
              <w:szCs w:val="24"/>
            </w:rPr>
            <w:t>2.2 We</w:t>
          </w:r>
          <w:r>
            <w:rPr>
              <w:rFonts w:hint="default" w:ascii="Arial" w:hAnsi="Arial" w:cs="Arial"/>
              <w:sz w:val="24"/>
              <w:szCs w:val="24"/>
              <w:lang w:val="en-US" w:eastAsia="zh-CN"/>
            </w:rPr>
            <w:t>-</w:t>
          </w:r>
          <w:r>
            <w:rPr>
              <w:rFonts w:hint="default" w:ascii="Arial" w:hAnsi="Arial" w:cs="Arial"/>
              <w:sz w:val="24"/>
              <w:szCs w:val="24"/>
            </w:rPr>
            <w:t>media</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_Toc19835 \h </w:instrText>
          </w:r>
          <w:r>
            <w:rPr>
              <w:rFonts w:hint="default" w:ascii="Arial" w:hAnsi="Arial" w:cs="Arial"/>
              <w:sz w:val="24"/>
              <w:szCs w:val="24"/>
            </w:rPr>
            <w:fldChar w:fldCharType="separate"/>
          </w:r>
          <w:r>
            <w:rPr>
              <w:rFonts w:hint="default" w:ascii="Arial" w:hAnsi="Arial" w:cs="Arial"/>
              <w:sz w:val="24"/>
              <w:szCs w:val="24"/>
            </w:rPr>
            <w:t>8</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5A6C82D2">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_Toc13515 </w:instrText>
          </w:r>
          <w:r>
            <w:rPr>
              <w:rFonts w:hint="default" w:ascii="Arial" w:hAnsi="Arial" w:cs="Arial"/>
              <w:sz w:val="24"/>
              <w:szCs w:val="24"/>
              <w:lang w:val="en-US" w:eastAsia="zh-CN"/>
            </w:rPr>
            <w:fldChar w:fldCharType="separate"/>
          </w:r>
          <w:r>
            <w:rPr>
              <w:rFonts w:hint="default" w:ascii="Arial" w:hAnsi="Arial" w:cs="Arial"/>
              <w:sz w:val="24"/>
              <w:szCs w:val="24"/>
            </w:rPr>
            <w:t>2.2.1 We</w:t>
          </w:r>
          <w:r>
            <w:rPr>
              <w:rFonts w:hint="default" w:ascii="Arial" w:hAnsi="Arial" w:cs="Arial"/>
              <w:sz w:val="24"/>
              <w:szCs w:val="24"/>
              <w:lang w:val="en-US" w:eastAsia="zh-CN"/>
            </w:rPr>
            <w:t>-</w:t>
          </w:r>
          <w:r>
            <w:rPr>
              <w:rFonts w:hint="default" w:ascii="Arial" w:hAnsi="Arial" w:cs="Arial"/>
              <w:sz w:val="24"/>
              <w:szCs w:val="24"/>
            </w:rPr>
            <w:t>media marketing</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_Toc13515 \h </w:instrText>
          </w:r>
          <w:r>
            <w:rPr>
              <w:rFonts w:hint="default" w:ascii="Arial" w:hAnsi="Arial" w:cs="Arial"/>
              <w:sz w:val="24"/>
              <w:szCs w:val="24"/>
            </w:rPr>
            <w:fldChar w:fldCharType="separate"/>
          </w:r>
          <w:r>
            <w:rPr>
              <w:rFonts w:hint="default" w:ascii="Arial" w:hAnsi="Arial" w:cs="Arial"/>
              <w:sz w:val="24"/>
              <w:szCs w:val="24"/>
            </w:rPr>
            <w:t>8</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66F187B6">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_Toc21694 </w:instrText>
          </w:r>
          <w:r>
            <w:rPr>
              <w:rFonts w:hint="default" w:ascii="Arial" w:hAnsi="Arial" w:cs="Arial"/>
              <w:sz w:val="24"/>
              <w:szCs w:val="24"/>
              <w:lang w:val="en-US" w:eastAsia="zh-CN"/>
            </w:rPr>
            <w:fldChar w:fldCharType="separate"/>
          </w:r>
          <w:r>
            <w:rPr>
              <w:rFonts w:hint="default" w:ascii="Arial" w:hAnsi="Arial" w:cs="Arial"/>
              <w:sz w:val="24"/>
              <w:szCs w:val="24"/>
            </w:rPr>
            <w:t xml:space="preserve">2.2.3 Characteristics of </w:t>
          </w:r>
          <w:r>
            <w:rPr>
              <w:rFonts w:hint="default" w:ascii="Arial" w:hAnsi="Arial" w:cs="Arial"/>
              <w:sz w:val="24"/>
              <w:szCs w:val="24"/>
              <w:lang w:eastAsia="zh-CN"/>
            </w:rPr>
            <w:t>we-media</w:t>
          </w:r>
          <w:r>
            <w:rPr>
              <w:rFonts w:hint="default" w:ascii="Arial" w:hAnsi="Arial" w:cs="Arial"/>
              <w:sz w:val="24"/>
              <w:szCs w:val="24"/>
            </w:rPr>
            <w:t xml:space="preserve"> Marketing</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_Toc21694 \h </w:instrText>
          </w:r>
          <w:r>
            <w:rPr>
              <w:rFonts w:hint="default" w:ascii="Arial" w:hAnsi="Arial" w:cs="Arial"/>
              <w:sz w:val="24"/>
              <w:szCs w:val="24"/>
            </w:rPr>
            <w:fldChar w:fldCharType="separate"/>
          </w:r>
          <w:r>
            <w:rPr>
              <w:rFonts w:hint="default" w:ascii="Arial" w:hAnsi="Arial" w:cs="Arial"/>
              <w:sz w:val="24"/>
              <w:szCs w:val="24"/>
            </w:rPr>
            <w:t>9</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22592299">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_Toc28208 </w:instrText>
          </w:r>
          <w:r>
            <w:rPr>
              <w:rFonts w:hint="default" w:ascii="Arial" w:hAnsi="Arial" w:cs="Arial"/>
              <w:sz w:val="24"/>
              <w:szCs w:val="24"/>
              <w:lang w:val="en-US" w:eastAsia="zh-CN"/>
            </w:rPr>
            <w:fldChar w:fldCharType="separate"/>
          </w:r>
          <w:r>
            <w:rPr>
              <w:rFonts w:hint="default" w:ascii="Arial" w:hAnsi="Arial" w:cs="Arial"/>
              <w:sz w:val="24"/>
              <w:szCs w:val="24"/>
            </w:rPr>
            <w:t>2.3 Consumer Intention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_Toc28208 \h </w:instrText>
          </w:r>
          <w:r>
            <w:rPr>
              <w:rFonts w:hint="default" w:ascii="Arial" w:hAnsi="Arial" w:cs="Arial"/>
              <w:sz w:val="24"/>
              <w:szCs w:val="24"/>
            </w:rPr>
            <w:fldChar w:fldCharType="separate"/>
          </w:r>
          <w:r>
            <w:rPr>
              <w:rFonts w:hint="default" w:ascii="Arial" w:hAnsi="Arial" w:cs="Arial"/>
              <w:sz w:val="24"/>
              <w:szCs w:val="24"/>
            </w:rPr>
            <w:t>12</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6BE15CEE">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_Toc1325 </w:instrText>
          </w:r>
          <w:r>
            <w:rPr>
              <w:rFonts w:hint="default" w:ascii="Arial" w:hAnsi="Arial" w:cs="Arial"/>
              <w:sz w:val="24"/>
              <w:szCs w:val="24"/>
              <w:lang w:val="en-US" w:eastAsia="zh-CN"/>
            </w:rPr>
            <w:fldChar w:fldCharType="separate"/>
          </w:r>
          <w:r>
            <w:rPr>
              <w:rFonts w:hint="default" w:ascii="Arial" w:hAnsi="Arial" w:cs="Arial"/>
              <w:sz w:val="24"/>
              <w:szCs w:val="24"/>
            </w:rPr>
            <w:t>2.3.1 Theory of Planned Behaviour (TPB)</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_Toc1325 \h </w:instrText>
          </w:r>
          <w:r>
            <w:rPr>
              <w:rFonts w:hint="default" w:ascii="Arial" w:hAnsi="Arial" w:cs="Arial"/>
              <w:sz w:val="24"/>
              <w:szCs w:val="24"/>
            </w:rPr>
            <w:fldChar w:fldCharType="separate"/>
          </w:r>
          <w:r>
            <w:rPr>
              <w:rFonts w:hint="default" w:ascii="Arial" w:hAnsi="Arial" w:cs="Arial"/>
              <w:sz w:val="24"/>
              <w:szCs w:val="24"/>
            </w:rPr>
            <w:t>12</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4A3127C3">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_Toc26800 </w:instrText>
          </w:r>
          <w:r>
            <w:rPr>
              <w:rFonts w:hint="default" w:ascii="Arial" w:hAnsi="Arial" w:cs="Arial"/>
              <w:sz w:val="24"/>
              <w:szCs w:val="24"/>
              <w:lang w:val="en-US" w:eastAsia="zh-CN"/>
            </w:rPr>
            <w:fldChar w:fldCharType="separate"/>
          </w:r>
          <w:r>
            <w:rPr>
              <w:rFonts w:hint="default" w:ascii="Arial" w:hAnsi="Arial" w:cs="Arial"/>
              <w:sz w:val="24"/>
              <w:szCs w:val="24"/>
            </w:rPr>
            <w:t xml:space="preserve">2.3.2 </w:t>
          </w:r>
          <w:r>
            <w:rPr>
              <w:rFonts w:hint="default" w:ascii="Arial" w:hAnsi="Arial" w:cs="Arial"/>
              <w:sz w:val="24"/>
              <w:szCs w:val="24"/>
              <w:lang w:eastAsia="zh-CN"/>
            </w:rPr>
            <w:t>we-media</w:t>
          </w:r>
          <w:r>
            <w:rPr>
              <w:rFonts w:hint="default" w:ascii="Arial" w:hAnsi="Arial" w:cs="Arial"/>
              <w:sz w:val="24"/>
              <w:szCs w:val="24"/>
            </w:rPr>
            <w:t xml:space="preserve"> marketing factors affecting consumer intentions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_Toc26800 \h </w:instrText>
          </w:r>
          <w:r>
            <w:rPr>
              <w:rFonts w:hint="default" w:ascii="Arial" w:hAnsi="Arial" w:cs="Arial"/>
              <w:sz w:val="24"/>
              <w:szCs w:val="24"/>
            </w:rPr>
            <w:fldChar w:fldCharType="separate"/>
          </w:r>
          <w:r>
            <w:rPr>
              <w:rFonts w:hint="default" w:ascii="Arial" w:hAnsi="Arial" w:cs="Arial"/>
              <w:sz w:val="24"/>
              <w:szCs w:val="24"/>
            </w:rPr>
            <w:t>14</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16B82FF2">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_Toc3431 </w:instrText>
          </w:r>
          <w:r>
            <w:rPr>
              <w:rFonts w:hint="default" w:ascii="Arial" w:hAnsi="Arial" w:cs="Arial"/>
              <w:sz w:val="24"/>
              <w:szCs w:val="24"/>
              <w:lang w:val="en-US" w:eastAsia="zh-CN"/>
            </w:rPr>
            <w:fldChar w:fldCharType="separate"/>
          </w:r>
          <w:r>
            <w:rPr>
              <w:rFonts w:hint="default" w:ascii="Arial" w:hAnsi="Arial" w:cs="Arial"/>
              <w:sz w:val="24"/>
              <w:szCs w:val="24"/>
            </w:rPr>
            <w:t xml:space="preserve">2.5 Relationship between consumer satisfaction and </w:t>
          </w:r>
          <w:r>
            <w:rPr>
              <w:rFonts w:hint="default" w:ascii="Arial" w:hAnsi="Arial" w:cs="Arial"/>
              <w:sz w:val="24"/>
              <w:szCs w:val="24"/>
              <w:lang w:eastAsia="zh-CN"/>
            </w:rPr>
            <w:t>we-media</w:t>
          </w:r>
          <w:r>
            <w:rPr>
              <w:rFonts w:hint="default" w:ascii="Arial" w:hAnsi="Arial" w:cs="Arial"/>
              <w:sz w:val="24"/>
              <w:szCs w:val="24"/>
            </w:rPr>
            <w:t xml:space="preserve"> marketing strategies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_Toc3431 \h </w:instrText>
          </w:r>
          <w:r>
            <w:rPr>
              <w:rFonts w:hint="default" w:ascii="Arial" w:hAnsi="Arial" w:cs="Arial"/>
              <w:sz w:val="24"/>
              <w:szCs w:val="24"/>
            </w:rPr>
            <w:fldChar w:fldCharType="separate"/>
          </w:r>
          <w:r>
            <w:rPr>
              <w:rFonts w:hint="default" w:ascii="Arial" w:hAnsi="Arial" w:cs="Arial"/>
              <w:sz w:val="24"/>
              <w:szCs w:val="24"/>
            </w:rPr>
            <w:t>16</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42D86F50">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_Toc5998 </w:instrText>
          </w:r>
          <w:r>
            <w:rPr>
              <w:rFonts w:hint="default" w:ascii="Arial" w:hAnsi="Arial" w:cs="Arial"/>
              <w:sz w:val="24"/>
              <w:szCs w:val="24"/>
              <w:lang w:val="en-US" w:eastAsia="zh-CN"/>
            </w:rPr>
            <w:fldChar w:fldCharType="separate"/>
          </w:r>
          <w:r>
            <w:rPr>
              <w:rFonts w:hint="default" w:ascii="Arial" w:hAnsi="Arial" w:cs="Arial"/>
              <w:sz w:val="24"/>
              <w:szCs w:val="24"/>
            </w:rPr>
            <w:t>2.5.1 The impact of platform interactivity and content relevance on consumer satisfaction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_Toc5998 \h </w:instrText>
          </w:r>
          <w:r>
            <w:rPr>
              <w:rFonts w:hint="default" w:ascii="Arial" w:hAnsi="Arial" w:cs="Arial"/>
              <w:sz w:val="24"/>
              <w:szCs w:val="24"/>
            </w:rPr>
            <w:fldChar w:fldCharType="separate"/>
          </w:r>
          <w:r>
            <w:rPr>
              <w:rFonts w:hint="default" w:ascii="Arial" w:hAnsi="Arial" w:cs="Arial"/>
              <w:sz w:val="24"/>
              <w:szCs w:val="24"/>
            </w:rPr>
            <w:t>16</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7C3382BE">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_Toc7937 </w:instrText>
          </w:r>
          <w:r>
            <w:rPr>
              <w:rFonts w:hint="default" w:ascii="Arial" w:hAnsi="Arial" w:cs="Arial"/>
              <w:sz w:val="24"/>
              <w:szCs w:val="24"/>
              <w:lang w:val="en-US" w:eastAsia="zh-CN"/>
            </w:rPr>
            <w:fldChar w:fldCharType="separate"/>
          </w:r>
          <w:r>
            <w:rPr>
              <w:rFonts w:hint="default" w:ascii="Arial" w:hAnsi="Arial" w:cs="Arial"/>
              <w:sz w:val="24"/>
              <w:szCs w:val="24"/>
            </w:rPr>
            <w:t>2.6 Research conclusions and theoretical gaps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_Toc7937 \h </w:instrText>
          </w:r>
          <w:r>
            <w:rPr>
              <w:rFonts w:hint="default" w:ascii="Arial" w:hAnsi="Arial" w:cs="Arial"/>
              <w:sz w:val="24"/>
              <w:szCs w:val="24"/>
            </w:rPr>
            <w:fldChar w:fldCharType="separate"/>
          </w:r>
          <w:r>
            <w:rPr>
              <w:rFonts w:hint="default" w:ascii="Arial" w:hAnsi="Arial" w:cs="Arial"/>
              <w:sz w:val="24"/>
              <w:szCs w:val="24"/>
            </w:rPr>
            <w:t>17</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414E7D27">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_Toc11461 </w:instrText>
          </w:r>
          <w:r>
            <w:rPr>
              <w:rFonts w:hint="default" w:ascii="Arial" w:hAnsi="Arial" w:cs="Arial"/>
              <w:sz w:val="24"/>
              <w:szCs w:val="24"/>
              <w:lang w:val="en-US" w:eastAsia="zh-CN"/>
            </w:rPr>
            <w:fldChar w:fldCharType="separate"/>
          </w:r>
          <w:r>
            <w:rPr>
              <w:rFonts w:hint="default" w:ascii="Arial" w:hAnsi="Arial" w:cs="Arial"/>
              <w:sz w:val="24"/>
              <w:szCs w:val="24"/>
            </w:rPr>
            <w:t>CHAPTER 3:Methodology</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_Toc11461 \h </w:instrText>
          </w:r>
          <w:r>
            <w:rPr>
              <w:rFonts w:hint="default" w:ascii="Arial" w:hAnsi="Arial" w:cs="Arial"/>
              <w:sz w:val="24"/>
              <w:szCs w:val="24"/>
            </w:rPr>
            <w:fldChar w:fldCharType="separate"/>
          </w:r>
          <w:r>
            <w:rPr>
              <w:rFonts w:hint="default" w:ascii="Arial" w:hAnsi="Arial" w:cs="Arial"/>
              <w:sz w:val="24"/>
              <w:szCs w:val="24"/>
            </w:rPr>
            <w:t>18</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6547EEB1">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_Toc5556 </w:instrText>
          </w:r>
          <w:r>
            <w:rPr>
              <w:rFonts w:hint="default" w:ascii="Arial" w:hAnsi="Arial" w:cs="Arial"/>
              <w:sz w:val="24"/>
              <w:szCs w:val="24"/>
              <w:lang w:val="en-US" w:eastAsia="zh-CN"/>
            </w:rPr>
            <w:fldChar w:fldCharType="separate"/>
          </w:r>
          <w:r>
            <w:rPr>
              <w:rFonts w:hint="default" w:ascii="Arial" w:hAnsi="Arial" w:cs="Arial"/>
              <w:sz w:val="24"/>
              <w:szCs w:val="24"/>
            </w:rPr>
            <w:t>3.1 Introduction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_Toc5556 \h </w:instrText>
          </w:r>
          <w:r>
            <w:rPr>
              <w:rFonts w:hint="default" w:ascii="Arial" w:hAnsi="Arial" w:cs="Arial"/>
              <w:sz w:val="24"/>
              <w:szCs w:val="24"/>
            </w:rPr>
            <w:fldChar w:fldCharType="separate"/>
          </w:r>
          <w:r>
            <w:rPr>
              <w:rFonts w:hint="default" w:ascii="Arial" w:hAnsi="Arial" w:cs="Arial"/>
              <w:sz w:val="24"/>
              <w:szCs w:val="24"/>
            </w:rPr>
            <w:t>18</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160778AE">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_Toc25891 </w:instrText>
          </w:r>
          <w:r>
            <w:rPr>
              <w:rFonts w:hint="default" w:ascii="Arial" w:hAnsi="Arial" w:cs="Arial"/>
              <w:sz w:val="24"/>
              <w:szCs w:val="24"/>
              <w:lang w:val="en-US" w:eastAsia="zh-CN"/>
            </w:rPr>
            <w:fldChar w:fldCharType="separate"/>
          </w:r>
          <w:r>
            <w:rPr>
              <w:rFonts w:hint="default" w:ascii="Arial" w:hAnsi="Arial" w:cs="Arial"/>
              <w:sz w:val="24"/>
              <w:szCs w:val="24"/>
            </w:rPr>
            <w:t>3.2 Research design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_Toc25891 \h </w:instrText>
          </w:r>
          <w:r>
            <w:rPr>
              <w:rFonts w:hint="default" w:ascii="Arial" w:hAnsi="Arial" w:cs="Arial"/>
              <w:sz w:val="24"/>
              <w:szCs w:val="24"/>
            </w:rPr>
            <w:fldChar w:fldCharType="separate"/>
          </w:r>
          <w:r>
            <w:rPr>
              <w:rFonts w:hint="default" w:ascii="Arial" w:hAnsi="Arial" w:cs="Arial"/>
              <w:sz w:val="24"/>
              <w:szCs w:val="24"/>
            </w:rPr>
            <w:t>19</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7D95E056">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_Toc21837 </w:instrText>
          </w:r>
          <w:r>
            <w:rPr>
              <w:rFonts w:hint="default" w:ascii="Arial" w:hAnsi="Arial" w:cs="Arial"/>
              <w:sz w:val="24"/>
              <w:szCs w:val="24"/>
              <w:lang w:val="en-US" w:eastAsia="zh-CN"/>
            </w:rPr>
            <w:fldChar w:fldCharType="separate"/>
          </w:r>
          <w:r>
            <w:rPr>
              <w:rFonts w:hint="default" w:ascii="Arial" w:hAnsi="Arial" w:cs="Arial"/>
              <w:sz w:val="24"/>
              <w:szCs w:val="24"/>
            </w:rPr>
            <w:t>3.2.1 Research type/philosophy/strategy</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_Toc21837 \h </w:instrText>
          </w:r>
          <w:r>
            <w:rPr>
              <w:rFonts w:hint="default" w:ascii="Arial" w:hAnsi="Arial" w:cs="Arial"/>
              <w:sz w:val="24"/>
              <w:szCs w:val="24"/>
            </w:rPr>
            <w:fldChar w:fldCharType="separate"/>
          </w:r>
          <w:r>
            <w:rPr>
              <w:rFonts w:hint="default" w:ascii="Arial" w:hAnsi="Arial" w:cs="Arial"/>
              <w:sz w:val="24"/>
              <w:szCs w:val="24"/>
            </w:rPr>
            <w:t>19</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64DF60BE">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_Toc12761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3.2.2Time dimension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_Toc12761 \h </w:instrText>
          </w:r>
          <w:r>
            <w:rPr>
              <w:rFonts w:hint="default" w:ascii="Arial" w:hAnsi="Arial" w:cs="Arial"/>
              <w:sz w:val="24"/>
              <w:szCs w:val="24"/>
            </w:rPr>
            <w:fldChar w:fldCharType="separate"/>
          </w:r>
          <w:r>
            <w:rPr>
              <w:rFonts w:hint="default" w:ascii="Arial" w:hAnsi="Arial" w:cs="Arial"/>
              <w:sz w:val="24"/>
              <w:szCs w:val="24"/>
            </w:rPr>
            <w:t>19</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13A9092E">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_Toc31688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3.2.3Sampling strategy</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_Toc31688 \h </w:instrText>
          </w:r>
          <w:r>
            <w:rPr>
              <w:rFonts w:hint="default" w:ascii="Arial" w:hAnsi="Arial" w:cs="Arial"/>
              <w:sz w:val="24"/>
              <w:szCs w:val="24"/>
            </w:rPr>
            <w:fldChar w:fldCharType="separate"/>
          </w:r>
          <w:r>
            <w:rPr>
              <w:rFonts w:hint="default" w:ascii="Arial" w:hAnsi="Arial" w:cs="Arial"/>
              <w:sz w:val="24"/>
              <w:szCs w:val="24"/>
            </w:rPr>
            <w:t>19</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255337DB">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_Toc2869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3.2.4Summary</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_Toc2869 \h </w:instrText>
          </w:r>
          <w:r>
            <w:rPr>
              <w:rFonts w:hint="default" w:ascii="Arial" w:hAnsi="Arial" w:cs="Arial"/>
              <w:sz w:val="24"/>
              <w:szCs w:val="24"/>
            </w:rPr>
            <w:fldChar w:fldCharType="separate"/>
          </w:r>
          <w:r>
            <w:rPr>
              <w:rFonts w:hint="default" w:ascii="Arial" w:hAnsi="Arial" w:cs="Arial"/>
              <w:sz w:val="24"/>
              <w:szCs w:val="24"/>
            </w:rPr>
            <w:t>20</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355FD961">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_Toc12656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3.2.5Data collection methods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_Toc12656 \h </w:instrText>
          </w:r>
          <w:r>
            <w:rPr>
              <w:rFonts w:hint="default" w:ascii="Arial" w:hAnsi="Arial" w:cs="Arial"/>
              <w:sz w:val="24"/>
              <w:szCs w:val="24"/>
            </w:rPr>
            <w:fldChar w:fldCharType="separate"/>
          </w:r>
          <w:r>
            <w:rPr>
              <w:rFonts w:hint="default" w:ascii="Arial" w:hAnsi="Arial" w:cs="Arial"/>
              <w:sz w:val="24"/>
              <w:szCs w:val="24"/>
            </w:rPr>
            <w:t>20</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59B78DCE">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_Toc11427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3.2.6Data analysis methods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_Toc11427 \h </w:instrText>
          </w:r>
          <w:r>
            <w:rPr>
              <w:rFonts w:hint="default" w:ascii="Arial" w:hAnsi="Arial" w:cs="Arial"/>
              <w:sz w:val="24"/>
              <w:szCs w:val="24"/>
            </w:rPr>
            <w:fldChar w:fldCharType="separate"/>
          </w:r>
          <w:r>
            <w:rPr>
              <w:rFonts w:hint="default" w:ascii="Arial" w:hAnsi="Arial" w:cs="Arial"/>
              <w:sz w:val="24"/>
              <w:szCs w:val="24"/>
            </w:rPr>
            <w:t>21</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197F9981">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_Toc28432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3.2.7Data validity and reliability</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_Toc28432 \h </w:instrText>
          </w:r>
          <w:r>
            <w:rPr>
              <w:rFonts w:hint="default" w:ascii="Arial" w:hAnsi="Arial" w:cs="Arial"/>
              <w:sz w:val="24"/>
              <w:szCs w:val="24"/>
            </w:rPr>
            <w:fldChar w:fldCharType="separate"/>
          </w:r>
          <w:r>
            <w:rPr>
              <w:rFonts w:hint="default" w:ascii="Arial" w:hAnsi="Arial" w:cs="Arial"/>
              <w:sz w:val="24"/>
              <w:szCs w:val="24"/>
            </w:rPr>
            <w:t>21</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08EA6796">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_Toc21164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3.2.8 Research ethical issues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_Toc21164 \h </w:instrText>
          </w:r>
          <w:r>
            <w:rPr>
              <w:rFonts w:hint="default" w:ascii="Arial" w:hAnsi="Arial" w:cs="Arial"/>
              <w:sz w:val="24"/>
              <w:szCs w:val="24"/>
            </w:rPr>
            <w:fldChar w:fldCharType="separate"/>
          </w:r>
          <w:r>
            <w:rPr>
              <w:rFonts w:hint="default" w:ascii="Arial" w:hAnsi="Arial" w:cs="Arial"/>
              <w:sz w:val="24"/>
              <w:szCs w:val="24"/>
            </w:rPr>
            <w:t>22</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7C6F3268">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_Toc4708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3.3Limitations of research methods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_Toc4708 \h </w:instrText>
          </w:r>
          <w:r>
            <w:rPr>
              <w:rFonts w:hint="default" w:ascii="Arial" w:hAnsi="Arial" w:cs="Arial"/>
              <w:sz w:val="24"/>
              <w:szCs w:val="24"/>
            </w:rPr>
            <w:fldChar w:fldCharType="separate"/>
          </w:r>
          <w:r>
            <w:rPr>
              <w:rFonts w:hint="default" w:ascii="Arial" w:hAnsi="Arial" w:cs="Arial"/>
              <w:sz w:val="24"/>
              <w:szCs w:val="24"/>
            </w:rPr>
            <w:t>22</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2608DECE">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_Toc4612 </w:instrText>
          </w:r>
          <w:r>
            <w:rPr>
              <w:rFonts w:hint="default" w:ascii="Arial" w:hAnsi="Arial" w:cs="Arial"/>
              <w:sz w:val="24"/>
              <w:szCs w:val="24"/>
              <w:lang w:val="en-US" w:eastAsia="zh-CN"/>
            </w:rPr>
            <w:fldChar w:fldCharType="separate"/>
          </w:r>
          <w:r>
            <w:rPr>
              <w:rFonts w:hint="default" w:ascii="Arial" w:hAnsi="Arial" w:cs="Arial"/>
              <w:sz w:val="24"/>
              <w:szCs w:val="24"/>
            </w:rPr>
            <w:t>CHAPTER 4: Results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_Toc4612 \h </w:instrText>
          </w:r>
          <w:r>
            <w:rPr>
              <w:rFonts w:hint="default" w:ascii="Arial" w:hAnsi="Arial" w:cs="Arial"/>
              <w:sz w:val="24"/>
              <w:szCs w:val="24"/>
            </w:rPr>
            <w:fldChar w:fldCharType="separate"/>
          </w:r>
          <w:r>
            <w:rPr>
              <w:rFonts w:hint="default" w:ascii="Arial" w:hAnsi="Arial" w:cs="Arial"/>
              <w:sz w:val="24"/>
              <w:szCs w:val="24"/>
            </w:rPr>
            <w:t>24</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1507F0C6">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_Toc7032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w:t>
          </w:r>
          <w:r>
            <w:rPr>
              <w:rFonts w:hint="default" w:ascii="Arial" w:hAnsi="Arial" w:cs="Arial"/>
              <w:sz w:val="24"/>
              <w:szCs w:val="24"/>
            </w:rPr>
            <w:t>.1Descriptive statistics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_Toc7032 \h </w:instrText>
          </w:r>
          <w:r>
            <w:rPr>
              <w:rFonts w:hint="default" w:ascii="Arial" w:hAnsi="Arial" w:cs="Arial"/>
              <w:sz w:val="24"/>
              <w:szCs w:val="24"/>
            </w:rPr>
            <w:fldChar w:fldCharType="separate"/>
          </w:r>
          <w:r>
            <w:rPr>
              <w:rFonts w:hint="default" w:ascii="Arial" w:hAnsi="Arial" w:cs="Arial"/>
              <w:sz w:val="24"/>
              <w:szCs w:val="24"/>
            </w:rPr>
            <w:t>24</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594CEBEF">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_Toc22547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w:t>
          </w:r>
          <w:r>
            <w:rPr>
              <w:rFonts w:hint="default" w:ascii="Arial" w:hAnsi="Arial" w:cs="Arial"/>
              <w:sz w:val="24"/>
              <w:szCs w:val="24"/>
            </w:rPr>
            <w:t>.1.1Demographic characteristics</w:t>
          </w:r>
          <w:r>
            <w:rPr>
              <w:rFonts w:hint="default" w:ascii="Arial" w:hAnsi="Arial" w:cs="Arial"/>
              <w:sz w:val="24"/>
              <w:szCs w:val="24"/>
              <w:lang w:eastAsia="zh-CN"/>
            </w:rPr>
            <w:t>（</w:t>
          </w:r>
          <w:r>
            <w:rPr>
              <w:rFonts w:hint="default" w:ascii="Arial" w:hAnsi="Arial" w:cs="Arial"/>
              <w:sz w:val="24"/>
              <w:szCs w:val="24"/>
              <w:lang w:val="en-US" w:eastAsia="zh-CN"/>
            </w:rPr>
            <w:t>Q1/Q2/Q5/Q6</w:t>
          </w:r>
          <w:r>
            <w:rPr>
              <w:rFonts w:hint="default" w:ascii="Arial" w:hAnsi="Arial" w:cs="Arial"/>
              <w:sz w:val="24"/>
              <w:szCs w:val="24"/>
              <w:lang w:eastAsia="zh-CN"/>
            </w:rPr>
            <w:t>）</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_Toc22547 \h </w:instrText>
          </w:r>
          <w:r>
            <w:rPr>
              <w:rFonts w:hint="default" w:ascii="Arial" w:hAnsi="Arial" w:cs="Arial"/>
              <w:sz w:val="24"/>
              <w:szCs w:val="24"/>
            </w:rPr>
            <w:fldChar w:fldCharType="separate"/>
          </w:r>
          <w:r>
            <w:rPr>
              <w:rFonts w:hint="default" w:ascii="Arial" w:hAnsi="Arial" w:cs="Arial"/>
              <w:sz w:val="24"/>
              <w:szCs w:val="24"/>
            </w:rPr>
            <w:t>24</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47550790">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_Toc403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4.1.2Frequency of social media use（Q3）</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_Toc403 \h </w:instrText>
          </w:r>
          <w:r>
            <w:rPr>
              <w:rFonts w:hint="default" w:ascii="Arial" w:hAnsi="Arial" w:cs="Arial"/>
              <w:sz w:val="24"/>
              <w:szCs w:val="24"/>
            </w:rPr>
            <w:fldChar w:fldCharType="separate"/>
          </w:r>
          <w:r>
            <w:rPr>
              <w:rFonts w:hint="default" w:ascii="Arial" w:hAnsi="Arial" w:cs="Arial"/>
              <w:sz w:val="24"/>
              <w:szCs w:val="24"/>
            </w:rPr>
            <w:t>25</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35A7A655">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_Toc26765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4.1.3Frequency of self-media contact (Q4)</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_Toc26765 \h </w:instrText>
          </w:r>
          <w:r>
            <w:rPr>
              <w:rFonts w:hint="default" w:ascii="Arial" w:hAnsi="Arial" w:cs="Arial"/>
              <w:sz w:val="24"/>
              <w:szCs w:val="24"/>
            </w:rPr>
            <w:fldChar w:fldCharType="separate"/>
          </w:r>
          <w:r>
            <w:rPr>
              <w:rFonts w:hint="default" w:ascii="Arial" w:hAnsi="Arial" w:cs="Arial"/>
              <w:sz w:val="24"/>
              <w:szCs w:val="24"/>
            </w:rPr>
            <w:t>26</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52F3F8B7">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_Toc17630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w:t>
          </w:r>
          <w:r>
            <w:rPr>
              <w:rFonts w:hint="default" w:ascii="Arial" w:hAnsi="Arial" w:cs="Arial"/>
              <w:sz w:val="24"/>
              <w:szCs w:val="24"/>
            </w:rPr>
            <w:t>.1.</w:t>
          </w:r>
          <w:r>
            <w:rPr>
              <w:rFonts w:hint="default" w:ascii="Arial" w:hAnsi="Arial" w:cs="Arial"/>
              <w:sz w:val="24"/>
              <w:szCs w:val="24"/>
              <w:lang w:val="en-US" w:eastAsia="zh-CN"/>
            </w:rPr>
            <w:t>4</w:t>
          </w:r>
          <w:r>
            <w:rPr>
              <w:rFonts w:hint="default" w:ascii="Arial" w:hAnsi="Arial" w:cs="Arial"/>
              <w:sz w:val="24"/>
              <w:szCs w:val="24"/>
            </w:rPr>
            <w:t>Platform usage preference (Q7)</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_Toc17630 \h </w:instrText>
          </w:r>
          <w:r>
            <w:rPr>
              <w:rFonts w:hint="default" w:ascii="Arial" w:hAnsi="Arial" w:cs="Arial"/>
              <w:sz w:val="24"/>
              <w:szCs w:val="24"/>
            </w:rPr>
            <w:fldChar w:fldCharType="separate"/>
          </w:r>
          <w:r>
            <w:rPr>
              <w:rFonts w:hint="default" w:ascii="Arial" w:hAnsi="Arial" w:cs="Arial"/>
              <w:sz w:val="24"/>
              <w:szCs w:val="24"/>
            </w:rPr>
            <w:t>26</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6C365694">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_Toc2336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4.1.5Usage time distribution (Q8)</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_Toc2336 \h </w:instrText>
          </w:r>
          <w:r>
            <w:rPr>
              <w:rFonts w:hint="default" w:ascii="Arial" w:hAnsi="Arial" w:cs="Arial"/>
              <w:sz w:val="24"/>
              <w:szCs w:val="24"/>
            </w:rPr>
            <w:fldChar w:fldCharType="separate"/>
          </w:r>
          <w:r>
            <w:rPr>
              <w:rFonts w:hint="default" w:ascii="Arial" w:hAnsi="Arial" w:cs="Arial"/>
              <w:sz w:val="24"/>
              <w:szCs w:val="24"/>
            </w:rPr>
            <w:t>28</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2F71BBED">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_Toc18924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4.1.6Marketing content perception (Q9)</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_Toc18924 \h </w:instrText>
          </w:r>
          <w:r>
            <w:rPr>
              <w:rFonts w:hint="default" w:ascii="Arial" w:hAnsi="Arial" w:cs="Arial"/>
              <w:sz w:val="24"/>
              <w:szCs w:val="24"/>
            </w:rPr>
            <w:fldChar w:fldCharType="separate"/>
          </w:r>
          <w:r>
            <w:rPr>
              <w:rFonts w:hint="default" w:ascii="Arial" w:hAnsi="Arial" w:cs="Arial"/>
              <w:sz w:val="24"/>
              <w:szCs w:val="24"/>
            </w:rPr>
            <w:t>29</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04271182">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_Toc21313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4.1.7Frequency of seeing marketing on self-media platforms (Q10)</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_Toc21313 \h </w:instrText>
          </w:r>
          <w:r>
            <w:rPr>
              <w:rFonts w:hint="default" w:ascii="Arial" w:hAnsi="Arial" w:cs="Arial"/>
              <w:sz w:val="24"/>
              <w:szCs w:val="24"/>
            </w:rPr>
            <w:fldChar w:fldCharType="separate"/>
          </w:r>
          <w:r>
            <w:rPr>
              <w:rFonts w:hint="default" w:ascii="Arial" w:hAnsi="Arial" w:cs="Arial"/>
              <w:sz w:val="24"/>
              <w:szCs w:val="24"/>
            </w:rPr>
            <w:t>30</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0D5CB9FE">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_Toc14022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4.1.8Self-media marketing evaluation ability (Q11)</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_Toc14022 \h </w:instrText>
          </w:r>
          <w:r>
            <w:rPr>
              <w:rFonts w:hint="default" w:ascii="Arial" w:hAnsi="Arial" w:cs="Arial"/>
              <w:sz w:val="24"/>
              <w:szCs w:val="24"/>
            </w:rPr>
            <w:fldChar w:fldCharType="separate"/>
          </w:r>
          <w:r>
            <w:rPr>
              <w:rFonts w:hint="default" w:ascii="Arial" w:hAnsi="Arial" w:cs="Arial"/>
              <w:sz w:val="24"/>
              <w:szCs w:val="24"/>
            </w:rPr>
            <w:t>31</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6086FCC8">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_Toc9623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4.1.9 Have you ever purchased products because of self-media recommendations (Q12)</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_Toc9623 \h </w:instrText>
          </w:r>
          <w:r>
            <w:rPr>
              <w:rFonts w:hint="default" w:ascii="Arial" w:hAnsi="Arial" w:cs="Arial"/>
              <w:sz w:val="24"/>
              <w:szCs w:val="24"/>
            </w:rPr>
            <w:fldChar w:fldCharType="separate"/>
          </w:r>
          <w:r>
            <w:rPr>
              <w:rFonts w:hint="default" w:ascii="Arial" w:hAnsi="Arial" w:cs="Arial"/>
              <w:sz w:val="24"/>
              <w:szCs w:val="24"/>
            </w:rPr>
            <w:t>34</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18AAE2B3">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_Toc1333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w:t>
          </w:r>
          <w:r>
            <w:rPr>
              <w:rFonts w:hint="default" w:ascii="Arial" w:hAnsi="Arial" w:cs="Arial"/>
              <w:sz w:val="24"/>
              <w:szCs w:val="24"/>
            </w:rPr>
            <w:t>1.</w:t>
          </w:r>
          <w:r>
            <w:rPr>
              <w:rFonts w:hint="default" w:ascii="Arial" w:hAnsi="Arial" w:cs="Arial"/>
              <w:sz w:val="24"/>
              <w:szCs w:val="24"/>
              <w:lang w:val="en-US" w:eastAsia="zh-CN"/>
            </w:rPr>
            <w:t>10</w:t>
          </w:r>
          <w:r>
            <w:rPr>
              <w:rFonts w:hint="default" w:ascii="Arial" w:hAnsi="Arial" w:cs="Arial"/>
              <w:sz w:val="24"/>
              <w:szCs w:val="24"/>
            </w:rPr>
            <w:t>Factors affecting purchases (Q13)</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_Toc1333 \h </w:instrText>
          </w:r>
          <w:r>
            <w:rPr>
              <w:rFonts w:hint="default" w:ascii="Arial" w:hAnsi="Arial" w:cs="Arial"/>
              <w:sz w:val="24"/>
              <w:szCs w:val="24"/>
            </w:rPr>
            <w:fldChar w:fldCharType="separate"/>
          </w:r>
          <w:r>
            <w:rPr>
              <w:rFonts w:hint="default" w:ascii="Arial" w:hAnsi="Arial" w:cs="Arial"/>
              <w:sz w:val="24"/>
              <w:szCs w:val="24"/>
            </w:rPr>
            <w:t>34</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432D5D89">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_Toc14748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4.1.11Purchase intention (Q14)</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_Toc14748 \h </w:instrText>
          </w:r>
          <w:r>
            <w:rPr>
              <w:rFonts w:hint="default" w:ascii="Arial" w:hAnsi="Arial" w:cs="Arial"/>
              <w:sz w:val="24"/>
              <w:szCs w:val="24"/>
            </w:rPr>
            <w:fldChar w:fldCharType="separate"/>
          </w:r>
          <w:r>
            <w:rPr>
              <w:rFonts w:hint="default" w:ascii="Arial" w:hAnsi="Arial" w:cs="Arial"/>
              <w:sz w:val="24"/>
              <w:szCs w:val="24"/>
            </w:rPr>
            <w:t>35</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2B93E813">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_Toc23632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w:t>
          </w:r>
          <w:r>
            <w:rPr>
              <w:rFonts w:hint="default" w:ascii="Arial" w:hAnsi="Arial" w:cs="Arial"/>
              <w:sz w:val="24"/>
              <w:szCs w:val="24"/>
            </w:rPr>
            <w:t>.1.</w:t>
          </w:r>
          <w:r>
            <w:rPr>
              <w:rFonts w:hint="default" w:ascii="Arial" w:hAnsi="Arial" w:cs="Arial"/>
              <w:sz w:val="24"/>
              <w:szCs w:val="24"/>
              <w:lang w:val="en-US" w:eastAsia="zh-CN"/>
            </w:rPr>
            <w:t xml:space="preserve">12 </w:t>
          </w:r>
          <w:r>
            <w:rPr>
              <w:rFonts w:hint="default" w:ascii="Arial" w:hAnsi="Arial" w:cs="Arial"/>
              <w:sz w:val="24"/>
              <w:szCs w:val="24"/>
            </w:rPr>
            <w:t>Content attractiveness (Q15)</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_Toc23632 \h </w:instrText>
          </w:r>
          <w:r>
            <w:rPr>
              <w:rFonts w:hint="default" w:ascii="Arial" w:hAnsi="Arial" w:cs="Arial"/>
              <w:sz w:val="24"/>
              <w:szCs w:val="24"/>
            </w:rPr>
            <w:fldChar w:fldCharType="separate"/>
          </w:r>
          <w:r>
            <w:rPr>
              <w:rFonts w:hint="default" w:ascii="Arial" w:hAnsi="Arial" w:cs="Arial"/>
              <w:sz w:val="24"/>
              <w:szCs w:val="24"/>
            </w:rPr>
            <w:t>37</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551B0A9A">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_Toc18283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w:t>
          </w:r>
          <w:r>
            <w:rPr>
              <w:rFonts w:hint="default" w:ascii="Arial" w:hAnsi="Arial" w:cs="Arial"/>
              <w:sz w:val="24"/>
              <w:szCs w:val="24"/>
            </w:rPr>
            <w:t>.1.</w:t>
          </w:r>
          <w:r>
            <w:rPr>
              <w:rFonts w:hint="default" w:ascii="Arial" w:hAnsi="Arial" w:cs="Arial"/>
              <w:sz w:val="24"/>
              <w:szCs w:val="24"/>
              <w:lang w:val="en-US" w:eastAsia="zh-CN"/>
            </w:rPr>
            <w:t>13</w:t>
          </w:r>
          <w:r>
            <w:rPr>
              <w:rFonts w:hint="default" w:ascii="Arial" w:hAnsi="Arial" w:cs="Arial"/>
              <w:sz w:val="24"/>
              <w:szCs w:val="24"/>
            </w:rPr>
            <w:t>Distribution of satisfaction with we-media marketing (Q16)</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_Toc18283 \h </w:instrText>
          </w:r>
          <w:r>
            <w:rPr>
              <w:rFonts w:hint="default" w:ascii="Arial" w:hAnsi="Arial" w:cs="Arial"/>
              <w:sz w:val="24"/>
              <w:szCs w:val="24"/>
            </w:rPr>
            <w:fldChar w:fldCharType="separate"/>
          </w:r>
          <w:r>
            <w:rPr>
              <w:rFonts w:hint="default" w:ascii="Arial" w:hAnsi="Arial" w:cs="Arial"/>
              <w:sz w:val="24"/>
              <w:szCs w:val="24"/>
            </w:rPr>
            <w:t>38</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5EEA1297">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_Toc5027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4.1.14Regression analysis of relevant variables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_Toc5027 \h </w:instrText>
          </w:r>
          <w:r>
            <w:rPr>
              <w:rFonts w:hint="default" w:ascii="Arial" w:hAnsi="Arial" w:cs="Arial"/>
              <w:sz w:val="24"/>
              <w:szCs w:val="24"/>
            </w:rPr>
            <w:fldChar w:fldCharType="separate"/>
          </w:r>
          <w:r>
            <w:rPr>
              <w:rFonts w:hint="default" w:ascii="Arial" w:hAnsi="Arial" w:cs="Arial"/>
              <w:sz w:val="24"/>
              <w:szCs w:val="24"/>
            </w:rPr>
            <w:t>43</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07C2999D">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_Toc12500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w:t>
          </w:r>
          <w:r>
            <w:rPr>
              <w:rFonts w:hint="default" w:ascii="Arial" w:hAnsi="Arial" w:cs="Arial"/>
              <w:sz w:val="24"/>
              <w:szCs w:val="24"/>
            </w:rPr>
            <w:t>.2Analysis of objective 1: The effect of we-media marketing activities on consumer purchase intention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_Toc12500 \h </w:instrText>
          </w:r>
          <w:r>
            <w:rPr>
              <w:rFonts w:hint="default" w:ascii="Arial" w:hAnsi="Arial" w:cs="Arial"/>
              <w:sz w:val="24"/>
              <w:szCs w:val="24"/>
            </w:rPr>
            <w:fldChar w:fldCharType="separate"/>
          </w:r>
          <w:r>
            <w:rPr>
              <w:rFonts w:hint="default" w:ascii="Arial" w:hAnsi="Arial" w:cs="Arial"/>
              <w:sz w:val="24"/>
              <w:szCs w:val="24"/>
            </w:rPr>
            <w:t>44</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012AF511">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_Toc5224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w:t>
          </w:r>
          <w:r>
            <w:rPr>
              <w:rFonts w:hint="default" w:ascii="Arial" w:hAnsi="Arial" w:cs="Arial"/>
              <w:sz w:val="24"/>
              <w:szCs w:val="24"/>
            </w:rPr>
            <w:t>.2.1Factor analysis (extracting we-media marketing dimensions)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_Toc5224 \h </w:instrText>
          </w:r>
          <w:r>
            <w:rPr>
              <w:rFonts w:hint="default" w:ascii="Arial" w:hAnsi="Arial" w:cs="Arial"/>
              <w:sz w:val="24"/>
              <w:szCs w:val="24"/>
            </w:rPr>
            <w:fldChar w:fldCharType="separate"/>
          </w:r>
          <w:r>
            <w:rPr>
              <w:rFonts w:hint="default" w:ascii="Arial" w:hAnsi="Arial" w:cs="Arial"/>
              <w:sz w:val="24"/>
              <w:szCs w:val="24"/>
            </w:rPr>
            <w:t>44</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1F4994AE">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_Toc13862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w:t>
          </w:r>
          <w:r>
            <w:rPr>
              <w:rFonts w:hint="default" w:ascii="Arial" w:hAnsi="Arial" w:cs="Arial"/>
              <w:sz w:val="24"/>
              <w:szCs w:val="24"/>
            </w:rPr>
            <w:t>.2.2 Prediction of marketing perception factors on purchase intention (Q14)</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_Toc13862 \h </w:instrText>
          </w:r>
          <w:r>
            <w:rPr>
              <w:rFonts w:hint="default" w:ascii="Arial" w:hAnsi="Arial" w:cs="Arial"/>
              <w:sz w:val="24"/>
              <w:szCs w:val="24"/>
            </w:rPr>
            <w:fldChar w:fldCharType="separate"/>
          </w:r>
          <w:r>
            <w:rPr>
              <w:rFonts w:hint="default" w:ascii="Arial" w:hAnsi="Arial" w:cs="Arial"/>
              <w:sz w:val="24"/>
              <w:szCs w:val="24"/>
            </w:rPr>
            <w:t>48</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3A10168D">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_Toc12712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w:t>
          </w:r>
          <w:r>
            <w:rPr>
              <w:rFonts w:hint="default" w:ascii="Arial" w:hAnsi="Arial" w:cs="Arial"/>
              <w:sz w:val="24"/>
              <w:szCs w:val="24"/>
            </w:rPr>
            <w:t>.2.3 Moderating effect analysis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_Toc12712 \h </w:instrText>
          </w:r>
          <w:r>
            <w:rPr>
              <w:rFonts w:hint="default" w:ascii="Arial" w:hAnsi="Arial" w:cs="Arial"/>
              <w:sz w:val="24"/>
              <w:szCs w:val="24"/>
            </w:rPr>
            <w:fldChar w:fldCharType="separate"/>
          </w:r>
          <w:r>
            <w:rPr>
              <w:rFonts w:hint="default" w:ascii="Arial" w:hAnsi="Arial" w:cs="Arial"/>
              <w:sz w:val="24"/>
              <w:szCs w:val="24"/>
            </w:rPr>
            <w:t>51</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574239FE">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_Toc2654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w:t>
          </w:r>
          <w:r>
            <w:rPr>
              <w:rFonts w:hint="default" w:ascii="Arial" w:hAnsi="Arial" w:cs="Arial"/>
              <w:sz w:val="24"/>
              <w:szCs w:val="24"/>
            </w:rPr>
            <w:t>.3Analysis of objective 2: The relationship between self-media marketing activities and consumer satisfaction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_Toc2654 \h </w:instrText>
          </w:r>
          <w:r>
            <w:rPr>
              <w:rFonts w:hint="default" w:ascii="Arial" w:hAnsi="Arial" w:cs="Arial"/>
              <w:sz w:val="24"/>
              <w:szCs w:val="24"/>
            </w:rPr>
            <w:fldChar w:fldCharType="separate"/>
          </w:r>
          <w:r>
            <w:rPr>
              <w:rFonts w:hint="default" w:ascii="Arial" w:hAnsi="Arial" w:cs="Arial"/>
              <w:sz w:val="24"/>
              <w:szCs w:val="24"/>
            </w:rPr>
            <w:t>53</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4E401590">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_Toc5693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w:t>
          </w:r>
          <w:r>
            <w:rPr>
              <w:rFonts w:hint="default" w:ascii="Arial" w:hAnsi="Arial" w:cs="Arial"/>
              <w:sz w:val="24"/>
              <w:szCs w:val="24"/>
            </w:rPr>
            <w:t>.3.1 Reliability analysis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_Toc5693 \h </w:instrText>
          </w:r>
          <w:r>
            <w:rPr>
              <w:rFonts w:hint="default" w:ascii="Arial" w:hAnsi="Arial" w:cs="Arial"/>
              <w:sz w:val="24"/>
              <w:szCs w:val="24"/>
            </w:rPr>
            <w:fldChar w:fldCharType="separate"/>
          </w:r>
          <w:r>
            <w:rPr>
              <w:rFonts w:hint="default" w:ascii="Arial" w:hAnsi="Arial" w:cs="Arial"/>
              <w:sz w:val="24"/>
              <w:szCs w:val="24"/>
            </w:rPr>
            <w:t>53</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46D2FBA7">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_Toc2444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w:t>
          </w:r>
          <w:r>
            <w:rPr>
              <w:rFonts w:hint="default" w:ascii="Arial" w:hAnsi="Arial" w:cs="Arial"/>
              <w:sz w:val="24"/>
              <w:szCs w:val="24"/>
            </w:rPr>
            <w:t>.3.2Prediction of self-media marketing factors on various dimensions of satisfaction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_Toc2444 \h </w:instrText>
          </w:r>
          <w:r>
            <w:rPr>
              <w:rFonts w:hint="default" w:ascii="Arial" w:hAnsi="Arial" w:cs="Arial"/>
              <w:sz w:val="24"/>
              <w:szCs w:val="24"/>
            </w:rPr>
            <w:fldChar w:fldCharType="separate"/>
          </w:r>
          <w:r>
            <w:rPr>
              <w:rFonts w:hint="default" w:ascii="Arial" w:hAnsi="Arial" w:cs="Arial"/>
              <w:sz w:val="24"/>
              <w:szCs w:val="24"/>
            </w:rPr>
            <w:t>54</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22D27AAD">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_Toc8204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Table 16:Model summary and coefficientª table for sat_resp (satisfaction with responsiveness)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_Toc8204 \h </w:instrText>
          </w:r>
          <w:r>
            <w:rPr>
              <w:rFonts w:hint="default" w:ascii="Arial" w:hAnsi="Arial" w:cs="Arial"/>
              <w:sz w:val="24"/>
              <w:szCs w:val="24"/>
            </w:rPr>
            <w:fldChar w:fldCharType="separate"/>
          </w:r>
          <w:r>
            <w:rPr>
              <w:rFonts w:hint="default" w:ascii="Arial" w:hAnsi="Arial" w:cs="Arial"/>
              <w:sz w:val="24"/>
              <w:szCs w:val="24"/>
            </w:rPr>
            <w:t>55</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75D92EF3">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_Toc11188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w:t>
          </w:r>
          <w:r>
            <w:rPr>
              <w:rFonts w:hint="default" w:ascii="Arial" w:hAnsi="Arial" w:cs="Arial"/>
              <w:sz w:val="24"/>
              <w:szCs w:val="24"/>
            </w:rPr>
            <w:t>.3.3 Path analysis based on structural equation model (SEM)</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_Toc11188 \h </w:instrText>
          </w:r>
          <w:r>
            <w:rPr>
              <w:rFonts w:hint="default" w:ascii="Arial" w:hAnsi="Arial" w:cs="Arial"/>
              <w:sz w:val="24"/>
              <w:szCs w:val="24"/>
            </w:rPr>
            <w:fldChar w:fldCharType="separate"/>
          </w:r>
          <w:r>
            <w:rPr>
              <w:rFonts w:hint="default" w:ascii="Arial" w:hAnsi="Arial" w:cs="Arial"/>
              <w:sz w:val="24"/>
              <w:szCs w:val="24"/>
            </w:rPr>
            <w:t>58</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080E4806">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_Toc31220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w:t>
          </w:r>
          <w:r>
            <w:rPr>
              <w:rFonts w:hint="default" w:ascii="Arial" w:hAnsi="Arial" w:cs="Arial"/>
              <w:sz w:val="24"/>
              <w:szCs w:val="24"/>
            </w:rPr>
            <w:t>.3.4 Analysis of mediation effect</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_Toc31220 \h </w:instrText>
          </w:r>
          <w:r>
            <w:rPr>
              <w:rFonts w:hint="default" w:ascii="Arial" w:hAnsi="Arial" w:cs="Arial"/>
              <w:sz w:val="24"/>
              <w:szCs w:val="24"/>
            </w:rPr>
            <w:fldChar w:fldCharType="separate"/>
          </w:r>
          <w:r>
            <w:rPr>
              <w:rFonts w:hint="default" w:ascii="Arial" w:hAnsi="Arial" w:cs="Arial"/>
              <w:sz w:val="24"/>
              <w:szCs w:val="24"/>
            </w:rPr>
            <w:t>61</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2EDB5406">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_Toc24443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w:t>
          </w:r>
          <w:r>
            <w:rPr>
              <w:rFonts w:hint="default" w:ascii="Arial" w:hAnsi="Arial" w:cs="Arial"/>
              <w:sz w:val="24"/>
              <w:szCs w:val="24"/>
            </w:rPr>
            <w:t>.3.</w:t>
          </w:r>
          <w:r>
            <w:rPr>
              <w:rFonts w:hint="default" w:ascii="Arial" w:hAnsi="Arial" w:cs="Arial"/>
              <w:sz w:val="24"/>
              <w:szCs w:val="24"/>
              <w:lang w:val="en-US" w:eastAsia="zh-CN"/>
            </w:rPr>
            <w:t>5</w:t>
          </w:r>
          <w:r>
            <w:rPr>
              <w:rFonts w:hint="default" w:ascii="Arial" w:hAnsi="Arial" w:cs="Arial"/>
              <w:sz w:val="24"/>
              <w:szCs w:val="24"/>
            </w:rPr>
            <w:t>Cross-analysis of platform use and purchasing behavior</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_Toc24443 \h </w:instrText>
          </w:r>
          <w:r>
            <w:rPr>
              <w:rFonts w:hint="default" w:ascii="Arial" w:hAnsi="Arial" w:cs="Arial"/>
              <w:sz w:val="24"/>
              <w:szCs w:val="24"/>
            </w:rPr>
            <w:fldChar w:fldCharType="separate"/>
          </w:r>
          <w:r>
            <w:rPr>
              <w:rFonts w:hint="default" w:ascii="Arial" w:hAnsi="Arial" w:cs="Arial"/>
              <w:sz w:val="24"/>
              <w:szCs w:val="24"/>
            </w:rPr>
            <w:t>62</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1A0F3FBC">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_Toc4671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w:t>
          </w:r>
          <w:r>
            <w:rPr>
              <w:rFonts w:hint="default" w:ascii="Arial" w:hAnsi="Arial" w:cs="Arial"/>
              <w:sz w:val="24"/>
              <w:szCs w:val="24"/>
            </w:rPr>
            <w:t>.4Analysis of Objective 3: Comprehensive impact of self-media marketing on Beijing consumers’ purchasing intention and satisfaction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_Toc4671 \h </w:instrText>
          </w:r>
          <w:r>
            <w:rPr>
              <w:rFonts w:hint="default" w:ascii="Arial" w:hAnsi="Arial" w:cs="Arial"/>
              <w:sz w:val="24"/>
              <w:szCs w:val="24"/>
            </w:rPr>
            <w:fldChar w:fldCharType="separate"/>
          </w:r>
          <w:r>
            <w:rPr>
              <w:rFonts w:hint="default" w:ascii="Arial" w:hAnsi="Arial" w:cs="Arial"/>
              <w:sz w:val="24"/>
              <w:szCs w:val="24"/>
            </w:rPr>
            <w:t>67</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11C85ACE">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_Toc4950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w:t>
          </w:r>
          <w:r>
            <w:rPr>
              <w:rFonts w:hint="default" w:ascii="Arial" w:hAnsi="Arial" w:cs="Arial"/>
              <w:sz w:val="24"/>
              <w:szCs w:val="24"/>
            </w:rPr>
            <w:t>.4.1Analysis of Beijing sub-sample integrated model</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_Toc4950 \h </w:instrText>
          </w:r>
          <w:r>
            <w:rPr>
              <w:rFonts w:hint="default" w:ascii="Arial" w:hAnsi="Arial" w:cs="Arial"/>
              <w:sz w:val="24"/>
              <w:szCs w:val="24"/>
            </w:rPr>
            <w:fldChar w:fldCharType="separate"/>
          </w:r>
          <w:r>
            <w:rPr>
              <w:rFonts w:hint="default" w:ascii="Arial" w:hAnsi="Arial" w:cs="Arial"/>
              <w:sz w:val="24"/>
              <w:szCs w:val="24"/>
            </w:rPr>
            <w:t>67</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392A72DF">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_Toc14749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4</w:t>
          </w:r>
          <w:r>
            <w:rPr>
              <w:rFonts w:hint="default" w:ascii="Arial" w:hAnsi="Arial" w:cs="Arial"/>
              <w:sz w:val="24"/>
              <w:szCs w:val="24"/>
            </w:rPr>
            <w:t>.4.2Analysis of Beijing-specific factors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_Toc14749 \h </w:instrText>
          </w:r>
          <w:r>
            <w:rPr>
              <w:rFonts w:hint="default" w:ascii="Arial" w:hAnsi="Arial" w:cs="Arial"/>
              <w:sz w:val="24"/>
              <w:szCs w:val="24"/>
            </w:rPr>
            <w:fldChar w:fldCharType="separate"/>
          </w:r>
          <w:r>
            <w:rPr>
              <w:rFonts w:hint="default" w:ascii="Arial" w:hAnsi="Arial" w:cs="Arial"/>
              <w:sz w:val="24"/>
              <w:szCs w:val="24"/>
            </w:rPr>
            <w:t>68</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07D113B2">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_Toc10518 </w:instrText>
          </w:r>
          <w:r>
            <w:rPr>
              <w:rFonts w:hint="default" w:ascii="Arial" w:hAnsi="Arial" w:cs="Arial"/>
              <w:sz w:val="24"/>
              <w:szCs w:val="24"/>
              <w:lang w:val="en-US" w:eastAsia="zh-CN"/>
            </w:rPr>
            <w:fldChar w:fldCharType="separate"/>
          </w:r>
          <w:r>
            <w:rPr>
              <w:rFonts w:hint="default" w:ascii="Arial" w:hAnsi="Arial" w:cs="Arial"/>
              <w:sz w:val="24"/>
              <w:szCs w:val="24"/>
            </w:rPr>
            <w:t xml:space="preserve">CHAPTER </w:t>
          </w:r>
          <w:r>
            <w:rPr>
              <w:rFonts w:hint="default" w:ascii="Arial" w:hAnsi="Arial" w:cs="Arial"/>
              <w:sz w:val="24"/>
              <w:szCs w:val="24"/>
              <w:lang w:val="en-US" w:eastAsia="zh-CN"/>
            </w:rPr>
            <w:t>5</w:t>
          </w:r>
          <w:r>
            <w:rPr>
              <w:rFonts w:hint="default" w:ascii="Arial" w:hAnsi="Arial" w:cs="Arial"/>
              <w:sz w:val="24"/>
              <w:szCs w:val="24"/>
            </w:rPr>
            <w:t xml:space="preserve">: </w:t>
          </w:r>
          <w:r>
            <w:rPr>
              <w:rFonts w:hint="default" w:ascii="Arial" w:hAnsi="Arial" w:cs="Arial"/>
              <w:sz w:val="24"/>
              <w:szCs w:val="24"/>
              <w:lang w:val="en-US" w:eastAsia="zh-CN"/>
            </w:rPr>
            <w:t>Discussion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_Toc10518 \h </w:instrText>
          </w:r>
          <w:r>
            <w:rPr>
              <w:rFonts w:hint="default" w:ascii="Arial" w:hAnsi="Arial" w:cs="Arial"/>
              <w:sz w:val="24"/>
              <w:szCs w:val="24"/>
            </w:rPr>
            <w:fldChar w:fldCharType="separate"/>
          </w:r>
          <w:r>
            <w:rPr>
              <w:rFonts w:hint="default" w:ascii="Arial" w:hAnsi="Arial" w:cs="Arial"/>
              <w:sz w:val="24"/>
              <w:szCs w:val="24"/>
            </w:rPr>
            <w:t>72</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23CB1F59">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_Toc22254 </w:instrText>
          </w:r>
          <w:r>
            <w:rPr>
              <w:rFonts w:hint="default" w:ascii="Arial" w:hAnsi="Arial" w:cs="Arial"/>
              <w:sz w:val="24"/>
              <w:szCs w:val="24"/>
              <w:lang w:val="en-US" w:eastAsia="zh-CN"/>
            </w:rPr>
            <w:fldChar w:fldCharType="separate"/>
          </w:r>
          <w:r>
            <w:rPr>
              <w:rFonts w:hint="default" w:ascii="Arial" w:hAnsi="Arial" w:cs="Arial"/>
              <w:sz w:val="24"/>
              <w:szCs w:val="24"/>
            </w:rPr>
            <w:t xml:space="preserve">5.1 </w:t>
          </w:r>
          <w:r>
            <w:rPr>
              <w:rFonts w:hint="default" w:ascii="Arial" w:hAnsi="Arial" w:cs="Arial"/>
              <w:sz w:val="24"/>
              <w:szCs w:val="24"/>
              <w:lang w:val="en-US" w:eastAsia="zh-CN"/>
            </w:rPr>
            <w:t>Explanation of Q12 data issues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_Toc22254 \h </w:instrText>
          </w:r>
          <w:r>
            <w:rPr>
              <w:rFonts w:hint="default" w:ascii="Arial" w:hAnsi="Arial" w:cs="Arial"/>
              <w:sz w:val="24"/>
              <w:szCs w:val="24"/>
            </w:rPr>
            <w:fldChar w:fldCharType="separate"/>
          </w:r>
          <w:r>
            <w:rPr>
              <w:rFonts w:hint="default" w:ascii="Arial" w:hAnsi="Arial" w:cs="Arial"/>
              <w:sz w:val="24"/>
              <w:szCs w:val="24"/>
            </w:rPr>
            <w:t>72</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5F17657D">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_Toc12046 </w:instrText>
          </w:r>
          <w:r>
            <w:rPr>
              <w:rFonts w:hint="default" w:ascii="Arial" w:hAnsi="Arial" w:cs="Arial"/>
              <w:sz w:val="24"/>
              <w:szCs w:val="24"/>
              <w:lang w:val="en-US" w:eastAsia="zh-CN"/>
            </w:rPr>
            <w:fldChar w:fldCharType="separate"/>
          </w:r>
          <w:r>
            <w:rPr>
              <w:rFonts w:hint="default" w:ascii="Arial" w:hAnsi="Arial" w:cs="Arial"/>
              <w:sz w:val="24"/>
              <w:szCs w:val="24"/>
            </w:rPr>
            <w:t>5.2 Objective 1: The role of self-media marketing activities on consumer purchasing intention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_Toc12046 \h </w:instrText>
          </w:r>
          <w:r>
            <w:rPr>
              <w:rFonts w:hint="default" w:ascii="Arial" w:hAnsi="Arial" w:cs="Arial"/>
              <w:sz w:val="24"/>
              <w:szCs w:val="24"/>
            </w:rPr>
            <w:fldChar w:fldCharType="separate"/>
          </w:r>
          <w:r>
            <w:rPr>
              <w:rFonts w:hint="default" w:ascii="Arial" w:hAnsi="Arial" w:cs="Arial"/>
              <w:sz w:val="24"/>
              <w:szCs w:val="24"/>
            </w:rPr>
            <w:t>73</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3F546088">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_Toc15974 </w:instrText>
          </w:r>
          <w:r>
            <w:rPr>
              <w:rFonts w:hint="default" w:ascii="Arial" w:hAnsi="Arial" w:cs="Arial"/>
              <w:sz w:val="24"/>
              <w:szCs w:val="24"/>
              <w:lang w:val="en-US" w:eastAsia="zh-CN"/>
            </w:rPr>
            <w:fldChar w:fldCharType="separate"/>
          </w:r>
          <w:r>
            <w:rPr>
              <w:rFonts w:hint="default" w:ascii="Arial" w:hAnsi="Arial" w:cs="Arial"/>
              <w:sz w:val="24"/>
              <w:szCs w:val="24"/>
            </w:rPr>
            <w:t>5.3 Objective 2: The relationship between self-media marketing activities and consumer satisfaction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_Toc15974 \h </w:instrText>
          </w:r>
          <w:r>
            <w:rPr>
              <w:rFonts w:hint="default" w:ascii="Arial" w:hAnsi="Arial" w:cs="Arial"/>
              <w:sz w:val="24"/>
              <w:szCs w:val="24"/>
            </w:rPr>
            <w:fldChar w:fldCharType="separate"/>
          </w:r>
          <w:r>
            <w:rPr>
              <w:rFonts w:hint="default" w:ascii="Arial" w:hAnsi="Arial" w:cs="Arial"/>
              <w:sz w:val="24"/>
              <w:szCs w:val="24"/>
            </w:rPr>
            <w:t>74</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38C24E26">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_Toc21283 </w:instrText>
          </w:r>
          <w:r>
            <w:rPr>
              <w:rFonts w:hint="default" w:ascii="Arial" w:hAnsi="Arial" w:cs="Arial"/>
              <w:sz w:val="24"/>
              <w:szCs w:val="24"/>
              <w:lang w:val="en-US" w:eastAsia="zh-CN"/>
            </w:rPr>
            <w:fldChar w:fldCharType="separate"/>
          </w:r>
          <w:r>
            <w:rPr>
              <w:rFonts w:hint="default" w:ascii="Arial" w:hAnsi="Arial" w:cs="Arial"/>
              <w:sz w:val="24"/>
              <w:szCs w:val="24"/>
            </w:rPr>
            <w:t>5.4 Objective 3: Comprehensive impact of self-media marketing on Beijing consumers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_Toc21283 \h </w:instrText>
          </w:r>
          <w:r>
            <w:rPr>
              <w:rFonts w:hint="default" w:ascii="Arial" w:hAnsi="Arial" w:cs="Arial"/>
              <w:sz w:val="24"/>
              <w:szCs w:val="24"/>
            </w:rPr>
            <w:fldChar w:fldCharType="separate"/>
          </w:r>
          <w:r>
            <w:rPr>
              <w:rFonts w:hint="default" w:ascii="Arial" w:hAnsi="Arial" w:cs="Arial"/>
              <w:sz w:val="24"/>
              <w:szCs w:val="24"/>
            </w:rPr>
            <w:t>75</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46C99545">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_Toc28372 </w:instrText>
          </w:r>
          <w:r>
            <w:rPr>
              <w:rFonts w:hint="default" w:ascii="Arial" w:hAnsi="Arial" w:cs="Arial"/>
              <w:sz w:val="24"/>
              <w:szCs w:val="24"/>
              <w:lang w:val="en-US" w:eastAsia="zh-CN"/>
            </w:rPr>
            <w:fldChar w:fldCharType="separate"/>
          </w:r>
          <w:r>
            <w:rPr>
              <w:rFonts w:hint="default" w:ascii="Arial" w:hAnsi="Arial" w:cs="Arial"/>
              <w:sz w:val="24"/>
              <w:szCs w:val="24"/>
            </w:rPr>
            <w:t>5.5 Improvement of research methods and future research directions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_Toc28372 \h </w:instrText>
          </w:r>
          <w:r>
            <w:rPr>
              <w:rFonts w:hint="default" w:ascii="Arial" w:hAnsi="Arial" w:cs="Arial"/>
              <w:sz w:val="24"/>
              <w:szCs w:val="24"/>
            </w:rPr>
            <w:fldChar w:fldCharType="separate"/>
          </w:r>
          <w:r>
            <w:rPr>
              <w:rFonts w:hint="default" w:ascii="Arial" w:hAnsi="Arial" w:cs="Arial"/>
              <w:sz w:val="24"/>
              <w:szCs w:val="24"/>
            </w:rPr>
            <w:t>76</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48728963">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_Toc26489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Chapter 6: Conclusion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_Toc26489 \h </w:instrText>
          </w:r>
          <w:r>
            <w:rPr>
              <w:rFonts w:hint="default" w:ascii="Arial" w:hAnsi="Arial" w:cs="Arial"/>
              <w:sz w:val="24"/>
              <w:szCs w:val="24"/>
            </w:rPr>
            <w:fldChar w:fldCharType="separate"/>
          </w:r>
          <w:r>
            <w:rPr>
              <w:rFonts w:hint="default" w:ascii="Arial" w:hAnsi="Arial" w:cs="Arial"/>
              <w:sz w:val="24"/>
              <w:szCs w:val="24"/>
            </w:rPr>
            <w:t>76</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6920449D">
          <w:pPr>
            <w:pStyle w:val="7"/>
            <w:tabs>
              <w:tab w:val="right" w:leader="underscore" w:pos="8306"/>
            </w:tabs>
            <w:rPr>
              <w:rFonts w:hint="default" w:ascii="Arial" w:hAnsi="Arial" w:cs="Arial"/>
              <w:sz w:val="24"/>
              <w:szCs w:val="24"/>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\l _Toc19982 </w:instrText>
          </w:r>
          <w:r>
            <w:rPr>
              <w:rFonts w:hint="default" w:ascii="Arial" w:hAnsi="Arial" w:cs="Arial"/>
              <w:sz w:val="24"/>
              <w:szCs w:val="24"/>
              <w:lang w:val="en-US" w:eastAsia="zh-CN"/>
            </w:rPr>
            <w:fldChar w:fldCharType="separate"/>
          </w:r>
          <w:r>
            <w:rPr>
              <w:rFonts w:hint="default" w:ascii="Arial" w:hAnsi="Arial" w:cs="Arial"/>
              <w:sz w:val="24"/>
              <w:szCs w:val="24"/>
            </w:rPr>
            <w:t>Reference</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_Toc19982 \h </w:instrText>
          </w:r>
          <w:r>
            <w:rPr>
              <w:rFonts w:hint="default" w:ascii="Arial" w:hAnsi="Arial" w:cs="Arial"/>
              <w:sz w:val="24"/>
              <w:szCs w:val="24"/>
            </w:rPr>
            <w:fldChar w:fldCharType="separate"/>
          </w:r>
          <w:r>
            <w:rPr>
              <w:rFonts w:hint="default" w:ascii="Arial" w:hAnsi="Arial" w:cs="Arial"/>
              <w:sz w:val="24"/>
              <w:szCs w:val="24"/>
            </w:rPr>
            <w:t>80</w:t>
          </w:r>
          <w:r>
            <w:rPr>
              <w:rFonts w:hint="default" w:ascii="Arial" w:hAnsi="Arial" w:cs="Arial"/>
              <w:sz w:val="24"/>
              <w:szCs w:val="24"/>
            </w:rPr>
            <w:fldChar w:fldCharType="end"/>
          </w:r>
          <w:r>
            <w:rPr>
              <w:rFonts w:hint="default" w:ascii="Arial" w:hAnsi="Arial" w:cs="Arial"/>
              <w:sz w:val="24"/>
              <w:szCs w:val="24"/>
              <w:lang w:val="en-US" w:eastAsia="zh-CN"/>
            </w:rPr>
            <w:fldChar w:fldCharType="end"/>
          </w:r>
        </w:p>
        <w:p w14:paraId="5EBF9560">
          <w:pPr>
            <w:pStyle w:val="17"/>
            <w:bidi w:val="0"/>
            <w:jc w:val="left"/>
            <w:rPr>
              <w:rFonts w:hint="default" w:ascii="Arial" w:hAnsi="Arial" w:eastAsia="Arial" w:cs="Arial"/>
              <w:b/>
              <w:kern w:val="2"/>
              <w:sz w:val="24"/>
              <w:szCs w:val="24"/>
              <w:lang w:val="en-US" w:eastAsia="zh-CN" w:bidi="ar-SA"/>
            </w:rPr>
          </w:pPr>
          <w:r>
            <w:rPr>
              <w:rFonts w:hint="default" w:ascii="Arial" w:hAnsi="Arial" w:cs="Arial"/>
              <w:sz w:val="24"/>
              <w:szCs w:val="24"/>
              <w:lang w:val="en-US" w:eastAsia="zh-CN"/>
            </w:rPr>
            <w:fldChar w:fldCharType="end"/>
          </w:r>
        </w:p>
      </w:sdtContent>
    </w:sdt>
    <w:p w14:paraId="454FF2D5">
      <w:pPr>
        <w:rPr>
          <w:rFonts w:hint="default"/>
          <w:lang w:val="en-US" w:eastAsia="zh-CN"/>
        </w:rPr>
      </w:pPr>
    </w:p>
    <w:p w14:paraId="0C49584A">
      <w:pPr>
        <w:rPr>
          <w:rFonts w:hint="default"/>
          <w:lang w:val="en-US" w:eastAsia="zh-CN"/>
        </w:rPr>
      </w:pPr>
    </w:p>
    <w:p w14:paraId="5354AF97">
      <w:pPr>
        <w:rPr>
          <w:rFonts w:hint="default"/>
          <w:lang w:val="en-US" w:eastAsia="zh-CN"/>
        </w:rPr>
      </w:pPr>
    </w:p>
    <w:p w14:paraId="2EFAB982">
      <w:pPr>
        <w:rPr>
          <w:rFonts w:hint="default"/>
          <w:lang w:val="en-US" w:eastAsia="zh-CN"/>
        </w:rPr>
      </w:pPr>
    </w:p>
    <w:p w14:paraId="369BF0A2">
      <w:pPr>
        <w:rPr>
          <w:rFonts w:hint="default"/>
          <w:lang w:val="en-US" w:eastAsia="zh-CN"/>
        </w:rPr>
      </w:pPr>
    </w:p>
    <w:p w14:paraId="38CC325B">
      <w:pPr>
        <w:rPr>
          <w:rFonts w:hint="default"/>
          <w:lang w:val="en-US" w:eastAsia="zh-CN"/>
        </w:rPr>
      </w:pPr>
    </w:p>
    <w:p w14:paraId="149FE656">
      <w:pPr>
        <w:rPr>
          <w:rFonts w:hint="default"/>
          <w:lang w:val="en-US" w:eastAsia="zh-CN"/>
        </w:rPr>
      </w:pPr>
    </w:p>
    <w:p w14:paraId="15BA81C4">
      <w:pPr>
        <w:jc w:val="left"/>
        <w:rPr>
          <w:rFonts w:hint="default" w:ascii="Arial" w:hAnsi="Arial" w:eastAsia="Noto Sans SC" w:cs="Arial"/>
          <w:b w:val="0"/>
          <w:bCs w:val="0"/>
          <w:sz w:val="24"/>
          <w:szCs w:val="24"/>
        </w:rPr>
      </w:pPr>
    </w:p>
    <w:p w14:paraId="59555348">
      <w:pPr>
        <w:pStyle w:val="17"/>
        <w:bidi w:val="0"/>
        <w:jc w:val="left"/>
        <w:rPr>
          <w:rFonts w:hint="default"/>
        </w:rPr>
      </w:pPr>
      <w:bookmarkStart w:id="1" w:name="_Toc6404"/>
      <w:r>
        <w:rPr>
          <w:rFonts w:hint="default"/>
          <w:lang w:val="en-US" w:eastAsia="zh-CN"/>
        </w:rPr>
        <w:t>LIST OF FIGURE</w:t>
      </w:r>
      <w:bookmarkEnd w:id="1"/>
    </w:p>
    <w:p w14:paraId="7572B89E">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TOC \t "figure,1" \h</w:instrText>
      </w:r>
      <w:r>
        <w:rPr>
          <w:rFonts w:hint="default" w:ascii="Arial" w:hAnsi="Arial" w:cs="Arial"/>
          <w:sz w:val="24"/>
          <w:szCs w:val="24"/>
        </w:rPr>
        <w:fldChar w:fldCharType="separate"/>
      </w:r>
      <w:r>
        <w:rPr>
          <w:rFonts w:hint="default" w:ascii="Arial" w:hAnsi="Arial" w:cs="Arial"/>
          <w:sz w:val="24"/>
          <w:szCs w:val="24"/>
        </w:rPr>
        <w:fldChar w:fldCharType="begin"/>
      </w:r>
      <w:r>
        <w:rPr>
          <w:rFonts w:hint="default" w:ascii="Arial" w:hAnsi="Arial" w:cs="Arial"/>
          <w:sz w:val="24"/>
          <w:szCs w:val="24"/>
        </w:rPr>
        <w:instrText xml:space="preserve"> HYPERLINK \l _Toc12874 </w:instrText>
      </w:r>
      <w:r>
        <w:rPr>
          <w:rFonts w:hint="default" w:ascii="Arial" w:hAnsi="Arial" w:cs="Arial"/>
          <w:sz w:val="24"/>
          <w:szCs w:val="24"/>
        </w:rPr>
        <w:fldChar w:fldCharType="separate"/>
      </w:r>
      <w:r>
        <w:rPr>
          <w:rFonts w:hint="default" w:ascii="Arial" w:hAnsi="Arial" w:cs="Arial"/>
          <w:bCs/>
          <w:sz w:val="24"/>
          <w:szCs w:val="24"/>
        </w:rPr>
        <w:t>Figure 1: Theory of Planned Behaviour (Ajzen, 1991)</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_Toc12874 \h </w:instrText>
      </w:r>
      <w:r>
        <w:rPr>
          <w:rFonts w:hint="default" w:ascii="Arial" w:hAnsi="Arial" w:cs="Arial"/>
          <w:sz w:val="24"/>
          <w:szCs w:val="24"/>
        </w:rPr>
        <w:fldChar w:fldCharType="separate"/>
      </w:r>
      <w:r>
        <w:rPr>
          <w:rFonts w:hint="default" w:ascii="Arial" w:hAnsi="Arial" w:cs="Arial"/>
          <w:sz w:val="24"/>
          <w:szCs w:val="24"/>
        </w:rPr>
        <w:t>17</w:t>
      </w:r>
      <w:r>
        <w:rPr>
          <w:rFonts w:hint="default" w:ascii="Arial" w:hAnsi="Arial" w:cs="Arial"/>
          <w:sz w:val="24"/>
          <w:szCs w:val="24"/>
        </w:rPr>
        <w:fldChar w:fldCharType="end"/>
      </w:r>
      <w:r>
        <w:rPr>
          <w:rFonts w:hint="default" w:ascii="Arial" w:hAnsi="Arial" w:cs="Arial"/>
          <w:sz w:val="24"/>
          <w:szCs w:val="24"/>
        </w:rPr>
        <w:fldChar w:fldCharType="end"/>
      </w:r>
    </w:p>
    <w:p w14:paraId="2D08350E">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_Toc4427 </w:instrText>
      </w:r>
      <w:r>
        <w:rPr>
          <w:rFonts w:hint="default" w:ascii="Arial" w:hAnsi="Arial" w:cs="Arial"/>
          <w:sz w:val="24"/>
          <w:szCs w:val="24"/>
        </w:rPr>
        <w:fldChar w:fldCharType="separate"/>
      </w:r>
      <w:r>
        <w:rPr>
          <w:rFonts w:hint="default" w:ascii="Arial" w:hAnsi="Arial" w:cs="Arial"/>
          <w:bCs/>
          <w:sz w:val="24"/>
          <w:szCs w:val="24"/>
        </w:rPr>
        <w:t xml:space="preserve">Figure </w:t>
      </w:r>
      <w:r>
        <w:rPr>
          <w:rFonts w:hint="default" w:ascii="Arial" w:hAnsi="Arial" w:cs="Arial"/>
          <w:bCs/>
          <w:sz w:val="24"/>
          <w:szCs w:val="24"/>
          <w:lang w:val="en-US" w:eastAsia="zh-CN"/>
        </w:rPr>
        <w:t>2</w:t>
      </w:r>
      <w:r>
        <w:rPr>
          <w:rFonts w:hint="default" w:ascii="Arial" w:hAnsi="Arial" w:cs="Arial"/>
          <w:bCs/>
          <w:sz w:val="24"/>
          <w:szCs w:val="24"/>
        </w:rPr>
        <w:t xml:space="preserve">: </w:t>
      </w:r>
      <w:r>
        <w:rPr>
          <w:rFonts w:hint="default" w:ascii="Arial" w:hAnsi="Arial" w:cs="Arial"/>
          <w:bCs/>
          <w:sz w:val="24"/>
          <w:szCs w:val="24"/>
          <w:lang w:val="en-US" w:eastAsia="zh-CN"/>
        </w:rPr>
        <w:t>Frequency of social media use</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_Toc4427 \h </w:instrText>
      </w:r>
      <w:r>
        <w:rPr>
          <w:rFonts w:hint="default" w:ascii="Arial" w:hAnsi="Arial" w:cs="Arial"/>
          <w:sz w:val="24"/>
          <w:szCs w:val="24"/>
        </w:rPr>
        <w:fldChar w:fldCharType="separate"/>
      </w:r>
      <w:r>
        <w:rPr>
          <w:rFonts w:hint="default" w:ascii="Arial" w:hAnsi="Arial" w:cs="Arial"/>
          <w:sz w:val="24"/>
          <w:szCs w:val="24"/>
        </w:rPr>
        <w:t>30</w:t>
      </w:r>
      <w:r>
        <w:rPr>
          <w:rFonts w:hint="default" w:ascii="Arial" w:hAnsi="Arial" w:cs="Arial"/>
          <w:sz w:val="24"/>
          <w:szCs w:val="24"/>
        </w:rPr>
        <w:fldChar w:fldCharType="end"/>
      </w:r>
      <w:r>
        <w:rPr>
          <w:rFonts w:hint="default" w:ascii="Arial" w:hAnsi="Arial" w:cs="Arial"/>
          <w:sz w:val="24"/>
          <w:szCs w:val="24"/>
        </w:rPr>
        <w:fldChar w:fldCharType="end"/>
      </w:r>
    </w:p>
    <w:p w14:paraId="333C4D6E">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_Toc7357 </w:instrText>
      </w:r>
      <w:r>
        <w:rPr>
          <w:rFonts w:hint="default" w:ascii="Arial" w:hAnsi="Arial" w:cs="Arial"/>
          <w:sz w:val="24"/>
          <w:szCs w:val="24"/>
        </w:rPr>
        <w:fldChar w:fldCharType="separate"/>
      </w:r>
      <w:r>
        <w:rPr>
          <w:rFonts w:hint="default" w:ascii="Arial" w:hAnsi="Arial" w:cs="Arial"/>
          <w:bCs/>
          <w:sz w:val="24"/>
          <w:szCs w:val="24"/>
        </w:rPr>
        <w:t>Figure 3: Frequency of we-media contact</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_Toc7357 \h </w:instrText>
      </w:r>
      <w:r>
        <w:rPr>
          <w:rFonts w:hint="default" w:ascii="Arial" w:hAnsi="Arial" w:cs="Arial"/>
          <w:sz w:val="24"/>
          <w:szCs w:val="24"/>
        </w:rPr>
        <w:fldChar w:fldCharType="separate"/>
      </w:r>
      <w:r>
        <w:rPr>
          <w:rFonts w:hint="default" w:ascii="Arial" w:hAnsi="Arial" w:cs="Arial"/>
          <w:sz w:val="24"/>
          <w:szCs w:val="24"/>
        </w:rPr>
        <w:t>30</w:t>
      </w:r>
      <w:r>
        <w:rPr>
          <w:rFonts w:hint="default" w:ascii="Arial" w:hAnsi="Arial" w:cs="Arial"/>
          <w:sz w:val="24"/>
          <w:szCs w:val="24"/>
        </w:rPr>
        <w:fldChar w:fldCharType="end"/>
      </w:r>
      <w:r>
        <w:rPr>
          <w:rFonts w:hint="default" w:ascii="Arial" w:hAnsi="Arial" w:cs="Arial"/>
          <w:sz w:val="24"/>
          <w:szCs w:val="24"/>
        </w:rPr>
        <w:fldChar w:fldCharType="end"/>
      </w:r>
    </w:p>
    <w:p w14:paraId="5A8E80E3">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_Toc752 </w:instrText>
      </w:r>
      <w:r>
        <w:rPr>
          <w:rFonts w:hint="default" w:ascii="Arial" w:hAnsi="Arial" w:cs="Arial"/>
          <w:sz w:val="24"/>
          <w:szCs w:val="24"/>
        </w:rPr>
        <w:fldChar w:fldCharType="separate"/>
      </w:r>
      <w:r>
        <w:rPr>
          <w:rFonts w:hint="default" w:ascii="Arial" w:hAnsi="Arial" w:cs="Arial"/>
          <w:bCs/>
          <w:sz w:val="24"/>
          <w:szCs w:val="24"/>
        </w:rPr>
        <w:t>Figure 4: Amount of we-media platform usage</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_Toc752 \h </w:instrText>
      </w:r>
      <w:r>
        <w:rPr>
          <w:rFonts w:hint="default" w:ascii="Arial" w:hAnsi="Arial" w:cs="Arial"/>
          <w:sz w:val="24"/>
          <w:szCs w:val="24"/>
        </w:rPr>
        <w:fldChar w:fldCharType="separate"/>
      </w:r>
      <w:r>
        <w:rPr>
          <w:rFonts w:hint="default" w:ascii="Arial" w:hAnsi="Arial" w:cs="Arial"/>
          <w:sz w:val="24"/>
          <w:szCs w:val="24"/>
        </w:rPr>
        <w:t>31</w:t>
      </w:r>
      <w:r>
        <w:rPr>
          <w:rFonts w:hint="default" w:ascii="Arial" w:hAnsi="Arial" w:cs="Arial"/>
          <w:sz w:val="24"/>
          <w:szCs w:val="24"/>
        </w:rPr>
        <w:fldChar w:fldCharType="end"/>
      </w:r>
      <w:r>
        <w:rPr>
          <w:rFonts w:hint="default" w:ascii="Arial" w:hAnsi="Arial" w:cs="Arial"/>
          <w:sz w:val="24"/>
          <w:szCs w:val="24"/>
        </w:rPr>
        <w:fldChar w:fldCharType="end"/>
      </w:r>
    </w:p>
    <w:p w14:paraId="6EFC0C20">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_Toc28910 </w:instrText>
      </w:r>
      <w:r>
        <w:rPr>
          <w:rFonts w:hint="default" w:ascii="Arial" w:hAnsi="Arial" w:cs="Arial"/>
          <w:sz w:val="24"/>
          <w:szCs w:val="24"/>
        </w:rPr>
        <w:fldChar w:fldCharType="separate"/>
      </w:r>
      <w:r>
        <w:rPr>
          <w:rFonts w:hint="default" w:ascii="Arial" w:hAnsi="Arial" w:cs="Arial"/>
          <w:bCs/>
          <w:sz w:val="24"/>
          <w:szCs w:val="24"/>
        </w:rPr>
        <w:t>Figure 5: Frequency of we-media platform usage</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_Toc28910 \h </w:instrText>
      </w:r>
      <w:r>
        <w:rPr>
          <w:rFonts w:hint="default" w:ascii="Arial" w:hAnsi="Arial" w:cs="Arial"/>
          <w:sz w:val="24"/>
          <w:szCs w:val="24"/>
        </w:rPr>
        <w:fldChar w:fldCharType="separate"/>
      </w:r>
      <w:r>
        <w:rPr>
          <w:rFonts w:hint="default" w:ascii="Arial" w:hAnsi="Arial" w:cs="Arial"/>
          <w:sz w:val="24"/>
          <w:szCs w:val="24"/>
        </w:rPr>
        <w:t>32</w:t>
      </w:r>
      <w:r>
        <w:rPr>
          <w:rFonts w:hint="default" w:ascii="Arial" w:hAnsi="Arial" w:cs="Arial"/>
          <w:sz w:val="24"/>
          <w:szCs w:val="24"/>
        </w:rPr>
        <w:fldChar w:fldCharType="end"/>
      </w:r>
      <w:r>
        <w:rPr>
          <w:rFonts w:hint="default" w:ascii="Arial" w:hAnsi="Arial" w:cs="Arial"/>
          <w:sz w:val="24"/>
          <w:szCs w:val="24"/>
        </w:rPr>
        <w:fldChar w:fldCharType="end"/>
      </w:r>
    </w:p>
    <w:p w14:paraId="785E44A4">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_Toc22179 </w:instrText>
      </w:r>
      <w:r>
        <w:rPr>
          <w:rFonts w:hint="default" w:ascii="Arial" w:hAnsi="Arial" w:cs="Arial"/>
          <w:sz w:val="24"/>
          <w:szCs w:val="24"/>
        </w:rPr>
        <w:fldChar w:fldCharType="separate"/>
      </w:r>
      <w:r>
        <w:rPr>
          <w:rFonts w:hint="default" w:ascii="Arial" w:hAnsi="Arial" w:cs="Arial"/>
          <w:bCs/>
          <w:sz w:val="24"/>
          <w:szCs w:val="24"/>
        </w:rPr>
        <w:t>Figure 6: Marketing perception complete indicator icon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_Toc22179 \h </w:instrText>
      </w:r>
      <w:r>
        <w:rPr>
          <w:rFonts w:hint="default" w:ascii="Arial" w:hAnsi="Arial" w:cs="Arial"/>
          <w:sz w:val="24"/>
          <w:szCs w:val="24"/>
        </w:rPr>
        <w:fldChar w:fldCharType="separate"/>
      </w:r>
      <w:r>
        <w:rPr>
          <w:rFonts w:hint="default" w:ascii="Arial" w:hAnsi="Arial" w:cs="Arial"/>
          <w:sz w:val="24"/>
          <w:szCs w:val="24"/>
        </w:rPr>
        <w:t>34</w:t>
      </w:r>
      <w:r>
        <w:rPr>
          <w:rFonts w:hint="default" w:ascii="Arial" w:hAnsi="Arial" w:cs="Arial"/>
          <w:sz w:val="24"/>
          <w:szCs w:val="24"/>
        </w:rPr>
        <w:fldChar w:fldCharType="end"/>
      </w:r>
      <w:r>
        <w:rPr>
          <w:rFonts w:hint="default" w:ascii="Arial" w:hAnsi="Arial" w:cs="Arial"/>
          <w:sz w:val="24"/>
          <w:szCs w:val="24"/>
        </w:rPr>
        <w:fldChar w:fldCharType="end"/>
      </w:r>
    </w:p>
    <w:p w14:paraId="62888B80">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_Toc8742 </w:instrText>
      </w:r>
      <w:r>
        <w:rPr>
          <w:rFonts w:hint="default" w:ascii="Arial" w:hAnsi="Arial" w:cs="Arial"/>
          <w:sz w:val="24"/>
          <w:szCs w:val="24"/>
        </w:rPr>
        <w:fldChar w:fldCharType="separate"/>
      </w:r>
      <w:r>
        <w:rPr>
          <w:rFonts w:hint="default" w:ascii="Arial" w:hAnsi="Arial" w:cs="Arial"/>
          <w:bCs/>
          <w:sz w:val="24"/>
          <w:szCs w:val="24"/>
        </w:rPr>
        <w:t>Figure 7: Frequency of seeing marketing on we-media platforms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_Toc8742 \h </w:instrText>
      </w:r>
      <w:r>
        <w:rPr>
          <w:rFonts w:hint="default" w:ascii="Arial" w:hAnsi="Arial" w:cs="Arial"/>
          <w:sz w:val="24"/>
          <w:szCs w:val="24"/>
        </w:rPr>
        <w:fldChar w:fldCharType="separate"/>
      </w:r>
      <w:r>
        <w:rPr>
          <w:rFonts w:hint="default" w:ascii="Arial" w:hAnsi="Arial" w:cs="Arial"/>
          <w:sz w:val="24"/>
          <w:szCs w:val="24"/>
        </w:rPr>
        <w:t>35</w:t>
      </w:r>
      <w:r>
        <w:rPr>
          <w:rFonts w:hint="default" w:ascii="Arial" w:hAnsi="Arial" w:cs="Arial"/>
          <w:sz w:val="24"/>
          <w:szCs w:val="24"/>
        </w:rPr>
        <w:fldChar w:fldCharType="end"/>
      </w:r>
      <w:r>
        <w:rPr>
          <w:rFonts w:hint="default" w:ascii="Arial" w:hAnsi="Arial" w:cs="Arial"/>
          <w:sz w:val="24"/>
          <w:szCs w:val="24"/>
        </w:rPr>
        <w:fldChar w:fldCharType="end"/>
      </w:r>
    </w:p>
    <w:p w14:paraId="38B69C0F">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_Toc26280 </w:instrText>
      </w:r>
      <w:r>
        <w:rPr>
          <w:rFonts w:hint="default" w:ascii="Arial" w:hAnsi="Arial" w:cs="Arial"/>
          <w:sz w:val="24"/>
          <w:szCs w:val="24"/>
        </w:rPr>
        <w:fldChar w:fldCharType="separate"/>
      </w:r>
      <w:r>
        <w:rPr>
          <w:rFonts w:hint="default" w:ascii="Arial" w:hAnsi="Arial" w:cs="Arial"/>
          <w:bCs/>
          <w:sz w:val="24"/>
          <w:szCs w:val="24"/>
        </w:rPr>
        <w:t>Figure 8: Assessing competence self-confidence</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_Toc26280 \h </w:instrText>
      </w:r>
      <w:r>
        <w:rPr>
          <w:rFonts w:hint="default" w:ascii="Arial" w:hAnsi="Arial" w:cs="Arial"/>
          <w:sz w:val="24"/>
          <w:szCs w:val="24"/>
        </w:rPr>
        <w:fldChar w:fldCharType="separate"/>
      </w:r>
      <w:r>
        <w:rPr>
          <w:rFonts w:hint="default" w:ascii="Arial" w:hAnsi="Arial" w:cs="Arial"/>
          <w:sz w:val="24"/>
          <w:szCs w:val="24"/>
        </w:rPr>
        <w:t>37</w:t>
      </w:r>
      <w:r>
        <w:rPr>
          <w:rFonts w:hint="default" w:ascii="Arial" w:hAnsi="Arial" w:cs="Arial"/>
          <w:sz w:val="24"/>
          <w:szCs w:val="24"/>
        </w:rPr>
        <w:fldChar w:fldCharType="end"/>
      </w:r>
      <w:r>
        <w:rPr>
          <w:rFonts w:hint="default" w:ascii="Arial" w:hAnsi="Arial" w:cs="Arial"/>
          <w:sz w:val="24"/>
          <w:szCs w:val="24"/>
        </w:rPr>
        <w:fldChar w:fldCharType="end"/>
      </w:r>
    </w:p>
    <w:p w14:paraId="3E8296DA">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_Toc3384 </w:instrText>
      </w:r>
      <w:r>
        <w:rPr>
          <w:rFonts w:hint="default" w:ascii="Arial" w:hAnsi="Arial" w:cs="Arial"/>
          <w:sz w:val="24"/>
          <w:szCs w:val="24"/>
        </w:rPr>
        <w:fldChar w:fldCharType="separate"/>
      </w:r>
      <w:r>
        <w:rPr>
          <w:rFonts w:hint="default" w:ascii="Arial" w:hAnsi="Arial" w:cs="Arial"/>
          <w:bCs/>
          <w:sz w:val="24"/>
          <w:szCs w:val="24"/>
        </w:rPr>
        <w:t>Figure 9: ANOVA inspect</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_Toc3384 \h </w:instrText>
      </w:r>
      <w:r>
        <w:rPr>
          <w:rFonts w:hint="default" w:ascii="Arial" w:hAnsi="Arial" w:cs="Arial"/>
          <w:sz w:val="24"/>
          <w:szCs w:val="24"/>
        </w:rPr>
        <w:fldChar w:fldCharType="separate"/>
      </w:r>
      <w:r>
        <w:rPr>
          <w:rFonts w:hint="default" w:ascii="Arial" w:hAnsi="Arial" w:cs="Arial"/>
          <w:sz w:val="24"/>
          <w:szCs w:val="24"/>
        </w:rPr>
        <w:t>38</w:t>
      </w:r>
      <w:r>
        <w:rPr>
          <w:rFonts w:hint="default" w:ascii="Arial" w:hAnsi="Arial" w:cs="Arial"/>
          <w:sz w:val="24"/>
          <w:szCs w:val="24"/>
        </w:rPr>
        <w:fldChar w:fldCharType="end"/>
      </w:r>
      <w:r>
        <w:rPr>
          <w:rFonts w:hint="default" w:ascii="Arial" w:hAnsi="Arial" w:cs="Arial"/>
          <w:sz w:val="24"/>
          <w:szCs w:val="24"/>
        </w:rPr>
        <w:fldChar w:fldCharType="end"/>
      </w:r>
    </w:p>
    <w:p w14:paraId="799EBFB6">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_Toc16820 </w:instrText>
      </w:r>
      <w:r>
        <w:rPr>
          <w:rFonts w:hint="default" w:ascii="Arial" w:hAnsi="Arial" w:cs="Arial"/>
          <w:sz w:val="24"/>
          <w:szCs w:val="24"/>
        </w:rPr>
        <w:fldChar w:fldCharType="separate"/>
      </w:r>
      <w:r>
        <w:rPr>
          <w:rFonts w:hint="default" w:ascii="Arial" w:hAnsi="Arial" w:cs="Arial"/>
          <w:bCs/>
          <w:sz w:val="24"/>
          <w:szCs w:val="24"/>
        </w:rPr>
        <w:t>Figure 10: Purchase influencing factor</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_Toc16820 \h </w:instrText>
      </w:r>
      <w:r>
        <w:rPr>
          <w:rFonts w:hint="default" w:ascii="Arial" w:hAnsi="Arial" w:cs="Arial"/>
          <w:sz w:val="24"/>
          <w:szCs w:val="24"/>
        </w:rPr>
        <w:fldChar w:fldCharType="separate"/>
      </w:r>
      <w:r>
        <w:rPr>
          <w:rFonts w:hint="default" w:ascii="Arial" w:hAnsi="Arial" w:cs="Arial"/>
          <w:sz w:val="24"/>
          <w:szCs w:val="24"/>
        </w:rPr>
        <w:t>39</w:t>
      </w:r>
      <w:r>
        <w:rPr>
          <w:rFonts w:hint="default" w:ascii="Arial" w:hAnsi="Arial" w:cs="Arial"/>
          <w:sz w:val="24"/>
          <w:szCs w:val="24"/>
        </w:rPr>
        <w:fldChar w:fldCharType="end"/>
      </w:r>
      <w:r>
        <w:rPr>
          <w:rFonts w:hint="default" w:ascii="Arial" w:hAnsi="Arial" w:cs="Arial"/>
          <w:sz w:val="24"/>
          <w:szCs w:val="24"/>
        </w:rPr>
        <w:fldChar w:fldCharType="end"/>
      </w:r>
    </w:p>
    <w:p w14:paraId="7D5CBBB1">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_Toc24170 </w:instrText>
      </w:r>
      <w:r>
        <w:rPr>
          <w:rFonts w:hint="default" w:ascii="Arial" w:hAnsi="Arial" w:cs="Arial"/>
          <w:sz w:val="24"/>
          <w:szCs w:val="24"/>
        </w:rPr>
        <w:fldChar w:fldCharType="separate"/>
      </w:r>
      <w:r>
        <w:rPr>
          <w:rFonts w:hint="default" w:ascii="Arial" w:hAnsi="Arial" w:cs="Arial"/>
          <w:bCs/>
          <w:sz w:val="24"/>
          <w:szCs w:val="24"/>
        </w:rPr>
        <w:t>Figure 11: Purchase intention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_Toc24170 \h </w:instrText>
      </w:r>
      <w:r>
        <w:rPr>
          <w:rFonts w:hint="default" w:ascii="Arial" w:hAnsi="Arial" w:cs="Arial"/>
          <w:sz w:val="24"/>
          <w:szCs w:val="24"/>
        </w:rPr>
        <w:fldChar w:fldCharType="separate"/>
      </w:r>
      <w:r>
        <w:rPr>
          <w:rFonts w:hint="default" w:ascii="Arial" w:hAnsi="Arial" w:cs="Arial"/>
          <w:sz w:val="24"/>
          <w:szCs w:val="24"/>
        </w:rPr>
        <w:t>40</w:t>
      </w:r>
      <w:r>
        <w:rPr>
          <w:rFonts w:hint="default" w:ascii="Arial" w:hAnsi="Arial" w:cs="Arial"/>
          <w:sz w:val="24"/>
          <w:szCs w:val="24"/>
        </w:rPr>
        <w:fldChar w:fldCharType="end"/>
      </w:r>
      <w:r>
        <w:rPr>
          <w:rFonts w:hint="default" w:ascii="Arial" w:hAnsi="Arial" w:cs="Arial"/>
          <w:sz w:val="24"/>
          <w:szCs w:val="24"/>
        </w:rPr>
        <w:fldChar w:fldCharType="end"/>
      </w:r>
    </w:p>
    <w:p w14:paraId="09D7682B">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_Toc443 </w:instrText>
      </w:r>
      <w:r>
        <w:rPr>
          <w:rFonts w:hint="default" w:ascii="Arial" w:hAnsi="Arial" w:cs="Arial"/>
          <w:sz w:val="24"/>
          <w:szCs w:val="24"/>
        </w:rPr>
        <w:fldChar w:fldCharType="separate"/>
      </w:r>
      <w:r>
        <w:rPr>
          <w:rFonts w:hint="default" w:ascii="Arial" w:hAnsi="Arial" w:cs="Arial"/>
          <w:bCs/>
          <w:sz w:val="24"/>
          <w:szCs w:val="24"/>
        </w:rPr>
        <w:t>Figure 12: Marketing perception complete indicator icon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_Toc443 \h </w:instrText>
      </w:r>
      <w:r>
        <w:rPr>
          <w:rFonts w:hint="default" w:ascii="Arial" w:hAnsi="Arial" w:cs="Arial"/>
          <w:sz w:val="24"/>
          <w:szCs w:val="24"/>
        </w:rPr>
        <w:fldChar w:fldCharType="separate"/>
      </w:r>
      <w:r>
        <w:rPr>
          <w:rFonts w:hint="default" w:ascii="Arial" w:hAnsi="Arial" w:cs="Arial"/>
          <w:sz w:val="24"/>
          <w:szCs w:val="24"/>
        </w:rPr>
        <w:t>41</w:t>
      </w:r>
      <w:r>
        <w:rPr>
          <w:rFonts w:hint="default" w:ascii="Arial" w:hAnsi="Arial" w:cs="Arial"/>
          <w:sz w:val="24"/>
          <w:szCs w:val="24"/>
        </w:rPr>
        <w:fldChar w:fldCharType="end"/>
      </w:r>
      <w:r>
        <w:rPr>
          <w:rFonts w:hint="default" w:ascii="Arial" w:hAnsi="Arial" w:cs="Arial"/>
          <w:sz w:val="24"/>
          <w:szCs w:val="24"/>
        </w:rPr>
        <w:fldChar w:fldCharType="end"/>
      </w:r>
    </w:p>
    <w:p w14:paraId="2BC690BF">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_Toc29595 </w:instrText>
      </w:r>
      <w:r>
        <w:rPr>
          <w:rFonts w:hint="default" w:ascii="Arial" w:hAnsi="Arial" w:cs="Arial"/>
          <w:sz w:val="24"/>
          <w:szCs w:val="24"/>
        </w:rPr>
        <w:fldChar w:fldCharType="separate"/>
      </w:r>
      <w:r>
        <w:rPr>
          <w:rFonts w:hint="default" w:ascii="Arial" w:hAnsi="Arial" w:cs="Arial"/>
          <w:bCs/>
          <w:sz w:val="24"/>
          <w:szCs w:val="24"/>
        </w:rPr>
        <w:t>Figure 13: Content attraction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_Toc29595 \h </w:instrText>
      </w:r>
      <w:r>
        <w:rPr>
          <w:rFonts w:hint="default" w:ascii="Arial" w:hAnsi="Arial" w:cs="Arial"/>
          <w:sz w:val="24"/>
          <w:szCs w:val="24"/>
        </w:rPr>
        <w:fldChar w:fldCharType="separate"/>
      </w:r>
      <w:r>
        <w:rPr>
          <w:rFonts w:hint="default" w:ascii="Arial" w:hAnsi="Arial" w:cs="Arial"/>
          <w:sz w:val="24"/>
          <w:szCs w:val="24"/>
        </w:rPr>
        <w:t>41</w:t>
      </w:r>
      <w:r>
        <w:rPr>
          <w:rFonts w:hint="default" w:ascii="Arial" w:hAnsi="Arial" w:cs="Arial"/>
          <w:sz w:val="24"/>
          <w:szCs w:val="24"/>
        </w:rPr>
        <w:fldChar w:fldCharType="end"/>
      </w:r>
      <w:r>
        <w:rPr>
          <w:rFonts w:hint="default" w:ascii="Arial" w:hAnsi="Arial" w:cs="Arial"/>
          <w:sz w:val="24"/>
          <w:szCs w:val="24"/>
        </w:rPr>
        <w:fldChar w:fldCharType="end"/>
      </w:r>
    </w:p>
    <w:p w14:paraId="3022B72A">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_Toc29171 </w:instrText>
      </w:r>
      <w:r>
        <w:rPr>
          <w:rFonts w:hint="default" w:ascii="Arial" w:hAnsi="Arial" w:cs="Arial"/>
          <w:sz w:val="24"/>
          <w:szCs w:val="24"/>
        </w:rPr>
        <w:fldChar w:fldCharType="separate"/>
      </w:r>
      <w:r>
        <w:rPr>
          <w:rFonts w:hint="default" w:ascii="Arial" w:hAnsi="Arial" w:cs="Arial"/>
          <w:bCs/>
          <w:sz w:val="24"/>
          <w:szCs w:val="24"/>
        </w:rPr>
        <w:t>Figure 14: Distribution of satisfaction with we-media marketing</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_Toc29171 \h </w:instrText>
      </w:r>
      <w:r>
        <w:rPr>
          <w:rFonts w:hint="default" w:ascii="Arial" w:hAnsi="Arial" w:cs="Arial"/>
          <w:sz w:val="24"/>
          <w:szCs w:val="24"/>
        </w:rPr>
        <w:fldChar w:fldCharType="separate"/>
      </w:r>
      <w:r>
        <w:rPr>
          <w:rFonts w:hint="default" w:ascii="Arial" w:hAnsi="Arial" w:cs="Arial"/>
          <w:sz w:val="24"/>
          <w:szCs w:val="24"/>
        </w:rPr>
        <w:t>42</w:t>
      </w:r>
      <w:r>
        <w:rPr>
          <w:rFonts w:hint="default" w:ascii="Arial" w:hAnsi="Arial" w:cs="Arial"/>
          <w:sz w:val="24"/>
          <w:szCs w:val="24"/>
        </w:rPr>
        <w:fldChar w:fldCharType="end"/>
      </w:r>
      <w:r>
        <w:rPr>
          <w:rFonts w:hint="default" w:ascii="Arial" w:hAnsi="Arial" w:cs="Arial"/>
          <w:sz w:val="24"/>
          <w:szCs w:val="24"/>
        </w:rPr>
        <w:fldChar w:fldCharType="end"/>
      </w:r>
    </w:p>
    <w:p w14:paraId="3A0BD85B">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_Toc1205 </w:instrText>
      </w:r>
      <w:r>
        <w:rPr>
          <w:rFonts w:hint="default" w:ascii="Arial" w:hAnsi="Arial" w:cs="Arial"/>
          <w:sz w:val="24"/>
          <w:szCs w:val="24"/>
        </w:rPr>
        <w:fldChar w:fldCharType="separate"/>
      </w:r>
      <w:r>
        <w:rPr>
          <w:rFonts w:hint="default" w:ascii="Arial" w:hAnsi="Arial" w:cs="Arial"/>
          <w:bCs/>
          <w:sz w:val="24"/>
          <w:szCs w:val="24"/>
        </w:rPr>
        <w:t>Figure 15: Frequency of platform usage</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_Toc1205 \h </w:instrText>
      </w:r>
      <w:r>
        <w:rPr>
          <w:rFonts w:hint="default" w:ascii="Arial" w:hAnsi="Arial" w:cs="Arial"/>
          <w:sz w:val="24"/>
          <w:szCs w:val="24"/>
        </w:rPr>
        <w:fldChar w:fldCharType="separate"/>
      </w:r>
      <w:r>
        <w:rPr>
          <w:rFonts w:hint="default" w:ascii="Arial" w:hAnsi="Arial" w:cs="Arial"/>
          <w:sz w:val="24"/>
          <w:szCs w:val="24"/>
        </w:rPr>
        <w:t>47</w:t>
      </w:r>
      <w:r>
        <w:rPr>
          <w:rFonts w:hint="default" w:ascii="Arial" w:hAnsi="Arial" w:cs="Arial"/>
          <w:sz w:val="24"/>
          <w:szCs w:val="24"/>
        </w:rPr>
        <w:fldChar w:fldCharType="end"/>
      </w:r>
      <w:r>
        <w:rPr>
          <w:rFonts w:hint="default" w:ascii="Arial" w:hAnsi="Arial" w:cs="Arial"/>
          <w:sz w:val="24"/>
          <w:szCs w:val="24"/>
        </w:rPr>
        <w:fldChar w:fldCharType="end"/>
      </w:r>
    </w:p>
    <w:p w14:paraId="27D69DF0">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_Toc17915 </w:instrText>
      </w:r>
      <w:r>
        <w:rPr>
          <w:rFonts w:hint="default" w:ascii="Arial" w:hAnsi="Arial" w:cs="Arial"/>
          <w:sz w:val="24"/>
          <w:szCs w:val="24"/>
        </w:rPr>
        <w:fldChar w:fldCharType="separate"/>
      </w:r>
      <w:r>
        <w:rPr>
          <w:rFonts w:hint="default" w:ascii="Arial" w:hAnsi="Arial" w:cs="Arial"/>
          <w:bCs/>
          <w:sz w:val="24"/>
          <w:szCs w:val="24"/>
        </w:rPr>
        <w:t>Figure 16: Factor structure diagram</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_Toc17915 \h </w:instrText>
      </w:r>
      <w:r>
        <w:rPr>
          <w:rFonts w:hint="default" w:ascii="Arial" w:hAnsi="Arial" w:cs="Arial"/>
          <w:sz w:val="24"/>
          <w:szCs w:val="24"/>
        </w:rPr>
        <w:fldChar w:fldCharType="separate"/>
      </w:r>
      <w:r>
        <w:rPr>
          <w:rFonts w:hint="default" w:ascii="Arial" w:hAnsi="Arial" w:cs="Arial"/>
          <w:sz w:val="24"/>
          <w:szCs w:val="24"/>
        </w:rPr>
        <w:t>49</w:t>
      </w:r>
      <w:r>
        <w:rPr>
          <w:rFonts w:hint="default" w:ascii="Arial" w:hAnsi="Arial" w:cs="Arial"/>
          <w:sz w:val="24"/>
          <w:szCs w:val="24"/>
        </w:rPr>
        <w:fldChar w:fldCharType="end"/>
      </w:r>
      <w:r>
        <w:rPr>
          <w:rFonts w:hint="default" w:ascii="Arial" w:hAnsi="Arial" w:cs="Arial"/>
          <w:sz w:val="24"/>
          <w:szCs w:val="24"/>
        </w:rPr>
        <w:fldChar w:fldCharType="end"/>
      </w:r>
    </w:p>
    <w:p w14:paraId="69A1A929">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_Toc27829 </w:instrText>
      </w:r>
      <w:r>
        <w:rPr>
          <w:rFonts w:hint="default" w:ascii="Arial" w:hAnsi="Arial" w:cs="Arial"/>
          <w:sz w:val="24"/>
          <w:szCs w:val="24"/>
        </w:rPr>
        <w:fldChar w:fldCharType="separate"/>
      </w:r>
      <w:r>
        <w:rPr>
          <w:rFonts w:hint="default" w:ascii="Arial" w:hAnsi="Arial" w:cs="Arial"/>
          <w:bCs/>
          <w:sz w:val="24"/>
          <w:szCs w:val="24"/>
        </w:rPr>
        <w:t>Figure 17: Parallelism test result diagram</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_Toc27829 \h </w:instrText>
      </w:r>
      <w:r>
        <w:rPr>
          <w:rFonts w:hint="default" w:ascii="Arial" w:hAnsi="Arial" w:cs="Arial"/>
          <w:sz w:val="24"/>
          <w:szCs w:val="24"/>
        </w:rPr>
        <w:fldChar w:fldCharType="separate"/>
      </w:r>
      <w:r>
        <w:rPr>
          <w:rFonts w:hint="default" w:ascii="Arial" w:hAnsi="Arial" w:cs="Arial"/>
          <w:sz w:val="24"/>
          <w:szCs w:val="24"/>
        </w:rPr>
        <w:t>52</w:t>
      </w:r>
      <w:r>
        <w:rPr>
          <w:rFonts w:hint="default" w:ascii="Arial" w:hAnsi="Arial" w:cs="Arial"/>
          <w:sz w:val="24"/>
          <w:szCs w:val="24"/>
        </w:rPr>
        <w:fldChar w:fldCharType="end"/>
      </w:r>
      <w:r>
        <w:rPr>
          <w:rFonts w:hint="default" w:ascii="Arial" w:hAnsi="Arial" w:cs="Arial"/>
          <w:sz w:val="24"/>
          <w:szCs w:val="24"/>
        </w:rPr>
        <w:fldChar w:fldCharType="end"/>
      </w:r>
    </w:p>
    <w:p w14:paraId="5A521071">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_Toc29525 </w:instrText>
      </w:r>
      <w:r>
        <w:rPr>
          <w:rFonts w:hint="default" w:ascii="Arial" w:hAnsi="Arial" w:cs="Arial"/>
          <w:sz w:val="24"/>
          <w:szCs w:val="24"/>
        </w:rPr>
        <w:fldChar w:fldCharType="separate"/>
      </w:r>
      <w:r>
        <w:rPr>
          <w:rFonts w:hint="default" w:ascii="Arial" w:hAnsi="Arial" w:cs="Arial"/>
          <w:bCs/>
          <w:i w:val="0"/>
          <w:iCs w:val="0"/>
          <w:sz w:val="24"/>
          <w:szCs w:val="24"/>
        </w:rPr>
        <w:t>Figure 18: The impact of different factors on purchase intention in we-media marketing</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_Toc29525 \h </w:instrText>
      </w:r>
      <w:r>
        <w:rPr>
          <w:rFonts w:hint="default" w:ascii="Arial" w:hAnsi="Arial" w:cs="Arial"/>
          <w:sz w:val="24"/>
          <w:szCs w:val="24"/>
        </w:rPr>
        <w:fldChar w:fldCharType="separate"/>
      </w:r>
      <w:r>
        <w:rPr>
          <w:rFonts w:hint="default" w:ascii="Arial" w:hAnsi="Arial" w:cs="Arial"/>
          <w:sz w:val="24"/>
          <w:szCs w:val="24"/>
        </w:rPr>
        <w:t>53</w:t>
      </w:r>
      <w:r>
        <w:rPr>
          <w:rFonts w:hint="default" w:ascii="Arial" w:hAnsi="Arial" w:cs="Arial"/>
          <w:sz w:val="24"/>
          <w:szCs w:val="24"/>
        </w:rPr>
        <w:fldChar w:fldCharType="end"/>
      </w:r>
      <w:r>
        <w:rPr>
          <w:rFonts w:hint="default" w:ascii="Arial" w:hAnsi="Arial" w:cs="Arial"/>
          <w:sz w:val="24"/>
          <w:szCs w:val="24"/>
        </w:rPr>
        <w:fldChar w:fldCharType="end"/>
      </w:r>
    </w:p>
    <w:p w14:paraId="2E25503E">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_Toc32704 </w:instrText>
      </w:r>
      <w:r>
        <w:rPr>
          <w:rFonts w:hint="default" w:ascii="Arial" w:hAnsi="Arial" w:cs="Arial"/>
          <w:sz w:val="24"/>
          <w:szCs w:val="24"/>
        </w:rPr>
        <w:fldChar w:fldCharType="separate"/>
      </w:r>
      <w:r>
        <w:rPr>
          <w:rFonts w:hint="default" w:ascii="Arial" w:hAnsi="Arial" w:cs="Arial"/>
          <w:bCs/>
          <w:sz w:val="24"/>
          <w:szCs w:val="24"/>
        </w:rPr>
        <w:t>Figure 19: Influence chain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_Toc32704 \h </w:instrText>
      </w:r>
      <w:r>
        <w:rPr>
          <w:rFonts w:hint="default" w:ascii="Arial" w:hAnsi="Arial" w:cs="Arial"/>
          <w:sz w:val="24"/>
          <w:szCs w:val="24"/>
        </w:rPr>
        <w:fldChar w:fldCharType="separate"/>
      </w:r>
      <w:r>
        <w:rPr>
          <w:rFonts w:hint="default" w:ascii="Arial" w:hAnsi="Arial" w:cs="Arial"/>
          <w:sz w:val="24"/>
          <w:szCs w:val="24"/>
        </w:rPr>
        <w:t>64</w:t>
      </w:r>
      <w:r>
        <w:rPr>
          <w:rFonts w:hint="default" w:ascii="Arial" w:hAnsi="Arial" w:cs="Arial"/>
          <w:sz w:val="24"/>
          <w:szCs w:val="24"/>
        </w:rPr>
        <w:fldChar w:fldCharType="end"/>
      </w:r>
      <w:r>
        <w:rPr>
          <w:rFonts w:hint="default" w:ascii="Arial" w:hAnsi="Arial" w:cs="Arial"/>
          <w:sz w:val="24"/>
          <w:szCs w:val="24"/>
        </w:rPr>
        <w:fldChar w:fldCharType="end"/>
      </w:r>
    </w:p>
    <w:p w14:paraId="62A0476F">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_Toc32550 </w:instrText>
      </w:r>
      <w:r>
        <w:rPr>
          <w:rFonts w:hint="default" w:ascii="Arial" w:hAnsi="Arial" w:cs="Arial"/>
          <w:sz w:val="24"/>
          <w:szCs w:val="24"/>
        </w:rPr>
        <w:fldChar w:fldCharType="separate"/>
      </w:r>
      <w:r>
        <w:rPr>
          <w:rFonts w:hint="default" w:ascii="Arial" w:hAnsi="Arial" w:cs="Arial"/>
          <w:bCs/>
          <w:sz w:val="24"/>
          <w:szCs w:val="24"/>
        </w:rPr>
        <w:t>Figure 20:Advertising Intrusiveness and Satisfaction Correlation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_Toc32550 \h </w:instrText>
      </w:r>
      <w:r>
        <w:rPr>
          <w:rFonts w:hint="default" w:ascii="Arial" w:hAnsi="Arial" w:cs="Arial"/>
          <w:sz w:val="24"/>
          <w:szCs w:val="24"/>
        </w:rPr>
        <w:fldChar w:fldCharType="separate"/>
      </w:r>
      <w:r>
        <w:rPr>
          <w:rFonts w:hint="default" w:ascii="Arial" w:hAnsi="Arial" w:cs="Arial"/>
          <w:sz w:val="24"/>
          <w:szCs w:val="24"/>
        </w:rPr>
        <w:t>66</w:t>
      </w:r>
      <w:r>
        <w:rPr>
          <w:rFonts w:hint="default" w:ascii="Arial" w:hAnsi="Arial" w:cs="Arial"/>
          <w:sz w:val="24"/>
          <w:szCs w:val="24"/>
        </w:rPr>
        <w:fldChar w:fldCharType="end"/>
      </w:r>
      <w:r>
        <w:rPr>
          <w:rFonts w:hint="default" w:ascii="Arial" w:hAnsi="Arial" w:cs="Arial"/>
          <w:sz w:val="24"/>
          <w:szCs w:val="24"/>
        </w:rPr>
        <w:fldChar w:fldCharType="end"/>
      </w:r>
    </w:p>
    <w:p w14:paraId="3F000949">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_Toc26825 </w:instrText>
      </w:r>
      <w:r>
        <w:rPr>
          <w:rFonts w:hint="default" w:ascii="Arial" w:hAnsi="Arial" w:cs="Arial"/>
          <w:sz w:val="24"/>
          <w:szCs w:val="24"/>
        </w:rPr>
        <w:fldChar w:fldCharType="separate"/>
      </w:r>
      <w:r>
        <w:rPr>
          <w:rFonts w:hint="default" w:ascii="Arial" w:hAnsi="Arial" w:cs="Arial"/>
          <w:bCs/>
          <w:sz w:val="24"/>
          <w:szCs w:val="24"/>
        </w:rPr>
        <w:t>Figure 21:Age subgroup analysis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_Toc26825 \h </w:instrText>
      </w:r>
      <w:r>
        <w:rPr>
          <w:rFonts w:hint="default" w:ascii="Arial" w:hAnsi="Arial" w:cs="Arial"/>
          <w:sz w:val="24"/>
          <w:szCs w:val="24"/>
        </w:rPr>
        <w:fldChar w:fldCharType="separate"/>
      </w:r>
      <w:r>
        <w:rPr>
          <w:rFonts w:hint="default" w:ascii="Arial" w:hAnsi="Arial" w:cs="Arial"/>
          <w:sz w:val="24"/>
          <w:szCs w:val="24"/>
        </w:rPr>
        <w:t>66</w:t>
      </w:r>
      <w:r>
        <w:rPr>
          <w:rFonts w:hint="default" w:ascii="Arial" w:hAnsi="Arial" w:cs="Arial"/>
          <w:sz w:val="24"/>
          <w:szCs w:val="24"/>
        </w:rPr>
        <w:fldChar w:fldCharType="end"/>
      </w:r>
      <w:r>
        <w:rPr>
          <w:rFonts w:hint="default" w:ascii="Arial" w:hAnsi="Arial" w:cs="Arial"/>
          <w:sz w:val="24"/>
          <w:szCs w:val="24"/>
        </w:rPr>
        <w:fldChar w:fldCharType="end"/>
      </w:r>
    </w:p>
    <w:p w14:paraId="69409209">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_Toc582 </w:instrText>
      </w:r>
      <w:r>
        <w:rPr>
          <w:rFonts w:hint="default" w:ascii="Arial" w:hAnsi="Arial" w:cs="Arial"/>
          <w:sz w:val="24"/>
          <w:szCs w:val="24"/>
        </w:rPr>
        <w:fldChar w:fldCharType="separate"/>
      </w:r>
      <w:r>
        <w:rPr>
          <w:rFonts w:hint="default" w:ascii="Arial" w:hAnsi="Arial" w:cs="Arial"/>
          <w:bCs/>
          <w:sz w:val="24"/>
          <w:szCs w:val="24"/>
        </w:rPr>
        <w:t>Figure 22:Distribution of content credibility</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_Toc582 \h </w:instrText>
      </w:r>
      <w:r>
        <w:rPr>
          <w:rFonts w:hint="default" w:ascii="Arial" w:hAnsi="Arial" w:cs="Arial"/>
          <w:sz w:val="24"/>
          <w:szCs w:val="24"/>
        </w:rPr>
        <w:fldChar w:fldCharType="separate"/>
      </w:r>
      <w:r>
        <w:rPr>
          <w:rFonts w:hint="default" w:ascii="Arial" w:hAnsi="Arial" w:cs="Arial"/>
          <w:sz w:val="24"/>
          <w:szCs w:val="24"/>
        </w:rPr>
        <w:t>68</w:t>
      </w:r>
      <w:r>
        <w:rPr>
          <w:rFonts w:hint="default" w:ascii="Arial" w:hAnsi="Arial" w:cs="Arial"/>
          <w:sz w:val="24"/>
          <w:szCs w:val="24"/>
        </w:rPr>
        <w:fldChar w:fldCharType="end"/>
      </w:r>
      <w:r>
        <w:rPr>
          <w:rFonts w:hint="default" w:ascii="Arial" w:hAnsi="Arial" w:cs="Arial"/>
          <w:sz w:val="24"/>
          <w:szCs w:val="24"/>
        </w:rPr>
        <w:fldChar w:fldCharType="end"/>
      </w:r>
    </w:p>
    <w:p w14:paraId="0457639D">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_Toc7056 </w:instrText>
      </w:r>
      <w:r>
        <w:rPr>
          <w:rFonts w:hint="default" w:ascii="Arial" w:hAnsi="Arial" w:cs="Arial"/>
          <w:sz w:val="24"/>
          <w:szCs w:val="24"/>
        </w:rPr>
        <w:fldChar w:fldCharType="separate"/>
      </w:r>
      <w:r>
        <w:rPr>
          <w:rFonts w:hint="default" w:ascii="Arial" w:hAnsi="Arial" w:cs="Arial"/>
          <w:bCs/>
          <w:sz w:val="24"/>
          <w:szCs w:val="24"/>
        </w:rPr>
        <w:t>Figure 23:Age moderated effects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_Toc7056 \h </w:instrText>
      </w:r>
      <w:r>
        <w:rPr>
          <w:rFonts w:hint="default" w:ascii="Arial" w:hAnsi="Arial" w:cs="Arial"/>
          <w:sz w:val="24"/>
          <w:szCs w:val="24"/>
        </w:rPr>
        <w:fldChar w:fldCharType="separate"/>
      </w:r>
      <w:r>
        <w:rPr>
          <w:rFonts w:hint="default" w:ascii="Arial" w:hAnsi="Arial" w:cs="Arial"/>
          <w:sz w:val="24"/>
          <w:szCs w:val="24"/>
        </w:rPr>
        <w:t>68</w:t>
      </w:r>
      <w:r>
        <w:rPr>
          <w:rFonts w:hint="default" w:ascii="Arial" w:hAnsi="Arial" w:cs="Arial"/>
          <w:sz w:val="24"/>
          <w:szCs w:val="24"/>
        </w:rPr>
        <w:fldChar w:fldCharType="end"/>
      </w:r>
      <w:r>
        <w:rPr>
          <w:rFonts w:hint="default" w:ascii="Arial" w:hAnsi="Arial" w:cs="Arial"/>
          <w:sz w:val="24"/>
          <w:szCs w:val="24"/>
        </w:rPr>
        <w:fldChar w:fldCharType="end"/>
      </w:r>
    </w:p>
    <w:p w14:paraId="3B220C08">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_Toc9123 </w:instrText>
      </w:r>
      <w:r>
        <w:rPr>
          <w:rFonts w:hint="default" w:ascii="Arial" w:hAnsi="Arial" w:cs="Arial"/>
          <w:sz w:val="24"/>
          <w:szCs w:val="24"/>
        </w:rPr>
        <w:fldChar w:fldCharType="separate"/>
      </w:r>
      <w:r>
        <w:rPr>
          <w:rFonts w:hint="default" w:ascii="Arial" w:hAnsi="Arial" w:cs="Arial"/>
          <w:bCs/>
          <w:sz w:val="24"/>
          <w:szCs w:val="24"/>
        </w:rPr>
        <w:t>Figure 24:Comparison of regression coefficients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_Toc9123 \h </w:instrText>
      </w:r>
      <w:r>
        <w:rPr>
          <w:rFonts w:hint="default" w:ascii="Arial" w:hAnsi="Arial" w:cs="Arial"/>
          <w:sz w:val="24"/>
          <w:szCs w:val="24"/>
        </w:rPr>
        <w:fldChar w:fldCharType="separate"/>
      </w:r>
      <w:r>
        <w:rPr>
          <w:rFonts w:hint="default" w:ascii="Arial" w:hAnsi="Arial" w:cs="Arial"/>
          <w:sz w:val="24"/>
          <w:szCs w:val="24"/>
        </w:rPr>
        <w:t>68</w:t>
      </w:r>
      <w:r>
        <w:rPr>
          <w:rFonts w:hint="default" w:ascii="Arial" w:hAnsi="Arial" w:cs="Arial"/>
          <w:sz w:val="24"/>
          <w:szCs w:val="24"/>
        </w:rPr>
        <w:fldChar w:fldCharType="end"/>
      </w:r>
      <w:r>
        <w:rPr>
          <w:rFonts w:hint="default" w:ascii="Arial" w:hAnsi="Arial" w:cs="Arial"/>
          <w:sz w:val="24"/>
          <w:szCs w:val="24"/>
        </w:rPr>
        <w:fldChar w:fldCharType="end"/>
      </w:r>
    </w:p>
    <w:p w14:paraId="68EB641F">
      <w:pPr>
        <w:pStyle w:val="17"/>
        <w:bidi w:val="0"/>
        <w:jc w:val="left"/>
        <w:rPr>
          <w:rFonts w:hint="default" w:ascii="Arial" w:hAnsi="Arial" w:cs="Arial"/>
          <w:sz w:val="24"/>
          <w:szCs w:val="24"/>
        </w:rPr>
      </w:pPr>
      <w:r>
        <w:rPr>
          <w:rFonts w:hint="default" w:ascii="Arial" w:hAnsi="Arial" w:cs="Arial"/>
          <w:sz w:val="24"/>
          <w:szCs w:val="24"/>
        </w:rPr>
        <w:fldChar w:fldCharType="end"/>
      </w:r>
    </w:p>
    <w:p w14:paraId="6F080729">
      <w:pPr>
        <w:pStyle w:val="2"/>
        <w:rPr>
          <w:rFonts w:hint="default"/>
        </w:rPr>
      </w:pPr>
    </w:p>
    <w:p w14:paraId="72D1F57A">
      <w:pPr>
        <w:rPr>
          <w:rFonts w:hint="default"/>
        </w:rPr>
      </w:pPr>
    </w:p>
    <w:p w14:paraId="16792010">
      <w:pPr>
        <w:rPr>
          <w:rFonts w:hint="default"/>
        </w:rPr>
      </w:pPr>
    </w:p>
    <w:p w14:paraId="362CF057">
      <w:pPr>
        <w:rPr>
          <w:rFonts w:hint="default"/>
        </w:rPr>
      </w:pPr>
    </w:p>
    <w:p w14:paraId="63BE3EA1">
      <w:pPr>
        <w:rPr>
          <w:rFonts w:hint="default"/>
        </w:rPr>
      </w:pPr>
    </w:p>
    <w:p w14:paraId="7DA595C0">
      <w:pPr>
        <w:rPr>
          <w:rFonts w:hint="default"/>
        </w:rPr>
      </w:pPr>
    </w:p>
    <w:p w14:paraId="34590879">
      <w:pPr>
        <w:rPr>
          <w:rFonts w:hint="default"/>
        </w:rPr>
      </w:pPr>
    </w:p>
    <w:p w14:paraId="50F8133C">
      <w:pPr>
        <w:rPr>
          <w:rFonts w:hint="default"/>
        </w:rPr>
      </w:pPr>
    </w:p>
    <w:p w14:paraId="78FF22E1">
      <w:pPr>
        <w:rPr>
          <w:rFonts w:hint="default"/>
        </w:rPr>
      </w:pPr>
    </w:p>
    <w:p w14:paraId="50D230D9">
      <w:pPr>
        <w:rPr>
          <w:rFonts w:hint="default"/>
        </w:rPr>
      </w:pPr>
    </w:p>
    <w:p w14:paraId="6874CA84">
      <w:pPr>
        <w:pStyle w:val="17"/>
        <w:bidi w:val="0"/>
        <w:jc w:val="left"/>
        <w:rPr>
          <w:rFonts w:hint="default"/>
        </w:rPr>
      </w:pPr>
      <w:bookmarkStart w:id="2" w:name="_Toc32451"/>
      <w:r>
        <w:rPr>
          <w:rFonts w:hint="default"/>
        </w:rPr>
        <w:t>LIST OF TABLES</w:t>
      </w:r>
      <w:bookmarkEnd w:id="2"/>
    </w:p>
    <w:p w14:paraId="2CE01C30">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TOC \t "table,1" \h</w:instrText>
      </w:r>
      <w:r>
        <w:rPr>
          <w:rFonts w:hint="default" w:ascii="Arial" w:hAnsi="Arial" w:cs="Arial"/>
          <w:sz w:val="24"/>
          <w:szCs w:val="24"/>
        </w:rPr>
        <w:fldChar w:fldCharType="separate"/>
      </w:r>
      <w:r>
        <w:rPr>
          <w:rFonts w:hint="default" w:ascii="Arial" w:hAnsi="Arial" w:cs="Arial"/>
          <w:sz w:val="24"/>
          <w:szCs w:val="24"/>
        </w:rPr>
        <w:fldChar w:fldCharType="begin"/>
      </w:r>
      <w:r>
        <w:rPr>
          <w:rFonts w:hint="default" w:ascii="Arial" w:hAnsi="Arial" w:cs="Arial"/>
          <w:sz w:val="24"/>
          <w:szCs w:val="24"/>
        </w:rPr>
        <w:instrText xml:space="preserve"> HYPERLINK \l _Toc29473 </w:instrText>
      </w:r>
      <w:r>
        <w:rPr>
          <w:rFonts w:hint="default" w:ascii="Arial" w:hAnsi="Arial" w:cs="Arial"/>
          <w:sz w:val="24"/>
          <w:szCs w:val="24"/>
        </w:rPr>
        <w:fldChar w:fldCharType="separate"/>
      </w:r>
      <w:r>
        <w:rPr>
          <w:rFonts w:hint="default" w:ascii="Arial" w:hAnsi="Arial" w:cs="Arial"/>
          <w:sz w:val="24"/>
          <w:szCs w:val="24"/>
          <w:lang w:val="en-US" w:eastAsia="zh-CN"/>
        </w:rPr>
        <w:t>Table1</w:t>
      </w:r>
      <w:r>
        <w:rPr>
          <w:rFonts w:hint="default" w:ascii="Arial" w:hAnsi="Arial" w:cs="Arial"/>
          <w:sz w:val="24"/>
          <w:szCs w:val="24"/>
        </w:rPr>
        <w:t>: Demographic characteristics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_Toc29473 \h </w:instrText>
      </w:r>
      <w:r>
        <w:rPr>
          <w:rFonts w:hint="default" w:ascii="Arial" w:hAnsi="Arial" w:cs="Arial"/>
          <w:sz w:val="24"/>
          <w:szCs w:val="24"/>
        </w:rPr>
        <w:fldChar w:fldCharType="separate"/>
      </w:r>
      <w:r>
        <w:rPr>
          <w:rFonts w:hint="default" w:ascii="Arial" w:hAnsi="Arial" w:cs="Arial"/>
          <w:sz w:val="24"/>
          <w:szCs w:val="24"/>
        </w:rPr>
        <w:t>29</w:t>
      </w:r>
      <w:r>
        <w:rPr>
          <w:rFonts w:hint="default" w:ascii="Arial" w:hAnsi="Arial" w:cs="Arial"/>
          <w:sz w:val="24"/>
          <w:szCs w:val="24"/>
        </w:rPr>
        <w:fldChar w:fldCharType="end"/>
      </w:r>
      <w:r>
        <w:rPr>
          <w:rFonts w:hint="default" w:ascii="Arial" w:hAnsi="Arial" w:cs="Arial"/>
          <w:sz w:val="24"/>
          <w:szCs w:val="24"/>
        </w:rPr>
        <w:fldChar w:fldCharType="end"/>
      </w:r>
    </w:p>
    <w:p w14:paraId="51CCB97F">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_Toc21364 </w:instrText>
      </w:r>
      <w:r>
        <w:rPr>
          <w:rFonts w:hint="default" w:ascii="Arial" w:hAnsi="Arial" w:cs="Arial"/>
          <w:sz w:val="24"/>
          <w:szCs w:val="24"/>
        </w:rPr>
        <w:fldChar w:fldCharType="separate"/>
      </w:r>
      <w:r>
        <w:rPr>
          <w:rFonts w:hint="default" w:ascii="Arial" w:hAnsi="Arial" w:cs="Arial"/>
          <w:sz w:val="24"/>
          <w:szCs w:val="24"/>
          <w:lang w:val="en-US" w:eastAsia="zh-CN"/>
        </w:rPr>
        <w:t>Table2：Usage time distribution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_Toc21364 \h </w:instrText>
      </w:r>
      <w:r>
        <w:rPr>
          <w:rFonts w:hint="default" w:ascii="Arial" w:hAnsi="Arial" w:cs="Arial"/>
          <w:sz w:val="24"/>
          <w:szCs w:val="24"/>
        </w:rPr>
        <w:fldChar w:fldCharType="separate"/>
      </w:r>
      <w:r>
        <w:rPr>
          <w:rFonts w:hint="default" w:ascii="Arial" w:hAnsi="Arial" w:cs="Arial"/>
          <w:sz w:val="24"/>
          <w:szCs w:val="24"/>
        </w:rPr>
        <w:t>33</w:t>
      </w:r>
      <w:r>
        <w:rPr>
          <w:rFonts w:hint="default" w:ascii="Arial" w:hAnsi="Arial" w:cs="Arial"/>
          <w:sz w:val="24"/>
          <w:szCs w:val="24"/>
        </w:rPr>
        <w:fldChar w:fldCharType="end"/>
      </w:r>
      <w:r>
        <w:rPr>
          <w:rFonts w:hint="default" w:ascii="Arial" w:hAnsi="Arial" w:cs="Arial"/>
          <w:sz w:val="24"/>
          <w:szCs w:val="24"/>
        </w:rPr>
        <w:fldChar w:fldCharType="end"/>
      </w:r>
    </w:p>
    <w:p w14:paraId="616D78AC">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_Toc11473 </w:instrText>
      </w:r>
      <w:r>
        <w:rPr>
          <w:rFonts w:hint="default" w:ascii="Arial" w:hAnsi="Arial" w:cs="Arial"/>
          <w:sz w:val="24"/>
          <w:szCs w:val="24"/>
        </w:rPr>
        <w:fldChar w:fldCharType="separate"/>
      </w:r>
      <w:r>
        <w:rPr>
          <w:rFonts w:hint="default" w:ascii="Arial" w:hAnsi="Arial" w:cs="Arial"/>
          <w:sz w:val="24"/>
          <w:szCs w:val="24"/>
          <w:lang w:val="en-US" w:eastAsia="zh-CN"/>
        </w:rPr>
        <w:t>Table 3：Case Processing Summary</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_Toc11473 \h </w:instrText>
      </w:r>
      <w:r>
        <w:rPr>
          <w:rFonts w:hint="default" w:ascii="Arial" w:hAnsi="Arial" w:cs="Arial"/>
          <w:sz w:val="24"/>
          <w:szCs w:val="24"/>
        </w:rPr>
        <w:fldChar w:fldCharType="separate"/>
      </w:r>
      <w:r>
        <w:rPr>
          <w:rFonts w:hint="default" w:ascii="Arial" w:hAnsi="Arial" w:cs="Arial"/>
          <w:sz w:val="24"/>
          <w:szCs w:val="24"/>
        </w:rPr>
        <w:t>36</w:t>
      </w:r>
      <w:r>
        <w:rPr>
          <w:rFonts w:hint="default" w:ascii="Arial" w:hAnsi="Arial" w:cs="Arial"/>
          <w:sz w:val="24"/>
          <w:szCs w:val="24"/>
        </w:rPr>
        <w:fldChar w:fldCharType="end"/>
      </w:r>
      <w:r>
        <w:rPr>
          <w:rFonts w:hint="default" w:ascii="Arial" w:hAnsi="Arial" w:cs="Arial"/>
          <w:sz w:val="24"/>
          <w:szCs w:val="24"/>
        </w:rPr>
        <w:fldChar w:fldCharType="end"/>
      </w:r>
    </w:p>
    <w:p w14:paraId="5FB4AE2B">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_Toc8493 </w:instrText>
      </w:r>
      <w:r>
        <w:rPr>
          <w:rFonts w:hint="default" w:ascii="Arial" w:hAnsi="Arial" w:cs="Arial"/>
          <w:sz w:val="24"/>
          <w:szCs w:val="24"/>
        </w:rPr>
        <w:fldChar w:fldCharType="separate"/>
      </w:r>
      <w:r>
        <w:rPr>
          <w:rFonts w:hint="default" w:ascii="Arial" w:hAnsi="Arial" w:cs="Arial"/>
          <w:sz w:val="24"/>
          <w:szCs w:val="24"/>
          <w:lang w:val="en-US" w:eastAsia="zh-CN"/>
        </w:rPr>
        <w:t>Table 4：Descriptive Statistics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_Toc8493 \h </w:instrText>
      </w:r>
      <w:r>
        <w:rPr>
          <w:rFonts w:hint="default" w:ascii="Arial" w:hAnsi="Arial" w:cs="Arial"/>
          <w:sz w:val="24"/>
          <w:szCs w:val="24"/>
        </w:rPr>
        <w:fldChar w:fldCharType="separate"/>
      </w:r>
      <w:r>
        <w:rPr>
          <w:rFonts w:hint="default" w:ascii="Arial" w:hAnsi="Arial" w:cs="Arial"/>
          <w:sz w:val="24"/>
          <w:szCs w:val="24"/>
        </w:rPr>
        <w:t>36</w:t>
      </w:r>
      <w:r>
        <w:rPr>
          <w:rFonts w:hint="default" w:ascii="Arial" w:hAnsi="Arial" w:cs="Arial"/>
          <w:sz w:val="24"/>
          <w:szCs w:val="24"/>
        </w:rPr>
        <w:fldChar w:fldCharType="end"/>
      </w:r>
      <w:r>
        <w:rPr>
          <w:rFonts w:hint="default" w:ascii="Arial" w:hAnsi="Arial" w:cs="Arial"/>
          <w:sz w:val="24"/>
          <w:szCs w:val="24"/>
        </w:rPr>
        <w:fldChar w:fldCharType="end"/>
      </w:r>
    </w:p>
    <w:p w14:paraId="129DF3BA">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_Toc13430 </w:instrText>
      </w:r>
      <w:r>
        <w:rPr>
          <w:rFonts w:hint="default" w:ascii="Arial" w:hAnsi="Arial" w:cs="Arial"/>
          <w:sz w:val="24"/>
          <w:szCs w:val="24"/>
        </w:rPr>
        <w:fldChar w:fldCharType="separate"/>
      </w:r>
      <w:r>
        <w:rPr>
          <w:rFonts w:hint="default" w:ascii="Arial" w:hAnsi="Arial" w:cs="Arial"/>
          <w:sz w:val="24"/>
          <w:szCs w:val="24"/>
        </w:rPr>
        <w:t>Figure 8: Assessing competence self-confidence</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_Toc13430 \h </w:instrText>
      </w:r>
      <w:r>
        <w:rPr>
          <w:rFonts w:hint="default" w:ascii="Arial" w:hAnsi="Arial" w:cs="Arial"/>
          <w:sz w:val="24"/>
          <w:szCs w:val="24"/>
        </w:rPr>
        <w:fldChar w:fldCharType="separate"/>
      </w:r>
      <w:r>
        <w:rPr>
          <w:rFonts w:hint="default" w:ascii="Arial" w:hAnsi="Arial" w:cs="Arial"/>
          <w:sz w:val="24"/>
          <w:szCs w:val="24"/>
        </w:rPr>
        <w:t>38</w:t>
      </w:r>
      <w:r>
        <w:rPr>
          <w:rFonts w:hint="default" w:ascii="Arial" w:hAnsi="Arial" w:cs="Arial"/>
          <w:sz w:val="24"/>
          <w:szCs w:val="24"/>
        </w:rPr>
        <w:fldChar w:fldCharType="end"/>
      </w:r>
      <w:r>
        <w:rPr>
          <w:rFonts w:hint="default" w:ascii="Arial" w:hAnsi="Arial" w:cs="Arial"/>
          <w:sz w:val="24"/>
          <w:szCs w:val="24"/>
        </w:rPr>
        <w:fldChar w:fldCharType="end"/>
      </w:r>
    </w:p>
    <w:p w14:paraId="542DD8B3">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_Toc5232 </w:instrText>
      </w:r>
      <w:r>
        <w:rPr>
          <w:rFonts w:hint="default" w:ascii="Arial" w:hAnsi="Arial" w:cs="Arial"/>
          <w:sz w:val="24"/>
          <w:szCs w:val="24"/>
        </w:rPr>
        <w:fldChar w:fldCharType="separate"/>
      </w:r>
      <w:r>
        <w:rPr>
          <w:rFonts w:hint="default" w:ascii="Arial" w:hAnsi="Arial" w:cs="Arial"/>
          <w:sz w:val="24"/>
          <w:szCs w:val="24"/>
        </w:rPr>
        <w:t>Figure 9: ANOVA inspect</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_Toc5232 \h </w:instrText>
      </w:r>
      <w:r>
        <w:rPr>
          <w:rFonts w:hint="default" w:ascii="Arial" w:hAnsi="Arial" w:cs="Arial"/>
          <w:sz w:val="24"/>
          <w:szCs w:val="24"/>
        </w:rPr>
        <w:fldChar w:fldCharType="separate"/>
      </w:r>
      <w:r>
        <w:rPr>
          <w:rFonts w:hint="default" w:ascii="Arial" w:hAnsi="Arial" w:cs="Arial"/>
          <w:sz w:val="24"/>
          <w:szCs w:val="24"/>
        </w:rPr>
        <w:t>38</w:t>
      </w:r>
      <w:r>
        <w:rPr>
          <w:rFonts w:hint="default" w:ascii="Arial" w:hAnsi="Arial" w:cs="Arial"/>
          <w:sz w:val="24"/>
          <w:szCs w:val="24"/>
        </w:rPr>
        <w:fldChar w:fldCharType="end"/>
      </w:r>
      <w:r>
        <w:rPr>
          <w:rFonts w:hint="default" w:ascii="Arial" w:hAnsi="Arial" w:cs="Arial"/>
          <w:sz w:val="24"/>
          <w:szCs w:val="24"/>
        </w:rPr>
        <w:fldChar w:fldCharType="end"/>
      </w:r>
    </w:p>
    <w:p w14:paraId="410B2D8D">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_Toc9777 </w:instrText>
      </w:r>
      <w:r>
        <w:rPr>
          <w:rFonts w:hint="default" w:ascii="Arial" w:hAnsi="Arial" w:cs="Arial"/>
          <w:sz w:val="24"/>
          <w:szCs w:val="24"/>
        </w:rPr>
        <w:fldChar w:fldCharType="separate"/>
      </w:r>
      <w:r>
        <w:rPr>
          <w:rFonts w:hint="default" w:ascii="Arial" w:hAnsi="Arial" w:cs="Arial"/>
          <w:sz w:val="24"/>
          <w:szCs w:val="24"/>
        </w:rPr>
        <w:t>Figure 10: Purchase influencing factor</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_Toc9777 \h </w:instrText>
      </w:r>
      <w:r>
        <w:rPr>
          <w:rFonts w:hint="default" w:ascii="Arial" w:hAnsi="Arial" w:cs="Arial"/>
          <w:sz w:val="24"/>
          <w:szCs w:val="24"/>
        </w:rPr>
        <w:fldChar w:fldCharType="separate"/>
      </w:r>
      <w:r>
        <w:rPr>
          <w:rFonts w:hint="default" w:ascii="Arial" w:hAnsi="Arial" w:cs="Arial"/>
          <w:sz w:val="24"/>
          <w:szCs w:val="24"/>
        </w:rPr>
        <w:t>39</w:t>
      </w:r>
      <w:r>
        <w:rPr>
          <w:rFonts w:hint="default" w:ascii="Arial" w:hAnsi="Arial" w:cs="Arial"/>
          <w:sz w:val="24"/>
          <w:szCs w:val="24"/>
        </w:rPr>
        <w:fldChar w:fldCharType="end"/>
      </w:r>
      <w:r>
        <w:rPr>
          <w:rFonts w:hint="default" w:ascii="Arial" w:hAnsi="Arial" w:cs="Arial"/>
          <w:sz w:val="24"/>
          <w:szCs w:val="24"/>
        </w:rPr>
        <w:fldChar w:fldCharType="end"/>
      </w:r>
    </w:p>
    <w:p w14:paraId="10CC6C78">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_Toc7763 </w:instrText>
      </w:r>
      <w:r>
        <w:rPr>
          <w:rFonts w:hint="default" w:ascii="Arial" w:hAnsi="Arial" w:cs="Arial"/>
          <w:sz w:val="24"/>
          <w:szCs w:val="24"/>
        </w:rPr>
        <w:fldChar w:fldCharType="separate"/>
      </w:r>
      <w:r>
        <w:rPr>
          <w:rFonts w:hint="default" w:ascii="Arial" w:hAnsi="Arial" w:cs="Arial"/>
          <w:sz w:val="24"/>
          <w:szCs w:val="24"/>
        </w:rPr>
        <w:t>Figure 11: Purchase intention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_Toc7763 \h </w:instrText>
      </w:r>
      <w:r>
        <w:rPr>
          <w:rFonts w:hint="default" w:ascii="Arial" w:hAnsi="Arial" w:cs="Arial"/>
          <w:sz w:val="24"/>
          <w:szCs w:val="24"/>
        </w:rPr>
        <w:fldChar w:fldCharType="separate"/>
      </w:r>
      <w:r>
        <w:rPr>
          <w:rFonts w:hint="default" w:ascii="Arial" w:hAnsi="Arial" w:cs="Arial"/>
          <w:sz w:val="24"/>
          <w:szCs w:val="24"/>
        </w:rPr>
        <w:t>40</w:t>
      </w:r>
      <w:r>
        <w:rPr>
          <w:rFonts w:hint="default" w:ascii="Arial" w:hAnsi="Arial" w:cs="Arial"/>
          <w:sz w:val="24"/>
          <w:szCs w:val="24"/>
        </w:rPr>
        <w:fldChar w:fldCharType="end"/>
      </w:r>
      <w:r>
        <w:rPr>
          <w:rFonts w:hint="default" w:ascii="Arial" w:hAnsi="Arial" w:cs="Arial"/>
          <w:sz w:val="24"/>
          <w:szCs w:val="24"/>
        </w:rPr>
        <w:fldChar w:fldCharType="end"/>
      </w:r>
    </w:p>
    <w:p w14:paraId="1069D086">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_Toc9834 </w:instrText>
      </w:r>
      <w:r>
        <w:rPr>
          <w:rFonts w:hint="default" w:ascii="Arial" w:hAnsi="Arial" w:cs="Arial"/>
          <w:sz w:val="24"/>
          <w:szCs w:val="24"/>
        </w:rPr>
        <w:fldChar w:fldCharType="separate"/>
      </w:r>
      <w:r>
        <w:rPr>
          <w:rFonts w:hint="default" w:ascii="Arial" w:hAnsi="Arial" w:cs="Arial"/>
          <w:sz w:val="24"/>
          <w:szCs w:val="24"/>
        </w:rPr>
        <w:t>Figure 12: Marketing perception complete indicator icon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_Toc9834 \h </w:instrText>
      </w:r>
      <w:r>
        <w:rPr>
          <w:rFonts w:hint="default" w:ascii="Arial" w:hAnsi="Arial" w:cs="Arial"/>
          <w:sz w:val="24"/>
          <w:szCs w:val="24"/>
        </w:rPr>
        <w:fldChar w:fldCharType="separate"/>
      </w:r>
      <w:r>
        <w:rPr>
          <w:rFonts w:hint="default" w:ascii="Arial" w:hAnsi="Arial" w:cs="Arial"/>
          <w:sz w:val="24"/>
          <w:szCs w:val="24"/>
        </w:rPr>
        <w:t>41</w:t>
      </w:r>
      <w:r>
        <w:rPr>
          <w:rFonts w:hint="default" w:ascii="Arial" w:hAnsi="Arial" w:cs="Arial"/>
          <w:sz w:val="24"/>
          <w:szCs w:val="24"/>
        </w:rPr>
        <w:fldChar w:fldCharType="end"/>
      </w:r>
      <w:r>
        <w:rPr>
          <w:rFonts w:hint="default" w:ascii="Arial" w:hAnsi="Arial" w:cs="Arial"/>
          <w:sz w:val="24"/>
          <w:szCs w:val="24"/>
        </w:rPr>
        <w:fldChar w:fldCharType="end"/>
      </w:r>
    </w:p>
    <w:p w14:paraId="30107752">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_Toc4768 </w:instrText>
      </w:r>
      <w:r>
        <w:rPr>
          <w:rFonts w:hint="default" w:ascii="Arial" w:hAnsi="Arial" w:cs="Arial"/>
          <w:sz w:val="24"/>
          <w:szCs w:val="24"/>
        </w:rPr>
        <w:fldChar w:fldCharType="separate"/>
      </w:r>
      <w:r>
        <w:rPr>
          <w:rFonts w:hint="default" w:ascii="Arial" w:hAnsi="Arial" w:cs="Arial"/>
          <w:sz w:val="24"/>
          <w:szCs w:val="24"/>
        </w:rPr>
        <w:t>Figure 13: Content attraction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_Toc4768 \h </w:instrText>
      </w:r>
      <w:r>
        <w:rPr>
          <w:rFonts w:hint="default" w:ascii="Arial" w:hAnsi="Arial" w:cs="Arial"/>
          <w:sz w:val="24"/>
          <w:szCs w:val="24"/>
        </w:rPr>
        <w:fldChar w:fldCharType="separate"/>
      </w:r>
      <w:r>
        <w:rPr>
          <w:rFonts w:hint="default" w:ascii="Arial" w:hAnsi="Arial" w:cs="Arial"/>
          <w:sz w:val="24"/>
          <w:szCs w:val="24"/>
        </w:rPr>
        <w:t>42</w:t>
      </w:r>
      <w:r>
        <w:rPr>
          <w:rFonts w:hint="default" w:ascii="Arial" w:hAnsi="Arial" w:cs="Arial"/>
          <w:sz w:val="24"/>
          <w:szCs w:val="24"/>
        </w:rPr>
        <w:fldChar w:fldCharType="end"/>
      </w:r>
      <w:r>
        <w:rPr>
          <w:rFonts w:hint="default" w:ascii="Arial" w:hAnsi="Arial" w:cs="Arial"/>
          <w:sz w:val="24"/>
          <w:szCs w:val="24"/>
        </w:rPr>
        <w:fldChar w:fldCharType="end"/>
      </w:r>
    </w:p>
    <w:p w14:paraId="44C78379">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_Toc32447 </w:instrText>
      </w:r>
      <w:r>
        <w:rPr>
          <w:rFonts w:hint="default" w:ascii="Arial" w:hAnsi="Arial" w:cs="Arial"/>
          <w:sz w:val="24"/>
          <w:szCs w:val="24"/>
        </w:rPr>
        <w:fldChar w:fldCharType="separate"/>
      </w:r>
      <w:r>
        <w:rPr>
          <w:rFonts w:hint="default" w:ascii="Arial" w:hAnsi="Arial" w:cs="Arial"/>
          <w:sz w:val="24"/>
          <w:szCs w:val="24"/>
        </w:rPr>
        <w:t>Figure 14: Distribution of satisfaction with we-media marketing</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_Toc32447 \h </w:instrText>
      </w:r>
      <w:r>
        <w:rPr>
          <w:rFonts w:hint="default" w:ascii="Arial" w:hAnsi="Arial" w:cs="Arial"/>
          <w:sz w:val="24"/>
          <w:szCs w:val="24"/>
        </w:rPr>
        <w:fldChar w:fldCharType="separate"/>
      </w:r>
      <w:r>
        <w:rPr>
          <w:rFonts w:hint="default" w:ascii="Arial" w:hAnsi="Arial" w:cs="Arial"/>
          <w:sz w:val="24"/>
          <w:szCs w:val="24"/>
        </w:rPr>
        <w:t>43</w:t>
      </w:r>
      <w:r>
        <w:rPr>
          <w:rFonts w:hint="default" w:ascii="Arial" w:hAnsi="Arial" w:cs="Arial"/>
          <w:sz w:val="24"/>
          <w:szCs w:val="24"/>
        </w:rPr>
        <w:fldChar w:fldCharType="end"/>
      </w:r>
      <w:r>
        <w:rPr>
          <w:rFonts w:hint="default" w:ascii="Arial" w:hAnsi="Arial" w:cs="Arial"/>
          <w:sz w:val="24"/>
          <w:szCs w:val="24"/>
        </w:rPr>
        <w:fldChar w:fldCharType="end"/>
      </w:r>
    </w:p>
    <w:p w14:paraId="25956870">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_Toc11660 </w:instrText>
      </w:r>
      <w:r>
        <w:rPr>
          <w:rFonts w:hint="default" w:ascii="Arial" w:hAnsi="Arial" w:cs="Arial"/>
          <w:sz w:val="24"/>
          <w:szCs w:val="24"/>
        </w:rPr>
        <w:fldChar w:fldCharType="separate"/>
      </w:r>
      <w:r>
        <w:rPr>
          <w:rFonts w:hint="default" w:ascii="Arial" w:hAnsi="Arial" w:cs="Arial"/>
          <w:sz w:val="24"/>
          <w:szCs w:val="24"/>
        </w:rPr>
        <w:t>Figure 15: Frequency of platform usage</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_Toc11660 \h </w:instrText>
      </w:r>
      <w:r>
        <w:rPr>
          <w:rFonts w:hint="default" w:ascii="Arial" w:hAnsi="Arial" w:cs="Arial"/>
          <w:sz w:val="24"/>
          <w:szCs w:val="24"/>
        </w:rPr>
        <w:fldChar w:fldCharType="separate"/>
      </w:r>
      <w:r>
        <w:rPr>
          <w:rFonts w:hint="default" w:ascii="Arial" w:hAnsi="Arial" w:cs="Arial"/>
          <w:sz w:val="24"/>
          <w:szCs w:val="24"/>
        </w:rPr>
        <w:t>48</w:t>
      </w:r>
      <w:r>
        <w:rPr>
          <w:rFonts w:hint="default" w:ascii="Arial" w:hAnsi="Arial" w:cs="Arial"/>
          <w:sz w:val="24"/>
          <w:szCs w:val="24"/>
        </w:rPr>
        <w:fldChar w:fldCharType="end"/>
      </w:r>
      <w:r>
        <w:rPr>
          <w:rFonts w:hint="default" w:ascii="Arial" w:hAnsi="Arial" w:cs="Arial"/>
          <w:sz w:val="24"/>
          <w:szCs w:val="24"/>
        </w:rPr>
        <w:fldChar w:fldCharType="end"/>
      </w:r>
    </w:p>
    <w:p w14:paraId="2D130B58">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_Toc30557 </w:instrText>
      </w:r>
      <w:r>
        <w:rPr>
          <w:rFonts w:hint="default" w:ascii="Arial" w:hAnsi="Arial" w:cs="Arial"/>
          <w:sz w:val="24"/>
          <w:szCs w:val="24"/>
        </w:rPr>
        <w:fldChar w:fldCharType="separate"/>
      </w:r>
      <w:r>
        <w:rPr>
          <w:rFonts w:hint="default" w:ascii="Arial" w:hAnsi="Arial" w:cs="Arial"/>
          <w:sz w:val="24"/>
          <w:szCs w:val="24"/>
        </w:rPr>
        <w:t>Figure 16: Factor structure diagram</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_Toc30557 \h </w:instrText>
      </w:r>
      <w:r>
        <w:rPr>
          <w:rFonts w:hint="default" w:ascii="Arial" w:hAnsi="Arial" w:cs="Arial"/>
          <w:sz w:val="24"/>
          <w:szCs w:val="24"/>
        </w:rPr>
        <w:fldChar w:fldCharType="separate"/>
      </w:r>
      <w:r>
        <w:rPr>
          <w:rFonts w:hint="default" w:ascii="Arial" w:hAnsi="Arial" w:cs="Arial"/>
          <w:sz w:val="24"/>
          <w:szCs w:val="24"/>
        </w:rPr>
        <w:t>50</w:t>
      </w:r>
      <w:r>
        <w:rPr>
          <w:rFonts w:hint="default" w:ascii="Arial" w:hAnsi="Arial" w:cs="Arial"/>
          <w:sz w:val="24"/>
          <w:szCs w:val="24"/>
        </w:rPr>
        <w:fldChar w:fldCharType="end"/>
      </w:r>
      <w:r>
        <w:rPr>
          <w:rFonts w:hint="default" w:ascii="Arial" w:hAnsi="Arial" w:cs="Arial"/>
          <w:sz w:val="24"/>
          <w:szCs w:val="24"/>
        </w:rPr>
        <w:fldChar w:fldCharType="end"/>
      </w:r>
    </w:p>
    <w:p w14:paraId="250020B6">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_Toc18483 </w:instrText>
      </w:r>
      <w:r>
        <w:rPr>
          <w:rFonts w:hint="default" w:ascii="Arial" w:hAnsi="Arial" w:cs="Arial"/>
          <w:sz w:val="24"/>
          <w:szCs w:val="24"/>
        </w:rPr>
        <w:fldChar w:fldCharType="separate"/>
      </w:r>
      <w:r>
        <w:rPr>
          <w:rFonts w:hint="default" w:ascii="Arial" w:hAnsi="Arial" w:cs="Arial"/>
          <w:sz w:val="24"/>
          <w:szCs w:val="24"/>
        </w:rPr>
        <w:t>Figure 17: Parallelism test result diagram</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_Toc18483 \h </w:instrText>
      </w:r>
      <w:r>
        <w:rPr>
          <w:rFonts w:hint="default" w:ascii="Arial" w:hAnsi="Arial" w:cs="Arial"/>
          <w:sz w:val="24"/>
          <w:szCs w:val="24"/>
        </w:rPr>
        <w:fldChar w:fldCharType="separate"/>
      </w:r>
      <w:r>
        <w:rPr>
          <w:rFonts w:hint="default" w:ascii="Arial" w:hAnsi="Arial" w:cs="Arial"/>
          <w:sz w:val="24"/>
          <w:szCs w:val="24"/>
        </w:rPr>
        <w:t>53</w:t>
      </w:r>
      <w:r>
        <w:rPr>
          <w:rFonts w:hint="default" w:ascii="Arial" w:hAnsi="Arial" w:cs="Arial"/>
          <w:sz w:val="24"/>
          <w:szCs w:val="24"/>
        </w:rPr>
        <w:fldChar w:fldCharType="end"/>
      </w:r>
      <w:r>
        <w:rPr>
          <w:rFonts w:hint="default" w:ascii="Arial" w:hAnsi="Arial" w:cs="Arial"/>
          <w:sz w:val="24"/>
          <w:szCs w:val="24"/>
        </w:rPr>
        <w:fldChar w:fldCharType="end"/>
      </w:r>
    </w:p>
    <w:p w14:paraId="4CB03B66">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_Toc30723 </w:instrText>
      </w:r>
      <w:r>
        <w:rPr>
          <w:rFonts w:hint="default" w:ascii="Arial" w:hAnsi="Arial" w:cs="Arial"/>
          <w:sz w:val="24"/>
          <w:szCs w:val="24"/>
        </w:rPr>
        <w:fldChar w:fldCharType="separate"/>
      </w:r>
      <w:r>
        <w:rPr>
          <w:rFonts w:hint="default" w:ascii="Arial" w:hAnsi="Arial" w:cs="Arial"/>
          <w:sz w:val="24"/>
          <w:szCs w:val="24"/>
        </w:rPr>
        <w:t>Figure 18: The impact of different factors on purchase intention in we-media marketing</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_Toc30723 \h </w:instrText>
      </w:r>
      <w:r>
        <w:rPr>
          <w:rFonts w:hint="default" w:ascii="Arial" w:hAnsi="Arial" w:cs="Arial"/>
          <w:sz w:val="24"/>
          <w:szCs w:val="24"/>
        </w:rPr>
        <w:fldChar w:fldCharType="separate"/>
      </w:r>
      <w:r>
        <w:rPr>
          <w:rFonts w:hint="default" w:ascii="Arial" w:hAnsi="Arial" w:cs="Arial"/>
          <w:sz w:val="24"/>
          <w:szCs w:val="24"/>
        </w:rPr>
        <w:t>55</w:t>
      </w:r>
      <w:r>
        <w:rPr>
          <w:rFonts w:hint="default" w:ascii="Arial" w:hAnsi="Arial" w:cs="Arial"/>
          <w:sz w:val="24"/>
          <w:szCs w:val="24"/>
        </w:rPr>
        <w:fldChar w:fldCharType="end"/>
      </w:r>
      <w:r>
        <w:rPr>
          <w:rFonts w:hint="default" w:ascii="Arial" w:hAnsi="Arial" w:cs="Arial"/>
          <w:sz w:val="24"/>
          <w:szCs w:val="24"/>
        </w:rPr>
        <w:fldChar w:fldCharType="end"/>
      </w:r>
    </w:p>
    <w:p w14:paraId="44C4EFC4">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_Toc14857 </w:instrText>
      </w:r>
      <w:r>
        <w:rPr>
          <w:rFonts w:hint="default" w:ascii="Arial" w:hAnsi="Arial" w:cs="Arial"/>
          <w:sz w:val="24"/>
          <w:szCs w:val="24"/>
        </w:rPr>
        <w:fldChar w:fldCharType="separate"/>
      </w:r>
      <w:r>
        <w:rPr>
          <w:rFonts w:hint="default" w:ascii="Arial" w:hAnsi="Arial" w:cs="Arial"/>
          <w:sz w:val="24"/>
          <w:szCs w:val="24"/>
        </w:rPr>
        <w:t>Figure 19: Influence chain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_Toc14857 \h </w:instrText>
      </w:r>
      <w:r>
        <w:rPr>
          <w:rFonts w:hint="default" w:ascii="Arial" w:hAnsi="Arial" w:cs="Arial"/>
          <w:sz w:val="24"/>
          <w:szCs w:val="24"/>
        </w:rPr>
        <w:fldChar w:fldCharType="separate"/>
      </w:r>
      <w:r>
        <w:rPr>
          <w:rFonts w:hint="default" w:ascii="Arial" w:hAnsi="Arial" w:cs="Arial"/>
          <w:sz w:val="24"/>
          <w:szCs w:val="24"/>
        </w:rPr>
        <w:t>66</w:t>
      </w:r>
      <w:r>
        <w:rPr>
          <w:rFonts w:hint="default" w:ascii="Arial" w:hAnsi="Arial" w:cs="Arial"/>
          <w:sz w:val="24"/>
          <w:szCs w:val="24"/>
        </w:rPr>
        <w:fldChar w:fldCharType="end"/>
      </w:r>
      <w:r>
        <w:rPr>
          <w:rFonts w:hint="default" w:ascii="Arial" w:hAnsi="Arial" w:cs="Arial"/>
          <w:sz w:val="24"/>
          <w:szCs w:val="24"/>
        </w:rPr>
        <w:fldChar w:fldCharType="end"/>
      </w:r>
    </w:p>
    <w:p w14:paraId="484684D5">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_Toc5703 </w:instrText>
      </w:r>
      <w:r>
        <w:rPr>
          <w:rFonts w:hint="default" w:ascii="Arial" w:hAnsi="Arial" w:cs="Arial"/>
          <w:sz w:val="24"/>
          <w:szCs w:val="24"/>
        </w:rPr>
        <w:fldChar w:fldCharType="separate"/>
      </w:r>
      <w:r>
        <w:rPr>
          <w:rFonts w:hint="default" w:ascii="Arial" w:hAnsi="Arial" w:cs="Arial"/>
          <w:sz w:val="24"/>
          <w:szCs w:val="24"/>
        </w:rPr>
        <w:t>Figure 20:Advertising Intrusiveness and Satisfaction Correlation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_Toc5703 \h </w:instrText>
      </w:r>
      <w:r>
        <w:rPr>
          <w:rFonts w:hint="default" w:ascii="Arial" w:hAnsi="Arial" w:cs="Arial"/>
          <w:sz w:val="24"/>
          <w:szCs w:val="24"/>
        </w:rPr>
        <w:fldChar w:fldCharType="separate"/>
      </w:r>
      <w:r>
        <w:rPr>
          <w:rFonts w:hint="default" w:ascii="Arial" w:hAnsi="Arial" w:cs="Arial"/>
          <w:sz w:val="24"/>
          <w:szCs w:val="24"/>
        </w:rPr>
        <w:t>67</w:t>
      </w:r>
      <w:r>
        <w:rPr>
          <w:rFonts w:hint="default" w:ascii="Arial" w:hAnsi="Arial" w:cs="Arial"/>
          <w:sz w:val="24"/>
          <w:szCs w:val="24"/>
        </w:rPr>
        <w:fldChar w:fldCharType="end"/>
      </w:r>
      <w:r>
        <w:rPr>
          <w:rFonts w:hint="default" w:ascii="Arial" w:hAnsi="Arial" w:cs="Arial"/>
          <w:sz w:val="24"/>
          <w:szCs w:val="24"/>
        </w:rPr>
        <w:fldChar w:fldCharType="end"/>
      </w:r>
    </w:p>
    <w:p w14:paraId="2E0DA266">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_Toc5778 </w:instrText>
      </w:r>
      <w:r>
        <w:rPr>
          <w:rFonts w:hint="default" w:ascii="Arial" w:hAnsi="Arial" w:cs="Arial"/>
          <w:sz w:val="24"/>
          <w:szCs w:val="24"/>
        </w:rPr>
        <w:fldChar w:fldCharType="separate"/>
      </w:r>
      <w:r>
        <w:rPr>
          <w:rFonts w:hint="default" w:ascii="Arial" w:hAnsi="Arial" w:cs="Arial"/>
          <w:sz w:val="24"/>
          <w:szCs w:val="24"/>
        </w:rPr>
        <w:t>Figure 21:Age subgroup analysis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_Toc5778 \h </w:instrText>
      </w:r>
      <w:r>
        <w:rPr>
          <w:rFonts w:hint="default" w:ascii="Arial" w:hAnsi="Arial" w:cs="Arial"/>
          <w:sz w:val="24"/>
          <w:szCs w:val="24"/>
        </w:rPr>
        <w:fldChar w:fldCharType="separate"/>
      </w:r>
      <w:r>
        <w:rPr>
          <w:rFonts w:hint="default" w:ascii="Arial" w:hAnsi="Arial" w:cs="Arial"/>
          <w:sz w:val="24"/>
          <w:szCs w:val="24"/>
        </w:rPr>
        <w:t>68</w:t>
      </w:r>
      <w:r>
        <w:rPr>
          <w:rFonts w:hint="default" w:ascii="Arial" w:hAnsi="Arial" w:cs="Arial"/>
          <w:sz w:val="24"/>
          <w:szCs w:val="24"/>
        </w:rPr>
        <w:fldChar w:fldCharType="end"/>
      </w:r>
      <w:r>
        <w:rPr>
          <w:rFonts w:hint="default" w:ascii="Arial" w:hAnsi="Arial" w:cs="Arial"/>
          <w:sz w:val="24"/>
          <w:szCs w:val="24"/>
        </w:rPr>
        <w:fldChar w:fldCharType="end"/>
      </w:r>
    </w:p>
    <w:p w14:paraId="08149118">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_Toc8912 </w:instrText>
      </w:r>
      <w:r>
        <w:rPr>
          <w:rFonts w:hint="default" w:ascii="Arial" w:hAnsi="Arial" w:cs="Arial"/>
          <w:sz w:val="24"/>
          <w:szCs w:val="24"/>
        </w:rPr>
        <w:fldChar w:fldCharType="separate"/>
      </w:r>
      <w:r>
        <w:rPr>
          <w:rFonts w:hint="default" w:ascii="Arial" w:hAnsi="Arial" w:cs="Arial"/>
          <w:sz w:val="24"/>
          <w:szCs w:val="24"/>
        </w:rPr>
        <w:t>Figure 22:Distribution of content credibility</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_Toc8912 \h </w:instrText>
      </w:r>
      <w:r>
        <w:rPr>
          <w:rFonts w:hint="default" w:ascii="Arial" w:hAnsi="Arial" w:cs="Arial"/>
          <w:sz w:val="24"/>
          <w:szCs w:val="24"/>
        </w:rPr>
        <w:fldChar w:fldCharType="separate"/>
      </w:r>
      <w:r>
        <w:rPr>
          <w:rFonts w:hint="default" w:ascii="Arial" w:hAnsi="Arial" w:cs="Arial"/>
          <w:sz w:val="24"/>
          <w:szCs w:val="24"/>
        </w:rPr>
        <w:t>69</w:t>
      </w:r>
      <w:r>
        <w:rPr>
          <w:rFonts w:hint="default" w:ascii="Arial" w:hAnsi="Arial" w:cs="Arial"/>
          <w:sz w:val="24"/>
          <w:szCs w:val="24"/>
        </w:rPr>
        <w:fldChar w:fldCharType="end"/>
      </w:r>
      <w:r>
        <w:rPr>
          <w:rFonts w:hint="default" w:ascii="Arial" w:hAnsi="Arial" w:cs="Arial"/>
          <w:sz w:val="24"/>
          <w:szCs w:val="24"/>
        </w:rPr>
        <w:fldChar w:fldCharType="end"/>
      </w:r>
    </w:p>
    <w:p w14:paraId="7C069BA2">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_Toc12836 </w:instrText>
      </w:r>
      <w:r>
        <w:rPr>
          <w:rFonts w:hint="default" w:ascii="Arial" w:hAnsi="Arial" w:cs="Arial"/>
          <w:sz w:val="24"/>
          <w:szCs w:val="24"/>
        </w:rPr>
        <w:fldChar w:fldCharType="separate"/>
      </w:r>
      <w:r>
        <w:rPr>
          <w:rFonts w:hint="default" w:ascii="Arial" w:hAnsi="Arial" w:cs="Arial"/>
          <w:sz w:val="24"/>
          <w:szCs w:val="24"/>
        </w:rPr>
        <w:t>Figure 23:Age moderated effects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_Toc12836 \h </w:instrText>
      </w:r>
      <w:r>
        <w:rPr>
          <w:rFonts w:hint="default" w:ascii="Arial" w:hAnsi="Arial" w:cs="Arial"/>
          <w:sz w:val="24"/>
          <w:szCs w:val="24"/>
        </w:rPr>
        <w:fldChar w:fldCharType="separate"/>
      </w:r>
      <w:r>
        <w:rPr>
          <w:rFonts w:hint="default" w:ascii="Arial" w:hAnsi="Arial" w:cs="Arial"/>
          <w:sz w:val="24"/>
          <w:szCs w:val="24"/>
        </w:rPr>
        <w:t>70</w:t>
      </w:r>
      <w:r>
        <w:rPr>
          <w:rFonts w:hint="default" w:ascii="Arial" w:hAnsi="Arial" w:cs="Arial"/>
          <w:sz w:val="24"/>
          <w:szCs w:val="24"/>
        </w:rPr>
        <w:fldChar w:fldCharType="end"/>
      </w:r>
      <w:r>
        <w:rPr>
          <w:rFonts w:hint="default" w:ascii="Arial" w:hAnsi="Arial" w:cs="Arial"/>
          <w:sz w:val="24"/>
          <w:szCs w:val="24"/>
        </w:rPr>
        <w:fldChar w:fldCharType="end"/>
      </w:r>
    </w:p>
    <w:p w14:paraId="12E7563F">
      <w:pPr>
        <w:pStyle w:val="7"/>
        <w:tabs>
          <w:tab w:val="right" w:leader="dot" w:pos="8306"/>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_Toc5545 </w:instrText>
      </w:r>
      <w:r>
        <w:rPr>
          <w:rFonts w:hint="default" w:ascii="Arial" w:hAnsi="Arial" w:cs="Arial"/>
          <w:sz w:val="24"/>
          <w:szCs w:val="24"/>
        </w:rPr>
        <w:fldChar w:fldCharType="separate"/>
      </w:r>
      <w:r>
        <w:rPr>
          <w:rFonts w:hint="default" w:ascii="Arial" w:hAnsi="Arial" w:cs="Arial"/>
          <w:sz w:val="24"/>
          <w:szCs w:val="24"/>
        </w:rPr>
        <w:t>Figure 24:Comparison of regression coefficients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_Toc5545 \h </w:instrText>
      </w:r>
      <w:r>
        <w:rPr>
          <w:rFonts w:hint="default" w:ascii="Arial" w:hAnsi="Arial" w:cs="Arial"/>
          <w:sz w:val="24"/>
          <w:szCs w:val="24"/>
        </w:rPr>
        <w:fldChar w:fldCharType="separate"/>
      </w:r>
      <w:r>
        <w:rPr>
          <w:rFonts w:hint="default" w:ascii="Arial" w:hAnsi="Arial" w:cs="Arial"/>
          <w:sz w:val="24"/>
          <w:szCs w:val="24"/>
        </w:rPr>
        <w:t>70</w:t>
      </w:r>
      <w:r>
        <w:rPr>
          <w:rFonts w:hint="default" w:ascii="Arial" w:hAnsi="Arial" w:cs="Arial"/>
          <w:sz w:val="24"/>
          <w:szCs w:val="24"/>
        </w:rPr>
        <w:fldChar w:fldCharType="end"/>
      </w:r>
      <w:r>
        <w:rPr>
          <w:rFonts w:hint="default" w:ascii="Arial" w:hAnsi="Arial" w:cs="Arial"/>
          <w:sz w:val="24"/>
          <w:szCs w:val="24"/>
        </w:rPr>
        <w:fldChar w:fldCharType="end"/>
      </w:r>
    </w:p>
    <w:p w14:paraId="71A1B720">
      <w:pPr>
        <w:pStyle w:val="2"/>
        <w:rPr>
          <w:rFonts w:hint="default" w:ascii="Arial" w:hAnsi="Arial" w:cs="Arial"/>
          <w:sz w:val="24"/>
          <w:szCs w:val="24"/>
        </w:rPr>
      </w:pPr>
      <w:r>
        <w:rPr>
          <w:rFonts w:hint="default" w:ascii="Arial" w:hAnsi="Arial" w:cs="Arial"/>
          <w:sz w:val="24"/>
          <w:szCs w:val="24"/>
        </w:rPr>
        <w:fldChar w:fldCharType="end"/>
      </w:r>
    </w:p>
    <w:p w14:paraId="15C7A555">
      <w:pPr>
        <w:rPr>
          <w:rFonts w:hint="default"/>
        </w:rPr>
      </w:pPr>
    </w:p>
    <w:p w14:paraId="451851EE">
      <w:pPr>
        <w:rPr>
          <w:rFonts w:hint="default"/>
        </w:rPr>
      </w:pPr>
    </w:p>
    <w:p w14:paraId="69A4E064">
      <w:pPr>
        <w:rPr>
          <w:rFonts w:hint="default"/>
        </w:rPr>
      </w:pPr>
    </w:p>
    <w:p w14:paraId="6EB63B5E">
      <w:pPr>
        <w:rPr>
          <w:rFonts w:hint="default"/>
        </w:rPr>
      </w:pPr>
    </w:p>
    <w:p w14:paraId="1E48391A">
      <w:pPr>
        <w:rPr>
          <w:rFonts w:hint="default"/>
        </w:rPr>
      </w:pPr>
    </w:p>
    <w:p w14:paraId="2CFAC782">
      <w:pPr>
        <w:rPr>
          <w:rFonts w:hint="default"/>
        </w:rPr>
      </w:pPr>
    </w:p>
    <w:p w14:paraId="094C2F3D">
      <w:pPr>
        <w:rPr>
          <w:rFonts w:hint="default"/>
        </w:rPr>
      </w:pPr>
    </w:p>
    <w:p w14:paraId="2C268141">
      <w:pPr>
        <w:rPr>
          <w:rFonts w:hint="default"/>
        </w:rPr>
      </w:pPr>
    </w:p>
    <w:p w14:paraId="410E561A">
      <w:pPr>
        <w:rPr>
          <w:rFonts w:hint="default"/>
        </w:rPr>
      </w:pPr>
    </w:p>
    <w:p w14:paraId="3EA7F74D">
      <w:pPr>
        <w:rPr>
          <w:rFonts w:hint="default"/>
        </w:rPr>
      </w:pPr>
    </w:p>
    <w:p w14:paraId="2B53688B">
      <w:pPr>
        <w:rPr>
          <w:rFonts w:hint="default"/>
        </w:rPr>
      </w:pPr>
    </w:p>
    <w:p w14:paraId="2FCC4FFD">
      <w:pPr>
        <w:rPr>
          <w:rFonts w:hint="default"/>
        </w:rPr>
      </w:pPr>
    </w:p>
    <w:p w14:paraId="0178C70B">
      <w:pPr>
        <w:rPr>
          <w:rFonts w:hint="default"/>
        </w:rPr>
      </w:pPr>
    </w:p>
    <w:p w14:paraId="71BA462D">
      <w:pPr>
        <w:rPr>
          <w:rFonts w:hint="default"/>
        </w:rPr>
      </w:pPr>
    </w:p>
    <w:p w14:paraId="4BBD1A5F">
      <w:pPr>
        <w:rPr>
          <w:rFonts w:hint="default"/>
        </w:rPr>
      </w:pPr>
    </w:p>
    <w:p w14:paraId="6CA13DC1">
      <w:pPr>
        <w:tabs>
          <w:tab w:val="left" w:pos="1948"/>
        </w:tabs>
        <w:jc w:val="left"/>
        <w:rPr>
          <w:rFonts w:hint="eastAsia" w:ascii="Arial" w:hAnsi="Arial" w:eastAsia="Noto Sans SC" w:cs="Arial"/>
          <w:b/>
          <w:bCs/>
          <w:sz w:val="24"/>
          <w:szCs w:val="24"/>
          <w:lang w:eastAsia="zh-CN"/>
        </w:rPr>
      </w:pPr>
    </w:p>
    <w:p w14:paraId="27FDF162">
      <w:pPr>
        <w:pStyle w:val="17"/>
        <w:bidi w:val="0"/>
        <w:jc w:val="left"/>
        <w:rPr>
          <w:rFonts w:hint="default"/>
        </w:rPr>
      </w:pPr>
      <w:bookmarkStart w:id="3" w:name="_Toc25417"/>
      <w:bookmarkStart w:id="4" w:name="_Toc1933"/>
      <w:r>
        <w:rPr>
          <w:rFonts w:hint="default"/>
        </w:rPr>
        <w:t>ACKNOWLEDGEMENTS</w:t>
      </w:r>
      <w:bookmarkEnd w:id="3"/>
      <w:bookmarkEnd w:id="4"/>
    </w:p>
    <w:p w14:paraId="2998632D">
      <w:pPr>
        <w:jc w:val="left"/>
        <w:rPr>
          <w:rFonts w:hint="default" w:ascii="Arial" w:hAnsi="Arial" w:eastAsia="Noto Sans SC" w:cs="Arial"/>
          <w:b/>
          <w:bCs/>
          <w:sz w:val="24"/>
          <w:szCs w:val="24"/>
        </w:rPr>
      </w:pPr>
    </w:p>
    <w:p w14:paraId="63AB5516">
      <w:pPr>
        <w:jc w:val="left"/>
        <w:rPr>
          <w:rFonts w:hint="eastAsia" w:ascii="Arial" w:hAnsi="Arial" w:eastAsia="Noto Sans SC" w:cs="Arial"/>
          <w:b w:val="0"/>
          <w:bCs w:val="0"/>
          <w:sz w:val="24"/>
          <w:szCs w:val="24"/>
          <w:lang w:val="en-US" w:eastAsia="zh-CN"/>
        </w:rPr>
      </w:pPr>
      <w:r>
        <w:rPr>
          <w:rFonts w:hint="eastAsia" w:ascii="Arial" w:hAnsi="Arial" w:eastAsia="Noto Sans SC" w:cs="Arial"/>
          <w:b w:val="0"/>
          <w:bCs w:val="0"/>
          <w:sz w:val="24"/>
          <w:szCs w:val="24"/>
          <w:lang w:val="en-US" w:eastAsia="zh-CN"/>
        </w:rPr>
        <w:t>I would like to express my sincerely thanks to my supervisor Yvonne Williams.Thanks for her to provide so much help and guidance through these several months.She is very patient to correct my details and always respond in time.</w:t>
      </w:r>
    </w:p>
    <w:p w14:paraId="7B7056D2">
      <w:pPr>
        <w:jc w:val="left"/>
        <w:rPr>
          <w:rFonts w:hint="eastAsia" w:ascii="Arial" w:hAnsi="Arial" w:eastAsia="Noto Sans SC" w:cs="Arial"/>
          <w:b w:val="0"/>
          <w:bCs w:val="0"/>
          <w:sz w:val="24"/>
          <w:szCs w:val="24"/>
          <w:lang w:val="en-US" w:eastAsia="zh-CN"/>
        </w:rPr>
      </w:pPr>
      <w:r>
        <w:rPr>
          <w:rFonts w:hint="eastAsia" w:ascii="Arial" w:hAnsi="Arial" w:eastAsia="Noto Sans SC" w:cs="Arial"/>
          <w:b w:val="0"/>
          <w:bCs w:val="0"/>
          <w:sz w:val="24"/>
          <w:szCs w:val="24"/>
          <w:lang w:val="en-US" w:eastAsia="zh-CN"/>
        </w:rPr>
        <w:t>And thanks to Sarah、Eric and James Babara for language and statistical analysis support.</w:t>
      </w:r>
    </w:p>
    <w:p w14:paraId="090CD1DB">
      <w:pPr>
        <w:jc w:val="left"/>
        <w:rPr>
          <w:rFonts w:hint="default" w:ascii="Arial" w:hAnsi="Arial" w:eastAsia="Noto Sans SC" w:cs="Arial"/>
          <w:b w:val="0"/>
          <w:bCs w:val="0"/>
          <w:sz w:val="24"/>
          <w:szCs w:val="24"/>
          <w:lang w:val="en-US" w:eastAsia="zh-CN"/>
        </w:rPr>
      </w:pPr>
      <w:r>
        <w:rPr>
          <w:rFonts w:hint="eastAsia" w:ascii="Arial" w:hAnsi="Arial" w:eastAsia="Noto Sans SC" w:cs="Arial"/>
          <w:b w:val="0"/>
          <w:bCs w:val="0"/>
          <w:sz w:val="24"/>
          <w:szCs w:val="24"/>
          <w:lang w:val="en-US" w:eastAsia="zh-CN"/>
        </w:rPr>
        <w:t>Besides,I also would like to thanks my classmates and my family.They also provide support when I</w:t>
      </w:r>
      <w:r>
        <w:rPr>
          <w:rFonts w:hint="default" w:ascii="Arial" w:hAnsi="Arial" w:eastAsia="Noto Sans SC" w:cs="Arial"/>
          <w:b w:val="0"/>
          <w:bCs w:val="0"/>
          <w:sz w:val="24"/>
          <w:szCs w:val="24"/>
          <w:lang w:val="en-US" w:eastAsia="zh-CN"/>
        </w:rPr>
        <w:t>’</w:t>
      </w:r>
      <w:r>
        <w:rPr>
          <w:rFonts w:hint="eastAsia" w:ascii="Arial" w:hAnsi="Arial" w:eastAsia="Noto Sans SC" w:cs="Arial"/>
          <w:b w:val="0"/>
          <w:bCs w:val="0"/>
          <w:sz w:val="24"/>
          <w:szCs w:val="24"/>
          <w:lang w:val="en-US" w:eastAsia="zh-CN"/>
        </w:rPr>
        <w:t>m not sure what to do next in project.</w:t>
      </w:r>
    </w:p>
    <w:p w14:paraId="312ABA1C">
      <w:pPr>
        <w:jc w:val="left"/>
        <w:rPr>
          <w:rFonts w:hint="default" w:ascii="Arial" w:hAnsi="Arial" w:eastAsia="Noto Sans SC" w:cs="Arial"/>
          <w:b w:val="0"/>
          <w:bCs w:val="0"/>
          <w:sz w:val="24"/>
          <w:szCs w:val="24"/>
        </w:rPr>
      </w:pPr>
    </w:p>
    <w:p w14:paraId="1420FAD7">
      <w:pPr>
        <w:jc w:val="left"/>
        <w:rPr>
          <w:rFonts w:hint="default" w:ascii="Arial" w:hAnsi="Arial" w:eastAsia="Noto Sans SC" w:cs="Arial"/>
          <w:b w:val="0"/>
          <w:bCs w:val="0"/>
          <w:sz w:val="24"/>
          <w:szCs w:val="24"/>
        </w:rPr>
      </w:pPr>
    </w:p>
    <w:p w14:paraId="1C26A9D1">
      <w:pPr>
        <w:jc w:val="left"/>
        <w:rPr>
          <w:rFonts w:hint="default" w:ascii="Arial" w:hAnsi="Arial" w:eastAsia="Noto Sans SC" w:cs="Arial"/>
          <w:b w:val="0"/>
          <w:bCs w:val="0"/>
          <w:sz w:val="24"/>
          <w:szCs w:val="24"/>
        </w:rPr>
      </w:pPr>
    </w:p>
    <w:p w14:paraId="163C1CB5">
      <w:pPr>
        <w:jc w:val="left"/>
        <w:rPr>
          <w:rFonts w:hint="default" w:ascii="Arial" w:hAnsi="Arial" w:cs="Arial"/>
          <w:b/>
          <w:sz w:val="28"/>
        </w:rPr>
      </w:pPr>
    </w:p>
    <w:p w14:paraId="71DB29C9">
      <w:pPr>
        <w:jc w:val="left"/>
        <w:rPr>
          <w:rFonts w:hint="default" w:ascii="Arial" w:hAnsi="Arial" w:cs="Arial"/>
          <w:b/>
          <w:sz w:val="28"/>
        </w:rPr>
      </w:pPr>
    </w:p>
    <w:p w14:paraId="66407FC5">
      <w:pPr>
        <w:jc w:val="left"/>
        <w:rPr>
          <w:rFonts w:hint="default" w:ascii="Arial" w:hAnsi="Arial" w:cs="Arial"/>
          <w:b/>
          <w:sz w:val="28"/>
        </w:rPr>
      </w:pPr>
    </w:p>
    <w:p w14:paraId="71C1C540">
      <w:pPr>
        <w:jc w:val="left"/>
        <w:rPr>
          <w:rFonts w:hint="default" w:ascii="Arial" w:hAnsi="Arial" w:cs="Arial"/>
          <w:b/>
          <w:sz w:val="28"/>
        </w:rPr>
      </w:pPr>
    </w:p>
    <w:p w14:paraId="47656038">
      <w:pPr>
        <w:jc w:val="left"/>
        <w:rPr>
          <w:rFonts w:hint="default" w:ascii="Arial" w:hAnsi="Arial" w:cs="Arial"/>
          <w:b/>
          <w:sz w:val="28"/>
        </w:rPr>
      </w:pPr>
    </w:p>
    <w:p w14:paraId="7B698999">
      <w:pPr>
        <w:jc w:val="left"/>
        <w:rPr>
          <w:rFonts w:hint="default" w:ascii="Arial" w:hAnsi="Arial" w:cs="Arial"/>
          <w:b/>
          <w:sz w:val="28"/>
        </w:rPr>
      </w:pPr>
    </w:p>
    <w:p w14:paraId="1B5ECC36">
      <w:pPr>
        <w:jc w:val="left"/>
        <w:rPr>
          <w:rFonts w:hint="default" w:ascii="Arial" w:hAnsi="Arial" w:cs="Arial"/>
          <w:b/>
          <w:sz w:val="28"/>
        </w:rPr>
      </w:pPr>
    </w:p>
    <w:p w14:paraId="46307214">
      <w:pPr>
        <w:jc w:val="left"/>
        <w:rPr>
          <w:rFonts w:hint="default" w:ascii="Arial" w:hAnsi="Arial" w:cs="Arial"/>
          <w:b/>
          <w:sz w:val="28"/>
        </w:rPr>
      </w:pPr>
    </w:p>
    <w:p w14:paraId="2E231800">
      <w:pPr>
        <w:jc w:val="left"/>
        <w:rPr>
          <w:rFonts w:hint="default" w:ascii="Arial" w:hAnsi="Arial" w:cs="Arial"/>
          <w:b/>
          <w:sz w:val="28"/>
        </w:rPr>
      </w:pPr>
    </w:p>
    <w:p w14:paraId="5B104216">
      <w:pPr>
        <w:jc w:val="left"/>
        <w:rPr>
          <w:rFonts w:hint="default" w:ascii="Arial" w:hAnsi="Arial" w:cs="Arial"/>
          <w:b/>
          <w:sz w:val="28"/>
        </w:rPr>
      </w:pPr>
    </w:p>
    <w:p w14:paraId="084DCCFF">
      <w:pPr>
        <w:jc w:val="left"/>
        <w:rPr>
          <w:rFonts w:hint="default" w:ascii="Arial" w:hAnsi="Arial" w:cs="Arial"/>
          <w:b/>
          <w:sz w:val="28"/>
        </w:rPr>
      </w:pPr>
    </w:p>
    <w:p w14:paraId="0A0124C8">
      <w:pPr>
        <w:jc w:val="left"/>
        <w:rPr>
          <w:rFonts w:hint="default" w:ascii="Arial" w:hAnsi="Arial" w:cs="Arial"/>
          <w:b/>
          <w:sz w:val="28"/>
        </w:rPr>
      </w:pPr>
    </w:p>
    <w:p w14:paraId="3040A1F8">
      <w:pPr>
        <w:jc w:val="left"/>
        <w:rPr>
          <w:rFonts w:hint="default" w:ascii="Arial" w:hAnsi="Arial" w:cs="Arial"/>
          <w:b/>
          <w:sz w:val="28"/>
        </w:rPr>
      </w:pPr>
    </w:p>
    <w:p w14:paraId="5FD6BE16">
      <w:pPr>
        <w:jc w:val="left"/>
        <w:rPr>
          <w:rFonts w:hint="default" w:ascii="Arial" w:hAnsi="Arial" w:cs="Arial"/>
          <w:b/>
          <w:sz w:val="28"/>
        </w:rPr>
      </w:pPr>
    </w:p>
    <w:p w14:paraId="0DCEAFCF">
      <w:pPr>
        <w:pStyle w:val="17"/>
        <w:bidi w:val="0"/>
        <w:jc w:val="left"/>
        <w:rPr>
          <w:rFonts w:hint="default"/>
        </w:rPr>
      </w:pPr>
      <w:bookmarkStart w:id="5" w:name="_Toc8268"/>
      <w:bookmarkStart w:id="6" w:name="_Toc8583"/>
      <w:r>
        <w:rPr>
          <w:rFonts w:hint="default"/>
        </w:rPr>
        <w:t>ABSTRACT</w:t>
      </w:r>
      <w:bookmarkEnd w:id="5"/>
      <w:bookmarkEnd w:id="6"/>
    </w:p>
    <w:p w14:paraId="326C41DA">
      <w:pPr>
        <w:spacing w:line="240" w:lineRule="auto"/>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This report discuss the effects of we-media marketing to willing of customer,which focus on the Beijing High-quality consumer groups.Through analyze 321 valid questionnaires and discussion,the report provide the Insufficient research on the role of rational decision-making mechanisms in highly literate groups in existing literature .</w:t>
      </w:r>
    </w:p>
    <w:p w14:paraId="3D1A795B">
      <w:pPr>
        <w:spacing w:line="240" w:lineRule="auto"/>
        <w:rPr>
          <w:rFonts w:hint="default"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Report find:1)The influence of creator credibility (OR=1.315) on purchase intention is significantly greater than that of emotional interaction (β=0.44); 2) Ad intrusiveness (mean 3.26/5) significantly reduces user satisfaction; 3) Education level regulates marketing effectiveness, and the group with a bachelor's degree or above attaches more importance to practical information (selection rate 47%).These conclusion extend the Application of HBP in digital marketing context,ans provide Layered content strategy basis.</w:t>
      </w:r>
    </w:p>
    <w:p w14:paraId="5E2E0E09">
      <w:pPr>
        <w:spacing w:line="240" w:lineRule="auto"/>
        <w:rPr>
          <w:rFonts w:hint="default" w:ascii="Arial" w:hAnsi="Arial" w:eastAsia="Noto Sans SC" w:cs="Arial"/>
          <w:b w:val="0"/>
          <w:kern w:val="2"/>
          <w:sz w:val="24"/>
          <w:szCs w:val="24"/>
          <w:lang w:val="en-US" w:eastAsia="zh-CN" w:bidi="ar-SA"/>
        </w:rPr>
      </w:pPr>
    </w:p>
    <w:p w14:paraId="6CF6569F">
      <w:pPr>
        <w:jc w:val="left"/>
        <w:rPr>
          <w:rFonts w:hint="default" w:ascii="Arial" w:hAnsi="Arial" w:cs="Arial"/>
          <w:b/>
          <w:sz w:val="28"/>
        </w:rPr>
      </w:pPr>
    </w:p>
    <w:p w14:paraId="2FA759FE">
      <w:pPr>
        <w:jc w:val="left"/>
        <w:rPr>
          <w:rFonts w:hint="default" w:ascii="Arial" w:hAnsi="Arial" w:cs="Arial"/>
          <w:b/>
          <w:sz w:val="28"/>
        </w:rPr>
      </w:pPr>
    </w:p>
    <w:p w14:paraId="040C645F">
      <w:pPr>
        <w:jc w:val="left"/>
        <w:rPr>
          <w:rFonts w:hint="default" w:ascii="Arial" w:hAnsi="Arial" w:cs="Arial"/>
          <w:b/>
          <w:sz w:val="28"/>
        </w:rPr>
      </w:pPr>
    </w:p>
    <w:p w14:paraId="1373732C">
      <w:pPr>
        <w:jc w:val="left"/>
        <w:rPr>
          <w:rFonts w:hint="default" w:ascii="Arial" w:hAnsi="Arial" w:cs="Arial"/>
          <w:b/>
          <w:sz w:val="28"/>
        </w:rPr>
      </w:pPr>
    </w:p>
    <w:p w14:paraId="6F39B6DD">
      <w:pPr>
        <w:jc w:val="left"/>
        <w:rPr>
          <w:rFonts w:hint="default" w:ascii="Arial" w:hAnsi="Arial" w:cs="Arial"/>
          <w:b/>
          <w:sz w:val="28"/>
        </w:rPr>
      </w:pPr>
    </w:p>
    <w:p w14:paraId="2AF2CA22">
      <w:pPr>
        <w:jc w:val="left"/>
        <w:rPr>
          <w:rFonts w:hint="default" w:ascii="Arial" w:hAnsi="Arial" w:cs="Arial"/>
          <w:b/>
          <w:sz w:val="28"/>
        </w:rPr>
      </w:pPr>
    </w:p>
    <w:p w14:paraId="59C1EB88">
      <w:pPr>
        <w:jc w:val="left"/>
        <w:rPr>
          <w:rFonts w:hint="default" w:ascii="Arial" w:hAnsi="Arial" w:cs="Arial"/>
          <w:b/>
          <w:sz w:val="28"/>
        </w:rPr>
      </w:pPr>
    </w:p>
    <w:p w14:paraId="472D400F">
      <w:pPr>
        <w:jc w:val="left"/>
        <w:rPr>
          <w:rFonts w:hint="default" w:ascii="Arial" w:hAnsi="Arial" w:cs="Arial"/>
          <w:b/>
          <w:sz w:val="28"/>
        </w:rPr>
      </w:pPr>
    </w:p>
    <w:p w14:paraId="5682D1C5">
      <w:pPr>
        <w:jc w:val="left"/>
        <w:rPr>
          <w:rFonts w:hint="default" w:ascii="Arial" w:hAnsi="Arial" w:cs="Arial"/>
          <w:b/>
          <w:sz w:val="28"/>
        </w:rPr>
      </w:pPr>
    </w:p>
    <w:p w14:paraId="2DB8D1DA">
      <w:pPr>
        <w:jc w:val="left"/>
        <w:rPr>
          <w:rFonts w:hint="default" w:ascii="Arial" w:hAnsi="Arial" w:cs="Arial"/>
          <w:b/>
          <w:sz w:val="28"/>
        </w:rPr>
      </w:pPr>
    </w:p>
    <w:p w14:paraId="02C27CF8">
      <w:pPr>
        <w:jc w:val="left"/>
        <w:rPr>
          <w:rFonts w:hint="default" w:ascii="Arial" w:hAnsi="Arial" w:cs="Arial"/>
          <w:b/>
          <w:sz w:val="28"/>
        </w:rPr>
      </w:pPr>
    </w:p>
    <w:p w14:paraId="22BCF19A">
      <w:pPr>
        <w:jc w:val="left"/>
        <w:rPr>
          <w:rFonts w:hint="default" w:ascii="Arial" w:hAnsi="Arial" w:cs="Arial"/>
          <w:b/>
          <w:sz w:val="28"/>
        </w:rPr>
      </w:pPr>
    </w:p>
    <w:p w14:paraId="71D0D048">
      <w:pPr>
        <w:jc w:val="left"/>
        <w:rPr>
          <w:rFonts w:hint="default" w:ascii="Arial" w:hAnsi="Arial" w:cs="Arial"/>
          <w:b/>
          <w:sz w:val="28"/>
        </w:rPr>
      </w:pPr>
    </w:p>
    <w:p w14:paraId="3DDD9ACD">
      <w:pPr>
        <w:jc w:val="left"/>
        <w:rPr>
          <w:rFonts w:hint="default" w:ascii="Arial" w:hAnsi="Arial" w:cs="Arial"/>
          <w:b/>
          <w:sz w:val="28"/>
        </w:rPr>
      </w:pPr>
    </w:p>
    <w:p w14:paraId="3D7560FA">
      <w:pPr>
        <w:pStyle w:val="17"/>
        <w:bidi w:val="0"/>
        <w:jc w:val="left"/>
        <w:rPr>
          <w:rFonts w:hint="default"/>
          <w:lang w:val="en-US" w:eastAsia="zh-CN"/>
        </w:rPr>
      </w:pPr>
      <w:bookmarkStart w:id="7" w:name="_Toc5149"/>
      <w:bookmarkStart w:id="8" w:name="_Toc22827"/>
      <w:r>
        <w:rPr>
          <w:rFonts w:hint="default"/>
        </w:rPr>
        <w:t xml:space="preserve">CHAPTER </w:t>
      </w:r>
      <w:r>
        <w:rPr>
          <w:rFonts w:hint="default"/>
          <w:lang w:val="en-US" w:eastAsia="zh-CN"/>
        </w:rPr>
        <w:t>ONE</w:t>
      </w:r>
      <w:r>
        <w:rPr>
          <w:rFonts w:hint="default"/>
        </w:rPr>
        <w:t xml:space="preserve">: </w:t>
      </w:r>
      <w:r>
        <w:rPr>
          <w:rFonts w:hint="default"/>
          <w:lang w:val="en-US" w:eastAsia="zh-CN"/>
        </w:rPr>
        <w:t>Introduction</w:t>
      </w:r>
      <w:bookmarkEnd w:id="7"/>
      <w:bookmarkEnd w:id="8"/>
    </w:p>
    <w:p w14:paraId="2A91B212">
      <w:pPr>
        <w:pStyle w:val="2"/>
        <w:spacing w:before="0" w:beforeLines="0" w:after="0" w:afterLines="0" w:line="240" w:lineRule="auto"/>
        <w:rPr>
          <w:rFonts w:hint="eastAsia" w:ascii="Arial" w:hAnsi="Arial" w:eastAsia="Noto Sans SC" w:cs="Arial"/>
          <w:b w:val="0"/>
          <w:kern w:val="2"/>
          <w:sz w:val="24"/>
          <w:szCs w:val="24"/>
          <w:lang w:val="en-US" w:eastAsia="zh-CN" w:bidi="ar-SA"/>
        </w:rPr>
      </w:pPr>
      <w:r>
        <w:rPr>
          <w:rFonts w:hint="default" w:ascii="Arial" w:hAnsi="Arial" w:eastAsia="Noto Sans SC" w:cs="Arial"/>
          <w:b w:val="0"/>
          <w:kern w:val="2"/>
          <w:sz w:val="24"/>
          <w:szCs w:val="24"/>
          <w:lang w:val="en-US" w:eastAsia="zh-CN" w:bidi="ar-SA"/>
        </w:rPr>
        <w:t>Social</w:t>
      </w:r>
      <w:r>
        <w:rPr>
          <w:rFonts w:hint="eastAsia" w:ascii="Arial" w:hAnsi="Arial" w:eastAsia="Noto Sans SC" w:cs="Arial"/>
          <w:b w:val="0"/>
          <w:kern w:val="2"/>
          <w:sz w:val="24"/>
          <w:szCs w:val="24"/>
          <w:lang w:val="en-US" w:eastAsia="zh-CN" w:bidi="ar-SA"/>
        </w:rPr>
        <w:t xml:space="preserve"> </w:t>
      </w:r>
      <w:r>
        <w:rPr>
          <w:rFonts w:hint="default" w:ascii="Arial" w:hAnsi="Arial" w:eastAsia="Noto Sans SC" w:cs="Arial"/>
          <w:b w:val="0"/>
          <w:kern w:val="2"/>
          <w:sz w:val="24"/>
          <w:szCs w:val="24"/>
          <w:lang w:val="en-US" w:eastAsia="zh-CN" w:bidi="ar-SA"/>
        </w:rPr>
        <w:t>media</w:t>
      </w:r>
      <w:r>
        <w:rPr>
          <w:rFonts w:hint="eastAsia" w:ascii="Arial" w:hAnsi="Arial" w:eastAsia="Noto Sans SC" w:cs="Arial"/>
          <w:b w:val="0"/>
          <w:kern w:val="2"/>
          <w:sz w:val="24"/>
          <w:szCs w:val="24"/>
          <w:lang w:val="en-US" w:eastAsia="zh-CN" w:bidi="ar-SA"/>
        </w:rPr>
        <w:t xml:space="preserve"> has become the key too of Brand Communication.However,The Rational filtering mechanism of Target Group haven</w:t>
      </w:r>
      <w:r>
        <w:rPr>
          <w:rFonts w:hint="default" w:ascii="Arial" w:hAnsi="Arial" w:eastAsia="Noto Sans SC" w:cs="Arial"/>
          <w:b w:val="0"/>
          <w:kern w:val="2"/>
          <w:sz w:val="24"/>
          <w:szCs w:val="24"/>
          <w:lang w:val="en-US" w:eastAsia="zh-CN" w:bidi="ar-SA"/>
        </w:rPr>
        <w:t>’</w:t>
      </w:r>
      <w:r>
        <w:rPr>
          <w:rFonts w:hint="eastAsia" w:ascii="Arial" w:hAnsi="Arial" w:eastAsia="Noto Sans SC" w:cs="Arial"/>
          <w:b w:val="0"/>
          <w:kern w:val="2"/>
          <w:sz w:val="24"/>
          <w:szCs w:val="24"/>
          <w:lang w:val="en-US" w:eastAsia="zh-CN" w:bidi="ar-SA"/>
        </w:rPr>
        <w:t>t been Well researched.Also some study emphasis Emotion drives purchases,But Criticality of the Media Literacy Group shows the necessary of providing new views of Information authenticity framework(and other).</w:t>
      </w:r>
    </w:p>
    <w:p w14:paraId="0009679F">
      <w:pPr>
        <w:spacing w:line="240" w:lineRule="auto"/>
        <w:rPr>
          <w:rFonts w:hint="default"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This study will base on Beijing Consumer Questionnaire,aiming to resolve : 1)Determine the effect of self-media marketing activities on consumers’ purchase intention.2)Study the relationship between self-media marketing activities and consumer satisfaction.3)Determine how self-media marketing activities affect the purchase intention and satisfaction of consumers in Beijing.Though using method of quantitative Analysis and Sentiment Computing,This report verified and revised some TPB practical applications in Beijing.</w:t>
      </w:r>
    </w:p>
    <w:p w14:paraId="3C2AE42F">
      <w:pPr>
        <w:pStyle w:val="2"/>
        <w:rPr>
          <w:rFonts w:hint="default"/>
          <w:lang w:val="en-US" w:eastAsia="zh-CN"/>
        </w:rPr>
      </w:pPr>
    </w:p>
    <w:p w14:paraId="340FA5A7">
      <w:pPr>
        <w:jc w:val="left"/>
        <w:rPr>
          <w:rFonts w:hint="default" w:ascii="Arial" w:hAnsi="Arial" w:eastAsia="Noto Sans SC" w:cs="Arial"/>
          <w:b/>
          <w:bCs/>
          <w:sz w:val="24"/>
          <w:szCs w:val="24"/>
          <w:lang w:val="en-US" w:eastAsia="zh-CN"/>
        </w:rPr>
      </w:pPr>
    </w:p>
    <w:p w14:paraId="2E387CA5">
      <w:pPr>
        <w:jc w:val="left"/>
        <w:rPr>
          <w:rFonts w:hint="default" w:ascii="Arial" w:hAnsi="Arial" w:eastAsia="Noto Sans SC" w:cs="Arial"/>
          <w:b/>
          <w:bCs/>
          <w:sz w:val="24"/>
          <w:szCs w:val="24"/>
          <w:lang w:val="en-US" w:eastAsia="zh-CN"/>
        </w:rPr>
      </w:pPr>
    </w:p>
    <w:p w14:paraId="3F8B574C">
      <w:pPr>
        <w:jc w:val="left"/>
        <w:rPr>
          <w:rFonts w:hint="default" w:ascii="Arial" w:hAnsi="Arial" w:eastAsia="Noto Sans SC" w:cs="Arial"/>
          <w:b/>
          <w:bCs/>
          <w:sz w:val="24"/>
          <w:szCs w:val="24"/>
          <w:lang w:val="en-US" w:eastAsia="zh-CN"/>
        </w:rPr>
      </w:pPr>
    </w:p>
    <w:p w14:paraId="1EFEFAEF">
      <w:pPr>
        <w:jc w:val="left"/>
        <w:rPr>
          <w:rFonts w:hint="default" w:ascii="Arial" w:hAnsi="Arial" w:eastAsia="Noto Sans SC" w:cs="Arial"/>
          <w:b/>
          <w:bCs/>
          <w:sz w:val="24"/>
          <w:szCs w:val="24"/>
          <w:lang w:val="en-US" w:eastAsia="zh-CN"/>
        </w:rPr>
      </w:pPr>
    </w:p>
    <w:p w14:paraId="20CDAA19">
      <w:pPr>
        <w:jc w:val="left"/>
        <w:rPr>
          <w:rFonts w:hint="default" w:ascii="Arial" w:hAnsi="Arial" w:eastAsia="Noto Sans SC" w:cs="Arial"/>
          <w:b/>
          <w:bCs/>
          <w:sz w:val="24"/>
          <w:szCs w:val="24"/>
          <w:lang w:val="en-US" w:eastAsia="zh-CN"/>
        </w:rPr>
      </w:pPr>
    </w:p>
    <w:p w14:paraId="277D1983">
      <w:pPr>
        <w:jc w:val="left"/>
        <w:rPr>
          <w:rFonts w:hint="default" w:ascii="Arial" w:hAnsi="Arial" w:eastAsia="Noto Sans SC" w:cs="Arial"/>
          <w:b/>
          <w:bCs/>
          <w:sz w:val="24"/>
          <w:szCs w:val="24"/>
          <w:lang w:val="en-US" w:eastAsia="zh-CN"/>
        </w:rPr>
      </w:pPr>
    </w:p>
    <w:p w14:paraId="08E42C0F">
      <w:pPr>
        <w:jc w:val="left"/>
        <w:rPr>
          <w:rFonts w:hint="default" w:ascii="Arial" w:hAnsi="Arial" w:eastAsia="Noto Sans SC" w:cs="Arial"/>
          <w:b/>
          <w:bCs/>
          <w:sz w:val="24"/>
          <w:szCs w:val="24"/>
          <w:lang w:val="en-US" w:eastAsia="zh-CN"/>
        </w:rPr>
      </w:pPr>
    </w:p>
    <w:p w14:paraId="50823DF7">
      <w:pPr>
        <w:jc w:val="left"/>
        <w:rPr>
          <w:rFonts w:hint="default" w:ascii="Arial" w:hAnsi="Arial" w:eastAsia="Noto Sans SC" w:cs="Arial"/>
          <w:b/>
          <w:bCs/>
          <w:sz w:val="24"/>
          <w:szCs w:val="24"/>
          <w:lang w:val="en-US" w:eastAsia="zh-CN"/>
        </w:rPr>
      </w:pPr>
    </w:p>
    <w:p w14:paraId="50CB92DE">
      <w:pPr>
        <w:jc w:val="left"/>
        <w:rPr>
          <w:rFonts w:hint="default" w:ascii="Arial" w:hAnsi="Arial" w:eastAsia="Noto Sans SC" w:cs="Arial"/>
          <w:b/>
          <w:bCs/>
          <w:sz w:val="24"/>
          <w:szCs w:val="24"/>
          <w:lang w:val="en-US" w:eastAsia="zh-CN"/>
        </w:rPr>
      </w:pPr>
    </w:p>
    <w:p w14:paraId="24DE260D">
      <w:pPr>
        <w:jc w:val="left"/>
        <w:rPr>
          <w:rFonts w:hint="default" w:ascii="Arial" w:hAnsi="Arial" w:eastAsia="Noto Sans SC" w:cs="Arial"/>
          <w:b/>
          <w:bCs/>
          <w:sz w:val="24"/>
          <w:szCs w:val="24"/>
          <w:lang w:val="en-US" w:eastAsia="zh-CN"/>
        </w:rPr>
      </w:pPr>
    </w:p>
    <w:p w14:paraId="1CC6371D">
      <w:pPr>
        <w:jc w:val="left"/>
        <w:rPr>
          <w:rFonts w:hint="default" w:ascii="Arial" w:hAnsi="Arial" w:eastAsia="Noto Sans SC" w:cs="Arial"/>
          <w:b/>
          <w:bCs/>
          <w:sz w:val="24"/>
          <w:szCs w:val="24"/>
          <w:lang w:val="en-US" w:eastAsia="zh-CN"/>
        </w:rPr>
      </w:pPr>
    </w:p>
    <w:p w14:paraId="04E188C2">
      <w:pPr>
        <w:jc w:val="left"/>
        <w:rPr>
          <w:rFonts w:hint="default" w:ascii="Arial" w:hAnsi="Arial" w:eastAsia="Noto Sans SC" w:cs="Arial"/>
          <w:b/>
          <w:bCs/>
          <w:sz w:val="24"/>
          <w:szCs w:val="24"/>
          <w:lang w:val="en-US" w:eastAsia="zh-CN"/>
        </w:rPr>
      </w:pPr>
    </w:p>
    <w:p w14:paraId="692B3418">
      <w:pPr>
        <w:jc w:val="left"/>
        <w:rPr>
          <w:rFonts w:hint="default" w:ascii="Arial" w:hAnsi="Arial" w:eastAsia="Noto Sans SC" w:cs="Arial"/>
          <w:b/>
          <w:bCs/>
          <w:sz w:val="24"/>
          <w:szCs w:val="24"/>
          <w:lang w:val="en-US" w:eastAsia="zh-CN"/>
        </w:rPr>
      </w:pPr>
    </w:p>
    <w:p w14:paraId="543FCE52">
      <w:pPr>
        <w:jc w:val="left"/>
        <w:rPr>
          <w:rFonts w:hint="default" w:ascii="Arial" w:hAnsi="Arial" w:eastAsia="Noto Sans SC" w:cs="Arial"/>
          <w:b/>
          <w:bCs/>
          <w:sz w:val="24"/>
          <w:szCs w:val="24"/>
          <w:lang w:val="en-US" w:eastAsia="zh-CN"/>
        </w:rPr>
      </w:pPr>
    </w:p>
    <w:p w14:paraId="777964D6">
      <w:pPr>
        <w:jc w:val="left"/>
        <w:rPr>
          <w:rFonts w:hint="default" w:ascii="Arial" w:hAnsi="Arial" w:eastAsia="Noto Sans SC" w:cs="Arial"/>
          <w:b/>
          <w:bCs/>
          <w:sz w:val="24"/>
          <w:szCs w:val="24"/>
          <w:lang w:val="en-US" w:eastAsia="zh-CN"/>
        </w:rPr>
      </w:pPr>
    </w:p>
    <w:p w14:paraId="60135339">
      <w:pPr>
        <w:jc w:val="left"/>
        <w:rPr>
          <w:rFonts w:hint="default" w:ascii="Arial" w:hAnsi="Arial" w:eastAsia="Noto Sans SC" w:cs="Arial"/>
          <w:b/>
          <w:bCs/>
          <w:sz w:val="24"/>
          <w:szCs w:val="24"/>
          <w:lang w:val="en-US" w:eastAsia="zh-CN"/>
        </w:rPr>
      </w:pPr>
    </w:p>
    <w:p w14:paraId="176411F8">
      <w:pPr>
        <w:jc w:val="left"/>
        <w:rPr>
          <w:rFonts w:hint="default" w:ascii="Arial" w:hAnsi="Arial" w:eastAsia="Noto Sans SC" w:cs="Arial"/>
          <w:b/>
          <w:bCs/>
          <w:sz w:val="24"/>
          <w:szCs w:val="24"/>
          <w:lang w:val="en-US" w:eastAsia="zh-CN"/>
        </w:rPr>
      </w:pPr>
    </w:p>
    <w:p w14:paraId="6C7DFB34">
      <w:pPr>
        <w:jc w:val="left"/>
        <w:rPr>
          <w:rFonts w:hint="default" w:ascii="Arial" w:hAnsi="Arial" w:eastAsia="Noto Sans SC" w:cs="Arial"/>
          <w:b/>
          <w:bCs/>
          <w:sz w:val="24"/>
          <w:szCs w:val="24"/>
          <w:lang w:val="en-US" w:eastAsia="zh-CN"/>
        </w:rPr>
      </w:pPr>
    </w:p>
    <w:p w14:paraId="04D1D417">
      <w:pPr>
        <w:jc w:val="left"/>
        <w:rPr>
          <w:rFonts w:hint="default" w:ascii="Arial" w:hAnsi="Arial" w:eastAsia="Noto Sans SC" w:cs="Arial"/>
          <w:b/>
          <w:bCs/>
          <w:sz w:val="24"/>
          <w:szCs w:val="24"/>
          <w:lang w:val="en-US" w:eastAsia="zh-CN"/>
        </w:rPr>
      </w:pPr>
    </w:p>
    <w:p w14:paraId="03BBEEA6">
      <w:pPr>
        <w:jc w:val="left"/>
        <w:rPr>
          <w:rFonts w:hint="default" w:ascii="Arial" w:hAnsi="Arial" w:eastAsia="Noto Sans SC" w:cs="Arial"/>
          <w:b/>
          <w:bCs/>
          <w:sz w:val="24"/>
          <w:szCs w:val="24"/>
          <w:lang w:val="en-US" w:eastAsia="zh-CN"/>
        </w:rPr>
      </w:pPr>
    </w:p>
    <w:p w14:paraId="70FE3596">
      <w:pPr>
        <w:jc w:val="left"/>
        <w:rPr>
          <w:rFonts w:hint="default" w:ascii="Arial" w:hAnsi="Arial" w:eastAsia="Noto Sans SC" w:cs="Arial"/>
          <w:b/>
          <w:bCs/>
          <w:sz w:val="24"/>
          <w:szCs w:val="24"/>
          <w:lang w:val="en-US" w:eastAsia="zh-CN"/>
        </w:rPr>
      </w:pPr>
    </w:p>
    <w:p w14:paraId="40E11689">
      <w:pPr>
        <w:jc w:val="left"/>
        <w:rPr>
          <w:rFonts w:hint="default" w:ascii="Arial" w:hAnsi="Arial" w:eastAsia="Noto Sans SC" w:cs="Arial"/>
          <w:b/>
          <w:bCs/>
          <w:sz w:val="24"/>
          <w:szCs w:val="24"/>
          <w:lang w:val="en-US" w:eastAsia="zh-CN"/>
        </w:rPr>
      </w:pPr>
    </w:p>
    <w:p w14:paraId="54488D0C">
      <w:pPr>
        <w:pStyle w:val="17"/>
        <w:bidi w:val="0"/>
        <w:jc w:val="left"/>
        <w:rPr>
          <w:rFonts w:hint="default"/>
        </w:rPr>
      </w:pPr>
      <w:bookmarkStart w:id="9" w:name="_Toc4075"/>
      <w:bookmarkStart w:id="10" w:name="_Toc28503"/>
      <w:r>
        <w:rPr>
          <w:rFonts w:hint="default"/>
        </w:rPr>
        <w:t>CHAPTER TWO: Literature review</w:t>
      </w:r>
      <w:bookmarkEnd w:id="9"/>
      <w:bookmarkEnd w:id="10"/>
    </w:p>
    <w:p w14:paraId="46E1069C">
      <w:pPr>
        <w:jc w:val="left"/>
        <w:rPr>
          <w:ins w:id="0" w:author="Yvonne Williams" w:date="2025-04-17T07:32:00Z"/>
          <w:rFonts w:hint="default" w:ascii="Arial" w:hAnsi="Arial" w:eastAsia="Noto Sans SC" w:cs="Arial"/>
          <w:b/>
          <w:bCs/>
          <w:sz w:val="24"/>
          <w:szCs w:val="24"/>
        </w:rPr>
      </w:pPr>
    </w:p>
    <w:p w14:paraId="3C84CD1D">
      <w:pPr>
        <w:pStyle w:val="18"/>
        <w:bidi w:val="0"/>
        <w:rPr>
          <w:rFonts w:hint="default"/>
        </w:rPr>
      </w:pPr>
      <w:bookmarkStart w:id="11" w:name="_Toc18303"/>
      <w:bookmarkStart w:id="12" w:name="_Toc21484"/>
      <w:r>
        <w:rPr>
          <w:rFonts w:hint="default"/>
        </w:rPr>
        <w:t>2.1 Introduction</w:t>
      </w:r>
      <w:bookmarkEnd w:id="11"/>
      <w:bookmarkEnd w:id="12"/>
    </w:p>
    <w:p w14:paraId="0D08C113">
      <w:pPr>
        <w:jc w:val="left"/>
        <w:rPr>
          <w:rFonts w:hint="default" w:ascii="Arial" w:hAnsi="Arial" w:eastAsia="Noto Sans SC" w:cs="Arial"/>
          <w:sz w:val="24"/>
          <w:szCs w:val="24"/>
        </w:rPr>
      </w:pPr>
      <w:r>
        <w:rPr>
          <w:rFonts w:hint="default" w:ascii="Arial" w:hAnsi="Arial" w:eastAsia="Noto Sans SC" w:cs="Arial"/>
          <w:sz w:val="24"/>
          <w:szCs w:val="24"/>
        </w:rPr>
        <w:t xml:space="preserve">This chapter will review previous studies on the relationship between consumers and We-media activities. It will explore how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activities influence consumers' purchase willingness, analyze their relationship with consumer satisfaction, and examine whether social identity plays a moderating role between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and both consumer satisfaction and purchase willingness.</w:t>
      </w:r>
    </w:p>
    <w:p w14:paraId="63E4FF6F">
      <w:pPr>
        <w:jc w:val="left"/>
        <w:rPr>
          <w:rFonts w:hint="default" w:ascii="Arial" w:hAnsi="Arial" w:eastAsia="Noto Sans SC" w:cs="Arial"/>
          <w:sz w:val="24"/>
          <w:szCs w:val="24"/>
        </w:rPr>
      </w:pPr>
    </w:p>
    <w:p w14:paraId="5C2B9182">
      <w:pPr>
        <w:pStyle w:val="18"/>
        <w:bidi w:val="0"/>
        <w:jc w:val="left"/>
        <w:rPr>
          <w:rFonts w:hint="default"/>
        </w:rPr>
      </w:pPr>
      <w:bookmarkStart w:id="13" w:name="_Toc19835"/>
      <w:bookmarkStart w:id="14" w:name="_Toc21975"/>
      <w:r>
        <w:rPr>
          <w:rFonts w:hint="default"/>
        </w:rPr>
        <w:t>2.2 We</w:t>
      </w:r>
      <w:r>
        <w:rPr>
          <w:rFonts w:hint="default"/>
          <w:lang w:val="en-US" w:eastAsia="zh-CN"/>
        </w:rPr>
        <w:t>-</w:t>
      </w:r>
      <w:r>
        <w:rPr>
          <w:rFonts w:hint="default"/>
        </w:rPr>
        <w:t>media</w:t>
      </w:r>
      <w:bookmarkEnd w:id="13"/>
      <w:bookmarkEnd w:id="14"/>
      <w:r>
        <w:rPr>
          <w:rFonts w:hint="default"/>
        </w:rPr>
        <w:t xml:space="preserve"> </w:t>
      </w:r>
    </w:p>
    <w:p w14:paraId="77AE18E6">
      <w:pPr>
        <w:jc w:val="left"/>
        <w:rPr>
          <w:rFonts w:hint="default" w:ascii="Arial" w:hAnsi="Arial" w:eastAsia="Noto Sans SC" w:cs="Arial"/>
          <w:sz w:val="24"/>
          <w:szCs w:val="24"/>
        </w:rPr>
      </w:pPr>
      <w:r>
        <w:rPr>
          <w:rFonts w:hint="default" w:ascii="Arial" w:hAnsi="Arial" w:eastAsia="Noto Sans SC" w:cs="Arial"/>
          <w:sz w:val="24"/>
          <w:szCs w:val="24"/>
        </w:rPr>
        <w:t xml:space="preserve">Liu (2007) summarized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as the way individuals or organizations create content through platforms and share it with others, aiming to enhance the content value and influence of media accounts. In the process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content sharing, he also claims that communicators and audiences can not only get emotional satisfaction, but also benefit economically.</w:t>
      </w:r>
    </w:p>
    <w:p w14:paraId="5F2AC66C">
      <w:pPr>
        <w:jc w:val="left"/>
        <w:rPr>
          <w:ins w:id="1" w:author="Yvonne Williams" w:date="2025-03-20T08:15:00Z"/>
          <w:rFonts w:hint="default" w:ascii="Arial" w:hAnsi="Arial" w:eastAsia="Noto Sans SC" w:cs="Arial"/>
          <w:sz w:val="24"/>
          <w:szCs w:val="24"/>
        </w:rPr>
      </w:pPr>
    </w:p>
    <w:p w14:paraId="6D05E9C4">
      <w:pPr>
        <w:jc w:val="left"/>
        <w:rPr>
          <w:rFonts w:hint="default" w:ascii="Arial" w:hAnsi="Arial" w:eastAsia="Noto Sans SC" w:cs="Arial"/>
          <w:sz w:val="24"/>
          <w:szCs w:val="24"/>
        </w:rPr>
      </w:pPr>
      <w:r>
        <w:rPr>
          <w:rFonts w:hint="default" w:ascii="Arial" w:hAnsi="Arial" w:eastAsia="Noto Sans SC" w:cs="Arial"/>
          <w:sz w:val="24"/>
          <w:szCs w:val="24"/>
        </w:rPr>
        <w:t xml:space="preserve">In addition, there are other relatively close definitions. According to a report released by China Research and Intelligence in 2024,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is defined as a form of media in which individuals or small groups spread and share original content through Internet platforms, and points out that it has the characteristics of autonomy, innovation and interactivity, breaking the threshold of traditional media and giving everyone the opportunity to become a content creator. </w:t>
      </w:r>
    </w:p>
    <w:p w14:paraId="130EF013">
      <w:pPr>
        <w:jc w:val="left"/>
        <w:rPr>
          <w:rFonts w:hint="default" w:ascii="Arial" w:hAnsi="Arial" w:eastAsia="Noto Sans SC" w:cs="Arial"/>
          <w:sz w:val="24"/>
          <w:szCs w:val="24"/>
        </w:rPr>
      </w:pPr>
    </w:p>
    <w:p w14:paraId="66A3E085">
      <w:pPr>
        <w:pStyle w:val="18"/>
        <w:bidi w:val="0"/>
        <w:jc w:val="left"/>
        <w:rPr>
          <w:rFonts w:hint="default"/>
        </w:rPr>
      </w:pPr>
      <w:bookmarkStart w:id="15" w:name="_Toc13515"/>
      <w:bookmarkStart w:id="16" w:name="_Toc18887"/>
      <w:r>
        <w:rPr>
          <w:rFonts w:hint="default"/>
        </w:rPr>
        <w:t>2.2.1 We</w:t>
      </w:r>
      <w:r>
        <w:rPr>
          <w:rFonts w:hint="default"/>
          <w:lang w:val="en-US" w:eastAsia="zh-CN"/>
        </w:rPr>
        <w:t>-</w:t>
      </w:r>
      <w:r>
        <w:rPr>
          <w:rFonts w:hint="default"/>
        </w:rPr>
        <w:t>media marketing</w:t>
      </w:r>
      <w:bookmarkEnd w:id="15"/>
      <w:bookmarkEnd w:id="16"/>
    </w:p>
    <w:p w14:paraId="0941225A">
      <w:pPr>
        <w:jc w:val="left"/>
        <w:rPr>
          <w:rFonts w:hint="default" w:ascii="Arial" w:hAnsi="Arial" w:eastAsia="Noto Sans SC" w:cs="Arial"/>
          <w:sz w:val="24"/>
          <w:szCs w:val="24"/>
        </w:rPr>
      </w:pPr>
      <w:r>
        <w:rPr>
          <w:rFonts w:hint="default" w:ascii="Arial" w:hAnsi="Arial" w:eastAsia="Noto Sans SC" w:cs="Arial"/>
          <w:sz w:val="24"/>
          <w:szCs w:val="24"/>
        </w:rPr>
        <w:t xml:space="preserve">Gillmor (2004) proposed that the rise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stems from the popularity of Internet platforms (such as forums and blogs), which makes consumers no longer just recipients of information, but active participants in content creation and dissemination. With the continuous development of social platforms, this trend has gradually intensified and become the mainstream form of news dissemination and marketing.</w:t>
      </w:r>
    </w:p>
    <w:p w14:paraId="3F3D31B3">
      <w:pPr>
        <w:jc w:val="left"/>
        <w:rPr>
          <w:ins w:id="2" w:author="Yvonne Williams" w:date="2025-04-17T08:22:00Z"/>
          <w:rFonts w:hint="default" w:ascii="Arial" w:hAnsi="Arial" w:eastAsia="Noto Sans SC" w:cs="Arial"/>
          <w:sz w:val="24"/>
          <w:szCs w:val="24"/>
        </w:rPr>
      </w:pPr>
    </w:p>
    <w:p w14:paraId="2B05A3DD">
      <w:pPr>
        <w:jc w:val="left"/>
        <w:rPr>
          <w:rFonts w:hint="default" w:ascii="Arial" w:hAnsi="Arial" w:eastAsia="Noto Sans SC" w:cs="Arial"/>
          <w:sz w:val="24"/>
          <w:szCs w:val="24"/>
        </w:rPr>
      </w:pPr>
      <w:r>
        <w:rPr>
          <w:rFonts w:hint="default" w:ascii="Arial" w:hAnsi="Arial" w:eastAsia="Noto Sans SC" w:cs="Arial"/>
          <w:sz w:val="24"/>
          <w:szCs w:val="24"/>
        </w:rPr>
        <w:t xml:space="preserve">The 2025 China Report Hall also further defines this: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refers to a marketing method in which individuals or organizations publish original content through Internet platforms to spread and promote products or services. This model has changed the landscape of traditional media and become a new market growth point (chinabgao.com,2025).</w:t>
      </w:r>
    </w:p>
    <w:p w14:paraId="7C7B6FD8">
      <w:pPr>
        <w:jc w:val="left"/>
        <w:rPr>
          <w:rFonts w:hint="default" w:ascii="Arial" w:hAnsi="Arial" w:eastAsia="Noto Sans SC" w:cs="Arial"/>
          <w:sz w:val="24"/>
          <w:szCs w:val="24"/>
        </w:rPr>
      </w:pPr>
    </w:p>
    <w:p w14:paraId="24932F3B">
      <w:pPr>
        <w:jc w:val="left"/>
        <w:rPr>
          <w:rFonts w:hint="default" w:ascii="Arial" w:hAnsi="Arial" w:eastAsia="Noto Sans SC" w:cs="Arial"/>
          <w:b/>
          <w:bCs/>
          <w:sz w:val="24"/>
          <w:szCs w:val="24"/>
        </w:rPr>
      </w:pPr>
      <w:r>
        <w:rPr>
          <w:rFonts w:hint="default" w:ascii="Arial" w:hAnsi="Arial" w:eastAsia="Noto Sans SC" w:cs="Arial"/>
          <w:b/>
          <w:bCs/>
          <w:sz w:val="24"/>
          <w:szCs w:val="24"/>
        </w:rPr>
        <w:t>2.2.2 History of We</w:t>
      </w:r>
      <w:r>
        <w:rPr>
          <w:rFonts w:hint="default" w:ascii="Arial" w:hAnsi="Arial" w:eastAsia="Noto Sans SC" w:cs="Arial"/>
          <w:b/>
          <w:bCs/>
          <w:sz w:val="24"/>
          <w:szCs w:val="24"/>
          <w:lang w:val="en-US" w:eastAsia="zh-CN"/>
        </w:rPr>
        <w:t>-</w:t>
      </w:r>
      <w:r>
        <w:rPr>
          <w:rFonts w:hint="default" w:ascii="Arial" w:hAnsi="Arial" w:eastAsia="Noto Sans SC" w:cs="Arial"/>
          <w:b/>
          <w:bCs/>
          <w:sz w:val="24"/>
          <w:szCs w:val="24"/>
        </w:rPr>
        <w:t>media Marketing</w:t>
      </w:r>
    </w:p>
    <w:p w14:paraId="7CA69FF7">
      <w:pPr>
        <w:jc w:val="left"/>
        <w:rPr>
          <w:rFonts w:hint="default" w:ascii="Arial" w:hAnsi="Arial" w:eastAsia="Noto Sans SC" w:cs="Arial"/>
          <w:sz w:val="24"/>
          <w:szCs w:val="24"/>
        </w:rPr>
      </w:pPr>
      <w:r>
        <w:rPr>
          <w:rFonts w:hint="default" w:ascii="Arial" w:hAnsi="Arial" w:eastAsia="Noto Sans SC" w:cs="Arial"/>
          <w:sz w:val="24"/>
          <w:szCs w:val="24"/>
        </w:rPr>
        <w:t>The concept of We</w:t>
      </w:r>
      <w:r>
        <w:rPr>
          <w:rFonts w:hint="default" w:ascii="Arial" w:hAnsi="Arial" w:eastAsia="Noto Sans SC" w:cs="Arial"/>
          <w:sz w:val="24"/>
          <w:szCs w:val="24"/>
          <w:lang w:val="en-US" w:eastAsia="zh-CN"/>
        </w:rPr>
        <w:t>-</w:t>
      </w:r>
      <w:r>
        <w:rPr>
          <w:rFonts w:hint="default" w:ascii="Arial" w:hAnsi="Arial" w:eastAsia="Noto Sans SC" w:cs="Arial"/>
          <w:sz w:val="24"/>
          <w:szCs w:val="24"/>
        </w:rPr>
        <w:t>media was first proposed by American scholar Dan Gillmor in 2004. At that time, it was described as an emerging form of news dissemination. In his article "Next Generation News: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is coming", he explored the potential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as an emerging form of news dissemination.</w:t>
      </w:r>
      <w:ins w:id="3" w:author="Yvonne Williams" w:date="2025-04-17T08:23:00Z">
        <w:r>
          <w:rPr>
            <w:rFonts w:hint="default" w:ascii="Arial" w:hAnsi="Arial" w:eastAsia="Noto Sans SC" w:cs="Arial"/>
            <w:sz w:val="24"/>
            <w:szCs w:val="24"/>
          </w:rPr>
          <w:t xml:space="preserve"> </w:t>
        </w:r>
      </w:ins>
      <w:r>
        <w:rPr>
          <w:rFonts w:hint="default" w:ascii="Arial" w:hAnsi="Arial" w:eastAsia="Noto Sans SC" w:cs="Arial"/>
          <w:sz w:val="24"/>
          <w:szCs w:val="24"/>
        </w:rPr>
        <w:t>Subsequently, in 2005, Wang Bing published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"Diverted Path Garden"  A Deep Interpretation of the Blog Phenomenon", which was the earliest paper in China to study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marking the introduction of the concept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in China. In the same year, the "blog" form was introduced to China and quickly became one of the main forms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By 2009, "Sina Weibo" was launched. With its strong media attributes and huge user base, it became the main platform for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dissemination and promotedthe widespread popularity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in China (Lin, 2021). </w:t>
      </w:r>
    </w:p>
    <w:p w14:paraId="16CCA7DB">
      <w:pPr>
        <w:jc w:val="left"/>
        <w:rPr>
          <w:ins w:id="4" w:author="Yvonne Williams" w:date="2025-04-17T08:25:00Z"/>
          <w:rFonts w:hint="default" w:ascii="Arial" w:hAnsi="Arial" w:eastAsia="Noto Sans SC" w:cs="Arial"/>
          <w:sz w:val="24"/>
          <w:szCs w:val="24"/>
        </w:rPr>
      </w:pPr>
    </w:p>
    <w:p w14:paraId="7358D401">
      <w:pPr>
        <w:jc w:val="left"/>
        <w:rPr>
          <w:rFonts w:hint="default" w:ascii="Arial" w:hAnsi="Arial" w:eastAsia="Noto Sans SC" w:cs="Arial"/>
          <w:sz w:val="24"/>
          <w:szCs w:val="24"/>
        </w:rPr>
      </w:pPr>
      <w:r>
        <w:rPr>
          <w:rFonts w:hint="default" w:ascii="Arial" w:hAnsi="Arial" w:eastAsia="Noto Sans SC" w:cs="Arial"/>
          <w:sz w:val="24"/>
          <w:szCs w:val="24"/>
        </w:rPr>
        <w:t xml:space="preserve">According to statistics from Jia et al. (2022), as of 2022, there were 3.1 million selfpublishers and more than 3,000 selfpublishing accounts in China, which shows that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has emerged as a new communication carrier. As of the beginning of 2024, the number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practitioners worldwide, exceeded 150 million, of which more than 100 million were in China. By the end of 2024, the market size of China's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industry reached hundreds of billions of rmb (chinairn.com). These user groups provide a broad space for development and market potential for the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industry, and with the popularization of social networking platforms,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has gradually become a new marketing communication tool, playing an important role in promoting consumption, brand communication and social influence.</w:t>
      </w:r>
    </w:p>
    <w:p w14:paraId="6D610223">
      <w:pPr>
        <w:jc w:val="left"/>
        <w:rPr>
          <w:rFonts w:hint="default" w:ascii="Arial" w:hAnsi="Arial" w:eastAsia="Noto Sans SC" w:cs="Arial"/>
          <w:sz w:val="24"/>
          <w:szCs w:val="24"/>
        </w:rPr>
      </w:pPr>
    </w:p>
    <w:p w14:paraId="43B0DB3E">
      <w:pPr>
        <w:pStyle w:val="18"/>
        <w:bidi w:val="0"/>
        <w:jc w:val="left"/>
        <w:rPr>
          <w:rFonts w:hint="default"/>
        </w:rPr>
      </w:pPr>
      <w:bookmarkStart w:id="17" w:name="_Toc9940"/>
      <w:bookmarkStart w:id="18" w:name="_Toc21694"/>
      <w:r>
        <w:rPr>
          <w:rFonts w:hint="default"/>
        </w:rPr>
        <w:t xml:space="preserve">2.2.3 Characteristics of </w:t>
      </w:r>
      <w:r>
        <w:rPr>
          <w:rFonts w:hint="default"/>
          <w:lang w:eastAsia="zh-CN"/>
        </w:rPr>
        <w:t>we-media</w:t>
      </w:r>
      <w:r>
        <w:rPr>
          <w:rFonts w:hint="default"/>
        </w:rPr>
        <w:t xml:space="preserve"> Marketing</w:t>
      </w:r>
      <w:bookmarkEnd w:id="17"/>
      <w:bookmarkEnd w:id="18"/>
      <w:r>
        <w:rPr>
          <w:rFonts w:hint="default"/>
        </w:rPr>
        <w:t xml:space="preserve"> </w:t>
      </w:r>
    </w:p>
    <w:p w14:paraId="08818877">
      <w:pPr>
        <w:jc w:val="left"/>
        <w:rPr>
          <w:rFonts w:hint="default" w:ascii="Arial" w:hAnsi="Arial" w:eastAsia="Noto Sans SC" w:cs="Arial"/>
          <w:sz w:val="24"/>
          <w:szCs w:val="24"/>
        </w:rPr>
      </w:pPr>
      <w:r>
        <w:rPr>
          <w:rFonts w:hint="default" w:ascii="Arial" w:hAnsi="Arial" w:eastAsia="Noto Sans SC" w:cs="Arial"/>
          <w:sz w:val="24"/>
          <w:szCs w:val="24"/>
        </w:rPr>
        <w:t xml:space="preserve">In 2023, in Jordan, AlAmarneh et al. collected data from 374 samples using an online questionnaire method. The study found that social media marketing significantly affects brand image and brand trust. It shows that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is not only a tool for information dissemination, but also an important factor that influences consumer perception and decision making.</w:t>
      </w:r>
    </w:p>
    <w:p w14:paraId="13165E85">
      <w:pPr>
        <w:jc w:val="left"/>
        <w:rPr>
          <w:rFonts w:hint="default" w:ascii="Arial" w:hAnsi="Arial" w:eastAsia="Noto Sans SC" w:cs="Arial"/>
          <w:sz w:val="24"/>
          <w:szCs w:val="24"/>
        </w:rPr>
      </w:pPr>
    </w:p>
    <w:p w14:paraId="6A129D2D">
      <w:pPr>
        <w:jc w:val="left"/>
        <w:rPr>
          <w:rFonts w:hint="default" w:ascii="Arial" w:hAnsi="Arial" w:eastAsia="Noto Sans SC" w:cs="Arial"/>
          <w:sz w:val="24"/>
          <w:szCs w:val="24"/>
        </w:rPr>
      </w:pPr>
      <w:r>
        <w:rPr>
          <w:rFonts w:hint="default" w:ascii="Arial" w:hAnsi="Arial" w:eastAsia="Noto Sans SC" w:cs="Arial"/>
          <w:sz w:val="24"/>
          <w:szCs w:val="24"/>
        </w:rPr>
        <w:t xml:space="preserve">Lin (2021) studied the core advantages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in China, and found that it can accurately target its intended audience through personalized content and realtime interaction, thereby improving marketing effectiveness. She further pointed out that compared with traditional marketing strategies,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can reduce marketing costs, and at the same time use instant feedback mechanisms to dynamically adjust marketing strategies, so that brands can adapt to market demand more quickly and enhance their connection with consumers. In addition, Kim et al. (2022) combined their research in India, the US, Australia and Malaysia., to study the distinction between traditional marketing and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and found  that the key to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lies in the active participation of users and the high personalization of content. In contrast, traditional marketing usually adopts a oneway communication model, while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emphasizes twoway interaction, enabling brands to reach target users more accurately. Studies in Russia have shown that personalized content can not only increase consumer participation, but also enhance the emotional connection between brands and consumers (Kleanthous </w:t>
      </w:r>
      <w:r>
        <w:rPr>
          <w:rFonts w:hint="default" w:ascii="Arial" w:hAnsi="Arial" w:eastAsia="Noto Sans SC" w:cs="Arial"/>
          <w:i/>
          <w:iCs/>
          <w:sz w:val="24"/>
          <w:szCs w:val="24"/>
        </w:rPr>
        <w:t>et al,</w:t>
      </w:r>
      <w:r>
        <w:rPr>
          <w:rFonts w:hint="default" w:ascii="Arial" w:hAnsi="Arial" w:eastAsia="Noto Sans SC" w:cs="Arial"/>
          <w:sz w:val="24"/>
          <w:szCs w:val="24"/>
        </w:rPr>
        <w:t xml:space="preserve"> 2022). This personalized marketing method can promote deeper consumer participation and loyalty.</w:t>
      </w:r>
    </w:p>
    <w:p w14:paraId="20807D6F">
      <w:pPr>
        <w:jc w:val="left"/>
        <w:rPr>
          <w:rFonts w:hint="default" w:ascii="Arial" w:hAnsi="Arial" w:eastAsia="Noto Sans SC" w:cs="Arial"/>
          <w:sz w:val="24"/>
          <w:szCs w:val="24"/>
        </w:rPr>
      </w:pPr>
    </w:p>
    <w:p w14:paraId="7F6ABCDE">
      <w:pPr>
        <w:jc w:val="left"/>
        <w:rPr>
          <w:rFonts w:hint="default" w:ascii="Arial" w:hAnsi="Arial" w:eastAsia="Noto Sans SC" w:cs="Arial"/>
          <w:sz w:val="24"/>
          <w:szCs w:val="24"/>
        </w:rPr>
      </w:pPr>
      <w:r>
        <w:rPr>
          <w:rFonts w:hint="default" w:ascii="Arial" w:hAnsi="Arial" w:eastAsia="Noto Sans SC" w:cs="Arial"/>
          <w:sz w:val="24"/>
          <w:szCs w:val="24"/>
        </w:rPr>
        <w:t>Enterprises have also been affected by the development of we media in their marketing strategies. Hua et al. (2022) found that the popularity of we media in China has not only changed consumers' shopping behaviour, but also provided companies with new marketing channels. For example, Li et al. (2024) showed through experimental researchin China ,that short video ads can enhance consumers' perceived trust and pleasure by showing real product usage scenarios, thereby further stimulating their willingness to buy. This study also found that compared with traditional TV ads or paper media ads, short video marketing is more likely to arouse consumers' emotional resonance due to its large information carrying capacity, fast transmission speed, and easy sharing.</w:t>
      </w:r>
    </w:p>
    <w:p w14:paraId="0E705AC8">
      <w:pPr>
        <w:jc w:val="left"/>
        <w:rPr>
          <w:ins w:id="5" w:author="Yvonne Williams" w:date="2025-03-10T05:40:00Z"/>
          <w:rFonts w:hint="default" w:ascii="Arial" w:hAnsi="Arial" w:eastAsia="Noto Sans SC" w:cs="Arial"/>
          <w:sz w:val="24"/>
          <w:szCs w:val="24"/>
        </w:rPr>
      </w:pPr>
    </w:p>
    <w:p w14:paraId="7BD6D77A">
      <w:pPr>
        <w:jc w:val="left"/>
        <w:rPr>
          <w:rFonts w:hint="default" w:ascii="Arial" w:hAnsi="Arial" w:eastAsia="Noto Sans SC" w:cs="Arial"/>
          <w:sz w:val="24"/>
          <w:szCs w:val="24"/>
        </w:rPr>
      </w:pPr>
    </w:p>
    <w:p w14:paraId="55DDA6E3">
      <w:pPr>
        <w:jc w:val="left"/>
        <w:rPr>
          <w:rFonts w:hint="default" w:ascii="Arial" w:hAnsi="Arial" w:eastAsia="Noto Sans SC" w:cs="Arial"/>
          <w:sz w:val="24"/>
          <w:szCs w:val="24"/>
        </w:rPr>
      </w:pPr>
      <w:r>
        <w:rPr>
          <w:rFonts w:hint="default" w:ascii="Arial" w:hAnsi="Arial" w:eastAsia="Noto Sans SC" w:cs="Arial"/>
          <w:color w:val="auto"/>
          <w:sz w:val="24"/>
          <w:szCs w:val="24"/>
        </w:rPr>
        <w:t>In 2016, Godey et al. collected data from 1,200 consumers in France, Italy and India and verified that luxury brands can accurately target consumers through social media (including selfmedia), enhance brand trust and market competitiveness, and improve brand information and competitiveness. Howe</w:t>
      </w:r>
      <w:r>
        <w:rPr>
          <w:rFonts w:hint="default" w:ascii="Arial" w:hAnsi="Arial" w:eastAsia="Noto Sans SC" w:cs="Arial"/>
          <w:sz w:val="24"/>
          <w:szCs w:val="24"/>
        </w:rPr>
        <w:t>ver, Li et al. (2024)  pointed out that overreliance on short videos may lead to information overload and Chinese consumers are prone to advertising fatigue. Therefore, companies should accurately target users to avoid ineffective dissemination of information. Secondly, they should create valuable content, combine commercial promotions with the actual needs of the audience, and avoid pure marketing advertising. Third, adjust the position of commercial promotions and interactions, and don't overdo it, otherwise it will easily cause consumers to have advertising fatigue. In addition, short video platforms also provide favourable conditions for influencer marketing, and microinfluencers are usually more likely to inspire consumers' trust than bigname Internet celebrities, and are more likely to achieve effective wordofmouth communication (Brown and Mason, 2021).</w:t>
      </w:r>
    </w:p>
    <w:p w14:paraId="13539022">
      <w:pPr>
        <w:jc w:val="left"/>
        <w:rPr>
          <w:rFonts w:hint="default" w:ascii="Arial" w:hAnsi="Arial" w:eastAsia="Noto Sans SC" w:cs="Arial"/>
          <w:sz w:val="24"/>
          <w:szCs w:val="24"/>
        </w:rPr>
      </w:pPr>
    </w:p>
    <w:p w14:paraId="19E3702B">
      <w:pPr>
        <w:jc w:val="left"/>
        <w:rPr>
          <w:rFonts w:hint="default" w:ascii="Arial" w:hAnsi="Arial" w:eastAsia="Noto Sans SC" w:cs="Arial"/>
          <w:sz w:val="24"/>
          <w:szCs w:val="24"/>
        </w:rPr>
      </w:pPr>
      <w:r>
        <w:rPr>
          <w:rFonts w:hint="default" w:ascii="Arial" w:hAnsi="Arial" w:eastAsia="Noto Sans SC" w:cs="Arial"/>
          <w:sz w:val="24"/>
          <w:szCs w:val="24"/>
        </w:rPr>
        <w:t>According to Jia (2022) the success and strengthening of a brand in China ,often depends on the credibility established among consumers through its products and services, and trustworthy brands can strengthen the trust in the relationship between consumers and brands and promote wordofmouth communication, so the reliability of a brand directly affects consumers' purchasing decisions. Foroudi (2019) and Sung and Lee (2023) further emphasized that the fulfillment of brand promises not only enhances the brand image, but also increases consumer loyalty, becoming the basis for South Korean consumer trust and wordofmouth communication.</w:t>
      </w:r>
    </w:p>
    <w:p w14:paraId="0F112541">
      <w:pPr>
        <w:jc w:val="left"/>
        <w:rPr>
          <w:ins w:id="6" w:author="Yvonne Williams" w:date="2025-03-20T11:08:00Z"/>
          <w:rFonts w:hint="default" w:ascii="Arial" w:hAnsi="Arial" w:eastAsia="Noto Sans SC" w:cs="Arial"/>
          <w:sz w:val="24"/>
          <w:szCs w:val="24"/>
        </w:rPr>
      </w:pPr>
    </w:p>
    <w:p w14:paraId="1FE1D0B1">
      <w:pPr>
        <w:jc w:val="left"/>
        <w:rPr>
          <w:rFonts w:hint="default" w:ascii="Arial" w:hAnsi="Arial" w:eastAsia="Noto Sans SC" w:cs="Arial"/>
          <w:sz w:val="24"/>
          <w:szCs w:val="24"/>
        </w:rPr>
      </w:pPr>
      <w:r>
        <w:rPr>
          <w:rFonts w:hint="default" w:ascii="Arial" w:hAnsi="Arial" w:eastAsia="Noto Sans SC" w:cs="Arial"/>
          <w:sz w:val="24"/>
          <w:szCs w:val="24"/>
        </w:rPr>
        <w:t xml:space="preserve">Wordofmouth communication, especially online wordofmouth communication, is a key factor affecting consumer purchasing behavior (Chen </w:t>
      </w:r>
      <w:r>
        <w:rPr>
          <w:rFonts w:hint="default" w:ascii="Arial" w:hAnsi="Arial" w:eastAsia="Noto Sans SC" w:cs="Arial"/>
          <w:i/>
          <w:iCs/>
          <w:sz w:val="24"/>
          <w:szCs w:val="24"/>
        </w:rPr>
        <w:t>et al.,</w:t>
      </w:r>
      <w:r>
        <w:rPr>
          <w:rFonts w:hint="default" w:ascii="Arial" w:hAnsi="Arial" w:eastAsia="Noto Sans SC" w:cs="Arial"/>
          <w:sz w:val="24"/>
          <w:szCs w:val="24"/>
        </w:rPr>
        <w:t xml:space="preserve"> 2022). Chen et al. (2022) showed, in their study undertaken in China, that online wordofmouth has a wide range of communication, fast transmission speed, spans time and space, has a large amount of information storage, low transmission cost, and strong anonymity. This feature enables online wordofmouth to quickly influence a large number of consumers through social platforms in a short period of time, and its anonymity can eliminate consumers' psychological barriers to purchase decisions, thereby enhancing their willingness to buy.</w:t>
      </w:r>
    </w:p>
    <w:p w14:paraId="08D8120B">
      <w:pPr>
        <w:jc w:val="left"/>
        <w:rPr>
          <w:rFonts w:hint="default" w:ascii="Arial" w:hAnsi="Arial" w:eastAsia="Noto Sans SC" w:cs="Arial"/>
          <w:sz w:val="24"/>
          <w:szCs w:val="24"/>
        </w:rPr>
      </w:pPr>
    </w:p>
    <w:p w14:paraId="25DF3B15">
      <w:pPr>
        <w:jc w:val="left"/>
        <w:rPr>
          <w:rFonts w:hint="default" w:ascii="Arial" w:hAnsi="Arial" w:eastAsia="Noto Sans SC" w:cs="Arial"/>
          <w:sz w:val="24"/>
          <w:szCs w:val="24"/>
        </w:rPr>
      </w:pPr>
      <w:r>
        <w:rPr>
          <w:rFonts w:hint="default" w:ascii="Arial" w:hAnsi="Arial" w:eastAsia="Noto Sans SC" w:cs="Arial"/>
          <w:sz w:val="24"/>
          <w:szCs w:val="24"/>
        </w:rPr>
        <w:t xml:space="preserve">In this development process, wordofmouth marketing has become an important tool for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(Hanaysha (2021) and the interactivity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platforms provides unique conditions for wordofmouth marketing. Consumers can not only express their opinions through evaluations and comments on the platform but also make purchase decisions by imitating and judging the behavior of others. At the same time, the interactivity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enables brands to build a strong brand reputation through real consumer feedback, thereby enhancing brand influence.</w:t>
      </w:r>
    </w:p>
    <w:p w14:paraId="79D702CB">
      <w:pPr>
        <w:jc w:val="left"/>
        <w:rPr>
          <w:ins w:id="7" w:author="Yvonne Williams" w:date="2025-03-20T11:09:00Z"/>
          <w:rFonts w:hint="default" w:ascii="Arial" w:hAnsi="Arial" w:eastAsia="Noto Sans SC" w:cs="Arial"/>
          <w:sz w:val="24"/>
          <w:szCs w:val="24"/>
        </w:rPr>
      </w:pPr>
    </w:p>
    <w:p w14:paraId="3B66A0E9">
      <w:pPr>
        <w:jc w:val="left"/>
        <w:rPr>
          <w:rFonts w:hint="default" w:ascii="Arial" w:hAnsi="Arial" w:eastAsia="Noto Sans SC" w:cs="Arial"/>
          <w:sz w:val="24"/>
          <w:szCs w:val="24"/>
        </w:rPr>
      </w:pPr>
      <w:r>
        <w:rPr>
          <w:rFonts w:hint="default" w:ascii="Arial" w:hAnsi="Arial" w:eastAsia="Noto Sans SC" w:cs="Arial"/>
          <w:sz w:val="24"/>
          <w:szCs w:val="24"/>
        </w:rPr>
        <w:t xml:space="preserve">In addition, content quality is an important factor affecting consumers' willingness to buy. Sung (2023) found that highquality content can better attract and retain consumers' attention and improve consumers' awareness and trust in brands and products. In addition, Lin (2021) further found that the creativity, timeliness and user experience of content are key factors for the success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In China, which can significantly increase consumers' willingness to buy.</w:t>
      </w:r>
    </w:p>
    <w:p w14:paraId="7F93CE48">
      <w:pPr>
        <w:jc w:val="left"/>
        <w:rPr>
          <w:ins w:id="8" w:author="Yvonne Williams" w:date="2025-03-20T11:10:00Z"/>
          <w:rFonts w:hint="default" w:ascii="Arial" w:hAnsi="Arial" w:eastAsia="Noto Sans SC" w:cs="Arial"/>
          <w:sz w:val="24"/>
          <w:szCs w:val="24"/>
        </w:rPr>
      </w:pPr>
    </w:p>
    <w:p w14:paraId="36477FF7">
      <w:pPr>
        <w:jc w:val="left"/>
        <w:rPr>
          <w:rFonts w:hint="default" w:ascii="Arial" w:hAnsi="Arial" w:eastAsia="Noto Sans SC" w:cs="Arial"/>
          <w:sz w:val="24"/>
          <w:szCs w:val="24"/>
        </w:rPr>
      </w:pPr>
      <w:r>
        <w:rPr>
          <w:rFonts w:hint="default" w:ascii="Arial" w:hAnsi="Arial" w:eastAsia="Noto Sans SC" w:cs="Arial"/>
          <w:sz w:val="24"/>
          <w:szCs w:val="24"/>
        </w:rPr>
        <w:t xml:space="preserve">The influence of creators also plays an important role in consumers' purchasing decisions. Saima et al. (2020) found that in India, influential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creators usually have more fans and higher attention, and their recommendations and comments have strong persuasiveness and influence on consumers. Dai (2011)  pointed out that wellknown bloggers or Internet celebrities can quickly attract a large number of Chinese consumers' attention and purchases when promoting products, and this influence is particularly significant on social media platforms.</w:t>
      </w:r>
    </w:p>
    <w:p w14:paraId="43DD8791">
      <w:pPr>
        <w:jc w:val="left"/>
        <w:rPr>
          <w:rFonts w:hint="default" w:ascii="Arial" w:hAnsi="Arial" w:eastAsia="Noto Sans SC" w:cs="Arial"/>
          <w:sz w:val="24"/>
          <w:szCs w:val="24"/>
        </w:rPr>
      </w:pPr>
    </w:p>
    <w:p w14:paraId="3C708DF5">
      <w:pPr>
        <w:jc w:val="left"/>
        <w:rPr>
          <w:rFonts w:hint="default" w:ascii="Arial" w:hAnsi="Arial" w:eastAsia="Noto Sans SC" w:cs="Arial"/>
          <w:sz w:val="24"/>
          <w:szCs w:val="24"/>
        </w:rPr>
      </w:pPr>
    </w:p>
    <w:p w14:paraId="27897D80">
      <w:pPr>
        <w:jc w:val="left"/>
        <w:rPr>
          <w:rFonts w:hint="default" w:ascii="Arial" w:hAnsi="Arial" w:eastAsia="Noto Sans SC" w:cs="Arial"/>
          <w:sz w:val="24"/>
          <w:szCs w:val="24"/>
        </w:rPr>
      </w:pPr>
    </w:p>
    <w:p w14:paraId="330C0821">
      <w:pPr>
        <w:jc w:val="left"/>
        <w:rPr>
          <w:rFonts w:hint="default" w:ascii="Arial" w:hAnsi="Arial" w:eastAsia="Noto Sans SC" w:cs="Arial"/>
          <w:sz w:val="24"/>
          <w:szCs w:val="24"/>
        </w:rPr>
      </w:pPr>
    </w:p>
    <w:p w14:paraId="4821E5B0">
      <w:pPr>
        <w:pStyle w:val="18"/>
        <w:bidi w:val="0"/>
        <w:jc w:val="left"/>
        <w:rPr>
          <w:rFonts w:hint="default"/>
        </w:rPr>
      </w:pPr>
      <w:bookmarkStart w:id="19" w:name="_Toc13123"/>
      <w:bookmarkStart w:id="20" w:name="_Toc28208"/>
      <w:r>
        <w:rPr>
          <w:rFonts w:hint="default"/>
        </w:rPr>
        <w:t>2.3 Consumer Intention</w:t>
      </w:r>
      <w:bookmarkEnd w:id="19"/>
      <w:bookmarkEnd w:id="20"/>
    </w:p>
    <w:p w14:paraId="461886A8">
      <w:pPr>
        <w:jc w:val="left"/>
        <w:rPr>
          <w:ins w:id="9" w:author="Yvonne Williams" w:date="2025-03-10T06:04:00Z"/>
          <w:rFonts w:hint="default" w:ascii="Arial" w:hAnsi="Arial" w:eastAsia="Noto Sans SC" w:cs="Arial"/>
          <w:sz w:val="24"/>
          <w:szCs w:val="24"/>
        </w:rPr>
      </w:pPr>
      <w:r>
        <w:rPr>
          <w:rFonts w:hint="default" w:ascii="Arial" w:hAnsi="Arial" w:eastAsia="Noto Sans SC" w:cs="Arial"/>
          <w:sz w:val="24"/>
          <w:szCs w:val="24"/>
        </w:rPr>
        <w:t xml:space="preserve">Consumer Intention usually refers to the consumer's tendency or plan to purchase a specific product or service at a certain time in the future. </w:t>
      </w:r>
    </w:p>
    <w:p w14:paraId="3E6192EE">
      <w:pPr>
        <w:jc w:val="left"/>
        <w:rPr>
          <w:ins w:id="10" w:author="Yvonne Williams" w:date="2025-03-10T06:04:00Z"/>
          <w:rFonts w:hint="default" w:ascii="Arial" w:hAnsi="Arial" w:eastAsia="Noto Sans SC" w:cs="Arial"/>
          <w:sz w:val="24"/>
          <w:szCs w:val="24"/>
        </w:rPr>
      </w:pPr>
    </w:p>
    <w:p w14:paraId="3B61A0C8">
      <w:pPr>
        <w:pStyle w:val="18"/>
        <w:bidi w:val="0"/>
        <w:jc w:val="left"/>
        <w:rPr>
          <w:rFonts w:hint="default"/>
        </w:rPr>
      </w:pPr>
      <w:bookmarkStart w:id="21" w:name="_Toc1325"/>
      <w:bookmarkStart w:id="22" w:name="_Toc30883"/>
      <w:r>
        <w:rPr>
          <w:rFonts w:hint="default"/>
        </w:rPr>
        <w:t>2.3.1 Theory of Planned Behaviour (TPB)</w:t>
      </w:r>
      <w:bookmarkEnd w:id="21"/>
      <w:bookmarkEnd w:id="22"/>
    </w:p>
    <w:p w14:paraId="2CB869A1">
      <w:pPr>
        <w:jc w:val="left"/>
        <w:rPr>
          <w:rFonts w:hint="default" w:ascii="Arial" w:hAnsi="Arial" w:eastAsia="Noto Sans SC" w:cs="Arial"/>
          <w:sz w:val="24"/>
          <w:szCs w:val="24"/>
        </w:rPr>
      </w:pPr>
    </w:p>
    <w:p w14:paraId="77C828F4">
      <w:pPr>
        <w:jc w:val="left"/>
        <w:rPr>
          <w:rFonts w:hint="default" w:ascii="Arial" w:hAnsi="Arial" w:eastAsia="Noto Sans SC" w:cs="Arial"/>
          <w:sz w:val="24"/>
          <w:szCs w:val="24"/>
        </w:rPr>
      </w:pPr>
      <w:r>
        <w:rPr>
          <w:rFonts w:hint="default" w:ascii="Arial" w:hAnsi="Arial" w:eastAsia="Noto Sans SC" w:cs="Arial"/>
          <w:sz w:val="24"/>
          <w:szCs w:val="24"/>
        </w:rPr>
        <w:t xml:space="preserve">Ajzen proposed the Theory of Planned Bahaviour in 1985, and later in 1991 pointed out behavioral intention is a direct factor affecting individual behavior and reflects the degree of effort an individual puts into performing a certain behavior.  Fishbein and Ajzen (1975) also emphasized in their earlier Theory of Reasoned Action (TRA) that intention is determined by attitude and subjective norms and further affects the final behavior. </w:t>
      </w:r>
    </w:p>
    <w:p w14:paraId="037784B3">
      <w:pPr>
        <w:jc w:val="left"/>
        <w:rPr>
          <w:rFonts w:hint="default" w:ascii="Arial" w:hAnsi="Arial" w:eastAsia="Noto Sans SC" w:cs="Arial"/>
          <w:sz w:val="24"/>
          <w:szCs w:val="24"/>
        </w:rPr>
      </w:pPr>
    </w:p>
    <w:p w14:paraId="2FA21790">
      <w:pPr>
        <w:jc w:val="left"/>
        <w:rPr>
          <w:rFonts w:hint="default" w:ascii="Arial" w:hAnsi="Arial" w:eastAsia="Noto Sans SC" w:cs="Arial"/>
          <w:sz w:val="24"/>
          <w:szCs w:val="24"/>
        </w:rPr>
      </w:pPr>
      <w:r>
        <w:rPr>
          <w:rFonts w:hint="default" w:ascii="Arial" w:hAnsi="Arial" w:eastAsia="Noto Sans SC" w:cs="Arial"/>
          <w:sz w:val="24"/>
          <w:szCs w:val="24"/>
        </w:rPr>
        <w:t>The theory states, as illustrated in Figure 1, that behavior is the direct antecedent of intention, which is determined by three factors: attitude, subjective norms, and perceived behavioural control.</w:t>
      </w:r>
    </w:p>
    <w:p w14:paraId="51B85999">
      <w:pPr>
        <w:jc w:val="left"/>
        <w:rPr>
          <w:rFonts w:hint="default" w:ascii="Arial" w:hAnsi="Arial" w:eastAsia="Noto Sans SC" w:cs="Arial"/>
          <w:sz w:val="24"/>
          <w:szCs w:val="24"/>
        </w:rPr>
      </w:pPr>
    </w:p>
    <w:p w14:paraId="4C3B2736">
      <w:pPr>
        <w:jc w:val="left"/>
        <w:rPr>
          <w:rFonts w:hint="default" w:ascii="Arial" w:hAnsi="Arial" w:eastAsia="Noto Sans SC" w:cs="Arial"/>
          <w:sz w:val="24"/>
          <w:szCs w:val="24"/>
        </w:rPr>
      </w:pPr>
    </w:p>
    <w:p w14:paraId="36F20500">
      <w:p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0" distR="0">
            <wp:extent cx="5731510" cy="4477385"/>
            <wp:effectExtent l="0" t="0" r="8890" b="5715"/>
            <wp:docPr id="2" name="Picture 1" descr="Theory of Planned Behav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heory of Planned Behavi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31510" cy="4477385"/>
                    </a:xfrm>
                    <a:prstGeom prst="rect">
                      <a:avLst/>
                    </a:prstGeom>
                    <a:noFill/>
                    <a:ln>
                      <a:noFill/>
                    </a:ln>
                  </pic:spPr>
                </pic:pic>
              </a:graphicData>
            </a:graphic>
          </wp:inline>
        </w:drawing>
      </w:r>
    </w:p>
    <w:p w14:paraId="1E019FA8">
      <w:pPr>
        <w:pStyle w:val="22"/>
        <w:bidi w:val="0"/>
        <w:ind w:left="0" w:leftChars="0" w:firstLine="0" w:firstLineChars="0"/>
        <w:rPr>
          <w:rFonts w:hint="default"/>
          <w:b/>
          <w:bCs/>
        </w:rPr>
      </w:pPr>
      <w:bookmarkStart w:id="23" w:name="_Toc12874"/>
      <w:r>
        <w:rPr>
          <w:rFonts w:hint="default"/>
          <w:b/>
          <w:bCs/>
        </w:rPr>
        <w:t>Figure 1: Theory of Planned Behaviour (Ajzen, 1991)</w:t>
      </w:r>
      <w:bookmarkEnd w:id="23"/>
    </w:p>
    <w:p w14:paraId="0671FCF8">
      <w:pPr>
        <w:jc w:val="left"/>
        <w:rPr>
          <w:ins w:id="11" w:author="Yvonne Williams" w:date="2025-03-10T06:15:00Z"/>
          <w:rFonts w:hint="default" w:ascii="Arial" w:hAnsi="Arial" w:eastAsia="Noto Sans SC" w:cs="Arial"/>
          <w:b/>
          <w:bCs/>
          <w:sz w:val="24"/>
          <w:szCs w:val="24"/>
        </w:rPr>
      </w:pPr>
    </w:p>
    <w:p w14:paraId="5EE69F1B">
      <w:pPr>
        <w:jc w:val="left"/>
        <w:rPr>
          <w:rFonts w:hint="default" w:ascii="Arial" w:hAnsi="Arial" w:eastAsia="Noto Sans SC" w:cs="Arial"/>
          <w:sz w:val="24"/>
          <w:szCs w:val="24"/>
        </w:rPr>
      </w:pPr>
      <w:r>
        <w:rPr>
          <w:rFonts w:hint="default" w:ascii="Arial" w:hAnsi="Arial" w:eastAsia="Noto Sans SC" w:cs="Arial"/>
          <w:sz w:val="24"/>
          <w:szCs w:val="24"/>
        </w:rPr>
        <w:t xml:space="preserve">According to Ajzen (1991) attitude describes an individual’s feeling about the behaviour in question. The “better the feeling” an individual has about the required change the greater the likelihood of adopting this behaviour. Subjective norme describes how an individual perceives the social pressures on engaging or not to engaging the required behaviour change, and controldescribes the ability of an individual to perform the behaviour change. It includes an individual’s confidence in performing the change and the process hurdles they might face. </w:t>
      </w:r>
    </w:p>
    <w:p w14:paraId="2D8CEAEF">
      <w:pPr>
        <w:jc w:val="left"/>
        <w:rPr>
          <w:rFonts w:hint="default" w:ascii="Arial" w:hAnsi="Arial" w:eastAsia="Noto Sans SC" w:cs="Arial"/>
          <w:sz w:val="24"/>
          <w:szCs w:val="24"/>
        </w:rPr>
      </w:pPr>
    </w:p>
    <w:p w14:paraId="19334635">
      <w:pPr>
        <w:jc w:val="left"/>
        <w:rPr>
          <w:rFonts w:hint="default" w:ascii="Arial" w:hAnsi="Arial" w:eastAsia="Noto Sans SC" w:cs="Arial"/>
          <w:sz w:val="24"/>
          <w:szCs w:val="24"/>
        </w:rPr>
      </w:pPr>
      <w:r>
        <w:rPr>
          <w:rFonts w:hint="default" w:ascii="Arial" w:hAnsi="Arial" w:eastAsia="Noto Sans SC" w:cs="Arial"/>
          <w:sz w:val="24"/>
          <w:szCs w:val="24"/>
        </w:rPr>
        <w:t xml:space="preserve">Intention therefore, is a means of establishing if the individual will actually perform the required behaviour, and the only way to establish if the behaviour will be adopted is to monitor it. </w:t>
      </w:r>
    </w:p>
    <w:p w14:paraId="26BD3E86">
      <w:pPr>
        <w:jc w:val="left"/>
        <w:rPr>
          <w:ins w:id="12" w:author="Yvonne Williams" w:date="2025-03-20T11:19:00Z"/>
          <w:rFonts w:hint="default" w:ascii="Arial" w:hAnsi="Arial" w:eastAsia="Noto Sans SC" w:cs="Arial"/>
          <w:sz w:val="24"/>
          <w:szCs w:val="24"/>
        </w:rPr>
      </w:pPr>
    </w:p>
    <w:p w14:paraId="4BE9AE31">
      <w:pPr>
        <w:jc w:val="left"/>
        <w:rPr>
          <w:rFonts w:hint="default" w:ascii="Arial" w:hAnsi="Arial" w:eastAsia="Noto Sans SC" w:cs="Arial"/>
          <w:sz w:val="24"/>
          <w:szCs w:val="24"/>
        </w:rPr>
      </w:pPr>
      <w:r>
        <w:rPr>
          <w:rFonts w:hint="default" w:ascii="Arial" w:hAnsi="Arial" w:eastAsia="Noto Sans SC" w:cs="Arial"/>
          <w:sz w:val="24"/>
          <w:szCs w:val="24"/>
        </w:rPr>
        <w:t xml:space="preserve">Behaviour, the final element of Ajzen’s TPB signifies the required behaviour change. Ajzen (2002) also stated that any behaviour change must be targeted and actionable, in context and timely. </w:t>
      </w:r>
    </w:p>
    <w:p w14:paraId="17785B13">
      <w:pPr>
        <w:jc w:val="left"/>
        <w:rPr>
          <w:ins w:id="13" w:author="Yvonne Williams" w:date="2025-03-20T11:19:00Z"/>
          <w:rFonts w:hint="default" w:ascii="Arial" w:hAnsi="Arial" w:eastAsia="Noto Sans SC" w:cs="Arial"/>
          <w:sz w:val="24"/>
          <w:szCs w:val="24"/>
        </w:rPr>
      </w:pPr>
    </w:p>
    <w:p w14:paraId="528A93EF">
      <w:pPr>
        <w:jc w:val="left"/>
        <w:rPr>
          <w:rFonts w:hint="default" w:ascii="Arial" w:hAnsi="Arial" w:eastAsia="Noto Sans SC" w:cs="Arial"/>
          <w:sz w:val="24"/>
          <w:szCs w:val="24"/>
        </w:rPr>
      </w:pPr>
      <w:r>
        <w:rPr>
          <w:rFonts w:hint="default" w:ascii="Arial" w:hAnsi="Arial" w:eastAsia="Noto Sans SC" w:cs="Arial"/>
          <w:sz w:val="24"/>
          <w:szCs w:val="24"/>
        </w:rPr>
        <w:t>The final thing to bear in mind is behaviour change may not always be seen as a positive move.(Ajzen, 1985; 1991).</w:t>
      </w:r>
    </w:p>
    <w:p w14:paraId="2E442851">
      <w:pPr>
        <w:jc w:val="left"/>
        <w:rPr>
          <w:ins w:id="14" w:author="Yvonne Williams" w:date="2025-03-20T11:19:00Z"/>
          <w:rFonts w:hint="default" w:ascii="Arial" w:hAnsi="Arial" w:eastAsia="Noto Sans SC" w:cs="Arial"/>
          <w:sz w:val="24"/>
          <w:szCs w:val="24"/>
        </w:rPr>
      </w:pPr>
    </w:p>
    <w:p w14:paraId="3113129B">
      <w:pPr>
        <w:jc w:val="left"/>
        <w:rPr>
          <w:rFonts w:hint="default" w:ascii="Arial" w:hAnsi="Arial" w:eastAsia="Noto Sans SC" w:cs="Arial"/>
          <w:sz w:val="24"/>
          <w:szCs w:val="24"/>
        </w:rPr>
      </w:pPr>
      <w:r>
        <w:rPr>
          <w:rFonts w:hint="default" w:ascii="Arial" w:hAnsi="Arial" w:eastAsia="Noto Sans SC" w:cs="Arial"/>
          <w:sz w:val="24"/>
          <w:szCs w:val="24"/>
        </w:rPr>
        <w:t>In recent years, consumer intention research has been widely used in ecommerce, social media marketing, and digital advertising (Lim et al., 2022), and will underly thi research.</w:t>
      </w:r>
    </w:p>
    <w:p w14:paraId="1696747A">
      <w:pPr>
        <w:pStyle w:val="18"/>
        <w:bidi w:val="0"/>
        <w:jc w:val="left"/>
        <w:rPr>
          <w:rFonts w:hint="default"/>
        </w:rPr>
      </w:pPr>
    </w:p>
    <w:p w14:paraId="2794DBCF">
      <w:pPr>
        <w:pStyle w:val="18"/>
        <w:bidi w:val="0"/>
        <w:jc w:val="left"/>
        <w:rPr>
          <w:rFonts w:hint="default"/>
        </w:rPr>
      </w:pPr>
      <w:bookmarkStart w:id="24" w:name="_Toc10285"/>
      <w:bookmarkStart w:id="25" w:name="_Toc26800"/>
      <w:r>
        <w:rPr>
          <w:rFonts w:hint="default"/>
        </w:rPr>
        <w:t xml:space="preserve">2.3.2 </w:t>
      </w:r>
      <w:r>
        <w:rPr>
          <w:rFonts w:hint="default"/>
          <w:lang w:eastAsia="zh-CN"/>
        </w:rPr>
        <w:t>we-media</w:t>
      </w:r>
      <w:r>
        <w:rPr>
          <w:rFonts w:hint="default"/>
        </w:rPr>
        <w:t xml:space="preserve"> marketing factors affecting consumer intentions</w:t>
      </w:r>
      <w:bookmarkEnd w:id="24"/>
      <w:bookmarkEnd w:id="25"/>
    </w:p>
    <w:p w14:paraId="338E9E64">
      <w:pPr>
        <w:jc w:val="left"/>
        <w:rPr>
          <w:rFonts w:hint="default" w:ascii="Arial" w:hAnsi="Arial" w:eastAsia="Noto Sans SC" w:cs="Arial"/>
          <w:sz w:val="24"/>
          <w:szCs w:val="24"/>
        </w:rPr>
      </w:pPr>
      <w:r>
        <w:rPr>
          <w:rFonts w:hint="default" w:ascii="Arial" w:hAnsi="Arial" w:eastAsia="Noto Sans SC" w:cs="Arial"/>
          <w:sz w:val="24"/>
          <w:szCs w:val="24"/>
        </w:rPr>
        <w:t xml:space="preserve">In recent years,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has become an important factor affecting consumer intentions, especially in emerging markets such as China. Many studies have explored how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in different dimensions effects consumers' purchasing decisions, mainly involving emotional marketing, individual differences of consumers, social influence, and the role of opinion leaders.</w:t>
      </w:r>
    </w:p>
    <w:p w14:paraId="600FA9C6">
      <w:pPr>
        <w:jc w:val="left"/>
        <w:rPr>
          <w:ins w:id="15" w:author="Yvonne Williams" w:date="2025-03-20T11:20:00Z"/>
          <w:rFonts w:hint="default" w:ascii="Arial" w:hAnsi="Arial" w:eastAsia="Noto Sans SC" w:cs="Arial"/>
          <w:sz w:val="24"/>
          <w:szCs w:val="24"/>
        </w:rPr>
      </w:pPr>
    </w:p>
    <w:p w14:paraId="20F4B172">
      <w:pPr>
        <w:jc w:val="left"/>
        <w:rPr>
          <w:rFonts w:hint="default" w:ascii="Arial" w:hAnsi="Arial" w:eastAsia="Noto Sans SC" w:cs="Arial"/>
          <w:sz w:val="24"/>
          <w:szCs w:val="24"/>
        </w:rPr>
      </w:pPr>
      <w:r>
        <w:rPr>
          <w:rFonts w:hint="default" w:ascii="Arial" w:hAnsi="Arial" w:eastAsia="Noto Sans SC" w:cs="Arial"/>
          <w:sz w:val="24"/>
          <w:szCs w:val="24"/>
        </w:rPr>
        <w:t xml:space="preserve">Lu et al. (2024)'s research in China further confirmed that on social platforms, consumers' perception and attitude towards brands are mainly influenced by entertaining content and interactive experience, which is exactly what traditional marketing lacks. This study also showed that the interactivity of social platforms not only increased brand exposure, but also enhanced consumers' trust and sense of belonging, and ultimately promoted purchase decisions, and that compared with traditional marketing methods, this model is more in line with the behavioral habits of modern consumers. In the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environment, brands stimulate consumers' emotions through visual, interactive and narrative methods, thereby enhancing brand loyalty (Kim and Sullivan, 2019).</w:t>
      </w:r>
    </w:p>
    <w:p w14:paraId="299AF029">
      <w:pPr>
        <w:jc w:val="left"/>
        <w:rPr>
          <w:ins w:id="16" w:author="Yvonne Williams" w:date="2025-03-10T06:29:00Z"/>
          <w:rFonts w:hint="default" w:ascii="Arial" w:hAnsi="Arial" w:eastAsia="Noto Sans SC" w:cs="Arial"/>
          <w:sz w:val="24"/>
          <w:szCs w:val="24"/>
        </w:rPr>
      </w:pPr>
    </w:p>
    <w:p w14:paraId="693049BE">
      <w:pPr>
        <w:jc w:val="left"/>
        <w:rPr>
          <w:rFonts w:hint="default" w:ascii="Arial" w:hAnsi="Arial" w:eastAsia="Noto Sans SC" w:cs="Arial"/>
          <w:sz w:val="24"/>
          <w:szCs w:val="24"/>
        </w:rPr>
      </w:pPr>
      <w:r>
        <w:rPr>
          <w:rFonts w:hint="default" w:ascii="Arial" w:hAnsi="Arial" w:eastAsia="Noto Sans SC" w:cs="Arial"/>
          <w:sz w:val="24"/>
          <w:szCs w:val="24"/>
        </w:rPr>
        <w:t xml:space="preserve">Research indicates that the interactivity of social platforms plays a crucial role in stimulating consumers' social identity needs and fostering a deeper emotional connection between brands and consumers, a feat that traditional marketing often struggles to achieve (Cheng et al., 2020). For instance, Cheng et al. (2020) found that interactive features such as realtime feedback and personalized content significantly enhance consumers' sense of belonging and trust, leading to stronger brand loyalty.  </w:t>
      </w:r>
    </w:p>
    <w:p w14:paraId="51DBA5FB">
      <w:pPr>
        <w:jc w:val="left"/>
        <w:rPr>
          <w:rFonts w:hint="default" w:ascii="Arial" w:hAnsi="Arial" w:eastAsia="Noto Sans SC" w:cs="Arial"/>
          <w:sz w:val="24"/>
          <w:szCs w:val="24"/>
        </w:rPr>
      </w:pPr>
    </w:p>
    <w:p w14:paraId="692ED050">
      <w:pPr>
        <w:jc w:val="left"/>
        <w:rPr>
          <w:rFonts w:hint="default" w:ascii="Arial" w:hAnsi="Arial" w:eastAsia="Noto Sans SC" w:cs="Arial"/>
          <w:sz w:val="24"/>
          <w:szCs w:val="24"/>
        </w:rPr>
      </w:pPr>
      <w:r>
        <w:rPr>
          <w:rFonts w:hint="default" w:ascii="Arial" w:hAnsi="Arial" w:eastAsia="Noto Sans SC" w:cs="Arial"/>
          <w:sz w:val="24"/>
          <w:szCs w:val="24"/>
        </w:rPr>
        <w:t xml:space="preserve">In the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environment, brands leverage visual presentation, interactive design, and storytelling to evoke emotional resonance among consumers, thereby strengthening brand loyalty (Kim and Sullivan, 2019). Kim and Sullivan (2019) further emphasized that these elements are particularly effective in creating memorable brand experiences, which traditional marketing methods often fail to deliver. Lu et al. (2024) supported this by demonstrating that entertaining content and interactive experiences on social platforms significantly influence consumers' perceptions and attitudes towards brands. Their study revealed that such content not only increases brand exposure but also enhances consumers' trust and sense of belonging, ultimately driving purchase decisions.  </w:t>
      </w:r>
    </w:p>
    <w:p w14:paraId="40458CA8">
      <w:pPr>
        <w:jc w:val="left"/>
        <w:rPr>
          <w:rFonts w:hint="default" w:ascii="Arial" w:hAnsi="Arial" w:eastAsia="Noto Sans SC" w:cs="Arial"/>
          <w:sz w:val="24"/>
          <w:szCs w:val="24"/>
        </w:rPr>
      </w:pPr>
    </w:p>
    <w:p w14:paraId="48B4D8DE">
      <w:pPr>
        <w:jc w:val="left"/>
        <w:rPr>
          <w:rFonts w:hint="default" w:ascii="Arial" w:hAnsi="Arial" w:eastAsia="Noto Sans SC" w:cs="Arial"/>
          <w:sz w:val="24"/>
          <w:szCs w:val="24"/>
        </w:rPr>
      </w:pPr>
      <w:r>
        <w:rPr>
          <w:rFonts w:hint="default" w:ascii="Arial" w:hAnsi="Arial" w:eastAsia="Noto Sans SC" w:cs="Arial"/>
          <w:sz w:val="24"/>
          <w:szCs w:val="24"/>
        </w:rPr>
        <w:t xml:space="preserve">Compared to traditional marketing,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aligns more closely with the behavioral habits of modern consumers, enabling brands to accurately target their desired audience. Moreover, the interactive mechanisms of social platforms can further stimulate consumers' social identity needs, deepening the emotional connection between brands and consumers—a dynamic that traditional marketing methods find challenging to replicate (Cheng et al., 2020).</w:t>
      </w:r>
    </w:p>
    <w:p w14:paraId="1974ACED">
      <w:pPr>
        <w:jc w:val="left"/>
        <w:rPr>
          <w:rFonts w:hint="default" w:ascii="Arial" w:hAnsi="Arial" w:eastAsia="Noto Sans SC" w:cs="Arial"/>
          <w:sz w:val="24"/>
          <w:szCs w:val="24"/>
        </w:rPr>
      </w:pPr>
    </w:p>
    <w:p w14:paraId="4B99B5D1">
      <w:pPr>
        <w:jc w:val="left"/>
        <w:rPr>
          <w:rFonts w:hint="default" w:ascii="Arial" w:hAnsi="Arial" w:eastAsia="Noto Sans SC" w:cs="Arial"/>
          <w:sz w:val="24"/>
          <w:szCs w:val="24"/>
        </w:rPr>
      </w:pPr>
      <w:r>
        <w:rPr>
          <w:rFonts w:hint="default" w:ascii="Arial" w:hAnsi="Arial" w:eastAsia="Noto Sans SC" w:cs="Arial"/>
          <w:sz w:val="24"/>
          <w:szCs w:val="24"/>
        </w:rPr>
        <w:t xml:space="preserve">The rise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has not only improved the efficiency of corporate brand communication, but also subtly shaped consumers' consumption habits and values. In 2023, Alsoud et al. collected data from 350 tourists in Saudi Arabia through an online survey and used regression analysis to study the impact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on purchase intention. It was found that social media marketing subtly influenced consumers' consumption habits and values by providing rich information and interactive experience. This means that we</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has deeply penetrated into consumers' daily lives, changed their consumption concepts, and ultimately made them pay attention not only to product functions but also to brand value, social responsibility, and emotional resonance with themselves when choosing brands.</w:t>
      </w:r>
    </w:p>
    <w:p w14:paraId="21BFB559">
      <w:pPr>
        <w:jc w:val="left"/>
        <w:rPr>
          <w:rFonts w:hint="default" w:ascii="Arial" w:hAnsi="Arial" w:eastAsia="Noto Sans SC" w:cs="Arial"/>
          <w:sz w:val="24"/>
          <w:szCs w:val="24"/>
        </w:rPr>
      </w:pPr>
    </w:p>
    <w:p w14:paraId="5D89D2B9">
      <w:pPr>
        <w:jc w:val="left"/>
        <w:rPr>
          <w:rFonts w:hint="default" w:ascii="Arial" w:hAnsi="Arial" w:eastAsia="Noto Sans SC" w:cs="Arial"/>
          <w:sz w:val="24"/>
          <w:szCs w:val="24"/>
        </w:rPr>
      </w:pPr>
      <w:r>
        <w:rPr>
          <w:rFonts w:hint="default" w:ascii="Arial" w:hAnsi="Arial" w:eastAsia="Noto Sans SC" w:cs="Arial"/>
          <w:sz w:val="24"/>
          <w:szCs w:val="24"/>
        </w:rPr>
        <w:t xml:space="preserve">Consumers' age, gender, educational background and consumption habits will affect their acceptance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content. Jia et al. (2022) found through a largescale questionnaire survey that young Chinese consumers prefer fresh and interesting short video content, while older consumers pay more attention to the practicality of information. Sama (2020) found in an experimental study in the European market that social media KOLs (key opinion leaders) have a more significant impact on young consumers, while older consumers rely more on information from traditional media. The former provides extensive statistical analysis, while the latter explores consumers' specific responses to KOL influence through experimental methods of controlling variables. The two complement each other.</w:t>
      </w:r>
    </w:p>
    <w:p w14:paraId="09AE4C20">
      <w:pPr>
        <w:jc w:val="left"/>
        <w:rPr>
          <w:rFonts w:hint="default" w:ascii="Arial" w:hAnsi="Arial" w:eastAsia="Noto Sans SC" w:cs="Arial"/>
          <w:sz w:val="24"/>
          <w:szCs w:val="24"/>
        </w:rPr>
      </w:pPr>
    </w:p>
    <w:p w14:paraId="2BC6DF32">
      <w:pPr>
        <w:jc w:val="left"/>
        <w:rPr>
          <w:rFonts w:hint="default" w:ascii="Arial" w:hAnsi="Arial" w:eastAsia="Noto Sans SC" w:cs="Arial"/>
          <w:sz w:val="24"/>
          <w:szCs w:val="24"/>
        </w:rPr>
      </w:pPr>
      <w:r>
        <w:rPr>
          <w:rFonts w:hint="default" w:ascii="Arial" w:hAnsi="Arial" w:eastAsia="Noto Sans SC" w:cs="Arial"/>
          <w:sz w:val="24"/>
          <w:szCs w:val="24"/>
        </w:rPr>
        <w:t xml:space="preserve">In addition, cultural background will also affect consumers' acceptance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For example, a study conducted in China's firsttier and emerging cities in 2022 found that the host's entertainment, appeal and emotional resonance significantly improved users' emotional state and willingness to buy (An, 2022). This result is similar to An's (2014) experimental study in the US market, indicating that the emotional resonance of brand stories can enhance consumers' recognition of brand value.</w:t>
      </w:r>
    </w:p>
    <w:p w14:paraId="2908C562">
      <w:pPr>
        <w:jc w:val="left"/>
        <w:rPr>
          <w:ins w:id="17" w:author="Yvonne Williams" w:date="2025-03-20T11:25:00Z"/>
          <w:rFonts w:hint="default" w:ascii="Arial" w:hAnsi="Arial" w:eastAsia="Noto Sans SC" w:cs="Arial"/>
          <w:sz w:val="24"/>
          <w:szCs w:val="24"/>
        </w:rPr>
      </w:pPr>
    </w:p>
    <w:p w14:paraId="210CED33">
      <w:pPr>
        <w:jc w:val="left"/>
        <w:rPr>
          <w:rFonts w:hint="default" w:ascii="Arial" w:hAnsi="Arial" w:eastAsia="Noto Sans SC" w:cs="Arial"/>
          <w:sz w:val="24"/>
          <w:szCs w:val="24"/>
        </w:rPr>
      </w:pPr>
      <w:r>
        <w:rPr>
          <w:rFonts w:hint="default" w:ascii="Arial" w:hAnsi="Arial" w:eastAsia="Noto Sans SC" w:cs="Arial"/>
          <w:sz w:val="24"/>
          <w:szCs w:val="24"/>
        </w:rPr>
        <w:t>The herd effect of social media plays a key role in influencing consumer purchasing decisions (Yue, 2024). The 2023 China Consumer Insight Report shows that Chinese consumers are more inclined to refer to shopping recommendations within their social circles when making purchasing decisions, and brands further amplify this effect through precision marketing strategies (Sohu News, 2023).</w:t>
      </w:r>
    </w:p>
    <w:p w14:paraId="5CC49831">
      <w:pPr>
        <w:jc w:val="left"/>
        <w:rPr>
          <w:ins w:id="18" w:author="Yvonne Williams" w:date="2025-03-20T11:25:00Z"/>
          <w:rFonts w:hint="default" w:ascii="Arial" w:hAnsi="Arial" w:eastAsia="Noto Sans SC" w:cs="Arial"/>
          <w:sz w:val="24"/>
          <w:szCs w:val="24"/>
        </w:rPr>
      </w:pPr>
    </w:p>
    <w:p w14:paraId="5A6E1839">
      <w:pPr>
        <w:jc w:val="left"/>
        <w:rPr>
          <w:rFonts w:hint="default" w:ascii="Arial" w:hAnsi="Arial" w:eastAsia="Noto Sans SC" w:cs="Arial"/>
          <w:sz w:val="24"/>
          <w:szCs w:val="24"/>
        </w:rPr>
      </w:pPr>
      <w:r>
        <w:rPr>
          <w:rFonts w:hint="default" w:ascii="Arial" w:hAnsi="Arial" w:eastAsia="Noto Sans SC" w:cs="Arial"/>
          <w:sz w:val="24"/>
          <w:szCs w:val="24"/>
        </w:rPr>
        <w:t xml:space="preserve">Xu (2019) used a case study method to analyze Li Jiaqi's live broadcast marketing and found that his singleday sales during the "Double Eleven" period in 2018 exceeded 67 million yuan, fully demonstrating the ability of social media KOLs to bring goods. Fu Yuyuan (2020) from Chongqing further systematically sorted out the concept of live broadcast marketing based on the SOR theory and perceived value theory,  and found that factors such as the popularity of the anchor, promotional activities, and the scope of interaction can significantly increase users' willingness to buy. These studies combine concept sorting, case analysis, and big data research, and together show that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has become an important means to influence consumers' willingness to buy.</w:t>
      </w:r>
    </w:p>
    <w:p w14:paraId="30AE4D4E">
      <w:pPr>
        <w:jc w:val="left"/>
        <w:rPr>
          <w:rFonts w:hint="default" w:ascii="Arial" w:hAnsi="Arial" w:eastAsia="Noto Sans SC" w:cs="Arial"/>
          <w:sz w:val="24"/>
          <w:szCs w:val="24"/>
        </w:rPr>
      </w:pPr>
    </w:p>
    <w:p w14:paraId="15650054">
      <w:pPr>
        <w:jc w:val="left"/>
        <w:rPr>
          <w:rFonts w:hint="default" w:ascii="Arial" w:hAnsi="Arial" w:eastAsia="Noto Sans SC" w:cs="Arial"/>
          <w:sz w:val="24"/>
          <w:szCs w:val="24"/>
        </w:rPr>
      </w:pPr>
    </w:p>
    <w:p w14:paraId="794229A5">
      <w:pPr>
        <w:pStyle w:val="18"/>
        <w:bidi w:val="0"/>
        <w:jc w:val="left"/>
        <w:rPr>
          <w:rFonts w:hint="default"/>
        </w:rPr>
      </w:pPr>
      <w:bookmarkStart w:id="26" w:name="_Toc7037"/>
      <w:bookmarkStart w:id="27" w:name="_Toc3431"/>
      <w:r>
        <w:rPr>
          <w:rFonts w:hint="default"/>
        </w:rPr>
        <w:t xml:space="preserve">2.5 Relationship between consumer satisfaction and </w:t>
      </w:r>
      <w:r>
        <w:rPr>
          <w:rFonts w:hint="default"/>
          <w:lang w:eastAsia="zh-CN"/>
        </w:rPr>
        <w:t>we-media</w:t>
      </w:r>
      <w:r>
        <w:rPr>
          <w:rFonts w:hint="default"/>
        </w:rPr>
        <w:t xml:space="preserve"> marketing strategies</w:t>
      </w:r>
      <w:bookmarkEnd w:id="26"/>
      <w:bookmarkEnd w:id="27"/>
    </w:p>
    <w:p w14:paraId="08C0EDA3">
      <w:pPr>
        <w:jc w:val="left"/>
        <w:rPr>
          <w:rFonts w:hint="default" w:ascii="Arial" w:hAnsi="Arial" w:eastAsia="Noto Sans SC" w:cs="Arial"/>
          <w:sz w:val="24"/>
          <w:szCs w:val="24"/>
        </w:rPr>
      </w:pPr>
      <w:r>
        <w:rPr>
          <w:rFonts w:hint="default" w:ascii="Arial" w:hAnsi="Arial" w:eastAsia="Noto Sans SC" w:cs="Arial"/>
          <w:sz w:val="24"/>
          <w:szCs w:val="24"/>
        </w:rPr>
        <w:t>In the social media environment, consumer satisfaction is jointly affected by platform interactivity and content relevance (AlMansour et al., 2020). Specifically, welldesigned interactive content can stimulate the curiosity of the audience and drive them to more actively explore the background information and technical details of the product. This is the synergistic effect of content relevance and platform interactivity.</w:t>
      </w:r>
    </w:p>
    <w:p w14:paraId="1033A4B0">
      <w:pPr>
        <w:jc w:val="left"/>
        <w:rPr>
          <w:rFonts w:hint="default" w:ascii="Arial" w:hAnsi="Arial" w:eastAsia="Noto Sans SC" w:cs="Arial"/>
          <w:sz w:val="24"/>
          <w:szCs w:val="24"/>
        </w:rPr>
      </w:pPr>
    </w:p>
    <w:p w14:paraId="62F862F6">
      <w:pPr>
        <w:pStyle w:val="18"/>
        <w:bidi w:val="0"/>
        <w:jc w:val="left"/>
        <w:rPr>
          <w:rFonts w:hint="default"/>
        </w:rPr>
      </w:pPr>
      <w:bookmarkStart w:id="28" w:name="_Toc30963"/>
      <w:bookmarkStart w:id="29" w:name="_Toc5998"/>
      <w:r>
        <w:rPr>
          <w:rFonts w:hint="default"/>
        </w:rPr>
        <w:t>2.5.1 The impact of platform interactivity and content relevance on consumer satisfaction</w:t>
      </w:r>
      <w:bookmarkEnd w:id="28"/>
      <w:bookmarkEnd w:id="29"/>
    </w:p>
    <w:p w14:paraId="05F10BDA">
      <w:pPr>
        <w:jc w:val="left"/>
        <w:rPr>
          <w:rFonts w:hint="default" w:ascii="Arial" w:hAnsi="Arial" w:eastAsia="Noto Sans SC" w:cs="Arial"/>
          <w:sz w:val="24"/>
          <w:szCs w:val="24"/>
        </w:rPr>
      </w:pPr>
      <w:r>
        <w:rPr>
          <w:rFonts w:hint="default" w:ascii="Arial" w:hAnsi="Arial" w:eastAsia="Noto Sans SC" w:cs="Arial"/>
          <w:sz w:val="24"/>
          <w:szCs w:val="24"/>
        </w:rPr>
        <w:t>Regarding platform interactivity, it refers to the degree of interaction between consumers and brands or other users on social media. Smith et al. compared the differences in usergenerated content on different social media platforms in a 2012 American content analysis. They found that the positive response of brands on social media can significantly enhance consumer trust and loyalty,and that high interactivity can provide instant feedback, enhance consumers' trust and sense of belonging, and thus affect their satisfaction.</w:t>
      </w:r>
    </w:p>
    <w:p w14:paraId="3634714F">
      <w:pPr>
        <w:jc w:val="left"/>
        <w:rPr>
          <w:ins w:id="19" w:author="Yvonne Williams" w:date="2025-03-20T11:26:00Z"/>
          <w:rFonts w:hint="default" w:ascii="Arial" w:hAnsi="Arial" w:eastAsia="Noto Sans SC" w:cs="Arial"/>
          <w:sz w:val="24"/>
          <w:szCs w:val="24"/>
        </w:rPr>
      </w:pPr>
    </w:p>
    <w:p w14:paraId="3C208DFD">
      <w:pPr>
        <w:jc w:val="left"/>
        <w:rPr>
          <w:rFonts w:hint="default" w:ascii="Arial" w:hAnsi="Arial" w:eastAsia="Noto Sans SC" w:cs="Arial"/>
          <w:sz w:val="24"/>
          <w:szCs w:val="24"/>
        </w:rPr>
      </w:pPr>
      <w:r>
        <w:rPr>
          <w:rFonts w:hint="default" w:ascii="Arial" w:hAnsi="Arial" w:eastAsia="Noto Sans SC" w:cs="Arial"/>
          <w:sz w:val="24"/>
          <w:szCs w:val="24"/>
        </w:rPr>
        <w:t xml:space="preserve">Chen et al. conducted an empirical study in the United States in 2018, by analyzing online consumer review data. They found that through interactive experience, consumers can obtain richer product knowledge,  which significantly enhances consumers' trust and sense of belonging, thereby improving satisfaction. Likewise, Xu et al.'s questionnaire survey in Australia in 2018,found that when social media influences the promotion of tourist destinations, the brand's positive response on social media can significantly enhance consumers' trust in the brand, thereby improving satisfaction. </w:t>
      </w:r>
    </w:p>
    <w:p w14:paraId="3824C0DB">
      <w:pPr>
        <w:jc w:val="left"/>
        <w:rPr>
          <w:ins w:id="20" w:author="Yvonne Williams" w:date="2025-03-20T11:41:00Z"/>
          <w:rFonts w:hint="default" w:ascii="Arial" w:hAnsi="Arial" w:eastAsia="Noto Sans SC" w:cs="Arial"/>
          <w:sz w:val="24"/>
          <w:szCs w:val="24"/>
        </w:rPr>
      </w:pPr>
    </w:p>
    <w:p w14:paraId="7C6795A5">
      <w:pPr>
        <w:jc w:val="left"/>
        <w:rPr>
          <w:rFonts w:hint="default" w:ascii="Arial" w:hAnsi="Arial" w:eastAsia="Noto Sans SC" w:cs="Arial"/>
          <w:sz w:val="24"/>
          <w:szCs w:val="24"/>
        </w:rPr>
      </w:pPr>
      <w:r>
        <w:rPr>
          <w:rFonts w:hint="default" w:ascii="Arial" w:hAnsi="Arial" w:eastAsia="Noto Sans SC" w:cs="Arial"/>
          <w:sz w:val="24"/>
          <w:szCs w:val="24"/>
        </w:rPr>
        <w:t>Smith et al. (2012) pointed out that interaction between consumers (such as comments, likes, and sharing) also affects purchase decisions, and social identity is an important factor in improving satisfaction.</w:t>
      </w:r>
    </w:p>
    <w:p w14:paraId="5BBB68ED">
      <w:pPr>
        <w:jc w:val="left"/>
        <w:rPr>
          <w:rFonts w:hint="default" w:ascii="Arial" w:hAnsi="Arial" w:eastAsia="Noto Sans SC" w:cs="Arial"/>
          <w:sz w:val="24"/>
          <w:szCs w:val="24"/>
        </w:rPr>
      </w:pPr>
    </w:p>
    <w:p w14:paraId="43065039">
      <w:pPr>
        <w:jc w:val="left"/>
        <w:rPr>
          <w:ins w:id="21" w:author="Yvonne Williams" w:date="2025-03-20T11:42:00Z"/>
          <w:rFonts w:hint="default" w:ascii="Arial" w:hAnsi="Arial" w:eastAsia="Noto Sans SC" w:cs="Arial"/>
          <w:sz w:val="24"/>
          <w:szCs w:val="24"/>
        </w:rPr>
      </w:pPr>
      <w:r>
        <w:rPr>
          <w:rFonts w:hint="default" w:ascii="Arial" w:hAnsi="Arial" w:eastAsia="Noto Sans SC" w:cs="Arial"/>
          <w:sz w:val="24"/>
          <w:szCs w:val="24"/>
        </w:rPr>
        <w:t xml:space="preserve">Regarding content relevance, it refers to the degree of match between selfmedia content and consumer interests and demand preferences. Chapman et al. found in Europe in 2020 that personalized recommendations can attract consumers' attention, improve their brand loyalty, and significantly change their purchasing behavior by satisfying consumers' selfconcepts. </w:t>
      </w:r>
    </w:p>
    <w:p w14:paraId="1806D267">
      <w:pPr>
        <w:jc w:val="left"/>
        <w:rPr>
          <w:ins w:id="22" w:author="Yvonne Williams" w:date="2025-03-20T11:42:00Z"/>
          <w:rFonts w:hint="default" w:ascii="Arial" w:hAnsi="Arial" w:eastAsia="Noto Sans SC" w:cs="Arial"/>
          <w:sz w:val="24"/>
          <w:szCs w:val="24"/>
        </w:rPr>
      </w:pPr>
    </w:p>
    <w:p w14:paraId="417FD30A">
      <w:pPr>
        <w:jc w:val="left"/>
        <w:rPr>
          <w:rFonts w:hint="default" w:ascii="Arial" w:hAnsi="Arial" w:eastAsia="Noto Sans SC" w:cs="Arial"/>
          <w:sz w:val="24"/>
          <w:szCs w:val="24"/>
        </w:rPr>
      </w:pPr>
      <w:r>
        <w:rPr>
          <w:rFonts w:hint="default" w:ascii="Arial" w:hAnsi="Arial" w:eastAsia="Noto Sans SC" w:cs="Arial"/>
          <w:sz w:val="24"/>
          <w:szCs w:val="24"/>
        </w:rPr>
        <w:t>Muntinga found through a questionnaire survey in 2011 that content relevance significantly affects consumer satisfaction and engagement, especially when the content is highly matched with consumers' interests and needs Cocreating content with users (such as UGC) can further enhance content relevance, allowing consumers to establish emotional connections in the process of participating in brand promotion, thereby improving loyalty (Xu et al., 2018).</w:t>
      </w:r>
    </w:p>
    <w:p w14:paraId="4AA3331B">
      <w:pPr>
        <w:jc w:val="left"/>
        <w:rPr>
          <w:rFonts w:hint="default" w:ascii="Arial" w:hAnsi="Arial" w:eastAsia="Noto Sans SC" w:cs="Arial"/>
          <w:sz w:val="24"/>
          <w:szCs w:val="24"/>
        </w:rPr>
      </w:pPr>
    </w:p>
    <w:p w14:paraId="1D65D980">
      <w:pPr>
        <w:pStyle w:val="18"/>
        <w:bidi w:val="0"/>
        <w:jc w:val="left"/>
        <w:rPr>
          <w:rFonts w:hint="default" w:ascii="Arial" w:hAnsi="Arial" w:eastAsia="Noto Sans SC" w:cs="Arial"/>
          <w:sz w:val="24"/>
          <w:szCs w:val="24"/>
        </w:rPr>
      </w:pPr>
      <w:bookmarkStart w:id="30" w:name="_Toc7937"/>
      <w:bookmarkStart w:id="31" w:name="_Toc17100"/>
      <w:r>
        <w:rPr>
          <w:rFonts w:hint="default"/>
        </w:rPr>
        <w:t>2.6 Research conclusions and theoretical gaps</w:t>
      </w:r>
      <w:bookmarkEnd w:id="30"/>
      <w:bookmarkEnd w:id="31"/>
    </w:p>
    <w:p w14:paraId="25F9D022">
      <w:pPr>
        <w:jc w:val="left"/>
        <w:rPr>
          <w:rFonts w:hint="default" w:ascii="Arial" w:hAnsi="Arial" w:eastAsia="Noto Sans SC" w:cs="Arial"/>
          <w:sz w:val="24"/>
          <w:szCs w:val="24"/>
        </w:rPr>
      </w:pPr>
      <w:r>
        <w:rPr>
          <w:rFonts w:hint="default" w:ascii="Arial" w:hAnsi="Arial" w:eastAsia="Noto Sans SC" w:cs="Arial"/>
          <w:sz w:val="24"/>
          <w:szCs w:val="24"/>
        </w:rPr>
        <w:t>Through a systematic review of existing literature, this study found that there are the following key gaps in self-media marketing research:</w:t>
      </w:r>
    </w:p>
    <w:p w14:paraId="73F04698">
      <w:pPr>
        <w:jc w:val="left"/>
        <w:rPr>
          <w:rFonts w:hint="default" w:ascii="Arial" w:hAnsi="Arial" w:eastAsia="Noto Sans SC" w:cs="Arial"/>
          <w:sz w:val="24"/>
          <w:szCs w:val="24"/>
        </w:rPr>
      </w:pPr>
    </w:p>
    <w:p w14:paraId="44CCA887">
      <w:pPr>
        <w:jc w:val="left"/>
        <w:rPr>
          <w:rFonts w:hint="default" w:ascii="Arial" w:hAnsi="Arial" w:eastAsia="Noto Sans SC" w:cs="Arial"/>
          <w:sz w:val="24"/>
          <w:szCs w:val="24"/>
          <w:lang w:eastAsia="zh-CN"/>
        </w:rPr>
      </w:pPr>
      <w:r>
        <w:rPr>
          <w:rFonts w:hint="default" w:ascii="Arial" w:hAnsi="Arial" w:eastAsia="Noto Sans SC" w:cs="Arial"/>
          <w:sz w:val="24"/>
          <w:szCs w:val="24"/>
        </w:rPr>
        <w:t>1. Insufficient regional research</w:t>
      </w:r>
    </w:p>
    <w:p w14:paraId="4A8E06CD">
      <w:pPr>
        <w:jc w:val="left"/>
        <w:rPr>
          <w:rFonts w:hint="default" w:ascii="Arial" w:hAnsi="Arial" w:eastAsia="Noto Sans SC" w:cs="Arial"/>
          <w:sz w:val="24"/>
          <w:szCs w:val="24"/>
        </w:rPr>
      </w:pPr>
      <w:r>
        <w:rPr>
          <w:rFonts w:hint="default" w:ascii="Arial" w:hAnsi="Arial" w:eastAsia="Noto Sans SC" w:cs="Arial"/>
          <w:sz w:val="24"/>
          <w:szCs w:val="24"/>
        </w:rPr>
        <w:t>Existing research mainly focuses on the Yangtze River Delta, Pearl River Delta and Western markets (Hua et al., 2022; Smith et al., 2012), and there is a clear lack of specific research on consumers in super first-tier cities such as Beijing. As a political, economic and cultural center, Beijing's consumers have both high media literacy and strong information critical ability. This unique group may show different decision-making patterns from other regions.</w:t>
      </w:r>
    </w:p>
    <w:p w14:paraId="091F45E0">
      <w:pPr>
        <w:jc w:val="left"/>
        <w:rPr>
          <w:rFonts w:hint="default" w:ascii="Arial" w:hAnsi="Arial" w:eastAsia="Noto Sans SC" w:cs="Arial"/>
          <w:sz w:val="24"/>
          <w:szCs w:val="24"/>
        </w:rPr>
      </w:pPr>
    </w:p>
    <w:p w14:paraId="5D87A6B4">
      <w:pPr>
        <w:jc w:val="left"/>
        <w:rPr>
          <w:rFonts w:hint="default" w:ascii="Arial" w:hAnsi="Arial" w:eastAsia="Noto Sans SC" w:cs="Arial"/>
          <w:sz w:val="24"/>
          <w:szCs w:val="24"/>
          <w:lang w:eastAsia="zh-CN"/>
        </w:rPr>
      </w:pPr>
      <w:r>
        <w:rPr>
          <w:rFonts w:hint="default" w:ascii="Arial" w:hAnsi="Arial" w:eastAsia="Noto Sans SC" w:cs="Arial"/>
          <w:sz w:val="24"/>
          <w:szCs w:val="24"/>
        </w:rPr>
        <w:t>2. Limitations of theoretical application</w:t>
      </w:r>
    </w:p>
    <w:p w14:paraId="5DD94DA2">
      <w:pPr>
        <w:jc w:val="left"/>
        <w:rPr>
          <w:rFonts w:hint="default" w:ascii="Arial" w:hAnsi="Arial" w:eastAsia="Noto Sans SC" w:cs="Arial"/>
          <w:sz w:val="24"/>
          <w:szCs w:val="24"/>
        </w:rPr>
      </w:pPr>
      <w:r>
        <w:rPr>
          <w:rFonts w:hint="default" w:ascii="Arial" w:hAnsi="Arial" w:eastAsia="Noto Sans SC" w:cs="Arial"/>
          <w:sz w:val="24"/>
          <w:szCs w:val="24"/>
        </w:rPr>
        <w:t>Although the theory of planned behavior (TPB) has been widely used in consumer behavior research (Ajzen, 1991), in the context of self-media marketing, especially for high media literacy groups, core concepts such as "perceived behavioral control" need to be redefined. Existing research has failed to fully explore the challenges that algorithm recommendation environments pose to traditional theoretical frameworks.</w:t>
      </w:r>
    </w:p>
    <w:p w14:paraId="65D43947">
      <w:pPr>
        <w:jc w:val="left"/>
        <w:rPr>
          <w:rFonts w:hint="default" w:ascii="Arial" w:hAnsi="Arial" w:eastAsia="Noto Sans SC" w:cs="Arial"/>
          <w:sz w:val="24"/>
          <w:szCs w:val="24"/>
        </w:rPr>
      </w:pPr>
    </w:p>
    <w:p w14:paraId="5F24D996">
      <w:pPr>
        <w:jc w:val="left"/>
        <w:rPr>
          <w:rFonts w:hint="default" w:ascii="Arial" w:hAnsi="Arial" w:eastAsia="Noto Sans SC" w:cs="Arial"/>
          <w:sz w:val="24"/>
          <w:szCs w:val="24"/>
          <w:lang w:eastAsia="zh-CN"/>
        </w:rPr>
      </w:pPr>
      <w:r>
        <w:rPr>
          <w:rFonts w:hint="default" w:ascii="Arial" w:hAnsi="Arial" w:eastAsia="Noto Sans SC" w:cs="Arial"/>
          <w:sz w:val="24"/>
          <w:szCs w:val="24"/>
        </w:rPr>
        <w:t>3. Singleness of methodology</w:t>
      </w:r>
    </w:p>
    <w:p w14:paraId="13B5C9C7">
      <w:pPr>
        <w:jc w:val="left"/>
        <w:rPr>
          <w:rFonts w:hint="default" w:ascii="Arial" w:hAnsi="Arial" w:eastAsia="Noto Sans SC" w:cs="Arial"/>
          <w:sz w:val="24"/>
          <w:szCs w:val="24"/>
        </w:rPr>
      </w:pPr>
      <w:r>
        <w:rPr>
          <w:rFonts w:hint="default" w:ascii="Arial" w:hAnsi="Arial" w:eastAsia="Noto Sans SC" w:cs="Arial"/>
          <w:sz w:val="24"/>
          <w:szCs w:val="24"/>
        </w:rPr>
        <w:t>Most studies use static questionnaire surveys (such as Saima et al., 2020), which makes it difficult to capture the dynamic impact of real-time interactive marketing such as short videos and live broadcasts. They generally examine the effects of a single platform in isolation and lack a systematic analysis of cross-platform synergy.</w:t>
      </w:r>
    </w:p>
    <w:p w14:paraId="218CFA4A">
      <w:pPr>
        <w:jc w:val="left"/>
        <w:rPr>
          <w:rFonts w:hint="default" w:ascii="Arial" w:hAnsi="Arial" w:eastAsia="Noto Sans SC" w:cs="Arial"/>
          <w:sz w:val="24"/>
          <w:szCs w:val="24"/>
        </w:rPr>
      </w:pPr>
    </w:p>
    <w:p w14:paraId="3EC7673F">
      <w:pPr>
        <w:jc w:val="left"/>
        <w:rPr>
          <w:rFonts w:hint="default" w:ascii="Arial" w:hAnsi="Arial" w:eastAsia="Noto Sans SC" w:cs="Arial"/>
          <w:sz w:val="24"/>
          <w:szCs w:val="24"/>
        </w:rPr>
      </w:pPr>
      <w:r>
        <w:rPr>
          <w:rFonts w:hint="default" w:ascii="Arial" w:hAnsi="Arial" w:eastAsia="Noto Sans SC" w:cs="Arial"/>
          <w:sz w:val="24"/>
          <w:szCs w:val="24"/>
        </w:rPr>
        <w:t>Theoretical positioning of this study:</w:t>
      </w:r>
    </w:p>
    <w:p w14:paraId="007B314E">
      <w:pPr>
        <w:jc w:val="left"/>
        <w:rPr>
          <w:ins w:id="23" w:author="Yvonne Williams" w:date="2025-04-17T08:32:00Z"/>
          <w:rFonts w:hint="default" w:ascii="Arial" w:hAnsi="Arial" w:eastAsia="Noto Sans SC" w:cs="Arial"/>
          <w:b/>
          <w:bCs/>
          <w:sz w:val="24"/>
          <w:szCs w:val="24"/>
        </w:rPr>
      </w:pPr>
      <w:r>
        <w:rPr>
          <w:rFonts w:hint="default" w:ascii="Arial" w:hAnsi="Arial" w:eastAsia="Noto Sans SC" w:cs="Arial"/>
          <w:sz w:val="24"/>
          <w:szCs w:val="24"/>
        </w:rPr>
        <w:t>For the first time, it will systematically examine the decision-making characteristics of Beijing consumers in the self-media marketing environment, expand the applicability of TPB theory in the digital marketing era, and reveal the synergy mechanism of multi-platform marketing through a mixed method. This exploration not only fills the gap in regional research, but also provides a new paradigm for the behavioral research of consumers in high-tier cities.</w:t>
      </w:r>
    </w:p>
    <w:p w14:paraId="4858B6A1">
      <w:pPr>
        <w:jc w:val="left"/>
        <w:rPr>
          <w:ins w:id="24" w:author="Yvonne Williams" w:date="2025-04-17T08:32:00Z"/>
          <w:rFonts w:hint="default" w:ascii="Arial" w:hAnsi="Arial" w:eastAsia="Noto Sans SC" w:cs="Arial"/>
          <w:b/>
          <w:bCs/>
          <w:sz w:val="24"/>
          <w:szCs w:val="24"/>
        </w:rPr>
      </w:pPr>
    </w:p>
    <w:p w14:paraId="55B48C63">
      <w:pPr>
        <w:jc w:val="left"/>
        <w:rPr>
          <w:rFonts w:hint="default" w:ascii="Arial" w:hAnsi="Arial" w:eastAsia="Noto Sans SC" w:cs="Arial"/>
          <w:b/>
          <w:bCs/>
          <w:sz w:val="24"/>
          <w:szCs w:val="24"/>
        </w:rPr>
      </w:pPr>
    </w:p>
    <w:p w14:paraId="7E7C8C1F">
      <w:pPr>
        <w:jc w:val="left"/>
        <w:rPr>
          <w:rFonts w:hint="default" w:ascii="Arial" w:hAnsi="Arial" w:eastAsia="Noto Sans SC" w:cs="Arial"/>
          <w:b/>
          <w:bCs/>
          <w:sz w:val="24"/>
          <w:szCs w:val="24"/>
        </w:rPr>
      </w:pPr>
    </w:p>
    <w:p w14:paraId="491AC5B3">
      <w:pPr>
        <w:jc w:val="left"/>
        <w:rPr>
          <w:rFonts w:hint="default" w:ascii="Arial" w:hAnsi="Arial" w:eastAsia="Noto Sans SC" w:cs="Arial"/>
          <w:b/>
          <w:bCs/>
          <w:sz w:val="24"/>
          <w:szCs w:val="24"/>
        </w:rPr>
      </w:pPr>
    </w:p>
    <w:p w14:paraId="52FC487F">
      <w:pPr>
        <w:jc w:val="left"/>
        <w:rPr>
          <w:rFonts w:hint="default" w:ascii="Arial" w:hAnsi="Arial" w:eastAsia="Noto Sans SC" w:cs="Arial"/>
          <w:b/>
          <w:bCs/>
          <w:sz w:val="24"/>
          <w:szCs w:val="24"/>
        </w:rPr>
      </w:pPr>
    </w:p>
    <w:p w14:paraId="19716986">
      <w:pPr>
        <w:jc w:val="left"/>
        <w:rPr>
          <w:rFonts w:hint="default" w:ascii="Arial" w:hAnsi="Arial" w:eastAsia="Noto Sans SC" w:cs="Arial"/>
          <w:b/>
          <w:bCs/>
          <w:sz w:val="24"/>
          <w:szCs w:val="24"/>
        </w:rPr>
      </w:pPr>
    </w:p>
    <w:p w14:paraId="45AFC3C5">
      <w:pPr>
        <w:jc w:val="left"/>
        <w:rPr>
          <w:rFonts w:hint="default" w:ascii="Arial" w:hAnsi="Arial" w:eastAsia="Noto Sans SC" w:cs="Arial"/>
          <w:b/>
          <w:bCs/>
          <w:sz w:val="24"/>
          <w:szCs w:val="24"/>
        </w:rPr>
      </w:pPr>
    </w:p>
    <w:p w14:paraId="7B67A74E">
      <w:pPr>
        <w:jc w:val="left"/>
        <w:rPr>
          <w:ins w:id="25" w:author="Yvonne Williams" w:date="2025-04-17T08:32:00Z"/>
          <w:rFonts w:hint="default" w:ascii="Arial" w:hAnsi="Arial" w:eastAsia="Noto Sans SC" w:cs="Arial"/>
          <w:b/>
          <w:bCs/>
          <w:sz w:val="24"/>
          <w:szCs w:val="24"/>
        </w:rPr>
      </w:pPr>
    </w:p>
    <w:p w14:paraId="67F5102D">
      <w:pPr>
        <w:jc w:val="left"/>
        <w:rPr>
          <w:rFonts w:hint="default" w:ascii="Arial" w:hAnsi="Arial" w:eastAsia="Noto Sans SC" w:cs="Arial"/>
          <w:color w:val="000000" w:themeColor="text1"/>
          <w:sz w:val="24"/>
          <w:szCs w:val="24"/>
          <w14:textFill>
            <w14:solidFill>
              <w14:schemeClr w14:val="tx1"/>
            </w14:solidFill>
          </w14:textFill>
        </w:rPr>
      </w:pPr>
    </w:p>
    <w:p w14:paraId="458366B6">
      <w:pPr>
        <w:jc w:val="left"/>
        <w:rPr>
          <w:rFonts w:hint="default" w:ascii="Arial" w:hAnsi="Arial" w:eastAsia="Noto Sans SC" w:cs="Arial"/>
          <w:color w:val="000000" w:themeColor="text1"/>
          <w:sz w:val="24"/>
          <w:szCs w:val="24"/>
          <w14:textFill>
            <w14:solidFill>
              <w14:schemeClr w14:val="tx1"/>
            </w14:solidFill>
          </w14:textFill>
        </w:rPr>
      </w:pPr>
    </w:p>
    <w:p w14:paraId="2C5328B4">
      <w:pPr>
        <w:jc w:val="left"/>
        <w:rPr>
          <w:rFonts w:hint="default" w:ascii="Arial" w:hAnsi="Arial" w:eastAsia="Noto Sans SC" w:cs="Arial"/>
          <w:color w:val="000000" w:themeColor="text1"/>
          <w:sz w:val="24"/>
          <w:szCs w:val="24"/>
          <w14:textFill>
            <w14:solidFill>
              <w14:schemeClr w14:val="tx1"/>
            </w14:solidFill>
          </w14:textFill>
        </w:rPr>
      </w:pPr>
    </w:p>
    <w:p w14:paraId="558CD17B">
      <w:pPr>
        <w:jc w:val="left"/>
        <w:rPr>
          <w:rFonts w:hint="default" w:ascii="Arial" w:hAnsi="Arial" w:eastAsia="Noto Sans SC" w:cs="Arial"/>
          <w:color w:val="000000" w:themeColor="text1"/>
          <w:sz w:val="24"/>
          <w:szCs w:val="24"/>
          <w14:textFill>
            <w14:solidFill>
              <w14:schemeClr w14:val="tx1"/>
            </w14:solidFill>
          </w14:textFill>
        </w:rPr>
      </w:pPr>
    </w:p>
    <w:p w14:paraId="1CA10F8D">
      <w:pPr>
        <w:jc w:val="left"/>
        <w:rPr>
          <w:rFonts w:hint="default" w:ascii="Arial" w:hAnsi="Arial" w:eastAsia="Noto Sans SC" w:cs="Arial"/>
          <w:color w:val="000000" w:themeColor="text1"/>
          <w:sz w:val="24"/>
          <w:szCs w:val="24"/>
          <w14:textFill>
            <w14:solidFill>
              <w14:schemeClr w14:val="tx1"/>
            </w14:solidFill>
          </w14:textFill>
        </w:rPr>
      </w:pPr>
    </w:p>
    <w:p w14:paraId="66E2A79F">
      <w:pPr>
        <w:jc w:val="left"/>
        <w:rPr>
          <w:rFonts w:hint="default" w:ascii="Arial" w:hAnsi="Arial" w:eastAsia="Noto Sans SC" w:cs="Arial"/>
          <w:color w:val="000000" w:themeColor="text1"/>
          <w:sz w:val="24"/>
          <w:szCs w:val="24"/>
          <w14:textFill>
            <w14:solidFill>
              <w14:schemeClr w14:val="tx1"/>
            </w14:solidFill>
          </w14:textFill>
        </w:rPr>
      </w:pPr>
    </w:p>
    <w:p w14:paraId="0EBB7B59">
      <w:pPr>
        <w:jc w:val="left"/>
        <w:rPr>
          <w:rFonts w:hint="default" w:ascii="Arial" w:hAnsi="Arial" w:eastAsia="Noto Sans SC" w:cs="Arial"/>
          <w:color w:val="000000" w:themeColor="text1"/>
          <w:sz w:val="24"/>
          <w:szCs w:val="24"/>
          <w14:textFill>
            <w14:solidFill>
              <w14:schemeClr w14:val="tx1"/>
            </w14:solidFill>
          </w14:textFill>
        </w:rPr>
      </w:pPr>
    </w:p>
    <w:p w14:paraId="69A07EE3">
      <w:pPr>
        <w:jc w:val="left"/>
        <w:rPr>
          <w:rFonts w:hint="default" w:ascii="Arial" w:hAnsi="Arial" w:eastAsia="Noto Sans SC" w:cs="Arial"/>
          <w:color w:val="000000" w:themeColor="text1"/>
          <w:sz w:val="24"/>
          <w:szCs w:val="24"/>
          <w14:textFill>
            <w14:solidFill>
              <w14:schemeClr w14:val="tx1"/>
            </w14:solidFill>
          </w14:textFill>
        </w:rPr>
      </w:pPr>
    </w:p>
    <w:p w14:paraId="65DCF763">
      <w:pPr>
        <w:jc w:val="left"/>
        <w:rPr>
          <w:rFonts w:hint="default" w:ascii="Arial" w:hAnsi="Arial" w:eastAsia="Noto Sans SC" w:cs="Arial"/>
          <w:color w:val="000000" w:themeColor="text1"/>
          <w:sz w:val="24"/>
          <w:szCs w:val="24"/>
          <w14:textFill>
            <w14:solidFill>
              <w14:schemeClr w14:val="tx1"/>
            </w14:solidFill>
          </w14:textFill>
        </w:rPr>
      </w:pPr>
    </w:p>
    <w:p w14:paraId="79FC2FF0">
      <w:pPr>
        <w:jc w:val="left"/>
        <w:rPr>
          <w:rFonts w:hint="default" w:ascii="Arial" w:hAnsi="Arial" w:eastAsia="Noto Sans SC" w:cs="Arial"/>
          <w:color w:val="000000" w:themeColor="text1"/>
          <w:sz w:val="24"/>
          <w:szCs w:val="24"/>
          <w14:textFill>
            <w14:solidFill>
              <w14:schemeClr w14:val="tx1"/>
            </w14:solidFill>
          </w14:textFill>
        </w:rPr>
      </w:pPr>
    </w:p>
    <w:p w14:paraId="1BBB1EB4">
      <w:pPr>
        <w:jc w:val="left"/>
        <w:rPr>
          <w:rFonts w:hint="default" w:ascii="Arial" w:hAnsi="Arial" w:eastAsia="Noto Sans SC" w:cs="Arial"/>
          <w:color w:val="000000" w:themeColor="text1"/>
          <w:sz w:val="24"/>
          <w:szCs w:val="24"/>
          <w14:textFill>
            <w14:solidFill>
              <w14:schemeClr w14:val="tx1"/>
            </w14:solidFill>
          </w14:textFill>
        </w:rPr>
      </w:pPr>
    </w:p>
    <w:p w14:paraId="6DA1C6DE">
      <w:pPr>
        <w:jc w:val="left"/>
        <w:rPr>
          <w:rFonts w:hint="default" w:ascii="Arial" w:hAnsi="Arial" w:eastAsia="Noto Sans SC" w:cs="Arial"/>
          <w:color w:val="000000" w:themeColor="text1"/>
          <w:sz w:val="24"/>
          <w:szCs w:val="24"/>
          <w14:textFill>
            <w14:solidFill>
              <w14:schemeClr w14:val="tx1"/>
            </w14:solidFill>
          </w14:textFill>
        </w:rPr>
      </w:pPr>
    </w:p>
    <w:p w14:paraId="5BFDB718">
      <w:pPr>
        <w:jc w:val="left"/>
        <w:rPr>
          <w:rFonts w:hint="default" w:ascii="Arial" w:hAnsi="Arial" w:eastAsia="Noto Sans SC" w:cs="Arial"/>
          <w:color w:val="000000" w:themeColor="text1"/>
          <w:sz w:val="24"/>
          <w:szCs w:val="24"/>
          <w14:textFill>
            <w14:solidFill>
              <w14:schemeClr w14:val="tx1"/>
            </w14:solidFill>
          </w14:textFill>
        </w:rPr>
      </w:pPr>
    </w:p>
    <w:p w14:paraId="12E2BCF2">
      <w:pPr>
        <w:jc w:val="left"/>
        <w:rPr>
          <w:rFonts w:hint="default" w:ascii="Arial" w:hAnsi="Arial" w:eastAsia="Noto Sans SC" w:cs="Arial"/>
          <w:color w:val="000000" w:themeColor="text1"/>
          <w:sz w:val="24"/>
          <w:szCs w:val="24"/>
          <w14:textFill>
            <w14:solidFill>
              <w14:schemeClr w14:val="tx1"/>
            </w14:solidFill>
          </w14:textFill>
        </w:rPr>
      </w:pPr>
    </w:p>
    <w:p w14:paraId="07DD9FA4">
      <w:pPr>
        <w:jc w:val="left"/>
        <w:rPr>
          <w:rFonts w:hint="default" w:ascii="Arial" w:hAnsi="Arial" w:eastAsia="Noto Sans SC" w:cs="Arial"/>
          <w:color w:val="000000" w:themeColor="text1"/>
          <w:sz w:val="24"/>
          <w:szCs w:val="24"/>
          <w14:textFill>
            <w14:solidFill>
              <w14:schemeClr w14:val="tx1"/>
            </w14:solidFill>
          </w14:textFill>
        </w:rPr>
      </w:pPr>
    </w:p>
    <w:p w14:paraId="5A5AE3F5">
      <w:pPr>
        <w:jc w:val="left"/>
        <w:rPr>
          <w:rFonts w:hint="default" w:ascii="Arial" w:hAnsi="Arial" w:eastAsia="Noto Sans SC" w:cs="Arial"/>
          <w:color w:val="000000" w:themeColor="text1"/>
          <w:sz w:val="24"/>
          <w:szCs w:val="24"/>
          <w14:textFill>
            <w14:solidFill>
              <w14:schemeClr w14:val="tx1"/>
            </w14:solidFill>
          </w14:textFill>
        </w:rPr>
      </w:pPr>
    </w:p>
    <w:p w14:paraId="1711A291">
      <w:pPr>
        <w:jc w:val="left"/>
        <w:rPr>
          <w:rFonts w:hint="default" w:ascii="Arial" w:hAnsi="Arial" w:eastAsia="Noto Sans SC" w:cs="Arial"/>
          <w:color w:val="000000" w:themeColor="text1"/>
          <w:sz w:val="24"/>
          <w:szCs w:val="24"/>
          <w14:textFill>
            <w14:solidFill>
              <w14:schemeClr w14:val="tx1"/>
            </w14:solidFill>
          </w14:textFill>
        </w:rPr>
      </w:pPr>
    </w:p>
    <w:p w14:paraId="0D4806C2">
      <w:pPr>
        <w:jc w:val="left"/>
        <w:rPr>
          <w:rFonts w:hint="default" w:ascii="Arial" w:hAnsi="Arial" w:eastAsia="Noto Sans SC" w:cs="Arial"/>
          <w:color w:val="000000" w:themeColor="text1"/>
          <w:sz w:val="24"/>
          <w:szCs w:val="24"/>
          <w14:textFill>
            <w14:solidFill>
              <w14:schemeClr w14:val="tx1"/>
            </w14:solidFill>
          </w14:textFill>
        </w:rPr>
      </w:pPr>
    </w:p>
    <w:p w14:paraId="6F39864C">
      <w:pPr>
        <w:pStyle w:val="17"/>
        <w:bidi w:val="0"/>
        <w:jc w:val="left"/>
        <w:rPr>
          <w:rFonts w:hint="default" w:ascii="Arial" w:hAnsi="Arial" w:eastAsia="Noto Sans SC" w:cs="Arial"/>
          <w:b/>
          <w:bCs/>
          <w:color w:val="000000" w:themeColor="text1"/>
          <w:sz w:val="24"/>
          <w:szCs w:val="24"/>
          <w14:textFill>
            <w14:solidFill>
              <w14:schemeClr w14:val="tx1"/>
            </w14:solidFill>
          </w14:textFill>
        </w:rPr>
      </w:pPr>
      <w:bookmarkStart w:id="32" w:name="_Toc11461"/>
      <w:bookmarkStart w:id="33" w:name="_Toc25923"/>
      <w:r>
        <w:rPr>
          <w:rFonts w:hint="default"/>
        </w:rPr>
        <w:t>CHAPTER 3:Methodology</w:t>
      </w:r>
      <w:bookmarkEnd w:id="32"/>
      <w:bookmarkEnd w:id="33"/>
    </w:p>
    <w:p w14:paraId="42F32D5C">
      <w:pPr>
        <w:pStyle w:val="18"/>
        <w:bidi w:val="0"/>
        <w:jc w:val="left"/>
        <w:rPr>
          <w:rFonts w:hint="default"/>
        </w:rPr>
      </w:pPr>
      <w:bookmarkStart w:id="34" w:name="_Toc18889"/>
      <w:bookmarkStart w:id="35" w:name="_Toc5556"/>
      <w:r>
        <w:rPr>
          <w:rFonts w:hint="default"/>
        </w:rPr>
        <w:t>3.1 Introduction</w:t>
      </w:r>
      <w:bookmarkEnd w:id="34"/>
      <w:bookmarkEnd w:id="35"/>
    </w:p>
    <w:p w14:paraId="3607DF4D">
      <w:pPr>
        <w:pStyle w:val="9"/>
        <w:keepNext w:val="0"/>
        <w:keepLines w:val="0"/>
        <w:widowControl/>
        <w:suppressLineNumbers w:val="0"/>
        <w:rPr>
          <w:rFonts w:hint="default" w:ascii="Arial" w:hAnsi="Arial" w:eastAsia="Noto Sans SC" w:cs="Arial"/>
          <w:b/>
          <w:bCs/>
          <w:color w:val="000000" w:themeColor="text1"/>
          <w:sz w:val="24"/>
          <w:szCs w:val="24"/>
          <w14:textFill>
            <w14:solidFill>
              <w14:schemeClr w14:val="tx1"/>
            </w14:solidFill>
          </w14:textFill>
        </w:rPr>
      </w:pPr>
      <w:r>
        <w:rPr>
          <w:rFonts w:hint="eastAsia" w:ascii="Arial" w:hAnsi="Arial" w:eastAsia="Noto Sans SC" w:cs="Arial"/>
          <w:b w:val="0"/>
          <w:kern w:val="2"/>
          <w:sz w:val="24"/>
          <w:szCs w:val="24"/>
          <w:lang w:val="en-US" w:eastAsia="zh-CN" w:bidi="ar-SA"/>
        </w:rPr>
        <w:t>This study use the method combined Quantitative questionnaires and qualitative data analysis,to systematic investigate the mechanism of action of Self-media Marketing on Consumer Purchase Intention and Satisfaction in Beijing.To reach this goal,this paper identified three specific research objectives:</w:t>
      </w:r>
      <w:r>
        <w:rPr>
          <w:rFonts w:hint="eastAsia" w:ascii="Arial" w:hAnsi="Arial" w:eastAsia="Noto Sans SC" w:cs="Arial"/>
          <w:b w:val="0"/>
          <w:kern w:val="2"/>
          <w:sz w:val="24"/>
          <w:szCs w:val="24"/>
          <w:lang w:val="en-US" w:eastAsia="zh-CN" w:bidi="ar-SA"/>
        </w:rPr>
        <w:t>1)Determine the effect of self-media marketing activities on consumers’ purchase intention.2)Study the relationship between we-media marketing activities and consumer satisfaction.3)Determine how we-media marketing activities affect the purchase intention and satisfaction of consumers in Beijing.Though using method of quantitative Analysis and Sentiment Computing,This report verified and revised some TPB practical applications in Beijing.</w:t>
      </w:r>
    </w:p>
    <w:p w14:paraId="5B91C86D">
      <w:pPr>
        <w:pStyle w:val="18"/>
        <w:bidi w:val="0"/>
        <w:rPr>
          <w:rFonts w:hint="default"/>
        </w:rPr>
      </w:pPr>
      <w:bookmarkStart w:id="36" w:name="_Toc25891"/>
      <w:bookmarkStart w:id="37" w:name="_Toc5291"/>
      <w:r>
        <w:rPr>
          <w:rFonts w:hint="default"/>
        </w:rPr>
        <w:t>3.2 Research design</w:t>
      </w:r>
      <w:bookmarkEnd w:id="36"/>
      <w:bookmarkEnd w:id="37"/>
    </w:p>
    <w:p w14:paraId="539432E8">
      <w:pPr>
        <w:pStyle w:val="18"/>
        <w:bidi w:val="0"/>
        <w:rPr>
          <w:rFonts w:hint="default"/>
        </w:rPr>
      </w:pPr>
      <w:bookmarkStart w:id="38" w:name="_Toc21837"/>
      <w:bookmarkStart w:id="39" w:name="_Toc30232"/>
      <w:r>
        <w:rPr>
          <w:rFonts w:hint="default"/>
        </w:rPr>
        <w:t>3.2.1 Research type/philosophy/strategy</w:t>
      </w:r>
      <w:bookmarkEnd w:id="38"/>
      <w:bookmarkEnd w:id="39"/>
    </w:p>
    <w:p w14:paraId="71BC2370">
      <w:pPr>
        <w:pStyle w:val="9"/>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 xml:space="preserve">This research use Interpretive Sequential Mixed Method Design </w:t>
      </w:r>
      <w:r>
        <w:rPr>
          <w:rFonts w:hint="default" w:ascii="Arial" w:hAnsi="Arial" w:eastAsia="Noto Sans SC" w:cs="Arial"/>
          <w:b w:val="0"/>
          <w:kern w:val="2"/>
          <w:sz w:val="24"/>
          <w:szCs w:val="24"/>
          <w:lang w:val="en-US" w:eastAsia="zh-CN" w:bidi="ar-SA"/>
        </w:rPr>
        <w:t>（Quant→Qual）（Creswell and Plano Clark, 2018）</w:t>
      </w:r>
      <w:r>
        <w:rPr>
          <w:rFonts w:hint="eastAsia" w:ascii="Arial" w:hAnsi="Arial" w:eastAsia="Noto Sans SC" w:cs="Arial"/>
          <w:b w:val="0"/>
          <w:kern w:val="2"/>
          <w:sz w:val="24"/>
          <w:szCs w:val="24"/>
          <w:lang w:val="en-US" w:eastAsia="zh-CN" w:bidi="ar-SA"/>
        </w:rPr>
        <w:t>,and philosophical basis blend positivism and pragmatism.Based on the positivist quest for objective validation (Saunders et al., 2019),through a</w:t>
      </w:r>
      <w:r>
        <w:rPr>
          <w:rFonts w:hint="default" w:ascii="Arial" w:hAnsi="Arial" w:eastAsia="Noto Sans SC" w:cs="Arial"/>
          <w:b w:val="0"/>
          <w:kern w:val="2"/>
          <w:sz w:val="24"/>
          <w:szCs w:val="24"/>
          <w:lang w:val="en-US" w:eastAsia="zh-CN" w:bidi="ar-SA"/>
        </w:rPr>
        <w:t>nalysing the relationship between self-media marketing variables (e.g. interactivity, content quality) and consumer purchase intention through quantitative data (questionnaires)</w:t>
      </w:r>
      <w:r>
        <w:rPr>
          <w:rFonts w:hint="eastAsia" w:ascii="Arial" w:hAnsi="Arial" w:eastAsia="Noto Sans SC" w:cs="Arial"/>
          <w:b w:val="0"/>
          <w:kern w:val="2"/>
          <w:sz w:val="24"/>
          <w:szCs w:val="24"/>
          <w:lang w:val="en-US" w:eastAsia="zh-CN" w:bidi="ar-SA"/>
        </w:rPr>
        <w:t>,to validate these three goal.</w:t>
      </w:r>
    </w:p>
    <w:p w14:paraId="7EA99AC5">
      <w:pPr>
        <w:pStyle w:val="9"/>
        <w:keepNext w:val="0"/>
        <w:keepLines w:val="0"/>
        <w:widowControl/>
        <w:suppressLineNumbers w:val="0"/>
      </w:pPr>
      <w:r>
        <w:rPr>
          <w:rFonts w:hint="eastAsia" w:ascii="Arial" w:hAnsi="Arial" w:eastAsia="Noto Sans SC" w:cs="Arial"/>
          <w:b w:val="0"/>
          <w:kern w:val="2"/>
          <w:sz w:val="24"/>
          <w:szCs w:val="24"/>
          <w:lang w:val="en-US" w:eastAsia="zh-CN" w:bidi="ar-SA"/>
        </w:rPr>
        <w:t>This stage is with the purpose of revealing the model of common behaviour of Beijing Consumer Group,to ensure the g</w:t>
      </w:r>
      <w:r>
        <w:rPr>
          <w:rFonts w:hint="default" w:ascii="Arial" w:hAnsi="Arial" w:eastAsia="Noto Sans SC" w:cs="Arial"/>
          <w:b w:val="0"/>
          <w:kern w:val="2"/>
          <w:sz w:val="24"/>
          <w:szCs w:val="24"/>
          <w:lang w:val="en-US" w:eastAsia="zh-CN" w:bidi="ar-SA"/>
        </w:rPr>
        <w:t>eneralisability of conclusions</w:t>
      </w:r>
      <w:r>
        <w:rPr>
          <w:rFonts w:hint="eastAsia" w:ascii="Arial" w:hAnsi="Arial" w:eastAsia="Noto Sans SC" w:cs="Arial"/>
          <w:b w:val="0"/>
          <w:kern w:val="2"/>
          <w:sz w:val="24"/>
          <w:szCs w:val="24"/>
          <w:lang w:val="en-US" w:eastAsia="zh-CN" w:bidi="ar-SA"/>
        </w:rPr>
        <w:t xml:space="preserve">.Then,at the stage of Qualitative analysis phase,to textual analysis of open-ended questions on the questionnaire,and </w:t>
      </w:r>
      <w:r>
        <w:rPr>
          <w:rFonts w:hint="default" w:ascii="Arial" w:hAnsi="Arial" w:eastAsia="Noto Sans SC" w:cs="Arial"/>
          <w:b w:val="0"/>
          <w:kern w:val="2"/>
          <w:sz w:val="24"/>
          <w:szCs w:val="24"/>
          <w:lang w:val="en-US" w:eastAsia="zh-CN" w:bidi="ar-SA"/>
        </w:rPr>
        <w:t>Additional expla</w:t>
      </w:r>
      <w:r>
        <w:rPr>
          <w:rFonts w:hint="eastAsia" w:ascii="Arial" w:hAnsi="Arial" w:eastAsia="Noto Sans SC" w:cs="Arial"/>
          <w:b w:val="0"/>
          <w:kern w:val="2"/>
          <w:sz w:val="24"/>
          <w:szCs w:val="24"/>
          <w:lang w:val="en-US" w:eastAsia="zh-CN" w:bidi="ar-SA"/>
        </w:rPr>
        <w:t>i</w:t>
      </w:r>
      <w:r>
        <w:rPr>
          <w:rFonts w:hint="default" w:ascii="Arial" w:hAnsi="Arial" w:eastAsia="Noto Sans SC" w:cs="Arial"/>
          <w:b w:val="0"/>
          <w:kern w:val="2"/>
          <w:sz w:val="24"/>
          <w:szCs w:val="24"/>
          <w:lang w:val="en-US" w:eastAsia="zh-CN" w:bidi="ar-SA"/>
        </w:rPr>
        <w:t xml:space="preserve">n </w:t>
      </w:r>
      <w:r>
        <w:rPr>
          <w:rFonts w:hint="eastAsia" w:ascii="Arial" w:hAnsi="Arial" w:eastAsia="Noto Sans SC" w:cs="Arial"/>
          <w:b w:val="0"/>
          <w:kern w:val="2"/>
          <w:sz w:val="24"/>
          <w:szCs w:val="24"/>
          <w:lang w:val="en-US" w:eastAsia="zh-CN" w:bidi="ar-SA"/>
        </w:rPr>
        <w:t>the</w:t>
      </w:r>
      <w:r>
        <w:rPr>
          <w:rFonts w:hint="default" w:ascii="Arial" w:hAnsi="Arial" w:eastAsia="Noto Sans SC" w:cs="Arial"/>
          <w:b w:val="0"/>
          <w:kern w:val="2"/>
          <w:sz w:val="24"/>
          <w:szCs w:val="24"/>
          <w:lang w:val="en-US" w:eastAsia="zh-CN" w:bidi="ar-SA"/>
        </w:rPr>
        <w:t xml:space="preserve"> anomalies found in quantitative analyses</w:t>
      </w:r>
    </w:p>
    <w:p w14:paraId="245753C0">
      <w:pPr>
        <w:jc w:val="left"/>
        <w:rPr>
          <w:rFonts w:hint="default" w:ascii="Arial" w:hAnsi="Arial" w:eastAsia="Noto Sans SC" w:cs="Arial"/>
          <w:b/>
          <w:bCs/>
          <w:color w:val="000000" w:themeColor="text1"/>
          <w:sz w:val="24"/>
          <w:szCs w:val="24"/>
          <w14:textFill>
            <w14:solidFill>
              <w14:schemeClr w14:val="tx1"/>
            </w14:solidFill>
          </w14:textFill>
        </w:rPr>
      </w:pPr>
    </w:p>
    <w:p w14:paraId="0A70B6BC">
      <w:pPr>
        <w:jc w:val="left"/>
        <w:rPr>
          <w:rFonts w:hint="default" w:ascii="Arial" w:hAnsi="Arial" w:eastAsia="Noto Sans SC" w:cs="Arial"/>
          <w:b/>
          <w:bCs/>
          <w:color w:val="000000" w:themeColor="text1"/>
          <w:sz w:val="24"/>
          <w:szCs w:val="24"/>
          <w14:textFill>
            <w14:solidFill>
              <w14:schemeClr w14:val="tx1"/>
            </w14:solidFill>
          </w14:textFill>
        </w:rPr>
      </w:pPr>
    </w:p>
    <w:p w14:paraId="6594228A">
      <w:pPr>
        <w:jc w:val="left"/>
        <w:rPr>
          <w:rFonts w:hint="default" w:ascii="Arial" w:hAnsi="Arial" w:eastAsia="Noto Sans SC" w:cs="Arial"/>
          <w:b/>
          <w:bCs/>
          <w:color w:val="000000" w:themeColor="text1"/>
          <w:sz w:val="24"/>
          <w:szCs w:val="24"/>
          <w14:textFill>
            <w14:solidFill>
              <w14:schemeClr w14:val="tx1"/>
            </w14:solidFill>
          </w14:textFill>
        </w:rPr>
      </w:pPr>
    </w:p>
    <w:p w14:paraId="79BC1136">
      <w:pPr>
        <w:jc w:val="left"/>
        <w:rPr>
          <w:rFonts w:hint="default" w:ascii="Arial" w:hAnsi="Arial" w:eastAsia="Noto Sans SC" w:cs="Arial"/>
          <w:b/>
          <w:bCs/>
          <w:color w:val="000000" w:themeColor="text1"/>
          <w:sz w:val="24"/>
          <w:szCs w:val="24"/>
          <w14:textFill>
            <w14:solidFill>
              <w14:schemeClr w14:val="tx1"/>
            </w14:solidFill>
          </w14:textFill>
        </w:rPr>
      </w:pPr>
    </w:p>
    <w:p w14:paraId="50C74281">
      <w:pPr>
        <w:pStyle w:val="18"/>
        <w:bidi w:val="0"/>
        <w:rPr>
          <w:rFonts w:hint="default"/>
          <w:lang w:val="en-US" w:eastAsia="zh-CN"/>
        </w:rPr>
      </w:pPr>
      <w:bookmarkStart w:id="40" w:name="_Toc18758"/>
      <w:bookmarkStart w:id="41" w:name="_Toc12761"/>
      <w:r>
        <w:rPr>
          <w:rFonts w:hint="default"/>
          <w:lang w:val="en-US" w:eastAsia="zh-CN"/>
        </w:rPr>
        <w:t>3.2.2Time dimension</w:t>
      </w:r>
      <w:bookmarkEnd w:id="40"/>
      <w:bookmarkEnd w:id="41"/>
    </w:p>
    <w:p w14:paraId="033092E6">
      <w:pPr>
        <w:pStyle w:val="9"/>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 xml:space="preserve">This research use the </w:t>
      </w:r>
      <w:r>
        <w:rPr>
          <w:rFonts w:hint="default" w:ascii="Arial" w:hAnsi="Arial" w:eastAsia="Noto Sans SC" w:cs="Arial"/>
          <w:b w:val="0"/>
          <w:kern w:val="2"/>
          <w:sz w:val="24"/>
          <w:szCs w:val="24"/>
          <w:lang w:val="en-US" w:eastAsia="zh-CN" w:bidi="ar-SA"/>
        </w:rPr>
        <w:t>crosssectional study</w:t>
      </w:r>
      <w:r>
        <w:rPr>
          <w:rFonts w:hint="eastAsia" w:ascii="Arial" w:hAnsi="Arial" w:eastAsia="Noto Sans SC" w:cs="Arial"/>
          <w:b w:val="0"/>
          <w:kern w:val="2"/>
          <w:sz w:val="24"/>
          <w:szCs w:val="24"/>
          <w:lang w:val="en-US" w:eastAsia="zh-CN" w:bidi="ar-SA"/>
        </w:rPr>
        <w:t>,which is collecting data at a particular point time</w:t>
      </w:r>
      <w:r>
        <w:t>(22 March-6 April 2025)</w:t>
      </w:r>
      <w:r>
        <w:rPr>
          <w:rFonts w:hint="eastAsia" w:ascii="Arial" w:hAnsi="Arial" w:eastAsia="Noto Sans SC" w:cs="Arial"/>
          <w:b w:val="0"/>
          <w:kern w:val="2"/>
          <w:sz w:val="24"/>
          <w:szCs w:val="24"/>
          <w:lang w:val="en-US" w:eastAsia="zh-CN" w:bidi="ar-SA"/>
        </w:rPr>
        <w:t>.</w:t>
      </w:r>
      <w:r>
        <w:rPr>
          <w:rFonts w:hint="default" w:ascii="Arial" w:hAnsi="Arial" w:eastAsia="Noto Sans SC" w:cs="Arial"/>
          <w:b w:val="0"/>
          <w:kern w:val="2"/>
          <w:sz w:val="24"/>
          <w:szCs w:val="24"/>
          <w:lang w:val="en-US" w:eastAsia="zh-CN" w:bidi="ar-SA"/>
        </w:rPr>
        <w:t>Jisc Online Surveys</w:t>
      </w:r>
      <w:r>
        <w:rPr>
          <w:rFonts w:hint="eastAsia" w:ascii="Arial" w:hAnsi="Arial" w:eastAsia="Noto Sans SC" w:cs="Arial"/>
          <w:b w:val="0"/>
          <w:kern w:val="2"/>
          <w:sz w:val="24"/>
          <w:szCs w:val="24"/>
          <w:lang w:val="en-US" w:eastAsia="zh-CN" w:bidi="ar-SA"/>
        </w:rPr>
        <w:t>,this platform is using to Design, collection and preliminary analysis of data,and can Visualise and track responses to questionnaires.</w:t>
      </w:r>
    </w:p>
    <w:p w14:paraId="52F46BAF">
      <w:pPr>
        <w:pStyle w:val="9"/>
        <w:keepNext w:val="0"/>
        <w:keepLines w:val="0"/>
        <w:widowControl/>
        <w:suppressLineNumbers w:val="0"/>
        <w:rPr>
          <w:rFonts w:hint="default" w:ascii="Arial" w:hAnsi="Arial" w:eastAsia="Noto Sans SC" w:cs="Arial"/>
          <w:b/>
          <w:bCs/>
          <w:color w:val="000000" w:themeColor="text1"/>
          <w:sz w:val="24"/>
          <w:szCs w:val="24"/>
          <w14:textFill>
            <w14:solidFill>
              <w14:schemeClr w14:val="tx1"/>
            </w14:solidFill>
          </w14:textFill>
        </w:rPr>
      </w:pPr>
      <w:r>
        <w:rPr>
          <w:rFonts w:hint="eastAsia" w:ascii="Arial" w:hAnsi="Arial" w:eastAsia="Noto Sans SC" w:cs="Arial"/>
          <w:b w:val="0"/>
          <w:kern w:val="2"/>
          <w:sz w:val="24"/>
          <w:szCs w:val="24"/>
          <w:lang w:val="en-US" w:eastAsia="zh-CN" w:bidi="ar-SA"/>
        </w:rPr>
        <w:t>This question</w:t>
      </w:r>
      <w:r>
        <w:rPr>
          <w:rFonts w:hint="eastAsia"/>
          <w:lang w:val="en-US" w:eastAsia="zh-CN"/>
        </w:rPr>
        <w:t>naire</w:t>
      </w:r>
      <w:r>
        <w:rPr>
          <w:rFonts w:hint="eastAsia" w:ascii="Arial" w:hAnsi="Arial" w:eastAsia="Noto Sans SC" w:cs="Arial"/>
          <w:b w:val="0"/>
          <w:kern w:val="2"/>
          <w:sz w:val="24"/>
          <w:szCs w:val="24"/>
          <w:lang w:val="en-US" w:eastAsia="zh-CN" w:bidi="ar-SA"/>
        </w:rPr>
        <w:t xml:space="preserve"> is deliverd on 22nd March,and I received a sufficient amount of data and closed the distribution on 6 April (the questionnaire can be viewed in Appendix A).</w:t>
      </w:r>
    </w:p>
    <w:p w14:paraId="5A111B09">
      <w:pPr>
        <w:pStyle w:val="18"/>
        <w:bidi w:val="0"/>
        <w:rPr>
          <w:rFonts w:hint="default"/>
          <w:lang w:val="en-US" w:eastAsia="zh-CN"/>
        </w:rPr>
      </w:pPr>
      <w:bookmarkStart w:id="42" w:name="_Toc31688"/>
      <w:bookmarkStart w:id="43" w:name="_Toc28749"/>
      <w:r>
        <w:rPr>
          <w:rFonts w:hint="default"/>
          <w:lang w:val="en-US" w:eastAsia="zh-CN"/>
        </w:rPr>
        <w:t>3.2.3Sampling strategy</w:t>
      </w:r>
      <w:bookmarkEnd w:id="42"/>
      <w:bookmarkEnd w:id="43"/>
    </w:p>
    <w:p w14:paraId="5E45DD59">
      <w:pPr>
        <w:jc w:val="left"/>
        <w:rPr>
          <w:rFonts w:hint="default"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 xml:space="preserve">This study use </w:t>
      </w:r>
      <w:r>
        <w:rPr>
          <w:rFonts w:hint="default" w:ascii="Arial" w:hAnsi="Arial" w:eastAsia="Noto Sans SC" w:cs="Arial"/>
          <w:b w:val="0"/>
          <w:kern w:val="2"/>
          <w:sz w:val="24"/>
          <w:szCs w:val="24"/>
          <w:lang w:val="en-US" w:eastAsia="zh-CN" w:bidi="ar-SA"/>
        </w:rPr>
        <w:t>stratified convenience sampling：</w:t>
      </w:r>
    </w:p>
    <w:p w14:paraId="2F2CEE0C">
      <w:pPr>
        <w:pStyle w:val="9"/>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 xml:space="preserve">1. Target Population: Active social media users aged 18-45 in Beijing </w:t>
      </w:r>
    </w:p>
    <w:p w14:paraId="0D27098D">
      <w:pPr>
        <w:pStyle w:val="9"/>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 xml:space="preserve">2. Stratification Criteria: </w:t>
      </w:r>
    </w:p>
    <w:p w14:paraId="00E27662">
      <w:pPr>
        <w:pStyle w:val="9"/>
        <w:keepNext w:val="0"/>
        <w:keepLines w:val="0"/>
        <w:widowControl/>
        <w:suppressLineNumbers w:val="0"/>
        <w:rPr>
          <w:rFonts w:hint="default"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Age: Below 18 (2) 18-24 (43.2%), 25-34 (55.6%), 35-45 (1.2%), 55 and above (1) .</w:t>
      </w:r>
    </w:p>
    <w:p w14:paraId="5B234C91">
      <w:pPr>
        <w:pStyle w:val="9"/>
        <w:keepNext w:val="0"/>
        <w:keepLines w:val="0"/>
        <w:widowControl/>
        <w:suppressLineNumbers w:val="0"/>
        <w:rPr>
          <w:rFonts w:hint="default"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Gender: Male (33.1%), Female (55.6%), Other/Unspecified (11.3%) .</w:t>
      </w:r>
    </w:p>
    <w:p w14:paraId="387F9DF2">
      <w:pPr>
        <w:pStyle w:val="9"/>
        <w:keepNext w:val="0"/>
        <w:keepLines w:val="0"/>
        <w:widowControl/>
        <w:suppressLineNumbers w:val="0"/>
        <w:rPr>
          <w:rFonts w:hint="default"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3. Sampling Method: Convenience sampling through the online questionnaire platform while controlling the proportion of each stratum.</w:t>
      </w:r>
    </w:p>
    <w:p w14:paraId="41613A04">
      <w:pPr>
        <w:pStyle w:val="9"/>
        <w:keepNext w:val="0"/>
        <w:keepLines w:val="0"/>
        <w:widowControl/>
        <w:suppressLineNumbers w:val="0"/>
        <w:rPr>
          <w:rFonts w:hint="default"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4. Sample size: 332 questionnaires were initially collected, and 321 valid samples were retained after data cleansing (validity rate 96.7%).</w:t>
      </w:r>
    </w:p>
    <w:p w14:paraId="1A7D7E90">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50A0CD3D">
      <w:pPr>
        <w:pStyle w:val="18"/>
        <w:bidi w:val="0"/>
        <w:rPr>
          <w:rFonts w:hint="default" w:ascii="Arial" w:hAnsi="Arial" w:eastAsia="Noto Sans SC" w:cs="Arial"/>
          <w:b w:val="0"/>
          <w:kern w:val="2"/>
          <w:sz w:val="24"/>
          <w:szCs w:val="24"/>
          <w:lang w:val="en-US" w:eastAsia="zh-CN" w:bidi="ar-SA"/>
        </w:rPr>
      </w:pPr>
      <w:bookmarkStart w:id="44" w:name="_Toc2869"/>
      <w:bookmarkStart w:id="45" w:name="_Toc17588"/>
      <w:r>
        <w:rPr>
          <w:rFonts w:hint="default"/>
          <w:lang w:val="en-US" w:eastAsia="zh-CN"/>
        </w:rPr>
        <w:t>3.2.4</w:t>
      </w:r>
      <w:r>
        <w:rPr>
          <w:rFonts w:hint="eastAsia"/>
          <w:lang w:val="en-US" w:eastAsia="zh-CN"/>
        </w:rPr>
        <w:t xml:space="preserve"> </w:t>
      </w:r>
      <w:r>
        <w:rPr>
          <w:rFonts w:hint="default"/>
          <w:lang w:val="en-US" w:eastAsia="zh-CN"/>
        </w:rPr>
        <w:t>Summary</w:t>
      </w:r>
      <w:bookmarkEnd w:id="44"/>
      <w:bookmarkEnd w:id="45"/>
    </w:p>
    <w:p w14:paraId="5935A3F3">
      <w:pPr>
        <w:pStyle w:val="9"/>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Through using Triangular validatio</w:t>
      </w:r>
      <w:r>
        <w:rPr>
          <w:rFonts w:hint="eastAsia" w:ascii="Arial" w:hAnsi="Arial" w:eastAsia="Noto Sans SC" w:cs="Arial"/>
          <w:b w:val="0"/>
          <w:kern w:val="2"/>
          <w:sz w:val="24"/>
          <w:szCs w:val="24"/>
          <w:lang w:val="en-US" w:eastAsia="zh-CN" w:bidi="ar-SA"/>
        </w:rPr>
        <w:t>n of hybrid methods</w:t>
      </w:r>
      <w:r>
        <w:rPr>
          <w:rFonts w:hint="default" w:ascii="Arial" w:hAnsi="Arial" w:eastAsia="Noto Sans SC" w:cs="Arial"/>
          <w:b w:val="0"/>
          <w:kern w:val="2"/>
          <w:sz w:val="24"/>
          <w:szCs w:val="24"/>
          <w:lang w:val="en-US" w:eastAsia="zh-CN" w:bidi="ar-SA"/>
        </w:rPr>
        <w:t>(Johnson and Onwuegbuzie, 2004)</w:t>
      </w:r>
      <w:r>
        <w:rPr>
          <w:rFonts w:hint="eastAsia" w:ascii="Arial" w:hAnsi="Arial" w:eastAsia="Noto Sans SC" w:cs="Arial"/>
          <w:b w:val="0"/>
          <w:kern w:val="2"/>
          <w:sz w:val="24"/>
          <w:szCs w:val="24"/>
          <w:lang w:val="en-US" w:eastAsia="zh-CN" w:bidi="ar-SA"/>
        </w:rPr>
        <w:t>,this report reveal direct Impact of Self-Marketing on Purchase Intentions,which helps to give a more complete explanation on the impact of t</w:t>
      </w:r>
      <w:r>
        <w:rPr>
          <w:rFonts w:hint="default" w:ascii="Arial" w:hAnsi="Arial" w:eastAsia="Noto Sans SC" w:cs="Arial"/>
          <w:b w:val="0"/>
          <w:kern w:val="2"/>
          <w:sz w:val="24"/>
          <w:szCs w:val="24"/>
          <w:lang w:val="en-US" w:eastAsia="zh-CN" w:bidi="ar-SA"/>
        </w:rPr>
        <w:t>heoretical and practical aspects(Fetters et al., 2013)</w:t>
      </w:r>
      <w:r>
        <w:rPr>
          <w:rFonts w:hint="eastAsia" w:ascii="Arial" w:hAnsi="Arial" w:eastAsia="Noto Sans SC" w:cs="Arial"/>
          <w:b w:val="0"/>
          <w:kern w:val="2"/>
          <w:sz w:val="24"/>
          <w:szCs w:val="24"/>
          <w:lang w:val="en-US" w:eastAsia="zh-CN" w:bidi="ar-SA"/>
        </w:rPr>
        <w:t>.This method not only ensure the Objectivity of conclusions,but also maximises the validity of the study within the existing framework,which provide newer Empirical basis of understanding the Beijing Consumer Behavioural Characteristics</w:t>
      </w:r>
    </w:p>
    <w:p w14:paraId="311BC952">
      <w:pPr>
        <w:pStyle w:val="9"/>
        <w:keepNext w:val="0"/>
        <w:keepLines w:val="0"/>
        <w:widowControl/>
        <w:suppressLineNumbers w:val="0"/>
        <w:rPr>
          <w:rFonts w:hint="eastAsia" w:ascii="Arial" w:hAnsi="Arial" w:eastAsia="Noto Sans SC" w:cs="Arial"/>
          <w:b/>
          <w:bCs/>
          <w:color w:val="000000" w:themeColor="text1"/>
          <w:sz w:val="24"/>
          <w:szCs w:val="24"/>
          <w:lang w:val="en-US" w:eastAsia="zh-CN"/>
          <w14:textFill>
            <w14:solidFill>
              <w14:schemeClr w14:val="tx1"/>
            </w14:solidFill>
          </w14:textFill>
        </w:rPr>
      </w:pPr>
    </w:p>
    <w:p w14:paraId="5A37A8FA">
      <w:pPr>
        <w:jc w:val="left"/>
        <w:rPr>
          <w:rFonts w:hint="default" w:ascii="Arial" w:hAnsi="Arial" w:eastAsia="Noto Sans SC" w:cs="Arial"/>
          <w:b/>
          <w:bCs/>
          <w:color w:val="000000" w:themeColor="text1"/>
          <w:sz w:val="24"/>
          <w:szCs w:val="24"/>
          <w14:textFill>
            <w14:solidFill>
              <w14:schemeClr w14:val="tx1"/>
            </w14:solidFill>
          </w14:textFill>
        </w:rPr>
      </w:pPr>
    </w:p>
    <w:p w14:paraId="386672D4">
      <w:pPr>
        <w:pStyle w:val="18"/>
        <w:bidi w:val="0"/>
        <w:rPr>
          <w:rFonts w:hint="default"/>
          <w:lang w:val="en-US" w:eastAsia="zh-CN"/>
        </w:rPr>
      </w:pPr>
      <w:bookmarkStart w:id="46" w:name="_Toc10615"/>
      <w:bookmarkStart w:id="47" w:name="_Toc12656"/>
      <w:r>
        <w:rPr>
          <w:rFonts w:hint="default"/>
          <w:lang w:val="en-US" w:eastAsia="zh-CN"/>
        </w:rPr>
        <w:t>3.2.5Data collection methods</w:t>
      </w:r>
      <w:bookmarkEnd w:id="46"/>
      <w:bookmarkEnd w:id="47"/>
    </w:p>
    <w:p w14:paraId="7D1C7B4C">
      <w:pPr>
        <w:pStyle w:val="9"/>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Collecting questionnaire,can most effectively identify and integrate relationships between variables relevant to the objectives of this study.Based on the characteristics of Chinese consumers,Internet has been the most flexible data distribution sources.Thus,delivering questionnaire on online can getting the most effective and maximum response.</w:t>
      </w:r>
    </w:p>
    <w:p w14:paraId="09DA1826">
      <w:pPr>
        <w:pStyle w:val="9"/>
        <w:keepNext w:val="0"/>
        <w:keepLines w:val="0"/>
        <w:widowControl/>
        <w:suppressLineNumbers w:val="0"/>
        <w:rPr>
          <w:rFonts w:hint="default"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According to the suggestion of tutor,pilot questionnaire was distributed to six at first,which to Validity of access to the questionnaire,and measure the ability of respondents to follow the instructions of the questionnaire.After that,there are no changes on any content of pilot after issuance.Besides,I sent the pilot on the Internet and apps</w:t>
      </w:r>
      <w:r>
        <w:rPr>
          <w:rFonts w:hint="default" w:ascii="Arial" w:hAnsi="Arial" w:eastAsia="Noto Sans SC" w:cs="Arial"/>
          <w:b w:val="0"/>
          <w:kern w:val="2"/>
          <w:sz w:val="24"/>
          <w:szCs w:val="24"/>
          <w:lang w:val="en-US" w:eastAsia="zh-CN" w:bidi="ar-SA"/>
        </w:rPr>
        <w:t>，</w:t>
      </w:r>
      <w:r>
        <w:rPr>
          <w:rFonts w:hint="eastAsia" w:ascii="Arial" w:hAnsi="Arial" w:eastAsia="Noto Sans SC" w:cs="Arial"/>
          <w:b w:val="0"/>
          <w:kern w:val="2"/>
          <w:sz w:val="24"/>
          <w:szCs w:val="24"/>
          <w:lang w:val="en-US" w:eastAsia="zh-CN" w:bidi="ar-SA"/>
        </w:rPr>
        <w:t xml:space="preserve">I exported the data to SPSS statistical analysis software for initial verification of the data,until I received </w:t>
      </w:r>
      <w:r>
        <w:rPr>
          <w:rFonts w:hint="default" w:ascii="Arial" w:hAnsi="Arial" w:eastAsia="Noto Sans SC" w:cs="Arial"/>
          <w:b w:val="0"/>
          <w:kern w:val="2"/>
          <w:sz w:val="24"/>
          <w:szCs w:val="24"/>
          <w:lang w:val="en-US" w:eastAsia="zh-CN" w:bidi="ar-SA"/>
        </w:rPr>
        <w:t>332</w:t>
      </w:r>
      <w:r>
        <w:rPr>
          <w:rFonts w:hint="eastAsia" w:ascii="Arial" w:hAnsi="Arial" w:eastAsia="Noto Sans SC" w:cs="Arial"/>
          <w:b w:val="0"/>
          <w:kern w:val="2"/>
          <w:sz w:val="24"/>
          <w:szCs w:val="24"/>
          <w:lang w:val="en-US" w:eastAsia="zh-CN" w:bidi="ar-SA"/>
        </w:rPr>
        <w:t xml:space="preserve"> questionnaire.</w:t>
      </w:r>
    </w:p>
    <w:p w14:paraId="4F27D5C7">
      <w:pPr>
        <w:jc w:val="left"/>
        <w:rPr>
          <w:rFonts w:hint="default" w:ascii="Arial" w:hAnsi="Arial" w:eastAsia="Noto Sans SC" w:cs="Arial"/>
          <w:b/>
          <w:bCs/>
          <w:color w:val="000000" w:themeColor="text1"/>
          <w:sz w:val="24"/>
          <w:szCs w:val="24"/>
          <w14:textFill>
            <w14:solidFill>
              <w14:schemeClr w14:val="tx1"/>
            </w14:solidFill>
          </w14:textFill>
        </w:rPr>
      </w:pPr>
    </w:p>
    <w:p w14:paraId="1A5E364C">
      <w:pPr>
        <w:pStyle w:val="18"/>
        <w:bidi w:val="0"/>
        <w:rPr>
          <w:rFonts w:hint="default" w:ascii="Arial" w:hAnsi="Arial" w:eastAsia="Noto Sans SC" w:cs="Arial"/>
          <w:b w:val="0"/>
          <w:kern w:val="2"/>
          <w:sz w:val="24"/>
          <w:szCs w:val="24"/>
          <w:lang w:val="en-US" w:eastAsia="zh-CN" w:bidi="ar-SA"/>
        </w:rPr>
      </w:pPr>
      <w:bookmarkStart w:id="48" w:name="_Toc11427"/>
      <w:bookmarkStart w:id="49" w:name="_Toc23026"/>
      <w:r>
        <w:rPr>
          <w:rFonts w:hint="default"/>
          <w:lang w:val="en-US" w:eastAsia="zh-CN"/>
        </w:rPr>
        <w:t>3.2.6Data analysis methods</w:t>
      </w:r>
      <w:bookmarkEnd w:id="48"/>
      <w:bookmarkEnd w:id="49"/>
    </w:p>
    <w:p w14:paraId="4FD5D2AD">
      <w:pPr>
        <w:pStyle w:val="9"/>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 xml:space="preserve">This research </w:t>
      </w:r>
      <w:r>
        <w:rPr>
          <w:rFonts w:hint="eastAsia" w:ascii="Arial" w:hAnsi="Arial" w:eastAsia="Noto Sans SC" w:cs="Arial"/>
          <w:b w:val="0"/>
          <w:kern w:val="2"/>
          <w:sz w:val="24"/>
          <w:szCs w:val="24"/>
          <w:lang w:val="en-US" w:eastAsia="zh-CN" w:bidi="ar-SA"/>
        </w:rPr>
        <w:t>use the Professional statistical software(</w:t>
      </w:r>
      <w:r>
        <w:rPr>
          <w:rFonts w:hint="default" w:ascii="Arial" w:hAnsi="Arial" w:eastAsia="Noto Sans SC" w:cs="Arial"/>
          <w:b w:val="0"/>
          <w:kern w:val="2"/>
          <w:sz w:val="24"/>
          <w:szCs w:val="24"/>
          <w:lang w:val="en-US" w:eastAsia="zh-CN" w:bidi="ar-SA"/>
        </w:rPr>
        <w:t>SPSS 27.0.1</w:t>
      </w:r>
      <w:r>
        <w:rPr>
          <w:rFonts w:hint="eastAsia" w:ascii="Arial" w:hAnsi="Arial" w:eastAsia="Noto Sans SC" w:cs="Arial"/>
          <w:b w:val="0"/>
          <w:kern w:val="2"/>
          <w:sz w:val="24"/>
          <w:szCs w:val="24"/>
          <w:lang w:val="en-US" w:eastAsia="zh-CN" w:bidi="ar-SA"/>
        </w:rPr>
        <w:t xml:space="preserve"> CN ver) and spsspro to p</w:t>
      </w:r>
      <w:r>
        <w:rPr>
          <w:rFonts w:hint="eastAsia" w:ascii="Arial" w:hAnsi="Arial" w:eastAsia="Noto Sans SC" w:cs="Arial"/>
          <w:b w:val="0"/>
          <w:kern w:val="2"/>
          <w:sz w:val="24"/>
          <w:szCs w:val="24"/>
          <w:lang w:val="en-US" w:eastAsia="zh-CN" w:bidi="ar-SA"/>
        </w:rPr>
        <w:t xml:space="preserve">erform data processing and analysis,meanwhile,and use the </w:t>
      </w:r>
      <w:r>
        <w:rPr>
          <w:rFonts w:hint="default" w:ascii="Arial" w:hAnsi="Arial" w:eastAsia="Noto Sans SC" w:cs="Arial"/>
          <w:b w:val="0"/>
          <w:kern w:val="2"/>
          <w:sz w:val="24"/>
          <w:szCs w:val="24"/>
          <w:lang w:val="en-US" w:eastAsia="zh-CN" w:bidi="ar-SA"/>
        </w:rPr>
        <w:t>Excel 2019</w:t>
      </w:r>
      <w:r>
        <w:rPr>
          <w:rFonts w:hint="eastAsia" w:ascii="Arial" w:hAnsi="Arial" w:eastAsia="Noto Sans SC" w:cs="Arial"/>
          <w:b w:val="0"/>
          <w:kern w:val="2"/>
          <w:sz w:val="24"/>
          <w:szCs w:val="24"/>
          <w:lang w:val="en-US" w:eastAsia="zh-CN" w:bidi="ar-SA"/>
        </w:rPr>
        <w:t xml:space="preserve"> to Perform data visualisation.</w:t>
      </w:r>
    </w:p>
    <w:p w14:paraId="227D1F6D">
      <w:pPr>
        <w:pStyle w:val="9"/>
        <w:keepNext w:val="0"/>
        <w:keepLines w:val="0"/>
        <w:widowControl/>
        <w:suppressLineNumbers w:val="0"/>
        <w:rPr>
          <w:rFonts w:hint="default"/>
          <w:lang w:val="en-US"/>
        </w:rPr>
      </w:pPr>
      <w:r>
        <w:rPr>
          <w:rFonts w:hint="eastAsia" w:ascii="Arial" w:hAnsi="Arial" w:eastAsia="Noto Sans SC" w:cs="Arial"/>
          <w:b w:val="0"/>
          <w:kern w:val="2"/>
          <w:sz w:val="24"/>
          <w:szCs w:val="24"/>
          <w:lang w:val="en-US" w:eastAsia="zh-CN" w:bidi="ar-SA"/>
        </w:rPr>
        <w:t xml:space="preserve">Using </w:t>
      </w:r>
      <w:r>
        <w:rPr>
          <w:rFonts w:hint="default" w:ascii="Arial" w:hAnsi="Arial" w:eastAsia="Noto Sans SC" w:cs="Arial"/>
          <w:b w:val="0"/>
          <w:kern w:val="2"/>
          <w:sz w:val="24"/>
          <w:szCs w:val="24"/>
          <w:lang w:val="en-US" w:eastAsia="zh-CN" w:bidi="ar-SA"/>
        </w:rPr>
        <w:t>SPSS 27.0.1</w:t>
      </w:r>
      <w:r>
        <w:rPr>
          <w:rFonts w:hint="eastAsia" w:ascii="Arial" w:hAnsi="Arial" w:eastAsia="Noto Sans SC" w:cs="Arial"/>
          <w:b w:val="0"/>
          <w:kern w:val="2"/>
          <w:sz w:val="24"/>
          <w:szCs w:val="24"/>
          <w:lang w:val="en-US" w:eastAsia="zh-CN" w:bidi="ar-SA"/>
        </w:rPr>
        <w:t xml:space="preserve"> CN ver to operate Core data cleansing and analysis work,including:Performing data validity tests, recoding variables (e.g. converting age and educational background variables to ordered categorical variables), calculating scale reliabilities (Cronbach's Alpha coefficient of 0.822), and performing inferential statistics such as correlation and regression analyses.</w:t>
      </w:r>
    </w:p>
    <w:p w14:paraId="2B915DF7">
      <w:pPr>
        <w:jc w:val="left"/>
        <w:rPr>
          <w:rFonts w:hint="default" w:ascii="Arial" w:hAnsi="Arial" w:eastAsia="Noto Sans SC" w:cs="Arial"/>
          <w:b/>
          <w:bCs/>
          <w:color w:val="000000" w:themeColor="text1"/>
          <w:sz w:val="24"/>
          <w:szCs w:val="24"/>
          <w14:textFill>
            <w14:solidFill>
              <w14:schemeClr w14:val="tx1"/>
            </w14:solidFill>
          </w14:textFill>
        </w:rPr>
      </w:pPr>
    </w:p>
    <w:p w14:paraId="0192443E">
      <w:pPr>
        <w:pStyle w:val="9"/>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To verify the robustness of the analysis results, the study simultaneously used the SPSSPRO online analysis platform for auxiliary analysis and SEM mapping. In terms of data visualisation, a variety of statistical charts including bar charts, line charts and scatter plots were produced using Excel 2019 to visually present the core findings such as the distribution of users' purchase intention and the relationship between content credibility and satisfaction on different platforms. This multi-tool synergistic analysis strategy not only ensures the professionalism of data processing, but also enhances the presentation of research findings through visualisation.</w:t>
      </w:r>
    </w:p>
    <w:p w14:paraId="5E4A4726">
      <w:pPr>
        <w:jc w:val="left"/>
        <w:rPr>
          <w:rFonts w:hint="default" w:ascii="Arial" w:hAnsi="Arial" w:eastAsia="Noto Sans SC" w:cs="Arial"/>
          <w:b/>
          <w:bCs/>
          <w:color w:val="000000" w:themeColor="text1"/>
          <w:sz w:val="24"/>
          <w:szCs w:val="24"/>
          <w14:textFill>
            <w14:solidFill>
              <w14:schemeClr w14:val="tx1"/>
            </w14:solidFill>
          </w14:textFill>
        </w:rPr>
      </w:pPr>
    </w:p>
    <w:p w14:paraId="2088F31E">
      <w:pPr>
        <w:pStyle w:val="18"/>
        <w:bidi w:val="0"/>
        <w:rPr>
          <w:rFonts w:hint="default"/>
          <w:lang w:val="en-US" w:eastAsia="zh-CN"/>
        </w:rPr>
      </w:pPr>
      <w:bookmarkStart w:id="50" w:name="_Toc24103"/>
      <w:bookmarkStart w:id="51" w:name="_Toc28432"/>
      <w:r>
        <w:rPr>
          <w:rFonts w:hint="default"/>
          <w:lang w:val="en-US" w:eastAsia="zh-CN"/>
        </w:rPr>
        <w:t>3.2.7Data validity and reliability</w:t>
      </w:r>
      <w:bookmarkEnd w:id="50"/>
      <w:bookmarkEnd w:id="51"/>
    </w:p>
    <w:p w14:paraId="0C5EFC88">
      <w:pPr>
        <w:pStyle w:val="9"/>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This research using Systematic data cleansing process to ensure analysis quality,and operating Multiple testing steps in Data processing.</w:t>
      </w:r>
    </w:p>
    <w:p w14:paraId="673050FE">
      <w:pPr>
        <w:pStyle w:val="9"/>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 xml:space="preserve">Firstly, invalid data exclusion was carried out by deleting a total of 11 cases with more than 20% of key variables missing, and at the same time excluding logically contradictory records such as 2 cases of doctoral degree holders under the age of 18. 321 valid samples were retained after rigorous screening, with an exclusion rate of 3.3%. In the variable standardisation stage, core variables such as age and educational background were meticulously recoded and labels were defined, for example, educational background was recombined into four standardised categories: ‘high school and below’, “specialist”, ‘bachelor's degree’ and ‘master's degree and above’. In the outlier handling section, the data quality was ensured through multi-dimensional validation, confirming that the age distribution is in line with the characteristics of </w:t>
      </w:r>
      <w:bookmarkStart w:id="176" w:name="_GoBack"/>
      <w:bookmarkEnd w:id="176"/>
      <w:r>
        <w:rPr>
          <w:rFonts w:hint="eastAsia" w:ascii="Arial" w:hAnsi="Arial" w:eastAsia="Noto Sans SC" w:cs="Arial"/>
          <w:b w:val="0"/>
          <w:kern w:val="2"/>
          <w:sz w:val="24"/>
          <w:szCs w:val="24"/>
          <w:lang w:val="en-US" w:eastAsia="zh-CN" w:bidi="ar-SA"/>
        </w:rPr>
        <w:t>Chinese netizens (97.3% of the 1834 age group), and that the educational background variable does not have an extreme distribution.</w:t>
      </w:r>
    </w:p>
    <w:p w14:paraId="5B7C92DF">
      <w:pPr>
        <w:jc w:val="left"/>
        <w:rPr>
          <w:rFonts w:hint="default" w:ascii="Arial" w:hAnsi="Arial" w:eastAsia="Noto Sans SC" w:cs="Arial"/>
          <w:b w:val="0"/>
          <w:kern w:val="2"/>
          <w:sz w:val="24"/>
          <w:szCs w:val="24"/>
          <w:lang w:val="en-US" w:eastAsia="zh-CN" w:bidi="ar-SA"/>
        </w:rPr>
      </w:pPr>
    </w:p>
    <w:p w14:paraId="73BE6A74">
      <w:pPr>
        <w:pStyle w:val="9"/>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To address the problem of missing data, the study used the cross-tabulation method to conduct a systematic test, and the validation results showed that the missing values were randomly distributed (χ²=1.32, p=.251), indicating that the missing mechanism does not systematically bias the analysis results. After the rigorous data cleaning process described above, the final dataset obtained contains 321 valid samples and the overall missingness rate is controlled at a low level of 2.4%. It should be noted that due to the sample structure limitation, the sample size of the age group of 35 years old and above is only 7, and the conclusion of analyses for this group needs to be maintained with caution. A complete record of the cleaning process with specific operational details can be found in Appendix B.</w:t>
      </w:r>
    </w:p>
    <w:p w14:paraId="542B5811">
      <w:pPr>
        <w:pStyle w:val="9"/>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In terms of scale reliability testing, the study used Cronbach's Alpha coefficient for measurement, and the results showed high internal consistency across the scales (Alpha coefficient = 0.822), a result that confirms the reliability of the questionnaire measurement tool. A total of 56 invalid cases were excluded from the data cleaning process, accounting for 8.4 per cent of the total sample size, and 608 valid cases were retai</w:t>
      </w:r>
      <w:r>
        <w:rPr>
          <w:rFonts w:hint="eastAsia" w:ascii="Arial" w:hAnsi="Arial" w:eastAsia="Noto Sans SC" w:cs="Arial"/>
          <w:b w:val="0"/>
          <w:kern w:val="2"/>
          <w:sz w:val="24"/>
          <w:szCs w:val="24"/>
          <w:lang w:val="en-US" w:eastAsia="zh-CN" w:bidi="ar-SA"/>
        </w:rPr>
        <w:t>ned after rigorous screening, accounting for 91.6 per cent of the original sample.These are provide stable Data quality assurance to Follow-up data analysis.</w:t>
      </w:r>
    </w:p>
    <w:p w14:paraId="7A80139B">
      <w:pPr>
        <w:pStyle w:val="9"/>
        <w:keepNext w:val="0"/>
        <w:keepLines w:val="0"/>
        <w:widowControl/>
        <w:suppressLineNumbers w:val="0"/>
        <w:rPr>
          <w:rFonts w:hint="default" w:ascii="Arial" w:hAnsi="Arial" w:eastAsia="Noto Sans SC" w:cs="Arial"/>
          <w:b w:val="0"/>
          <w:kern w:val="2"/>
          <w:sz w:val="24"/>
          <w:szCs w:val="24"/>
          <w:lang w:val="en-US" w:eastAsia="zh-CN" w:bidi="ar-SA"/>
        </w:rPr>
      </w:pPr>
    </w:p>
    <w:p w14:paraId="3AA036B2">
      <w:pPr>
        <w:pStyle w:val="18"/>
        <w:bidi w:val="0"/>
        <w:rPr>
          <w:rFonts w:hint="default"/>
          <w:lang w:val="en-US" w:eastAsia="zh-CN"/>
        </w:rPr>
      </w:pPr>
      <w:bookmarkStart w:id="52" w:name="_Toc15050"/>
      <w:bookmarkStart w:id="53" w:name="_Toc21164"/>
      <w:r>
        <w:rPr>
          <w:rFonts w:hint="default"/>
          <w:lang w:val="en-US" w:eastAsia="zh-CN"/>
        </w:rPr>
        <w:t>3.2.8 Research ethical issues</w:t>
      </w:r>
      <w:bookmarkEnd w:id="52"/>
      <w:bookmarkEnd w:id="53"/>
    </w:p>
    <w:p w14:paraId="5ACFEBE1">
      <w:pPr>
        <w:pStyle w:val="9"/>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When delivering the questionnaire,I set an representations,which explain my identification/aim of study/the right to opt out and skip questions at any time.This indicate that the respondents completed this questionnaire voluntarily,and the ethical issues are minimised.I also ensure data are anonymised and processed for academic research purposes only.</w:t>
      </w:r>
    </w:p>
    <w:p w14:paraId="2E9B508E">
      <w:pPr>
        <w:pStyle w:val="9"/>
        <w:keepNext w:val="0"/>
        <w:keepLines w:val="0"/>
        <w:widowControl/>
        <w:suppressLineNumbers w:val="0"/>
        <w:rPr>
          <w:rFonts w:hint="default" w:eastAsiaTheme="minorEastAsia"/>
          <w:lang w:val="en-US" w:eastAsia="zh-CN"/>
        </w:rPr>
      </w:pPr>
    </w:p>
    <w:p w14:paraId="5C525C45">
      <w:pPr>
        <w:pStyle w:val="18"/>
        <w:bidi w:val="0"/>
        <w:rPr>
          <w:rFonts w:hint="default"/>
          <w:lang w:val="en-US" w:eastAsia="zh-CN"/>
        </w:rPr>
      </w:pPr>
      <w:bookmarkStart w:id="54" w:name="_Toc10892"/>
      <w:bookmarkStart w:id="55" w:name="_Toc4708"/>
      <w:r>
        <w:rPr>
          <w:rFonts w:hint="default"/>
          <w:lang w:val="en-US" w:eastAsia="zh-CN"/>
        </w:rPr>
        <w:t>3.3Limitations of research methods</w:t>
      </w:r>
      <w:bookmarkEnd w:id="54"/>
      <w:bookmarkEnd w:id="55"/>
    </w:p>
    <w:p w14:paraId="02A817CA">
      <w:pPr>
        <w:pStyle w:val="9"/>
        <w:keepNext w:val="0"/>
        <w:keepLines w:val="0"/>
        <w:widowControl/>
        <w:suppressLineNumbers w:val="0"/>
        <w:rPr>
          <w:rFonts w:hint="default"/>
          <w:lang w:val="en-US" w:eastAsia="zh-CN"/>
        </w:rPr>
      </w:pPr>
      <w:r>
        <w:rPr>
          <w:rFonts w:hint="eastAsia" w:ascii="Arial" w:hAnsi="Arial" w:eastAsia="Noto Sans SC" w:cs="Arial"/>
          <w:b w:val="0"/>
          <w:kern w:val="2"/>
          <w:sz w:val="24"/>
          <w:szCs w:val="24"/>
          <w:lang w:val="en-US" w:eastAsia="zh-CN" w:bidi="ar-SA"/>
        </w:rPr>
        <w:t>This design of questionnaire is adopt to catching the current situation of Impact of Self-Media Marketing on Beijing Consumers.The reason why use this design method is:</w:t>
      </w:r>
    </w:p>
    <w:p w14:paraId="3F0EBC0D">
      <w:pPr>
        <w:jc w:val="left"/>
        <w:rPr>
          <w:rFonts w:hint="default" w:ascii="Arial" w:hAnsi="Arial" w:eastAsia="Noto Sans SC" w:cs="Arial"/>
          <w:b/>
          <w:bCs/>
          <w:color w:val="E54C5E" w:themeColor="accent6"/>
          <w:sz w:val="24"/>
          <w:szCs w:val="24"/>
          <w:lang w:val="en-US" w:eastAsia="zh-CN"/>
          <w14:textFill>
            <w14:solidFill>
              <w14:schemeClr w14:val="accent6"/>
            </w14:solidFill>
          </w14:textFill>
        </w:rPr>
      </w:pPr>
    </w:p>
    <w:p w14:paraId="10A70C2A">
      <w:pPr>
        <w:numPr>
          <w:ilvl w:val="0"/>
          <w:numId w:val="1"/>
        </w:num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当前问卷</w:t>
      </w:r>
      <w:r>
        <w:rPr>
          <w:rFonts w:hint="default" w:ascii="Arial" w:hAnsi="Arial" w:eastAsia="Noto Sans SC" w:cs="Arial"/>
          <w:b/>
          <w:bCs/>
          <w:color w:val="000000" w:themeColor="text1"/>
          <w:sz w:val="24"/>
          <w:szCs w:val="24"/>
          <w14:textFill>
            <w14:solidFill>
              <w14:schemeClr w14:val="tx1"/>
            </w14:solidFill>
          </w14:textFill>
        </w:rPr>
        <w:t>设计适用于捕捉当前自媒体营销对北京消费者影响的现状</w:t>
      </w:r>
      <w:r>
        <w:rPr>
          <w:rFonts w:hint="default" w:ascii="Arial" w:hAnsi="Arial" w:eastAsia="Noto Sans SC" w:cs="Arial"/>
          <w:b/>
          <w:bCs/>
          <w:color w:val="000000" w:themeColor="text1"/>
          <w:sz w:val="24"/>
          <w:szCs w:val="24"/>
          <w:lang w:eastAsia="zh-CN"/>
          <w14:textFill>
            <w14:solidFill>
              <w14:schemeClr w14:val="tx1"/>
            </w14:solidFill>
          </w14:textFill>
        </w:rPr>
        <w:t>，</w:t>
      </w:r>
      <w:r>
        <w:rPr>
          <w:rFonts w:hint="default" w:ascii="Arial" w:hAnsi="Arial" w:eastAsia="Noto Sans SC" w:cs="Arial"/>
          <w:b/>
          <w:bCs/>
          <w:color w:val="000000" w:themeColor="text1"/>
          <w:sz w:val="24"/>
          <w:szCs w:val="24"/>
          <w14:textFill>
            <w14:solidFill>
              <w14:schemeClr w14:val="tx1"/>
            </w14:solidFill>
          </w14:textFill>
        </w:rPr>
        <w:t>选择此设计的原因是：1）与研究目标匹配，重点考察现状而非发展过程；2）符合混合方法中量化研究的需求；3）在有限研究周期内的可行性。但</w:t>
      </w:r>
      <w:r>
        <w:rPr>
          <w:rFonts w:hint="default" w:ascii="Arial" w:hAnsi="Arial" w:eastAsia="Noto Sans SC" w:cs="Arial"/>
          <w:b/>
          <w:bCs/>
          <w:color w:val="000000" w:themeColor="text1"/>
          <w:sz w:val="24"/>
          <w:szCs w:val="24"/>
          <w:lang w:val="en-US" w:eastAsia="zh-CN"/>
          <w14:textFill>
            <w14:solidFill>
              <w14:schemeClr w14:val="tx1"/>
            </w14:solidFill>
          </w14:textFill>
        </w:rPr>
        <w:t>从长远来看，</w:t>
      </w:r>
      <w:r>
        <w:rPr>
          <w:rFonts w:hint="default" w:ascii="Arial" w:hAnsi="Arial" w:eastAsia="Noto Sans SC" w:cs="Arial"/>
          <w:b/>
          <w:bCs/>
          <w:color w:val="000000" w:themeColor="text1"/>
          <w:sz w:val="24"/>
          <w:szCs w:val="24"/>
          <w14:textFill>
            <w14:solidFill>
              <w14:schemeClr w14:val="tx1"/>
            </w14:solidFill>
          </w14:textFill>
        </w:rPr>
        <w:t>无法追踪消费者行为的长期变化</w:t>
      </w:r>
      <w:r>
        <w:rPr>
          <w:rFonts w:hint="default" w:ascii="Arial" w:hAnsi="Arial" w:eastAsia="Noto Sans SC" w:cs="Arial"/>
          <w:b/>
          <w:bCs/>
          <w:color w:val="000000" w:themeColor="text1"/>
          <w:sz w:val="24"/>
          <w:szCs w:val="24"/>
          <w:lang w:eastAsia="zh-CN"/>
          <w14:textFill>
            <w14:solidFill>
              <w14:schemeClr w14:val="tx1"/>
            </w14:solidFill>
          </w14:textFill>
        </w:rPr>
        <w:t>。</w:t>
      </w:r>
    </w:p>
    <w:p w14:paraId="4C6E15CF">
      <w:pPr>
        <w:jc w:val="left"/>
        <w:rPr>
          <w:rFonts w:hint="default" w:ascii="Arial" w:hAnsi="Arial" w:eastAsia="Noto Sans SC" w:cs="Arial"/>
          <w:b/>
          <w:bCs/>
          <w:color w:val="E54C5E" w:themeColor="accent6"/>
          <w:sz w:val="24"/>
          <w:szCs w:val="24"/>
          <w:lang w:val="en-US" w:eastAsia="zh-CN"/>
          <w14:textFill>
            <w14:solidFill>
              <w14:schemeClr w14:val="accent6"/>
            </w14:solidFill>
          </w14:textFill>
        </w:rPr>
      </w:pPr>
    </w:p>
    <w:p w14:paraId="521CCBAC">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2.</w:t>
      </w:r>
      <w:r>
        <w:rPr>
          <w:rFonts w:hint="default" w:ascii="Arial" w:hAnsi="Arial" w:eastAsia="Noto Sans SC" w:cs="Arial"/>
          <w:color w:val="000000" w:themeColor="text1"/>
          <w:sz w:val="24"/>
          <w:szCs w:val="24"/>
          <w14:textFill>
            <w14:solidFill>
              <w14:schemeClr w14:val="tx1"/>
            </w14:solidFill>
          </w14:textFill>
        </w:rPr>
        <w:t>在数据收集和处理过程中面临技术性限制。最显著的问题在于核心变量Q12（测量实际购买行为）的数据异常。尽管</w:t>
      </w:r>
      <w:r>
        <w:rPr>
          <w:rFonts w:hint="default" w:ascii="Arial" w:hAnsi="Arial" w:eastAsia="Noto Sans SC" w:cs="Arial"/>
          <w:color w:val="000000" w:themeColor="text1"/>
          <w:sz w:val="24"/>
          <w:szCs w:val="24"/>
          <w:lang w:val="en-US" w:eastAsia="zh-CN"/>
          <w14:textFill>
            <w14:solidFill>
              <w14:schemeClr w14:val="tx1"/>
            </w14:solidFill>
          </w14:textFill>
        </w:rPr>
        <w:t>我</w:t>
      </w:r>
      <w:r>
        <w:rPr>
          <w:rFonts w:hint="default" w:ascii="Arial" w:hAnsi="Arial" w:eastAsia="Noto Sans SC" w:cs="Arial"/>
          <w:color w:val="000000" w:themeColor="text1"/>
          <w:sz w:val="24"/>
          <w:szCs w:val="24"/>
          <w14:textFill>
            <w14:solidFill>
              <w14:schemeClr w14:val="tx1"/>
            </w14:solidFill>
          </w14:textFill>
        </w:rPr>
        <w:t>通过跨数据集校验、多重编码转换和缺失值分析等标准化流程进行处理（包括将数据集2的Q12_1/Q12_2变量导入主数据集并重命名为purchased_Y/purchased_N），但最终发现两个衍生变量的频次分布与原始问卷逻辑存在不可调和的矛盾。技术溯源表明，该问题可能源于初期数据采集时平台系统对跳答题的逻辑校验缺失，导致部分跳过Q12的受访者仍在后续问题中被错误记录。鉴于该变量对研究假设检验的关键性，我不得不采取保守策略：在主要分析中放弃使用Q12及其衍生变量，转而通过Q14和Q13（构建替代性测量指标。这一处理虽可能削弱结论的直接性，但通过三重验证保障了推论效度：（1）对比清洗前后样本的人口学特征分布无显著差异（p&gt;0.05）；（2）使用结构方程模型验证替代变量的路径系数与原假设一致；（3）在附录C公开异常数据供复核。该局限提示未来研究需在数字化问卷中强化逻辑跳转的实时监控，并建议采用多源数据交叉验证策略。</w:t>
      </w:r>
    </w:p>
    <w:p w14:paraId="20CE5BBD">
      <w:pPr>
        <w:jc w:val="left"/>
        <w:rPr>
          <w:rFonts w:hint="default" w:ascii="Arial" w:hAnsi="Arial" w:eastAsia="Noto Sans SC" w:cs="Arial"/>
          <w:color w:val="000000" w:themeColor="text1"/>
          <w:sz w:val="24"/>
          <w:szCs w:val="24"/>
          <w14:textFill>
            <w14:solidFill>
              <w14:schemeClr w14:val="tx1"/>
            </w14:solidFill>
          </w14:textFill>
        </w:rPr>
      </w:pPr>
    </w:p>
    <w:p w14:paraId="5EEDF581">
      <w:pPr>
        <w:jc w:val="left"/>
        <w:rPr>
          <w:rFonts w:hint="default" w:ascii="Arial" w:hAnsi="Arial" w:eastAsia="Noto Sans SC" w:cs="Arial"/>
          <w:b/>
          <w:bCs/>
          <w:color w:val="E54C5E" w:themeColor="accent6"/>
          <w:sz w:val="24"/>
          <w:szCs w:val="24"/>
          <w:lang w:val="en-US" w:eastAsia="zh-CN"/>
          <w14:textFill>
            <w14:solidFill>
              <w14:schemeClr w14:val="accent6"/>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3.纯量化设计存在局限性。</w:t>
      </w:r>
      <w:r>
        <w:rPr>
          <w:rFonts w:hint="default" w:ascii="Arial" w:hAnsi="Arial" w:eastAsia="Noto Sans SC" w:cs="Arial"/>
          <w:color w:val="000000" w:themeColor="text1"/>
          <w:sz w:val="24"/>
          <w:szCs w:val="24"/>
          <w14:textFill>
            <w14:solidFill>
              <w14:schemeClr w14:val="tx1"/>
            </w14:solidFill>
          </w14:textFill>
        </w:rPr>
        <w:t>（1）</w:t>
      </w:r>
      <w:r>
        <w:rPr>
          <w:rFonts w:hint="default" w:ascii="Arial" w:hAnsi="Arial" w:eastAsia="Noto Sans SC" w:cs="Arial"/>
          <w:b/>
          <w:bCs/>
          <w:color w:val="000000" w:themeColor="text1"/>
          <w:sz w:val="24"/>
          <w:szCs w:val="24"/>
          <w:lang w:val="en-US" w:eastAsia="zh-CN"/>
          <w14:textFill>
            <w14:solidFill>
              <w14:schemeClr w14:val="tx1"/>
            </w14:solidFill>
          </w14:textFill>
        </w:rPr>
        <w:t>Q9的7点李克特量表可能产生中间偏误（如crtrust1评分集中45分），且无法解释Q13中"评论推荐"（55.2%）比"媒体广告"（29.8%）更有效的深层机制；</w:t>
      </w:r>
      <w:r>
        <w:rPr>
          <w:rFonts w:hint="default" w:ascii="Arial" w:hAnsi="Arial" w:eastAsia="Noto Sans SC" w:cs="Arial"/>
          <w:color w:val="000000" w:themeColor="text1"/>
          <w:sz w:val="24"/>
          <w:szCs w:val="24"/>
          <w14:textFill>
            <w14:solidFill>
              <w14:schemeClr w14:val="tx1"/>
            </w14:solidFill>
          </w14:textFill>
        </w:rPr>
        <w:t>（2）</w:t>
      </w:r>
      <w:r>
        <w:rPr>
          <w:rFonts w:hint="default" w:ascii="Arial" w:hAnsi="Arial" w:eastAsia="Noto Sans SC" w:cs="Arial"/>
          <w:b/>
          <w:bCs/>
          <w:color w:val="000000" w:themeColor="text1"/>
          <w:sz w:val="24"/>
          <w:szCs w:val="24"/>
          <w:lang w:val="en-US" w:eastAsia="zh-CN"/>
          <w14:textFill>
            <w14:solidFill>
              <w14:schemeClr w14:val="tx1"/>
            </w14:solidFill>
          </w14:textFill>
        </w:rPr>
        <w:t>Q15多选题数据难以建立"视觉内容"（40%）与purchase_likely的因果关系；</w:t>
      </w:r>
      <w:r>
        <w:rPr>
          <w:rFonts w:hint="default" w:ascii="Arial" w:hAnsi="Arial" w:eastAsia="Noto Sans SC" w:cs="Arial"/>
          <w:color w:val="000000" w:themeColor="text1"/>
          <w:sz w:val="24"/>
          <w:szCs w:val="24"/>
          <w14:textFill>
            <w14:solidFill>
              <w14:schemeClr w14:val="tx1"/>
            </w14:solidFill>
          </w14:textFill>
        </w:rPr>
        <w:t>（3）</w:t>
      </w:r>
      <w:r>
        <w:rPr>
          <w:rFonts w:hint="default" w:ascii="Arial" w:hAnsi="Arial" w:eastAsia="Noto Sans SC" w:cs="Arial"/>
          <w:b/>
          <w:bCs/>
          <w:color w:val="000000" w:themeColor="text1"/>
          <w:sz w:val="24"/>
          <w:szCs w:val="24"/>
          <w:lang w:val="en-US" w:eastAsia="zh-CN"/>
          <w14:textFill>
            <w14:solidFill>
              <w14:schemeClr w14:val="tx1"/>
            </w14:solidFill>
          </w14:textFill>
        </w:rPr>
        <w:t>Q16中"个性化满意度"（均值4.0）与"需求匹配满意度"（均值3.9）的实质差异需语境补充。为了弥补量化设计的局限，增强解释力，本研究将通过构建Q16六维度满意度潜变量，并采用SEM多群组分析检验年龄/教育背景的调节效应，同时将在讨论部分结合文献解释异常数据（如Q12中12.3%"数据异常"个案）。通过这种方法论设计，既保证了结论的客观性，也在现有框架内最大程度弥补了缺乏质性数据的不足。</w:t>
      </w:r>
      <w:r>
        <w:rPr>
          <w:rFonts w:hint="default" w:ascii="Arial" w:hAnsi="Arial" w:eastAsia="Noto Sans SC" w:cs="Arial"/>
          <w:b/>
          <w:bCs/>
          <w:color w:val="E54C5E" w:themeColor="accent6"/>
          <w:sz w:val="24"/>
          <w:szCs w:val="24"/>
          <w:lang w:val="en-US" w:eastAsia="zh-CN"/>
          <w14:textFill>
            <w14:solidFill>
              <w14:schemeClr w14:val="accent6"/>
            </w14:solidFill>
          </w14:textFill>
        </w:rPr>
        <w:t>（过去式）</w:t>
      </w:r>
    </w:p>
    <w:p w14:paraId="10869768">
      <w:pPr>
        <w:jc w:val="left"/>
        <w:rPr>
          <w:rFonts w:hint="default" w:ascii="Arial" w:hAnsi="Arial" w:eastAsia="Noto Sans SC" w:cs="Arial"/>
          <w:color w:val="000000" w:themeColor="text1"/>
          <w:sz w:val="24"/>
          <w:szCs w:val="24"/>
          <w14:textFill>
            <w14:solidFill>
              <w14:schemeClr w14:val="tx1"/>
            </w14:solidFill>
          </w14:textFill>
        </w:rPr>
      </w:pPr>
    </w:p>
    <w:p w14:paraId="013B8F4F">
      <w:pPr>
        <w:pStyle w:val="17"/>
        <w:bidi w:val="0"/>
        <w:rPr>
          <w:rFonts w:hint="default"/>
        </w:rPr>
      </w:pPr>
    </w:p>
    <w:p w14:paraId="210C416F">
      <w:pPr>
        <w:pStyle w:val="17"/>
        <w:bidi w:val="0"/>
        <w:jc w:val="left"/>
        <w:rPr>
          <w:rFonts w:hint="default"/>
        </w:rPr>
      </w:pPr>
      <w:bookmarkStart w:id="56" w:name="_Toc4612"/>
      <w:bookmarkStart w:id="57" w:name="_Toc17910"/>
      <w:r>
        <w:rPr>
          <w:rFonts w:hint="default"/>
        </w:rPr>
        <w:t>CHAPTER 4: Results</w:t>
      </w:r>
      <w:bookmarkEnd w:id="56"/>
      <w:bookmarkEnd w:id="57"/>
    </w:p>
    <w:p w14:paraId="5A04A0E0">
      <w:pPr>
        <w:pStyle w:val="18"/>
        <w:bidi w:val="0"/>
        <w:rPr>
          <w:rFonts w:hint="default"/>
        </w:rPr>
      </w:pPr>
      <w:bookmarkStart w:id="58" w:name="_Toc7032"/>
      <w:bookmarkStart w:id="59" w:name="_Toc156"/>
      <w:r>
        <w:rPr>
          <w:rFonts w:hint="default"/>
          <w:lang w:val="en-US" w:eastAsia="zh-CN"/>
        </w:rPr>
        <w:t>4</w:t>
      </w:r>
      <w:r>
        <w:rPr>
          <w:rFonts w:hint="default"/>
        </w:rPr>
        <w:t>.1Descriptive statistics</w:t>
      </w:r>
      <w:bookmarkEnd w:id="58"/>
      <w:bookmarkEnd w:id="59"/>
    </w:p>
    <w:p w14:paraId="2EFA529D">
      <w:pPr>
        <w:pStyle w:val="18"/>
        <w:bidi w:val="0"/>
        <w:rPr>
          <w:rFonts w:hint="default"/>
          <w:lang w:eastAsia="zh-CN"/>
        </w:rPr>
      </w:pPr>
      <w:bookmarkStart w:id="60" w:name="_Toc811"/>
      <w:bookmarkStart w:id="61" w:name="_Toc22547"/>
      <w:r>
        <w:rPr>
          <w:rFonts w:hint="default"/>
          <w:lang w:val="en-US" w:eastAsia="zh-CN"/>
        </w:rPr>
        <w:t>4</w:t>
      </w:r>
      <w:r>
        <w:rPr>
          <w:rFonts w:hint="default"/>
        </w:rPr>
        <w:t>.1.1Demographic characteristics</w:t>
      </w:r>
      <w:r>
        <w:rPr>
          <w:rFonts w:hint="default"/>
          <w:lang w:eastAsia="zh-CN"/>
        </w:rPr>
        <w:t>（</w:t>
      </w:r>
      <w:r>
        <w:rPr>
          <w:rFonts w:hint="default"/>
          <w:lang w:val="en-US" w:eastAsia="zh-CN"/>
        </w:rPr>
        <w:t>Q1/Q2/Q5/Q6</w:t>
      </w:r>
      <w:r>
        <w:rPr>
          <w:rFonts w:hint="default"/>
          <w:lang w:eastAsia="zh-CN"/>
        </w:rPr>
        <w:t>）</w:t>
      </w:r>
      <w:bookmarkEnd w:id="60"/>
      <w:bookmarkEnd w:id="61"/>
    </w:p>
    <w:tbl>
      <w:tblPr>
        <w:tblStyle w:val="11"/>
        <w:tblW w:w="8957" w:type="dxa"/>
        <w:tblInd w:w="98" w:type="dxa"/>
        <w:tblLayout w:type="fixed"/>
        <w:tblCellMar>
          <w:top w:w="0" w:type="dxa"/>
          <w:left w:w="108" w:type="dxa"/>
          <w:bottom w:w="0" w:type="dxa"/>
          <w:right w:w="108" w:type="dxa"/>
        </w:tblCellMar>
      </w:tblPr>
      <w:tblGrid>
        <w:gridCol w:w="963"/>
        <w:gridCol w:w="3011"/>
        <w:gridCol w:w="2696"/>
        <w:gridCol w:w="2287"/>
      </w:tblGrid>
      <w:tr w14:paraId="773D1A4B">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E0D1BA">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variant</w:t>
            </w: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B0B662">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Type</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1CB3AD">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frequency</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8EC4A1">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per cent%</w:t>
            </w:r>
          </w:p>
        </w:tc>
      </w:tr>
      <w:tr w14:paraId="23163045">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A79DFE">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Gender</w:t>
            </w: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DAEE1F">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M</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8FB8A2">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110</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0F3E35">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33.1</w:t>
            </w:r>
          </w:p>
        </w:tc>
      </w:tr>
      <w:tr w14:paraId="3238D04F">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DE0D71">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91587E">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F</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B43F1C">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180</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07BC14">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5</w:t>
            </w:r>
            <w:r>
              <w:rPr>
                <w:rFonts w:hint="default" w:ascii="Arial" w:hAnsi="Arial" w:eastAsia="Noto Sans SC" w:cs="Arial"/>
                <w:color w:val="000000" w:themeColor="text1"/>
                <w:kern w:val="0"/>
                <w:sz w:val="24"/>
                <w:szCs w:val="24"/>
                <w:lang w:val="en-US" w:eastAsia="zh-CN" w:bidi="ar"/>
                <w14:textFill>
                  <w14:solidFill>
                    <w14:schemeClr w14:val="tx1"/>
                  </w14:solidFill>
                </w14:textFill>
              </w:rPr>
              <w:t>5</w:t>
            </w:r>
            <w:r>
              <w:rPr>
                <w:rFonts w:hint="default" w:ascii="Arial" w:hAnsi="Arial" w:eastAsia="Noto Sans SC" w:cs="Arial"/>
                <w:color w:val="000000" w:themeColor="text1"/>
                <w:kern w:val="0"/>
                <w:sz w:val="24"/>
                <w:szCs w:val="24"/>
                <w:lang w:bidi="ar"/>
                <w14:textFill>
                  <w14:solidFill>
                    <w14:schemeClr w14:val="tx1"/>
                  </w14:solidFill>
                </w14:textFill>
              </w:rPr>
              <w:t>.</w:t>
            </w:r>
            <w:r>
              <w:rPr>
                <w:rFonts w:hint="default" w:ascii="Arial" w:hAnsi="Arial" w:eastAsia="Noto Sans SC" w:cs="Arial"/>
                <w:color w:val="000000" w:themeColor="text1"/>
                <w:kern w:val="0"/>
                <w:sz w:val="24"/>
                <w:szCs w:val="24"/>
                <w:lang w:val="en-US" w:eastAsia="zh-CN" w:bidi="ar"/>
                <w14:textFill>
                  <w14:solidFill>
                    <w14:schemeClr w14:val="tx1"/>
                  </w14:solidFill>
                </w14:textFill>
              </w:rPr>
              <w:t>56</w:t>
            </w:r>
            <w:r>
              <w:rPr>
                <w:rFonts w:hint="default" w:ascii="Arial" w:hAnsi="Arial" w:eastAsia="Noto Sans SC" w:cs="Arial"/>
                <w:color w:val="000000" w:themeColor="text1"/>
                <w:kern w:val="0"/>
                <w:sz w:val="24"/>
                <w:szCs w:val="24"/>
                <w:lang w:bidi="ar"/>
                <w14:textFill>
                  <w14:solidFill>
                    <w14:schemeClr w14:val="tx1"/>
                  </w14:solidFill>
                </w14:textFill>
              </w:rPr>
              <w:t>%</w:t>
            </w:r>
          </w:p>
        </w:tc>
      </w:tr>
      <w:tr w14:paraId="5004A828">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2BC27E">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5ED118">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Other/Unfilled</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0A387C">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33</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9F23DE">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val="en-US" w:eastAsia="zh-CN" w:bidi="ar"/>
                <w14:textFill>
                  <w14:solidFill>
                    <w14:schemeClr w14:val="tx1"/>
                  </w14:solidFill>
                </w14:textFill>
              </w:rPr>
              <w:t>10.19</w:t>
            </w:r>
            <w:r>
              <w:rPr>
                <w:rFonts w:hint="default" w:ascii="Arial" w:hAnsi="Arial" w:eastAsia="Noto Sans SC" w:cs="Arial"/>
                <w:color w:val="000000" w:themeColor="text1"/>
                <w:kern w:val="0"/>
                <w:sz w:val="24"/>
                <w:szCs w:val="24"/>
                <w:lang w:bidi="ar"/>
                <w14:textFill>
                  <w14:solidFill>
                    <w14:schemeClr w14:val="tx1"/>
                  </w14:solidFill>
                </w14:textFill>
              </w:rPr>
              <w:t>%</w:t>
            </w:r>
          </w:p>
        </w:tc>
      </w:tr>
      <w:tr w14:paraId="061BF651">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4C0E71">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73D8EA">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missing value</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846E2C">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1</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860775">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0.31</w:t>
            </w:r>
          </w:p>
        </w:tc>
      </w:tr>
      <w:tr w14:paraId="56052A1F">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5032DB">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Age</w:t>
            </w: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1D85DB">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below18</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6222AD">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2</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2C4F73">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0.6</w:t>
            </w:r>
            <w:r>
              <w:rPr>
                <w:rFonts w:hint="default" w:ascii="Arial" w:hAnsi="Arial" w:eastAsia="Noto Sans SC" w:cs="Arial"/>
                <w:color w:val="000000" w:themeColor="text1"/>
                <w:kern w:val="0"/>
                <w:sz w:val="24"/>
                <w:szCs w:val="24"/>
                <w:lang w:val="en-US" w:eastAsia="zh-CN" w:bidi="ar"/>
                <w14:textFill>
                  <w14:solidFill>
                    <w14:schemeClr w14:val="tx1"/>
                  </w14:solidFill>
                </w14:textFill>
              </w:rPr>
              <w:t>2</w:t>
            </w:r>
          </w:p>
        </w:tc>
      </w:tr>
      <w:tr w14:paraId="3E94790A">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3B3779">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155029">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1824</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0233E0">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140</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0D853D">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4</w:t>
            </w:r>
            <w:r>
              <w:rPr>
                <w:rFonts w:hint="default" w:ascii="Arial" w:hAnsi="Arial" w:eastAsia="Noto Sans SC" w:cs="Arial"/>
                <w:color w:val="000000" w:themeColor="text1"/>
                <w:kern w:val="0"/>
                <w:sz w:val="24"/>
                <w:szCs w:val="24"/>
                <w:lang w:val="en-US" w:eastAsia="zh-CN" w:bidi="ar"/>
                <w14:textFill>
                  <w14:solidFill>
                    <w14:schemeClr w14:val="tx1"/>
                  </w14:solidFill>
                </w14:textFill>
              </w:rPr>
              <w:t>3</w:t>
            </w:r>
            <w:r>
              <w:rPr>
                <w:rFonts w:hint="default" w:ascii="Arial" w:hAnsi="Arial" w:eastAsia="Noto Sans SC" w:cs="Arial"/>
                <w:color w:val="000000" w:themeColor="text1"/>
                <w:kern w:val="0"/>
                <w:sz w:val="24"/>
                <w:szCs w:val="24"/>
                <w:lang w:bidi="ar"/>
                <w14:textFill>
                  <w14:solidFill>
                    <w14:schemeClr w14:val="tx1"/>
                  </w14:solidFill>
                </w14:textFill>
              </w:rPr>
              <w:t>.2</w:t>
            </w:r>
            <w:r>
              <w:rPr>
                <w:rFonts w:hint="default" w:ascii="Arial" w:hAnsi="Arial" w:eastAsia="Noto Sans SC" w:cs="Arial"/>
                <w:color w:val="000000" w:themeColor="text1"/>
                <w:kern w:val="0"/>
                <w:sz w:val="24"/>
                <w:szCs w:val="24"/>
                <w:lang w:val="en-US" w:eastAsia="zh-CN" w:bidi="ar"/>
                <w14:textFill>
                  <w14:solidFill>
                    <w14:schemeClr w14:val="tx1"/>
                  </w14:solidFill>
                </w14:textFill>
              </w:rPr>
              <w:t>1</w:t>
            </w:r>
          </w:p>
        </w:tc>
      </w:tr>
      <w:tr w14:paraId="6E9ED70E">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77CC77">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AD77A0">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2534</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666E7B">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180</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7B6656">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5</w:t>
            </w:r>
            <w:r>
              <w:rPr>
                <w:rFonts w:hint="default" w:ascii="Arial" w:hAnsi="Arial" w:eastAsia="Noto Sans SC" w:cs="Arial"/>
                <w:color w:val="000000" w:themeColor="text1"/>
                <w:kern w:val="0"/>
                <w:sz w:val="24"/>
                <w:szCs w:val="24"/>
                <w:lang w:val="en-US" w:eastAsia="zh-CN" w:bidi="ar"/>
                <w14:textFill>
                  <w14:solidFill>
                    <w14:schemeClr w14:val="tx1"/>
                  </w14:solidFill>
                </w14:textFill>
              </w:rPr>
              <w:t>5.56</w:t>
            </w:r>
          </w:p>
        </w:tc>
      </w:tr>
      <w:tr w14:paraId="400F2178">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92DFB0">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DF8707">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3444</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F73D2D">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4</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BE15CC">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1.2</w:t>
            </w:r>
            <w:r>
              <w:rPr>
                <w:rFonts w:hint="default" w:ascii="Arial" w:hAnsi="Arial" w:eastAsia="Noto Sans SC" w:cs="Arial"/>
                <w:color w:val="000000" w:themeColor="text1"/>
                <w:kern w:val="0"/>
                <w:sz w:val="24"/>
                <w:szCs w:val="24"/>
                <w:lang w:val="en-US" w:eastAsia="zh-CN" w:bidi="ar"/>
                <w14:textFill>
                  <w14:solidFill>
                    <w14:schemeClr w14:val="tx1"/>
                  </w14:solidFill>
                </w14:textFill>
              </w:rPr>
              <w:t>3</w:t>
            </w:r>
          </w:p>
        </w:tc>
      </w:tr>
      <w:tr w14:paraId="15BCF724">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A12864">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68C283">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4554</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5AF8C3">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2</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D4DE74">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0.6</w:t>
            </w:r>
            <w:r>
              <w:rPr>
                <w:rFonts w:hint="default" w:ascii="Arial" w:hAnsi="Arial" w:eastAsia="Noto Sans SC" w:cs="Arial"/>
                <w:color w:val="000000" w:themeColor="text1"/>
                <w:kern w:val="0"/>
                <w:sz w:val="24"/>
                <w:szCs w:val="24"/>
                <w:lang w:val="en-US" w:eastAsia="zh-CN" w:bidi="ar"/>
                <w14:textFill>
                  <w14:solidFill>
                    <w14:schemeClr w14:val="tx1"/>
                  </w14:solidFill>
                </w14:textFill>
              </w:rPr>
              <w:t>2</w:t>
            </w:r>
          </w:p>
        </w:tc>
      </w:tr>
      <w:tr w14:paraId="38371BAB">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022FB1">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B10AC3">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55+</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22A3CC">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1</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4A4EE0">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0.3</w:t>
            </w:r>
            <w:r>
              <w:rPr>
                <w:rFonts w:hint="default" w:ascii="Arial" w:hAnsi="Arial" w:eastAsia="Noto Sans SC" w:cs="Arial"/>
                <w:color w:val="000000" w:themeColor="text1"/>
                <w:kern w:val="0"/>
                <w:sz w:val="24"/>
                <w:szCs w:val="24"/>
                <w:lang w:val="en-US" w:eastAsia="zh-CN" w:bidi="ar"/>
                <w14:textFill>
                  <w14:solidFill>
                    <w14:schemeClr w14:val="tx1"/>
                  </w14:solidFill>
                </w14:textFill>
              </w:rPr>
              <w:t>1</w:t>
            </w:r>
          </w:p>
        </w:tc>
      </w:tr>
      <w:tr w14:paraId="7DA4CE87">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4EE9F1">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889D5B">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missing value</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1119F3">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3</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0C765F">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0.93</w:t>
            </w:r>
          </w:p>
        </w:tc>
      </w:tr>
      <w:tr w14:paraId="2DD9FB2C">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7287E9">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Edu</w:t>
            </w: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B6D71C">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High school and below</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0842A3">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41</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37C608">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12.</w:t>
            </w:r>
            <w:r>
              <w:rPr>
                <w:rFonts w:hint="default" w:ascii="Arial" w:hAnsi="Arial" w:eastAsia="Noto Sans SC" w:cs="Arial"/>
                <w:color w:val="000000" w:themeColor="text1"/>
                <w:kern w:val="0"/>
                <w:sz w:val="24"/>
                <w:szCs w:val="24"/>
                <w:lang w:val="en-US" w:eastAsia="zh-CN" w:bidi="ar"/>
                <w14:textFill>
                  <w14:solidFill>
                    <w14:schemeClr w14:val="tx1"/>
                  </w14:solidFill>
                </w14:textFill>
              </w:rPr>
              <w:t>65</w:t>
            </w:r>
          </w:p>
        </w:tc>
      </w:tr>
      <w:tr w14:paraId="49F6F4B0">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4B37B6">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0C64C3">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polytechnic</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6786F5">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75</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742F8A">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2</w:t>
            </w:r>
            <w:r>
              <w:rPr>
                <w:rFonts w:hint="default" w:ascii="Arial" w:hAnsi="Arial" w:eastAsia="Noto Sans SC" w:cs="Arial"/>
                <w:color w:val="000000" w:themeColor="text1"/>
                <w:kern w:val="0"/>
                <w:sz w:val="24"/>
                <w:szCs w:val="24"/>
                <w:lang w:val="en-US" w:eastAsia="zh-CN" w:bidi="ar"/>
                <w14:textFill>
                  <w14:solidFill>
                    <w14:schemeClr w14:val="tx1"/>
                  </w14:solidFill>
                </w14:textFill>
              </w:rPr>
              <w:t>3</w:t>
            </w:r>
            <w:r>
              <w:rPr>
                <w:rFonts w:hint="default" w:ascii="Arial" w:hAnsi="Arial" w:eastAsia="Noto Sans SC" w:cs="Arial"/>
                <w:color w:val="000000" w:themeColor="text1"/>
                <w:kern w:val="0"/>
                <w:sz w:val="24"/>
                <w:szCs w:val="24"/>
                <w:lang w:bidi="ar"/>
                <w14:textFill>
                  <w14:solidFill>
                    <w14:schemeClr w14:val="tx1"/>
                  </w14:solidFill>
                </w14:textFill>
              </w:rPr>
              <w:t>.</w:t>
            </w:r>
            <w:r>
              <w:rPr>
                <w:rFonts w:hint="default" w:ascii="Arial" w:hAnsi="Arial" w:eastAsia="Noto Sans SC" w:cs="Arial"/>
                <w:color w:val="000000" w:themeColor="text1"/>
                <w:kern w:val="0"/>
                <w:sz w:val="24"/>
                <w:szCs w:val="24"/>
                <w:lang w:val="en-US" w:eastAsia="zh-CN" w:bidi="ar"/>
                <w14:textFill>
                  <w14:solidFill>
                    <w14:schemeClr w14:val="tx1"/>
                  </w14:solidFill>
                </w14:textFill>
              </w:rPr>
              <w:t>15</w:t>
            </w:r>
          </w:p>
        </w:tc>
      </w:tr>
      <w:tr w14:paraId="5771FD67">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CCEE2C">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4A793B">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undergraduate (adjective)</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AE31D7">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140</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633058">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4</w:t>
            </w:r>
            <w:r>
              <w:rPr>
                <w:rFonts w:hint="default" w:ascii="Arial" w:hAnsi="Arial" w:eastAsia="Noto Sans SC" w:cs="Arial"/>
                <w:color w:val="000000" w:themeColor="text1"/>
                <w:kern w:val="0"/>
                <w:sz w:val="24"/>
                <w:szCs w:val="24"/>
                <w:lang w:val="en-US" w:eastAsia="zh-CN" w:bidi="ar"/>
                <w14:textFill>
                  <w14:solidFill>
                    <w14:schemeClr w14:val="tx1"/>
                  </w14:solidFill>
                </w14:textFill>
              </w:rPr>
              <w:t>3.21</w:t>
            </w:r>
          </w:p>
        </w:tc>
      </w:tr>
      <w:tr w14:paraId="3320B464">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5C0F10">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72959F">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postgraduates</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376C58">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55</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C69BB4">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1</w:t>
            </w:r>
            <w:r>
              <w:rPr>
                <w:rFonts w:hint="default" w:ascii="Arial" w:hAnsi="Arial" w:eastAsia="Noto Sans SC" w:cs="Arial"/>
                <w:color w:val="000000" w:themeColor="text1"/>
                <w:kern w:val="0"/>
                <w:sz w:val="24"/>
                <w:szCs w:val="24"/>
                <w:lang w:val="en-US" w:eastAsia="zh-CN" w:bidi="ar"/>
                <w14:textFill>
                  <w14:solidFill>
                    <w14:schemeClr w14:val="tx1"/>
                  </w14:solidFill>
                </w14:textFill>
              </w:rPr>
              <w:t>7.00</w:t>
            </w:r>
          </w:p>
        </w:tc>
      </w:tr>
      <w:tr w14:paraId="29B5D275">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07F077">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42728E">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doctoral student</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2D5C81">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11</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29918B">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3.</w:t>
            </w:r>
            <w:r>
              <w:rPr>
                <w:rFonts w:hint="default" w:ascii="Arial" w:hAnsi="Arial" w:eastAsia="Noto Sans SC" w:cs="Arial"/>
                <w:color w:val="000000" w:themeColor="text1"/>
                <w:kern w:val="0"/>
                <w:sz w:val="24"/>
                <w:szCs w:val="24"/>
                <w:lang w:val="en-US" w:eastAsia="zh-CN" w:bidi="ar"/>
                <w14:textFill>
                  <w14:solidFill>
                    <w14:schemeClr w14:val="tx1"/>
                  </w14:solidFill>
                </w14:textFill>
              </w:rPr>
              <w:t>40</w:t>
            </w:r>
          </w:p>
        </w:tc>
      </w:tr>
      <w:tr w14:paraId="47171B7F">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0E9B08">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5B5133">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other</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ED62D6">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2</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9A45AF">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0.6</w:t>
            </w:r>
            <w:r>
              <w:rPr>
                <w:rFonts w:hint="default" w:ascii="Arial" w:hAnsi="Arial" w:eastAsia="Noto Sans SC" w:cs="Arial"/>
                <w:color w:val="000000" w:themeColor="text1"/>
                <w:kern w:val="0"/>
                <w:sz w:val="24"/>
                <w:szCs w:val="24"/>
                <w:lang w:val="en-US" w:eastAsia="zh-CN" w:bidi="ar"/>
                <w14:textFill>
                  <w14:solidFill>
                    <w14:schemeClr w14:val="tx1"/>
                  </w14:solidFill>
                </w14:textFill>
              </w:rPr>
              <w:t>2</w:t>
            </w:r>
          </w:p>
        </w:tc>
      </w:tr>
      <w:tr w14:paraId="406BD24C">
        <w:tblPrEx>
          <w:tblCellMar>
            <w:top w:w="0" w:type="dxa"/>
            <w:left w:w="108" w:type="dxa"/>
            <w:bottom w:w="0" w:type="dxa"/>
            <w:right w:w="108" w:type="dxa"/>
          </w:tblCellMar>
        </w:tblPrEx>
        <w:trPr>
          <w:trHeight w:val="306"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24322A">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1005E">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missing value</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693DEC">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8</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DB585">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2.47</w:t>
            </w:r>
          </w:p>
        </w:tc>
      </w:tr>
    </w:tbl>
    <w:p w14:paraId="7010441E">
      <w:pPr>
        <w:jc w:val="left"/>
        <w:rPr>
          <w:rFonts w:hint="eastAsia" w:ascii="Arial" w:hAnsi="Arial" w:eastAsia="Noto Sans SC" w:cs="Arial"/>
          <w:b/>
          <w:bCs/>
          <w:sz w:val="24"/>
          <w:szCs w:val="24"/>
          <w:lang w:val="en-US" w:eastAsia="zh-CN"/>
        </w:rPr>
      </w:pPr>
    </w:p>
    <w:p w14:paraId="0CC33355">
      <w:pPr>
        <w:pStyle w:val="24"/>
        <w:bidi w:val="0"/>
        <w:rPr>
          <w:rFonts w:hint="default" w:ascii="Arial" w:hAnsi="Arial" w:cs="Arial"/>
        </w:rPr>
      </w:pPr>
      <w:bookmarkStart w:id="62" w:name="_Toc29473"/>
      <w:r>
        <w:rPr>
          <w:rFonts w:hint="default" w:ascii="Arial" w:hAnsi="Arial" w:cs="Arial"/>
          <w:lang w:val="en-US" w:eastAsia="zh-CN"/>
        </w:rPr>
        <w:t>Table1</w:t>
      </w:r>
      <w:r>
        <w:rPr>
          <w:rFonts w:hint="default" w:ascii="Arial" w:hAnsi="Arial" w:cs="Arial"/>
        </w:rPr>
        <w:t>: Demographic characteristics</w:t>
      </w:r>
      <w:bookmarkEnd w:id="62"/>
    </w:p>
    <w:p w14:paraId="45F429D0">
      <w:pPr>
        <w:jc w:val="left"/>
        <w:rPr>
          <w:rFonts w:hint="default" w:ascii="Arial" w:hAnsi="Arial" w:eastAsia="Noto Sans SC" w:cs="Arial"/>
          <w:color w:val="000000" w:themeColor="text1"/>
          <w:sz w:val="24"/>
          <w:szCs w:val="24"/>
          <w:lang w:eastAsia="zh-CN"/>
          <w14:textFill>
            <w14:solidFill>
              <w14:schemeClr w14:val="tx1"/>
            </w14:solidFill>
          </w14:textFill>
        </w:rPr>
      </w:pPr>
      <w:r>
        <w:rPr>
          <w:rFonts w:hint="default" w:ascii="Arial" w:hAnsi="Arial" w:eastAsia="Noto Sans SC" w:cs="Arial"/>
          <w:sz w:val="24"/>
          <w:szCs w:val="24"/>
        </w:rPr>
        <w:t>从性别分布来看，女性受访者占比 55.56%，男性占比 33.95%，还有 10.19% 选择 “其他” 性别或未填写。年龄结构方面，“18  24 岁” 和 “25  34 岁” 的受访者合计占比高达 98.77%，表明样本主要集中在年轻群体，这部分人群是当下自媒体的主要用户，也是消费市场的主力军，对自媒体营销的敏感度较高。在教育水平上，“专科生” 和 “本科生” 占比分别为 23.15% 和 43.21% ，整体受教育程度良好，具备一定的媒介素养和消费理性，能够对自媒体内容进行较为深入的思考和判断，为后续分析消费者对自媒体营销的反馈奠定了基础。</w:t>
      </w:r>
    </w:p>
    <w:p w14:paraId="40302F65">
      <w:pPr>
        <w:jc w:val="left"/>
        <w:rPr>
          <w:rFonts w:hint="default" w:ascii="Arial" w:hAnsi="Arial" w:eastAsia="Noto Sans SC" w:cs="Arial"/>
          <w:color w:val="000000" w:themeColor="text1"/>
          <w:sz w:val="24"/>
          <w:szCs w:val="24"/>
          <w14:textFill>
            <w14:solidFill>
              <w14:schemeClr w14:val="tx1"/>
            </w14:solidFill>
          </w14:textFill>
        </w:rPr>
      </w:pPr>
    </w:p>
    <w:p w14:paraId="50324CFD">
      <w:pPr>
        <w:jc w:val="left"/>
        <w:rPr>
          <w:rFonts w:hint="default" w:ascii="Arial" w:hAnsi="Arial" w:eastAsia="Noto Sans SC" w:cs="Arial"/>
          <w:sz w:val="24"/>
          <w:szCs w:val="24"/>
        </w:rPr>
      </w:pPr>
    </w:p>
    <w:p w14:paraId="1FE1053B">
      <w:pPr>
        <w:pStyle w:val="18"/>
        <w:bidi w:val="0"/>
        <w:rPr>
          <w:rFonts w:hint="default"/>
          <w:lang w:val="en-US" w:eastAsia="zh-CN"/>
        </w:rPr>
      </w:pPr>
      <w:bookmarkStart w:id="63" w:name="_Toc403"/>
      <w:bookmarkStart w:id="64" w:name="_Toc6248"/>
      <w:r>
        <w:rPr>
          <w:rFonts w:hint="default"/>
          <w:lang w:val="en-US" w:eastAsia="zh-CN"/>
        </w:rPr>
        <w:t>4.1.2Frequency of social media use（Q3）</w:t>
      </w:r>
      <w:bookmarkEnd w:id="63"/>
      <w:bookmarkEnd w:id="64"/>
    </w:p>
    <w:p w14:paraId="256D85C7">
      <w:p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826000" cy="2743200"/>
            <wp:effectExtent l="4445" t="4445" r="8255" b="8255"/>
            <wp:docPr id="15"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DD3D917">
      <w:pPr>
        <w:pStyle w:val="22"/>
        <w:bidi w:val="0"/>
        <w:rPr>
          <w:rFonts w:hint="default"/>
          <w:b/>
          <w:bCs/>
          <w:lang w:val="en-US" w:eastAsia="zh-CN"/>
        </w:rPr>
      </w:pPr>
      <w:bookmarkStart w:id="65" w:name="_Toc4427"/>
      <w:r>
        <w:rPr>
          <w:rFonts w:hint="default"/>
          <w:b/>
          <w:bCs/>
        </w:rPr>
        <w:t xml:space="preserve">Figure </w:t>
      </w:r>
      <w:r>
        <w:rPr>
          <w:rFonts w:hint="eastAsia"/>
          <w:b/>
          <w:bCs/>
          <w:lang w:val="en-US" w:eastAsia="zh-CN"/>
        </w:rPr>
        <w:t>2</w:t>
      </w:r>
      <w:r>
        <w:rPr>
          <w:rFonts w:hint="default"/>
          <w:b/>
          <w:bCs/>
        </w:rPr>
        <w:t xml:space="preserve">: </w:t>
      </w:r>
      <w:r>
        <w:rPr>
          <w:rFonts w:hint="default"/>
          <w:b/>
          <w:bCs/>
          <w:lang w:val="en-US" w:eastAsia="zh-CN"/>
        </w:rPr>
        <w:t>Frequency of social media use</w:t>
      </w:r>
      <w:bookmarkEnd w:id="65"/>
    </w:p>
    <w:p w14:paraId="3F9F88E6">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受访者社交媒体使用呈现高频特征：62.3%用户每周使用≥1次（均值1.27，SD=1.096）。分布呈右偏态（偏度0.767），其中"每周一次"占比最高（30.6%），仅1.5%用户从不使用。该结果印证了社交媒体已成为日常信息获取主要渠道的现状（Lin, 2021）。</w:t>
      </w:r>
    </w:p>
    <w:p w14:paraId="6B3C5449">
      <w:pPr>
        <w:jc w:val="left"/>
        <w:rPr>
          <w:rFonts w:hint="default" w:ascii="Arial" w:hAnsi="Arial" w:eastAsia="Noto Sans SC" w:cs="Arial"/>
          <w:color w:val="000000" w:themeColor="text1"/>
          <w:sz w:val="24"/>
          <w:szCs w:val="24"/>
          <w14:textFill>
            <w14:solidFill>
              <w14:schemeClr w14:val="tx1"/>
            </w14:solidFill>
          </w14:textFill>
        </w:rPr>
      </w:pPr>
    </w:p>
    <w:p w14:paraId="4F1E9FE5">
      <w:pPr>
        <w:pStyle w:val="18"/>
        <w:bidi w:val="0"/>
        <w:rPr>
          <w:rFonts w:hint="default"/>
          <w:lang w:val="en-US" w:eastAsia="zh-CN"/>
        </w:rPr>
      </w:pPr>
      <w:bookmarkStart w:id="66" w:name="_Toc26765"/>
      <w:bookmarkStart w:id="67" w:name="_Toc9381"/>
      <w:r>
        <w:rPr>
          <w:rFonts w:hint="default"/>
          <w:lang w:val="en-US" w:eastAsia="zh-CN"/>
        </w:rPr>
        <w:t>4.1.3Frequency of self-media contact (Q4)</w:t>
      </w:r>
      <w:bookmarkEnd w:id="66"/>
      <w:bookmarkEnd w:id="67"/>
    </w:p>
    <w:p w14:paraId="101B0026">
      <w:p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825365" cy="2743200"/>
            <wp:effectExtent l="4445" t="4445" r="8890" b="8255"/>
            <wp:docPr id="14"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A446822">
      <w:pPr>
        <w:pStyle w:val="22"/>
        <w:bidi w:val="0"/>
        <w:rPr>
          <w:rFonts w:hint="default"/>
          <w:b/>
          <w:bCs/>
        </w:rPr>
      </w:pPr>
      <w:bookmarkStart w:id="68" w:name="_Toc7357"/>
      <w:r>
        <w:rPr>
          <w:rFonts w:hint="default"/>
          <w:b/>
          <w:bCs/>
        </w:rPr>
        <w:t>Figure 3: Frequency of we-media contact</w:t>
      </w:r>
      <w:bookmarkEnd w:id="68"/>
    </w:p>
    <w:p w14:paraId="0A4B6AFE">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数据显示用户对自媒体平台的接触频次（均值1.22，SD=1.078）与社交媒体使用模式高度一致，62.3%用户每周接触≥1次。值得注意的是，30.9%用户每日使用自媒体，显著高于传统社交媒体（Q3的29.1%），反映自媒体内容更具日常渗透力。</w:t>
      </w:r>
    </w:p>
    <w:p w14:paraId="4DECC7EF">
      <w:pPr>
        <w:jc w:val="left"/>
        <w:rPr>
          <w:rFonts w:hint="default" w:ascii="Arial" w:hAnsi="Arial" w:eastAsia="Noto Sans SC" w:cs="Arial"/>
          <w:color w:val="000000" w:themeColor="text1"/>
          <w:sz w:val="24"/>
          <w:szCs w:val="24"/>
          <w14:textFill>
            <w14:solidFill>
              <w14:schemeClr w14:val="tx1"/>
            </w14:solidFill>
          </w14:textFill>
        </w:rPr>
      </w:pPr>
    </w:p>
    <w:p w14:paraId="38DD4CD2">
      <w:pPr>
        <w:pStyle w:val="18"/>
        <w:bidi w:val="0"/>
        <w:rPr>
          <w:rFonts w:hint="default"/>
        </w:rPr>
      </w:pPr>
      <w:bookmarkStart w:id="69" w:name="_Toc29696"/>
      <w:bookmarkStart w:id="70" w:name="_Toc17630"/>
      <w:r>
        <w:rPr>
          <w:rFonts w:hint="default"/>
          <w:lang w:val="en-US" w:eastAsia="zh-CN"/>
        </w:rPr>
        <w:t>4</w:t>
      </w:r>
      <w:r>
        <w:rPr>
          <w:rFonts w:hint="default"/>
        </w:rPr>
        <w:t>.1.</w:t>
      </w:r>
      <w:r>
        <w:rPr>
          <w:rFonts w:hint="default"/>
          <w:lang w:val="en-US" w:eastAsia="zh-CN"/>
        </w:rPr>
        <w:t>4</w:t>
      </w:r>
      <w:r>
        <w:rPr>
          <w:rFonts w:hint="default"/>
        </w:rPr>
        <w:t>Platform usage preference (Q7)</w:t>
      </w:r>
      <w:bookmarkEnd w:id="69"/>
      <w:bookmarkEnd w:id="70"/>
    </w:p>
    <w:p w14:paraId="6D27D07A">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进行了频率分析和制图。</w:t>
      </w:r>
    </w:p>
    <w:p w14:paraId="6A062686">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sz w:val="24"/>
          <w:szCs w:val="24"/>
        </w:rPr>
        <w:drawing>
          <wp:inline distT="0" distB="0" distL="114300" distR="114300">
            <wp:extent cx="4904105" cy="3380740"/>
            <wp:effectExtent l="4445" t="4445" r="6350" b="5715"/>
            <wp:docPr id="3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905005E">
      <w:pPr>
        <w:jc w:val="left"/>
        <w:rPr>
          <w:rFonts w:hint="default" w:ascii="Arial" w:hAnsi="Arial" w:eastAsia="Noto Sans SC" w:cs="Arial"/>
          <w:color w:val="000000" w:themeColor="text1"/>
          <w:sz w:val="24"/>
          <w:szCs w:val="24"/>
          <w14:textFill>
            <w14:solidFill>
              <w14:schemeClr w14:val="tx1"/>
            </w14:solidFill>
          </w14:textFill>
        </w:rPr>
      </w:pPr>
      <w:bookmarkStart w:id="71" w:name="_Toc752"/>
      <w:r>
        <w:rPr>
          <w:rStyle w:val="23"/>
          <w:rFonts w:hint="default"/>
          <w:b/>
          <w:bCs/>
        </w:rPr>
        <w:t>Figure 4: Amount of we-media platform usage</w:t>
      </w:r>
      <w:bookmarkEnd w:id="71"/>
      <w:r>
        <w:rPr>
          <w:rFonts w:hint="default" w:ascii="Arial" w:hAnsi="Arial" w:eastAsia="Noto Sans SC" w:cs="Arial"/>
          <w:color w:val="000000" w:themeColor="text1"/>
          <w:sz w:val="24"/>
          <w:szCs w:val="24"/>
          <w14:textFill>
            <w14:solidFill>
              <w14:schemeClr w14:val="tx1"/>
            </w14:solidFill>
          </w14:textFill>
        </w:rPr>
        <w:drawing>
          <wp:inline distT="0" distB="0" distL="114300" distR="114300">
            <wp:extent cx="5269230" cy="3296285"/>
            <wp:effectExtent l="4445" t="4445" r="9525" b="1397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881874">
      <w:pPr>
        <w:pStyle w:val="22"/>
        <w:bidi w:val="0"/>
        <w:rPr>
          <w:rFonts w:hint="default"/>
          <w:b/>
          <w:bCs/>
        </w:rPr>
      </w:pPr>
      <w:bookmarkStart w:id="72" w:name="_Toc28910"/>
      <w:r>
        <w:rPr>
          <w:rFonts w:hint="default"/>
          <w:b/>
          <w:bCs/>
        </w:rPr>
        <w:t>Figure 5: Frequency of we-media platform usage</w:t>
      </w:r>
      <w:bookmarkEnd w:id="72"/>
    </w:p>
    <w:p w14:paraId="1CC05038">
      <w:pPr>
        <w:jc w:val="left"/>
        <w:rPr>
          <w:rFonts w:hint="default" w:ascii="Arial" w:hAnsi="Arial" w:eastAsia="Noto Sans SC" w:cs="Arial"/>
          <w:sz w:val="24"/>
          <w:szCs w:val="24"/>
        </w:rPr>
      </w:pPr>
      <w:r>
        <w:rPr>
          <w:rFonts w:hint="default" w:ascii="Arial" w:hAnsi="Arial" w:eastAsia="Noto Sans SC" w:cs="Arial"/>
          <w:sz w:val="24"/>
          <w:szCs w:val="24"/>
        </w:rPr>
        <w:t>平台使用数据呈现出显著特征：头部平台（微信、抖音、B 站、小红书）的用户覆盖率超过 75%，形成了明显的集聚效应，这些平台成为自媒体营销的关键阵地。视频类平台在用户使用偏好上优势突出，而音频平台（喜马拉雅仅 3.60%）和电商附属平台（微淘低于 3%）的接受度较低。</w:t>
      </w:r>
    </w:p>
    <w:p w14:paraId="68C840D6">
      <w:pPr>
        <w:jc w:val="left"/>
        <w:rPr>
          <w:rFonts w:hint="default" w:ascii="Arial" w:hAnsi="Arial" w:eastAsia="Noto Sans SC" w:cs="Arial"/>
          <w:sz w:val="24"/>
          <w:szCs w:val="24"/>
        </w:rPr>
      </w:pPr>
      <w:r>
        <w:rPr>
          <w:rFonts w:hint="default" w:ascii="Arial" w:hAnsi="Arial" w:eastAsia="Noto Sans SC" w:cs="Arial"/>
          <w:sz w:val="24"/>
          <w:szCs w:val="24"/>
        </w:rPr>
        <w:t>用户明显偏好独立社交平台而非电商内嵌内容，以及纯音频形式的营销局限性。平台使用数据显示，样本中高频使用平台主要为抖音、小红书、微信公众号等，反映出短视频与图文内容平台在当前自媒体生态中的主导地位。通过对平台使用的多响应频率分析发现，绝大多数用户为多平台用户，单平台依赖性较低，表明内容营销效果往往需跨平台协同推进。</w:t>
      </w:r>
    </w:p>
    <w:p w14:paraId="15147A17">
      <w:pPr>
        <w:pStyle w:val="18"/>
        <w:bidi w:val="0"/>
        <w:rPr>
          <w:rFonts w:hint="default"/>
          <w:lang w:val="en-US" w:eastAsia="zh-CN"/>
        </w:rPr>
      </w:pPr>
    </w:p>
    <w:p w14:paraId="230BB31F">
      <w:pPr>
        <w:pStyle w:val="18"/>
        <w:bidi w:val="0"/>
        <w:rPr>
          <w:rFonts w:hint="default"/>
          <w:lang w:val="en-US" w:eastAsia="zh-CN"/>
        </w:rPr>
      </w:pPr>
      <w:bookmarkStart w:id="73" w:name="_Toc2336"/>
      <w:bookmarkStart w:id="74" w:name="_Toc25069"/>
      <w:r>
        <w:rPr>
          <w:rFonts w:hint="default"/>
          <w:lang w:val="en-US" w:eastAsia="zh-CN"/>
        </w:rPr>
        <w:t>4.1.5Usage time distribution (Q8)</w:t>
      </w:r>
      <w:bookmarkEnd w:id="73"/>
      <w:bookmarkEnd w:id="74"/>
    </w:p>
    <w:p w14:paraId="1530DD67">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进行了频率分析，结果如下。</w:t>
      </w:r>
    </w:p>
    <w:p w14:paraId="0F01BCBD">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tbl>
      <w:tblPr>
        <w:tblStyle w:val="11"/>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13"/>
        <w:gridCol w:w="1674"/>
        <w:gridCol w:w="1382"/>
        <w:gridCol w:w="1529"/>
        <w:gridCol w:w="1821"/>
      </w:tblGrid>
      <w:tr w14:paraId="22BAA3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24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2116796">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时间分组</w:t>
            </w:r>
          </w:p>
        </w:tc>
        <w:tc>
          <w:tcPr>
            <w:tcW w:w="982" w:type="pct"/>
            <w:tcBorders>
              <w:top w:val="single" w:color="auto" w:sz="4" w:space="0"/>
              <w:left w:val="single" w:color="auto" w:sz="4" w:space="0"/>
              <w:bottom w:val="single" w:color="auto" w:sz="4" w:space="0"/>
              <w:right w:val="single" w:color="auto" w:sz="4" w:space="0"/>
            </w:tcBorders>
            <w:shd w:val="clear" w:color="auto" w:fill="auto"/>
            <w:noWrap/>
            <w:vAlign w:val="bottom"/>
          </w:tcPr>
          <w:p w14:paraId="52F163E5">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1小时以内</w:t>
            </w:r>
          </w:p>
        </w:tc>
        <w:tc>
          <w:tcPr>
            <w:tcW w:w="811" w:type="pct"/>
            <w:tcBorders>
              <w:top w:val="single" w:color="auto" w:sz="4" w:space="0"/>
              <w:left w:val="single" w:color="auto" w:sz="4" w:space="0"/>
              <w:bottom w:val="single" w:color="auto" w:sz="4" w:space="0"/>
              <w:right w:val="single" w:color="auto" w:sz="4" w:space="0"/>
            </w:tcBorders>
            <w:shd w:val="clear" w:color="auto" w:fill="auto"/>
            <w:noWrap/>
            <w:vAlign w:val="bottom"/>
          </w:tcPr>
          <w:p w14:paraId="1D1D94BB">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15小时</w:t>
            </w:r>
          </w:p>
        </w:tc>
        <w:tc>
          <w:tcPr>
            <w:tcW w:w="897" w:type="pct"/>
            <w:tcBorders>
              <w:top w:val="single" w:color="auto" w:sz="4" w:space="0"/>
              <w:left w:val="single" w:color="auto" w:sz="4" w:space="0"/>
              <w:bottom w:val="single" w:color="auto" w:sz="4" w:space="0"/>
              <w:right w:val="single" w:color="auto" w:sz="4" w:space="0"/>
            </w:tcBorders>
            <w:shd w:val="clear" w:color="auto" w:fill="auto"/>
            <w:noWrap/>
            <w:vAlign w:val="bottom"/>
          </w:tcPr>
          <w:p w14:paraId="31585728">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610小时</w:t>
            </w:r>
          </w:p>
        </w:tc>
        <w:tc>
          <w:tcPr>
            <w:tcW w:w="1068" w:type="pct"/>
            <w:tcBorders>
              <w:top w:val="single" w:color="auto" w:sz="4" w:space="0"/>
              <w:left w:val="single" w:color="auto" w:sz="4" w:space="0"/>
              <w:bottom w:val="single" w:color="auto" w:sz="4" w:space="0"/>
              <w:right w:val="single" w:color="auto" w:sz="4" w:space="0"/>
            </w:tcBorders>
            <w:shd w:val="clear" w:color="auto" w:fill="auto"/>
            <w:noWrap/>
            <w:vAlign w:val="bottom"/>
          </w:tcPr>
          <w:p w14:paraId="36C5A396">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10小时以上</w:t>
            </w:r>
          </w:p>
        </w:tc>
      </w:tr>
      <w:tr w14:paraId="057963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24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2441EAD">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频数</w:t>
            </w:r>
          </w:p>
        </w:tc>
        <w:tc>
          <w:tcPr>
            <w:tcW w:w="982" w:type="pct"/>
            <w:tcBorders>
              <w:top w:val="single" w:color="auto" w:sz="4" w:space="0"/>
              <w:left w:val="single" w:color="auto" w:sz="4" w:space="0"/>
              <w:bottom w:val="single" w:color="auto" w:sz="4" w:space="0"/>
              <w:right w:val="single" w:color="auto" w:sz="4" w:space="0"/>
            </w:tcBorders>
            <w:shd w:val="clear" w:color="auto" w:fill="FFFFFF"/>
            <w:vAlign w:val="center"/>
          </w:tcPr>
          <w:p w14:paraId="32A3D8C1">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67</w:t>
            </w:r>
          </w:p>
        </w:tc>
        <w:tc>
          <w:tcPr>
            <w:tcW w:w="811" w:type="pct"/>
            <w:tcBorders>
              <w:top w:val="single" w:color="auto" w:sz="4" w:space="0"/>
              <w:left w:val="single" w:color="auto" w:sz="4" w:space="0"/>
              <w:bottom w:val="single" w:color="auto" w:sz="4" w:space="0"/>
              <w:right w:val="single" w:color="auto" w:sz="4" w:space="0"/>
            </w:tcBorders>
            <w:shd w:val="clear" w:color="auto" w:fill="FFFFFF"/>
            <w:vAlign w:val="center"/>
          </w:tcPr>
          <w:p w14:paraId="4A040359">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174</w:t>
            </w:r>
          </w:p>
        </w:tc>
        <w:tc>
          <w:tcPr>
            <w:tcW w:w="897" w:type="pct"/>
            <w:tcBorders>
              <w:top w:val="single" w:color="auto" w:sz="4" w:space="0"/>
              <w:left w:val="single" w:color="auto" w:sz="4" w:space="0"/>
              <w:bottom w:val="single" w:color="auto" w:sz="4" w:space="0"/>
              <w:right w:val="single" w:color="auto" w:sz="4" w:space="0"/>
            </w:tcBorders>
            <w:shd w:val="clear" w:color="auto" w:fill="FFFFFF"/>
            <w:vAlign w:val="center"/>
          </w:tcPr>
          <w:p w14:paraId="1C5438A9">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65</w:t>
            </w:r>
          </w:p>
        </w:tc>
        <w:tc>
          <w:tcPr>
            <w:tcW w:w="1068" w:type="pct"/>
            <w:tcBorders>
              <w:top w:val="single" w:color="auto" w:sz="4" w:space="0"/>
              <w:left w:val="single" w:color="auto" w:sz="4" w:space="0"/>
              <w:bottom w:val="single" w:color="auto" w:sz="4" w:space="0"/>
              <w:right w:val="single" w:color="auto" w:sz="4" w:space="0"/>
            </w:tcBorders>
            <w:shd w:val="clear" w:color="auto" w:fill="FFFFFF"/>
            <w:vAlign w:val="center"/>
          </w:tcPr>
          <w:p w14:paraId="3DB133C2">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15</w:t>
            </w:r>
          </w:p>
        </w:tc>
      </w:tr>
      <w:tr w14:paraId="1A3244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240" w:type="pct"/>
            <w:tcBorders>
              <w:top w:val="single" w:color="auto" w:sz="4" w:space="0"/>
              <w:left w:val="single" w:color="auto" w:sz="4" w:space="0"/>
              <w:bottom w:val="single" w:color="auto" w:sz="4" w:space="0"/>
              <w:right w:val="single" w:color="auto" w:sz="4" w:space="0"/>
            </w:tcBorders>
            <w:shd w:val="clear" w:color="auto" w:fill="auto"/>
            <w:noWrap/>
            <w:vAlign w:val="bottom"/>
          </w:tcPr>
          <w:p w14:paraId="1AE7E5A6">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YouTube</w:t>
            </w:r>
          </w:p>
        </w:tc>
        <w:tc>
          <w:tcPr>
            <w:tcW w:w="982" w:type="pct"/>
            <w:tcBorders>
              <w:top w:val="single" w:color="auto" w:sz="4" w:space="0"/>
              <w:left w:val="single" w:color="auto" w:sz="4" w:space="0"/>
              <w:bottom w:val="single" w:color="auto" w:sz="4" w:space="0"/>
              <w:right w:val="single" w:color="auto" w:sz="4" w:space="0"/>
            </w:tcBorders>
            <w:shd w:val="clear" w:color="auto" w:fill="auto"/>
            <w:noWrap/>
            <w:vAlign w:val="bottom"/>
          </w:tcPr>
          <w:p w14:paraId="5F04E615">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23.88%</w:t>
            </w:r>
          </w:p>
        </w:tc>
        <w:tc>
          <w:tcPr>
            <w:tcW w:w="811" w:type="pct"/>
            <w:tcBorders>
              <w:top w:val="single" w:color="auto" w:sz="4" w:space="0"/>
              <w:left w:val="single" w:color="auto" w:sz="4" w:space="0"/>
              <w:bottom w:val="single" w:color="auto" w:sz="4" w:space="0"/>
              <w:right w:val="single" w:color="auto" w:sz="4" w:space="0"/>
            </w:tcBorders>
            <w:shd w:val="clear" w:color="auto" w:fill="auto"/>
            <w:noWrap/>
            <w:vAlign w:val="bottom"/>
          </w:tcPr>
          <w:p w14:paraId="208538A6">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13.79%</w:t>
            </w:r>
          </w:p>
        </w:tc>
        <w:tc>
          <w:tcPr>
            <w:tcW w:w="897" w:type="pct"/>
            <w:tcBorders>
              <w:top w:val="single" w:color="auto" w:sz="4" w:space="0"/>
              <w:left w:val="single" w:color="auto" w:sz="4" w:space="0"/>
              <w:bottom w:val="single" w:color="auto" w:sz="4" w:space="0"/>
              <w:right w:val="single" w:color="auto" w:sz="4" w:space="0"/>
            </w:tcBorders>
            <w:shd w:val="clear" w:color="auto" w:fill="auto"/>
            <w:noWrap/>
            <w:vAlign w:val="bottom"/>
          </w:tcPr>
          <w:p w14:paraId="7E5D9D5A">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9.23%</w:t>
            </w:r>
          </w:p>
        </w:tc>
        <w:tc>
          <w:tcPr>
            <w:tcW w:w="1068" w:type="pct"/>
            <w:tcBorders>
              <w:top w:val="single" w:color="auto" w:sz="4" w:space="0"/>
              <w:left w:val="single" w:color="auto" w:sz="4" w:space="0"/>
              <w:bottom w:val="single" w:color="auto" w:sz="4" w:space="0"/>
              <w:right w:val="single" w:color="auto" w:sz="4" w:space="0"/>
            </w:tcBorders>
            <w:shd w:val="clear" w:color="auto" w:fill="auto"/>
            <w:noWrap/>
            <w:vAlign w:val="bottom"/>
          </w:tcPr>
          <w:p w14:paraId="3A37E0D6">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6.67%</w:t>
            </w:r>
          </w:p>
        </w:tc>
      </w:tr>
      <w:tr w14:paraId="102510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240" w:type="pct"/>
            <w:tcBorders>
              <w:top w:val="single" w:color="auto" w:sz="4" w:space="0"/>
              <w:left w:val="single" w:color="auto" w:sz="4" w:space="0"/>
              <w:bottom w:val="single" w:color="auto" w:sz="4" w:space="0"/>
              <w:right w:val="single" w:color="auto" w:sz="4" w:space="0"/>
            </w:tcBorders>
            <w:shd w:val="clear" w:color="auto" w:fill="auto"/>
            <w:noWrap/>
            <w:vAlign w:val="bottom"/>
          </w:tcPr>
          <w:p w14:paraId="01A7A9F3">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抖音</w:t>
            </w:r>
          </w:p>
        </w:tc>
        <w:tc>
          <w:tcPr>
            <w:tcW w:w="982" w:type="pct"/>
            <w:tcBorders>
              <w:top w:val="single" w:color="auto" w:sz="4" w:space="0"/>
              <w:left w:val="single" w:color="auto" w:sz="4" w:space="0"/>
              <w:bottom w:val="single" w:color="auto" w:sz="4" w:space="0"/>
              <w:right w:val="single" w:color="auto" w:sz="4" w:space="0"/>
            </w:tcBorders>
            <w:shd w:val="clear" w:color="auto" w:fill="FFFFFF"/>
            <w:vAlign w:val="center"/>
          </w:tcPr>
          <w:p w14:paraId="770984A7">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38.81%</w:t>
            </w:r>
          </w:p>
        </w:tc>
        <w:tc>
          <w:tcPr>
            <w:tcW w:w="811" w:type="pct"/>
            <w:tcBorders>
              <w:top w:val="single" w:color="auto" w:sz="4" w:space="0"/>
              <w:left w:val="single" w:color="auto" w:sz="4" w:space="0"/>
              <w:bottom w:val="single" w:color="auto" w:sz="4" w:space="0"/>
              <w:right w:val="single" w:color="auto" w:sz="4" w:space="0"/>
            </w:tcBorders>
            <w:shd w:val="clear" w:color="auto" w:fill="FFFFFF"/>
            <w:vAlign w:val="center"/>
          </w:tcPr>
          <w:p w14:paraId="3010AD07">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44.83%</w:t>
            </w:r>
          </w:p>
        </w:tc>
        <w:tc>
          <w:tcPr>
            <w:tcW w:w="897" w:type="pct"/>
            <w:tcBorders>
              <w:top w:val="single" w:color="auto" w:sz="4" w:space="0"/>
              <w:left w:val="single" w:color="auto" w:sz="4" w:space="0"/>
              <w:bottom w:val="single" w:color="auto" w:sz="4" w:space="0"/>
              <w:right w:val="single" w:color="auto" w:sz="4" w:space="0"/>
            </w:tcBorders>
            <w:shd w:val="clear" w:color="auto" w:fill="FFFFFF"/>
            <w:vAlign w:val="center"/>
          </w:tcPr>
          <w:p w14:paraId="289EB04A">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32.31%</w:t>
            </w:r>
          </w:p>
        </w:tc>
        <w:tc>
          <w:tcPr>
            <w:tcW w:w="1068" w:type="pct"/>
            <w:tcBorders>
              <w:top w:val="single" w:color="auto" w:sz="4" w:space="0"/>
              <w:left w:val="single" w:color="auto" w:sz="4" w:space="0"/>
              <w:bottom w:val="single" w:color="auto" w:sz="4" w:space="0"/>
              <w:right w:val="single" w:color="auto" w:sz="4" w:space="0"/>
            </w:tcBorders>
            <w:shd w:val="clear" w:color="auto" w:fill="FFFFFF"/>
            <w:vAlign w:val="center"/>
          </w:tcPr>
          <w:p w14:paraId="68DA9E2B">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66.67%</w:t>
            </w:r>
          </w:p>
        </w:tc>
      </w:tr>
      <w:tr w14:paraId="6DA5C6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240" w:type="pct"/>
            <w:tcBorders>
              <w:top w:val="single" w:color="auto" w:sz="4" w:space="0"/>
              <w:left w:val="single" w:color="auto" w:sz="4" w:space="0"/>
              <w:bottom w:val="single" w:color="auto" w:sz="4" w:space="0"/>
              <w:right w:val="single" w:color="auto" w:sz="4" w:space="0"/>
            </w:tcBorders>
            <w:shd w:val="clear" w:color="auto" w:fill="auto"/>
            <w:noWrap/>
            <w:vAlign w:val="bottom"/>
          </w:tcPr>
          <w:p w14:paraId="507ACD7F">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博客或者vlog</w:t>
            </w:r>
          </w:p>
        </w:tc>
        <w:tc>
          <w:tcPr>
            <w:tcW w:w="982" w:type="pct"/>
            <w:tcBorders>
              <w:top w:val="single" w:color="auto" w:sz="4" w:space="0"/>
              <w:left w:val="single" w:color="auto" w:sz="4" w:space="0"/>
              <w:bottom w:val="single" w:color="auto" w:sz="4" w:space="0"/>
              <w:right w:val="single" w:color="auto" w:sz="4" w:space="0"/>
            </w:tcBorders>
            <w:shd w:val="clear" w:color="auto" w:fill="auto"/>
            <w:noWrap/>
            <w:vAlign w:val="bottom"/>
          </w:tcPr>
          <w:p w14:paraId="33AFDC74">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37.31%</w:t>
            </w:r>
          </w:p>
        </w:tc>
        <w:tc>
          <w:tcPr>
            <w:tcW w:w="811" w:type="pct"/>
            <w:tcBorders>
              <w:top w:val="single" w:color="auto" w:sz="4" w:space="0"/>
              <w:left w:val="single" w:color="auto" w:sz="4" w:space="0"/>
              <w:bottom w:val="single" w:color="auto" w:sz="4" w:space="0"/>
              <w:right w:val="single" w:color="auto" w:sz="4" w:space="0"/>
            </w:tcBorders>
            <w:shd w:val="clear" w:color="auto" w:fill="auto"/>
            <w:noWrap/>
            <w:vAlign w:val="bottom"/>
          </w:tcPr>
          <w:p w14:paraId="74388ABB">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28.74%</w:t>
            </w:r>
          </w:p>
        </w:tc>
        <w:tc>
          <w:tcPr>
            <w:tcW w:w="897" w:type="pct"/>
            <w:tcBorders>
              <w:top w:val="single" w:color="auto" w:sz="4" w:space="0"/>
              <w:left w:val="single" w:color="auto" w:sz="4" w:space="0"/>
              <w:bottom w:val="single" w:color="auto" w:sz="4" w:space="0"/>
              <w:right w:val="single" w:color="auto" w:sz="4" w:space="0"/>
            </w:tcBorders>
            <w:shd w:val="clear" w:color="auto" w:fill="auto"/>
            <w:noWrap/>
            <w:vAlign w:val="bottom"/>
          </w:tcPr>
          <w:p w14:paraId="2F70733F">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27.69%</w:t>
            </w:r>
          </w:p>
        </w:tc>
        <w:tc>
          <w:tcPr>
            <w:tcW w:w="1068" w:type="pct"/>
            <w:tcBorders>
              <w:top w:val="single" w:color="auto" w:sz="4" w:space="0"/>
              <w:left w:val="single" w:color="auto" w:sz="4" w:space="0"/>
              <w:bottom w:val="single" w:color="auto" w:sz="4" w:space="0"/>
              <w:right w:val="single" w:color="auto" w:sz="4" w:space="0"/>
            </w:tcBorders>
            <w:shd w:val="clear" w:color="auto" w:fill="auto"/>
            <w:noWrap/>
            <w:vAlign w:val="bottom"/>
          </w:tcPr>
          <w:p w14:paraId="25545615">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13.33%</w:t>
            </w:r>
          </w:p>
        </w:tc>
      </w:tr>
      <w:tr w14:paraId="7C0BC6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240" w:type="pct"/>
            <w:tcBorders>
              <w:top w:val="single" w:color="auto" w:sz="4" w:space="0"/>
              <w:left w:val="single" w:color="auto" w:sz="4" w:space="0"/>
              <w:bottom w:val="single" w:color="auto" w:sz="4" w:space="0"/>
              <w:right w:val="single" w:color="auto" w:sz="4" w:space="0"/>
            </w:tcBorders>
            <w:shd w:val="clear" w:color="auto" w:fill="auto"/>
            <w:noWrap/>
            <w:vAlign w:val="bottom"/>
          </w:tcPr>
          <w:p w14:paraId="13FB83E6">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b站</w:t>
            </w:r>
          </w:p>
        </w:tc>
        <w:tc>
          <w:tcPr>
            <w:tcW w:w="982" w:type="pct"/>
            <w:tcBorders>
              <w:top w:val="single" w:color="auto" w:sz="4" w:space="0"/>
              <w:left w:val="single" w:color="auto" w:sz="4" w:space="0"/>
              <w:bottom w:val="single" w:color="auto" w:sz="4" w:space="0"/>
              <w:right w:val="single" w:color="auto" w:sz="4" w:space="0"/>
            </w:tcBorders>
            <w:shd w:val="clear" w:color="auto" w:fill="FFFFFF"/>
            <w:vAlign w:val="center"/>
          </w:tcPr>
          <w:p w14:paraId="4267CAD8">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20.90%</w:t>
            </w:r>
          </w:p>
        </w:tc>
        <w:tc>
          <w:tcPr>
            <w:tcW w:w="811" w:type="pct"/>
            <w:tcBorders>
              <w:top w:val="single" w:color="auto" w:sz="4" w:space="0"/>
              <w:left w:val="single" w:color="auto" w:sz="4" w:space="0"/>
              <w:bottom w:val="single" w:color="auto" w:sz="4" w:space="0"/>
              <w:right w:val="single" w:color="auto" w:sz="4" w:space="0"/>
            </w:tcBorders>
            <w:shd w:val="clear" w:color="auto" w:fill="FFFFFF"/>
            <w:vAlign w:val="center"/>
          </w:tcPr>
          <w:p w14:paraId="6CFA8248">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36.78%</w:t>
            </w:r>
          </w:p>
        </w:tc>
        <w:tc>
          <w:tcPr>
            <w:tcW w:w="897" w:type="pct"/>
            <w:tcBorders>
              <w:top w:val="single" w:color="auto" w:sz="4" w:space="0"/>
              <w:left w:val="single" w:color="auto" w:sz="4" w:space="0"/>
              <w:bottom w:val="single" w:color="auto" w:sz="4" w:space="0"/>
              <w:right w:val="single" w:color="auto" w:sz="4" w:space="0"/>
            </w:tcBorders>
            <w:shd w:val="clear" w:color="auto" w:fill="FFFFFF"/>
            <w:vAlign w:val="center"/>
          </w:tcPr>
          <w:p w14:paraId="11F7B9B2">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40.00%</w:t>
            </w:r>
          </w:p>
        </w:tc>
        <w:tc>
          <w:tcPr>
            <w:tcW w:w="1068" w:type="pct"/>
            <w:tcBorders>
              <w:top w:val="single" w:color="auto" w:sz="4" w:space="0"/>
              <w:left w:val="single" w:color="auto" w:sz="4" w:space="0"/>
              <w:bottom w:val="single" w:color="auto" w:sz="4" w:space="0"/>
              <w:right w:val="single" w:color="auto" w:sz="4" w:space="0"/>
            </w:tcBorders>
            <w:shd w:val="clear" w:color="auto" w:fill="FFFFFF"/>
            <w:vAlign w:val="center"/>
          </w:tcPr>
          <w:p w14:paraId="2BEA855B">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60.00%</w:t>
            </w:r>
          </w:p>
        </w:tc>
      </w:tr>
      <w:tr w14:paraId="1DC1EA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240" w:type="pct"/>
            <w:tcBorders>
              <w:top w:val="single" w:color="auto" w:sz="4" w:space="0"/>
              <w:left w:val="single" w:color="auto" w:sz="4" w:space="0"/>
              <w:bottom w:val="single" w:color="auto" w:sz="4" w:space="0"/>
              <w:right w:val="single" w:color="auto" w:sz="4" w:space="0"/>
            </w:tcBorders>
            <w:shd w:val="clear" w:color="auto" w:fill="auto"/>
            <w:noWrap/>
            <w:vAlign w:val="bottom"/>
          </w:tcPr>
          <w:p w14:paraId="46C8FCC6">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微信</w:t>
            </w:r>
          </w:p>
        </w:tc>
        <w:tc>
          <w:tcPr>
            <w:tcW w:w="982" w:type="pct"/>
            <w:tcBorders>
              <w:top w:val="single" w:color="auto" w:sz="4" w:space="0"/>
              <w:left w:val="single" w:color="auto" w:sz="4" w:space="0"/>
              <w:bottom w:val="single" w:color="auto" w:sz="4" w:space="0"/>
              <w:right w:val="single" w:color="auto" w:sz="4" w:space="0"/>
            </w:tcBorders>
            <w:shd w:val="clear" w:color="auto" w:fill="auto"/>
            <w:noWrap/>
            <w:vAlign w:val="bottom"/>
          </w:tcPr>
          <w:p w14:paraId="3B00E663">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35.82%</w:t>
            </w:r>
          </w:p>
        </w:tc>
        <w:tc>
          <w:tcPr>
            <w:tcW w:w="811" w:type="pct"/>
            <w:tcBorders>
              <w:top w:val="single" w:color="auto" w:sz="4" w:space="0"/>
              <w:left w:val="single" w:color="auto" w:sz="4" w:space="0"/>
              <w:bottom w:val="single" w:color="auto" w:sz="4" w:space="0"/>
              <w:right w:val="single" w:color="auto" w:sz="4" w:space="0"/>
            </w:tcBorders>
            <w:shd w:val="clear" w:color="auto" w:fill="auto"/>
            <w:noWrap/>
            <w:vAlign w:val="bottom"/>
          </w:tcPr>
          <w:p w14:paraId="2A8D7BD9">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47.70%</w:t>
            </w:r>
          </w:p>
        </w:tc>
        <w:tc>
          <w:tcPr>
            <w:tcW w:w="897" w:type="pct"/>
            <w:tcBorders>
              <w:top w:val="single" w:color="auto" w:sz="4" w:space="0"/>
              <w:left w:val="single" w:color="auto" w:sz="4" w:space="0"/>
              <w:bottom w:val="single" w:color="auto" w:sz="4" w:space="0"/>
              <w:right w:val="single" w:color="auto" w:sz="4" w:space="0"/>
            </w:tcBorders>
            <w:shd w:val="clear" w:color="auto" w:fill="auto"/>
            <w:noWrap/>
            <w:vAlign w:val="bottom"/>
          </w:tcPr>
          <w:p w14:paraId="658EBB82">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41.54%</w:t>
            </w:r>
          </w:p>
        </w:tc>
        <w:tc>
          <w:tcPr>
            <w:tcW w:w="1068" w:type="pct"/>
            <w:tcBorders>
              <w:top w:val="single" w:color="auto" w:sz="4" w:space="0"/>
              <w:left w:val="single" w:color="auto" w:sz="4" w:space="0"/>
              <w:bottom w:val="single" w:color="auto" w:sz="4" w:space="0"/>
              <w:right w:val="single" w:color="auto" w:sz="4" w:space="0"/>
            </w:tcBorders>
            <w:shd w:val="clear" w:color="auto" w:fill="auto"/>
            <w:noWrap/>
            <w:vAlign w:val="bottom"/>
          </w:tcPr>
          <w:p w14:paraId="762B8101">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66.67%</w:t>
            </w:r>
          </w:p>
        </w:tc>
      </w:tr>
      <w:tr w14:paraId="47EA4B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240" w:type="pct"/>
            <w:tcBorders>
              <w:top w:val="single" w:color="auto" w:sz="4" w:space="0"/>
              <w:left w:val="single" w:color="auto" w:sz="4" w:space="0"/>
              <w:bottom w:val="single" w:color="auto" w:sz="4" w:space="0"/>
              <w:right w:val="single" w:color="auto" w:sz="4" w:space="0"/>
            </w:tcBorders>
            <w:shd w:val="clear" w:color="auto" w:fill="auto"/>
            <w:noWrap/>
            <w:vAlign w:val="bottom"/>
          </w:tcPr>
          <w:p w14:paraId="040FBDF9">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知乎</w:t>
            </w:r>
          </w:p>
        </w:tc>
        <w:tc>
          <w:tcPr>
            <w:tcW w:w="982" w:type="pct"/>
            <w:tcBorders>
              <w:top w:val="single" w:color="auto" w:sz="4" w:space="0"/>
              <w:left w:val="single" w:color="auto" w:sz="4" w:space="0"/>
              <w:bottom w:val="single" w:color="auto" w:sz="4" w:space="0"/>
              <w:right w:val="single" w:color="auto" w:sz="4" w:space="0"/>
            </w:tcBorders>
            <w:shd w:val="clear" w:color="auto" w:fill="FFFFFF"/>
            <w:vAlign w:val="center"/>
          </w:tcPr>
          <w:p w14:paraId="59B376F2">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17.91%</w:t>
            </w:r>
          </w:p>
        </w:tc>
        <w:tc>
          <w:tcPr>
            <w:tcW w:w="811" w:type="pct"/>
            <w:tcBorders>
              <w:top w:val="single" w:color="auto" w:sz="4" w:space="0"/>
              <w:left w:val="single" w:color="auto" w:sz="4" w:space="0"/>
              <w:bottom w:val="single" w:color="auto" w:sz="4" w:space="0"/>
              <w:right w:val="single" w:color="auto" w:sz="4" w:space="0"/>
            </w:tcBorders>
            <w:shd w:val="clear" w:color="auto" w:fill="FFFFFF"/>
            <w:vAlign w:val="center"/>
          </w:tcPr>
          <w:p w14:paraId="4233C3B8">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24.14%</w:t>
            </w:r>
          </w:p>
        </w:tc>
        <w:tc>
          <w:tcPr>
            <w:tcW w:w="897" w:type="pct"/>
            <w:tcBorders>
              <w:top w:val="single" w:color="auto" w:sz="4" w:space="0"/>
              <w:left w:val="single" w:color="auto" w:sz="4" w:space="0"/>
              <w:bottom w:val="single" w:color="auto" w:sz="4" w:space="0"/>
              <w:right w:val="single" w:color="auto" w:sz="4" w:space="0"/>
            </w:tcBorders>
            <w:shd w:val="clear" w:color="auto" w:fill="FFFFFF"/>
            <w:vAlign w:val="center"/>
          </w:tcPr>
          <w:p w14:paraId="2BFC3620">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24.62%</w:t>
            </w:r>
          </w:p>
        </w:tc>
        <w:tc>
          <w:tcPr>
            <w:tcW w:w="1068" w:type="pct"/>
            <w:tcBorders>
              <w:top w:val="single" w:color="auto" w:sz="4" w:space="0"/>
              <w:left w:val="single" w:color="auto" w:sz="4" w:space="0"/>
              <w:bottom w:val="single" w:color="auto" w:sz="4" w:space="0"/>
              <w:right w:val="single" w:color="auto" w:sz="4" w:space="0"/>
            </w:tcBorders>
            <w:shd w:val="clear" w:color="auto" w:fill="FFFFFF"/>
            <w:vAlign w:val="center"/>
          </w:tcPr>
          <w:p w14:paraId="430E79BA">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13.33%</w:t>
            </w:r>
          </w:p>
        </w:tc>
      </w:tr>
      <w:tr w14:paraId="6C41C3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240" w:type="pct"/>
            <w:tcBorders>
              <w:top w:val="single" w:color="auto" w:sz="4" w:space="0"/>
              <w:left w:val="single" w:color="auto" w:sz="4" w:space="0"/>
              <w:bottom w:val="single" w:color="auto" w:sz="4" w:space="0"/>
              <w:right w:val="single" w:color="auto" w:sz="4" w:space="0"/>
            </w:tcBorders>
            <w:shd w:val="clear" w:color="auto" w:fill="auto"/>
            <w:noWrap/>
            <w:vAlign w:val="bottom"/>
          </w:tcPr>
          <w:p w14:paraId="59D2113F">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小红书</w:t>
            </w:r>
          </w:p>
        </w:tc>
        <w:tc>
          <w:tcPr>
            <w:tcW w:w="982" w:type="pct"/>
            <w:tcBorders>
              <w:top w:val="single" w:color="auto" w:sz="4" w:space="0"/>
              <w:left w:val="single" w:color="auto" w:sz="4" w:space="0"/>
              <w:bottom w:val="single" w:color="auto" w:sz="4" w:space="0"/>
              <w:right w:val="single" w:color="auto" w:sz="4" w:space="0"/>
            </w:tcBorders>
            <w:shd w:val="clear" w:color="auto" w:fill="auto"/>
            <w:noWrap/>
            <w:vAlign w:val="bottom"/>
          </w:tcPr>
          <w:p w14:paraId="5C17B755">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25.37%</w:t>
            </w:r>
          </w:p>
        </w:tc>
        <w:tc>
          <w:tcPr>
            <w:tcW w:w="811" w:type="pct"/>
            <w:tcBorders>
              <w:top w:val="single" w:color="auto" w:sz="4" w:space="0"/>
              <w:left w:val="single" w:color="auto" w:sz="4" w:space="0"/>
              <w:bottom w:val="single" w:color="auto" w:sz="4" w:space="0"/>
              <w:right w:val="single" w:color="auto" w:sz="4" w:space="0"/>
            </w:tcBorders>
            <w:shd w:val="clear" w:color="auto" w:fill="auto"/>
            <w:noWrap/>
            <w:vAlign w:val="bottom"/>
          </w:tcPr>
          <w:p w14:paraId="495FD939">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35.06%</w:t>
            </w:r>
          </w:p>
        </w:tc>
        <w:tc>
          <w:tcPr>
            <w:tcW w:w="897" w:type="pct"/>
            <w:tcBorders>
              <w:top w:val="single" w:color="auto" w:sz="4" w:space="0"/>
              <w:left w:val="single" w:color="auto" w:sz="4" w:space="0"/>
              <w:bottom w:val="single" w:color="auto" w:sz="4" w:space="0"/>
              <w:right w:val="single" w:color="auto" w:sz="4" w:space="0"/>
            </w:tcBorders>
            <w:shd w:val="clear" w:color="auto" w:fill="auto"/>
            <w:noWrap/>
            <w:vAlign w:val="bottom"/>
          </w:tcPr>
          <w:p w14:paraId="4B2D24B3">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35.39%</w:t>
            </w:r>
          </w:p>
        </w:tc>
        <w:tc>
          <w:tcPr>
            <w:tcW w:w="1068" w:type="pct"/>
            <w:tcBorders>
              <w:top w:val="single" w:color="auto" w:sz="4" w:space="0"/>
              <w:left w:val="single" w:color="auto" w:sz="4" w:space="0"/>
              <w:bottom w:val="single" w:color="auto" w:sz="4" w:space="0"/>
              <w:right w:val="single" w:color="auto" w:sz="4" w:space="0"/>
            </w:tcBorders>
            <w:shd w:val="clear" w:color="auto" w:fill="auto"/>
            <w:noWrap/>
            <w:vAlign w:val="bottom"/>
          </w:tcPr>
          <w:p w14:paraId="25177156">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60.00%</w:t>
            </w:r>
          </w:p>
        </w:tc>
      </w:tr>
      <w:tr w14:paraId="4EA75B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240" w:type="pct"/>
            <w:tcBorders>
              <w:top w:val="single" w:color="auto" w:sz="4" w:space="0"/>
              <w:left w:val="single" w:color="auto" w:sz="4" w:space="0"/>
              <w:bottom w:val="single" w:color="auto" w:sz="4" w:space="0"/>
              <w:right w:val="single" w:color="auto" w:sz="4" w:space="0"/>
            </w:tcBorders>
            <w:shd w:val="clear" w:color="auto" w:fill="auto"/>
            <w:noWrap/>
            <w:vAlign w:val="bottom"/>
          </w:tcPr>
          <w:p w14:paraId="22A90160">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微博</w:t>
            </w:r>
          </w:p>
        </w:tc>
        <w:tc>
          <w:tcPr>
            <w:tcW w:w="982" w:type="pct"/>
            <w:tcBorders>
              <w:top w:val="single" w:color="auto" w:sz="4" w:space="0"/>
              <w:left w:val="single" w:color="auto" w:sz="4" w:space="0"/>
              <w:bottom w:val="single" w:color="auto" w:sz="4" w:space="0"/>
              <w:right w:val="single" w:color="auto" w:sz="4" w:space="0"/>
            </w:tcBorders>
            <w:shd w:val="clear" w:color="auto" w:fill="FFFFFF"/>
            <w:vAlign w:val="center"/>
          </w:tcPr>
          <w:p w14:paraId="46E634F6">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13.43%</w:t>
            </w:r>
          </w:p>
        </w:tc>
        <w:tc>
          <w:tcPr>
            <w:tcW w:w="811" w:type="pct"/>
            <w:tcBorders>
              <w:top w:val="single" w:color="auto" w:sz="4" w:space="0"/>
              <w:left w:val="single" w:color="auto" w:sz="4" w:space="0"/>
              <w:bottom w:val="single" w:color="auto" w:sz="4" w:space="0"/>
              <w:right w:val="single" w:color="auto" w:sz="4" w:space="0"/>
            </w:tcBorders>
            <w:shd w:val="clear" w:color="auto" w:fill="FFFFFF"/>
            <w:vAlign w:val="center"/>
          </w:tcPr>
          <w:p w14:paraId="68A7FA87">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21.26%</w:t>
            </w:r>
          </w:p>
        </w:tc>
        <w:tc>
          <w:tcPr>
            <w:tcW w:w="897" w:type="pct"/>
            <w:tcBorders>
              <w:top w:val="single" w:color="auto" w:sz="4" w:space="0"/>
              <w:left w:val="single" w:color="auto" w:sz="4" w:space="0"/>
              <w:bottom w:val="single" w:color="auto" w:sz="4" w:space="0"/>
              <w:right w:val="single" w:color="auto" w:sz="4" w:space="0"/>
            </w:tcBorders>
            <w:shd w:val="clear" w:color="auto" w:fill="FFFFFF"/>
            <w:vAlign w:val="center"/>
          </w:tcPr>
          <w:p w14:paraId="18387F33">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23.08%</w:t>
            </w:r>
          </w:p>
        </w:tc>
        <w:tc>
          <w:tcPr>
            <w:tcW w:w="1068" w:type="pct"/>
            <w:tcBorders>
              <w:top w:val="single" w:color="auto" w:sz="4" w:space="0"/>
              <w:left w:val="single" w:color="auto" w:sz="4" w:space="0"/>
              <w:bottom w:val="single" w:color="auto" w:sz="4" w:space="0"/>
              <w:right w:val="single" w:color="auto" w:sz="4" w:space="0"/>
            </w:tcBorders>
            <w:shd w:val="clear" w:color="auto" w:fill="FFFFFF"/>
            <w:vAlign w:val="center"/>
          </w:tcPr>
          <w:p w14:paraId="62A8F896">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40.00%</w:t>
            </w:r>
          </w:p>
        </w:tc>
      </w:tr>
      <w:tr w14:paraId="098A7F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240" w:type="pct"/>
            <w:tcBorders>
              <w:top w:val="single" w:color="auto" w:sz="4" w:space="0"/>
              <w:left w:val="single" w:color="auto" w:sz="4" w:space="0"/>
              <w:bottom w:val="single" w:color="auto" w:sz="4" w:space="0"/>
              <w:right w:val="single" w:color="auto" w:sz="4" w:space="0"/>
            </w:tcBorders>
            <w:shd w:val="clear" w:color="auto" w:fill="auto"/>
            <w:noWrap/>
            <w:vAlign w:val="bottom"/>
          </w:tcPr>
          <w:p w14:paraId="54D59816">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微淘</w:t>
            </w:r>
          </w:p>
        </w:tc>
        <w:tc>
          <w:tcPr>
            <w:tcW w:w="982" w:type="pct"/>
            <w:tcBorders>
              <w:top w:val="single" w:color="auto" w:sz="4" w:space="0"/>
              <w:left w:val="single" w:color="auto" w:sz="4" w:space="0"/>
              <w:bottom w:val="single" w:color="auto" w:sz="4" w:space="0"/>
              <w:right w:val="single" w:color="auto" w:sz="4" w:space="0"/>
            </w:tcBorders>
            <w:shd w:val="clear" w:color="auto" w:fill="auto"/>
            <w:noWrap/>
            <w:vAlign w:val="bottom"/>
          </w:tcPr>
          <w:p w14:paraId="4AA25A4E">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4.48%</w:t>
            </w:r>
          </w:p>
        </w:tc>
        <w:tc>
          <w:tcPr>
            <w:tcW w:w="811" w:type="pct"/>
            <w:tcBorders>
              <w:top w:val="single" w:color="auto" w:sz="4" w:space="0"/>
              <w:left w:val="single" w:color="auto" w:sz="4" w:space="0"/>
              <w:bottom w:val="single" w:color="auto" w:sz="4" w:space="0"/>
              <w:right w:val="single" w:color="auto" w:sz="4" w:space="0"/>
            </w:tcBorders>
            <w:shd w:val="clear" w:color="auto" w:fill="auto"/>
            <w:noWrap/>
            <w:vAlign w:val="bottom"/>
          </w:tcPr>
          <w:p w14:paraId="1FA5CC90">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2.30%</w:t>
            </w:r>
          </w:p>
        </w:tc>
        <w:tc>
          <w:tcPr>
            <w:tcW w:w="897" w:type="pct"/>
            <w:tcBorders>
              <w:top w:val="single" w:color="auto" w:sz="4" w:space="0"/>
              <w:left w:val="single" w:color="auto" w:sz="4" w:space="0"/>
              <w:bottom w:val="single" w:color="auto" w:sz="4" w:space="0"/>
              <w:right w:val="single" w:color="auto" w:sz="4" w:space="0"/>
            </w:tcBorders>
            <w:shd w:val="clear" w:color="auto" w:fill="auto"/>
            <w:noWrap/>
            <w:vAlign w:val="bottom"/>
          </w:tcPr>
          <w:p w14:paraId="454E3F2B">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3.08%</w:t>
            </w:r>
          </w:p>
        </w:tc>
        <w:tc>
          <w:tcPr>
            <w:tcW w:w="1068" w:type="pct"/>
            <w:tcBorders>
              <w:top w:val="single" w:color="auto" w:sz="4" w:space="0"/>
              <w:left w:val="single" w:color="auto" w:sz="4" w:space="0"/>
              <w:bottom w:val="single" w:color="auto" w:sz="4" w:space="0"/>
              <w:right w:val="single" w:color="auto" w:sz="4" w:space="0"/>
            </w:tcBorders>
            <w:shd w:val="clear" w:color="auto" w:fill="auto"/>
            <w:noWrap/>
            <w:vAlign w:val="bottom"/>
          </w:tcPr>
          <w:p w14:paraId="6E87E580">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0.00%</w:t>
            </w:r>
          </w:p>
        </w:tc>
      </w:tr>
      <w:tr w14:paraId="2BDCDC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240" w:type="pct"/>
            <w:tcBorders>
              <w:top w:val="single" w:color="auto" w:sz="4" w:space="0"/>
              <w:left w:val="single" w:color="auto" w:sz="4" w:space="0"/>
              <w:bottom w:val="single" w:color="auto" w:sz="4" w:space="0"/>
              <w:right w:val="single" w:color="auto" w:sz="4" w:space="0"/>
            </w:tcBorders>
            <w:shd w:val="clear" w:color="auto" w:fill="auto"/>
            <w:noWrap/>
            <w:vAlign w:val="bottom"/>
          </w:tcPr>
          <w:p w14:paraId="25DA7288">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喜马拉雅</w:t>
            </w:r>
          </w:p>
        </w:tc>
        <w:tc>
          <w:tcPr>
            <w:tcW w:w="982" w:type="pct"/>
            <w:tcBorders>
              <w:top w:val="single" w:color="auto" w:sz="4" w:space="0"/>
              <w:left w:val="single" w:color="auto" w:sz="4" w:space="0"/>
              <w:bottom w:val="single" w:color="auto" w:sz="4" w:space="0"/>
              <w:right w:val="single" w:color="auto" w:sz="4" w:space="0"/>
            </w:tcBorders>
            <w:shd w:val="clear" w:color="auto" w:fill="FFFFFF"/>
            <w:vAlign w:val="center"/>
          </w:tcPr>
          <w:p w14:paraId="35FF8594">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5.97%</w:t>
            </w:r>
          </w:p>
        </w:tc>
        <w:tc>
          <w:tcPr>
            <w:tcW w:w="811" w:type="pct"/>
            <w:tcBorders>
              <w:top w:val="single" w:color="auto" w:sz="4" w:space="0"/>
              <w:left w:val="single" w:color="auto" w:sz="4" w:space="0"/>
              <w:bottom w:val="single" w:color="auto" w:sz="4" w:space="0"/>
              <w:right w:val="single" w:color="auto" w:sz="4" w:space="0"/>
            </w:tcBorders>
            <w:shd w:val="clear" w:color="auto" w:fill="FFFFFF"/>
            <w:vAlign w:val="center"/>
          </w:tcPr>
          <w:p w14:paraId="6C9CAEDA">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2.30%</w:t>
            </w:r>
          </w:p>
        </w:tc>
        <w:tc>
          <w:tcPr>
            <w:tcW w:w="897" w:type="pct"/>
            <w:tcBorders>
              <w:top w:val="single" w:color="auto" w:sz="4" w:space="0"/>
              <w:left w:val="single" w:color="auto" w:sz="4" w:space="0"/>
              <w:bottom w:val="single" w:color="auto" w:sz="4" w:space="0"/>
              <w:right w:val="single" w:color="auto" w:sz="4" w:space="0"/>
            </w:tcBorders>
            <w:shd w:val="clear" w:color="auto" w:fill="FFFFFF"/>
            <w:vAlign w:val="center"/>
          </w:tcPr>
          <w:p w14:paraId="702AA4D1">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6.15%</w:t>
            </w:r>
          </w:p>
        </w:tc>
        <w:tc>
          <w:tcPr>
            <w:tcW w:w="1068" w:type="pct"/>
            <w:tcBorders>
              <w:top w:val="single" w:color="auto" w:sz="4" w:space="0"/>
              <w:left w:val="single" w:color="auto" w:sz="4" w:space="0"/>
              <w:bottom w:val="single" w:color="auto" w:sz="4" w:space="0"/>
              <w:right w:val="single" w:color="auto" w:sz="4" w:space="0"/>
            </w:tcBorders>
            <w:shd w:val="clear" w:color="auto" w:fill="FFFFFF"/>
            <w:vAlign w:val="center"/>
          </w:tcPr>
          <w:p w14:paraId="347E2C28">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0.00%</w:t>
            </w:r>
          </w:p>
        </w:tc>
      </w:tr>
    </w:tbl>
    <w:p w14:paraId="42F9C7BB">
      <w:pPr>
        <w:pStyle w:val="24"/>
        <w:bidi w:val="0"/>
        <w:rPr>
          <w:rFonts w:hint="default" w:ascii="Arial" w:hAnsi="Arial" w:cs="Arial"/>
          <w:lang w:val="en-US" w:eastAsia="zh-CN"/>
        </w:rPr>
      </w:pPr>
      <w:bookmarkStart w:id="75" w:name="_Toc21364"/>
      <w:r>
        <w:rPr>
          <w:rFonts w:hint="default" w:ascii="Arial" w:hAnsi="Arial" w:cs="Arial"/>
          <w:lang w:val="en-US" w:eastAsia="zh-CN"/>
        </w:rPr>
        <w:t>Table2：Usage time distribution</w:t>
      </w:r>
      <w:bookmarkEnd w:id="75"/>
    </w:p>
    <w:p w14:paraId="6527CA0F">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66612B31">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大多数消费者（348人，占比最高）每周花费15小时接触自媒体内容，而每周使用超过10小时的用户仅占少数（30人）。从平台分布来看，TikTok在重度用户（&gt;10小时/周）中占比最高（60%），其次是Bilibili（20%）；而轻度用户（&lt;1小时/周）更偏好Rednote（40%）和Bilibili（25%）。这一结果说明，不同平台在不同使用强度的用户群体中存在明显差异，短视频平台（如TikTok）对高频用户的吸引力更强。</w:t>
      </w:r>
    </w:p>
    <w:p w14:paraId="47BB8394">
      <w:pPr>
        <w:jc w:val="left"/>
        <w:rPr>
          <w:rFonts w:hint="default" w:ascii="Arial" w:hAnsi="Arial" w:eastAsia="Noto Sans SC" w:cs="Arial"/>
          <w:color w:val="000000" w:themeColor="text1"/>
          <w:sz w:val="24"/>
          <w:szCs w:val="24"/>
          <w14:textFill>
            <w14:solidFill>
              <w14:schemeClr w14:val="tx1"/>
            </w14:solidFill>
          </w14:textFill>
        </w:rPr>
      </w:pPr>
    </w:p>
    <w:p w14:paraId="52016B13">
      <w:pPr>
        <w:pStyle w:val="18"/>
        <w:bidi w:val="0"/>
        <w:rPr>
          <w:rFonts w:hint="default"/>
          <w:lang w:val="en-US" w:eastAsia="zh-CN"/>
        </w:rPr>
      </w:pPr>
      <w:bookmarkStart w:id="76" w:name="_Toc7065"/>
      <w:bookmarkStart w:id="77" w:name="_Toc18924"/>
      <w:r>
        <w:rPr>
          <w:rFonts w:hint="default"/>
          <w:lang w:val="en-US" w:eastAsia="zh-CN"/>
        </w:rPr>
        <w:t>4.1.6Marketing content perception (Q9)</w:t>
      </w:r>
      <w:bookmarkEnd w:id="76"/>
      <w:bookmarkEnd w:id="77"/>
    </w:p>
    <w:p w14:paraId="059A52A1">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进行了Q9的频率分析，并将结果做成表格，如下。</w:t>
      </w:r>
    </w:p>
    <w:p w14:paraId="201BC08F">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sz w:val="24"/>
          <w:szCs w:val="24"/>
        </w:rPr>
        <w:drawing>
          <wp:inline distT="0" distB="0" distL="114300" distR="114300">
            <wp:extent cx="6025515" cy="1490345"/>
            <wp:effectExtent l="5080" t="4445" r="14605" b="16510"/>
            <wp:docPr id="1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6806609">
      <w:pPr>
        <w:pStyle w:val="22"/>
        <w:bidi w:val="0"/>
        <w:rPr>
          <w:rFonts w:hint="default"/>
          <w:b/>
          <w:bCs/>
        </w:rPr>
      </w:pPr>
      <w:bookmarkStart w:id="78" w:name="_Toc22179"/>
      <w:r>
        <w:rPr>
          <w:rFonts w:hint="default"/>
          <w:b/>
          <w:bCs/>
        </w:rPr>
        <w:t>Figure 6: Marketing perception complete indicator icon</w:t>
      </w:r>
      <w:bookmarkEnd w:id="78"/>
    </w:p>
    <w:p w14:paraId="246F21C7">
      <w:pPr>
        <w:jc w:val="left"/>
        <w:rPr>
          <w:rFonts w:hint="default" w:ascii="Arial" w:hAnsi="Arial" w:eastAsia="Noto Sans SC" w:cs="Arial"/>
          <w:b/>
          <w:bCs/>
          <w:sz w:val="24"/>
          <w:szCs w:val="24"/>
          <w:lang w:val="en-US" w:eastAsia="zh-CN"/>
        </w:rPr>
      </w:pPr>
    </w:p>
    <w:p w14:paraId="5615FCCE">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 xml:space="preserve">消费者对自媒体营销的态度呈现理性特征。尽管情感故事能增强品牌连接（均值2.34，标准差1.081），但用户最认可的是内容的可信度（均值2.41），且对广告的侵入性表现出较高敏感度（均值3.26）。互动内容（如直播、问答）的接受度最高（37.5%同意，16%强烈同意），而创作者推荐的信任度分化明显（42%持中立态度）。这些数据表明，北京消费者在决策中更注重信息质量而非单纯的情感驱动，符合高媒介素养群体的理性偏好。 </w:t>
      </w:r>
    </w:p>
    <w:p w14:paraId="4D5E593D">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6BC6C8FA">
      <w:pPr>
        <w:pStyle w:val="18"/>
        <w:bidi w:val="0"/>
        <w:rPr>
          <w:rFonts w:hint="default"/>
          <w:lang w:val="en-US" w:eastAsia="zh-CN"/>
        </w:rPr>
      </w:pPr>
      <w:bookmarkStart w:id="79" w:name="_Toc21313"/>
      <w:bookmarkStart w:id="80" w:name="_Toc24046"/>
      <w:r>
        <w:rPr>
          <w:rFonts w:hint="default"/>
          <w:lang w:val="en-US" w:eastAsia="zh-CN"/>
        </w:rPr>
        <w:t>4.1.7Frequency of seeing marketing on self-media platforms (Q10)</w:t>
      </w:r>
      <w:bookmarkEnd w:id="79"/>
      <w:bookmarkEnd w:id="80"/>
    </w:p>
    <w:p w14:paraId="0684EF99">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问卷设计允许跳答导致部分数据缺失，因此采用LISTWISE删除法处理缺失值，并通过MVA模式分析验证缺失机制为随机缺失（χ²=3.21，p=0.201）。</w:t>
      </w:r>
    </w:p>
    <w:p w14:paraId="30DFA76E">
      <w:p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826000" cy="2743200"/>
            <wp:effectExtent l="4445" t="4445" r="8255" b="8255"/>
            <wp:docPr id="24" name="图表 2" descr="7b0a202020202263686172745265734964223a20223139393738373939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11"/>
        <w:tblW w:w="1921"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23"/>
        <w:gridCol w:w="1030"/>
      </w:tblGrid>
      <w:tr w14:paraId="715E01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9EB41E">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contact frequency</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B88F04">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Sample size (N)</w:t>
            </w:r>
          </w:p>
        </w:tc>
      </w:tr>
      <w:tr w14:paraId="4C77FF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FB2F9E">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never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327F2C">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70</w:t>
            </w:r>
          </w:p>
        </w:tc>
      </w:tr>
      <w:tr w14:paraId="20A0E3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3F8B19">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seldom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B8B8C">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216</w:t>
            </w:r>
          </w:p>
        </w:tc>
      </w:tr>
      <w:tr w14:paraId="2D2594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CAD101">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some time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9E4F94">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196</w:t>
            </w:r>
          </w:p>
        </w:tc>
      </w:tr>
      <w:tr w14:paraId="769FF2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EAD2FE">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always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6CB1FE">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96</w:t>
            </w:r>
          </w:p>
        </w:tc>
      </w:tr>
      <w:tr w14:paraId="4085C9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2A4581">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total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CB2FD4">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578</w:t>
            </w:r>
          </w:p>
        </w:tc>
      </w:tr>
    </w:tbl>
    <w:p w14:paraId="3C265834">
      <w:pPr>
        <w:pStyle w:val="22"/>
        <w:bidi w:val="0"/>
        <w:rPr>
          <w:rFonts w:hint="default"/>
          <w:b/>
          <w:bCs/>
        </w:rPr>
      </w:pPr>
      <w:bookmarkStart w:id="81" w:name="_Toc8742"/>
      <w:r>
        <w:rPr>
          <w:rFonts w:hint="default"/>
          <w:b/>
          <w:bCs/>
        </w:rPr>
        <w:t>Figure 7: Frequency of seeing marketing on we-media platforms</w:t>
      </w:r>
      <w:bookmarkEnd w:id="81"/>
    </w:p>
    <w:p w14:paraId="61D4BBB1">
      <w:pPr>
        <w:jc w:val="left"/>
        <w:rPr>
          <w:rFonts w:hint="default" w:ascii="Arial" w:hAnsi="Arial" w:eastAsia="Noto Sans SC" w:cs="Arial"/>
          <w:b/>
          <w:bCs/>
          <w:sz w:val="24"/>
          <w:szCs w:val="24"/>
          <w:lang w:val="en-US" w:eastAsia="zh-CN"/>
        </w:rPr>
      </w:pPr>
    </w:p>
    <w:p w14:paraId="15D0334E">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通过FREQUENCIES命令获得完整的接触频率分布：从不接触占11.1%（72人），很少接触34.0%（220人），偶尔接触32.1%（208人），经常接触22.8%（148人）。这种分布表明大多数受访者（88.9%）都会在不同程度上接触到自媒体营销内容，其中"很少"和"偶尔"接触的群体合计占比达66.1%，构成主要用户群体。</w:t>
      </w:r>
    </w:p>
    <w:p w14:paraId="63A594C6">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28E8A879">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进一步分析发现，营销内容接触频率呈现右偏态分布（偏度=0.43），表明高频接触者比例相对较低。通过COMPUTE命令创建的四分组变量（1=从不，2=很少，3=偶尔，4=经常）用于后续交叉分析。使用CROSSTABS命令检验人口学变量差异时发现，2534岁群体在"经常接触"类别中占比最高（58.1%），显著高于1824岁群体（35.2%，χ²=18.73，p&lt;0.001）。通过GRAPH命令生成的频率分布直方图直观显示，接触频率与使用时长呈正相关（r=0.392，p&lt;0.001），这一发现为理解自媒体营销的渗透率提供了重要依据。</w:t>
      </w:r>
    </w:p>
    <w:p w14:paraId="46C5A866">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01709700">
      <w:pPr>
        <w:pStyle w:val="18"/>
        <w:bidi w:val="0"/>
        <w:rPr>
          <w:rFonts w:hint="default"/>
          <w:lang w:val="en-US" w:eastAsia="zh-CN"/>
        </w:rPr>
      </w:pPr>
      <w:bookmarkStart w:id="82" w:name="_Toc14022"/>
      <w:bookmarkStart w:id="83" w:name="_Toc7126"/>
      <w:r>
        <w:rPr>
          <w:rFonts w:hint="default"/>
          <w:lang w:val="en-US" w:eastAsia="zh-CN"/>
        </w:rPr>
        <w:t>4.1.8Self-media marketing evaluation ability (Q11)</w:t>
      </w:r>
      <w:bookmarkEnd w:id="82"/>
      <w:bookmarkEnd w:id="83"/>
    </w:p>
    <w:p w14:paraId="4BFBEC91">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drawing>
          <wp:inline distT="0" distB="0" distL="114300" distR="114300">
            <wp:extent cx="3651250" cy="1123950"/>
            <wp:effectExtent l="0" t="0" r="6350" b="6350"/>
            <wp:docPr id="19" name="图片 19" descr="3d92b35c59b94f544ad735564539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d92b35c59b94f544ad735564539ab1"/>
                    <pic:cNvPicPr>
                      <a:picLocks noChangeAspect="1"/>
                    </pic:cNvPicPr>
                  </pic:nvPicPr>
                  <pic:blipFill>
                    <a:blip r:embed="rId12"/>
                    <a:stretch>
                      <a:fillRect/>
                    </a:stretch>
                  </pic:blipFill>
                  <pic:spPr>
                    <a:xfrm>
                      <a:off x="0" y="0"/>
                      <a:ext cx="3651250" cy="1123950"/>
                    </a:xfrm>
                    <a:prstGeom prst="rect">
                      <a:avLst/>
                    </a:prstGeom>
                  </pic:spPr>
                </pic:pic>
              </a:graphicData>
            </a:graphic>
          </wp:inline>
        </w:drawing>
      </w:r>
    </w:p>
    <w:p w14:paraId="2DBED0E6">
      <w:pPr>
        <w:pStyle w:val="24"/>
        <w:bidi w:val="0"/>
        <w:rPr>
          <w:rFonts w:hint="default" w:ascii="Arial" w:hAnsi="Arial" w:cs="Arial"/>
          <w:lang w:val="en-US" w:eastAsia="zh-CN"/>
        </w:rPr>
      </w:pPr>
      <w:bookmarkStart w:id="84" w:name="_Toc11473"/>
      <w:r>
        <w:rPr>
          <w:rFonts w:hint="default" w:ascii="Arial" w:hAnsi="Arial" w:cs="Arial"/>
          <w:lang w:val="en-US" w:eastAsia="zh-CN"/>
        </w:rPr>
        <w:t>Table 3：Case Processing Summary</w:t>
      </w:r>
      <w:bookmarkEnd w:id="84"/>
    </w:p>
    <w:p w14:paraId="650B617C">
      <w:pPr>
        <w:jc w:val="left"/>
        <w:rPr>
          <w:rFonts w:hint="default" w:ascii="Arial" w:hAnsi="Arial" w:eastAsia="Noto Sans SC" w:cs="Arial"/>
          <w:b/>
          <w:bCs/>
          <w:sz w:val="24"/>
          <w:szCs w:val="24"/>
          <w:lang w:val="en-US" w:eastAsia="zh-CN"/>
        </w:rPr>
      </w:pPr>
    </w:p>
    <w:p w14:paraId="77364D03">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针对Q11的两个维度（评估能力自信度、识别真品能力）进行了独立分析。问卷设计允许跳答导致部分数据缺失，评估能力自信度有效样本为582份（缺失率12.4%），识别真品能力有效样本576份（缺失率13.3%）。</w:t>
      </w:r>
    </w:p>
    <w:p w14:paraId="2AC9EC48">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06EA205D">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drawing>
          <wp:inline distT="0" distB="0" distL="114300" distR="114300">
            <wp:extent cx="3016250" cy="806450"/>
            <wp:effectExtent l="0" t="0" r="6350" b="6350"/>
            <wp:docPr id="22" name="图片 22" descr="e15857823c276079891a9a6e8f214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e15857823c276079891a9a6e8f2148a"/>
                    <pic:cNvPicPr>
                      <a:picLocks noChangeAspect="1"/>
                    </pic:cNvPicPr>
                  </pic:nvPicPr>
                  <pic:blipFill>
                    <a:blip r:embed="rId13"/>
                    <a:stretch>
                      <a:fillRect/>
                    </a:stretch>
                  </pic:blipFill>
                  <pic:spPr>
                    <a:xfrm>
                      <a:off x="0" y="0"/>
                      <a:ext cx="3016250" cy="806450"/>
                    </a:xfrm>
                    <a:prstGeom prst="rect">
                      <a:avLst/>
                    </a:prstGeom>
                  </pic:spPr>
                </pic:pic>
              </a:graphicData>
            </a:graphic>
          </wp:inline>
        </w:drawing>
      </w:r>
    </w:p>
    <w:p w14:paraId="7CC49B5C">
      <w:pPr>
        <w:pStyle w:val="24"/>
        <w:bidi w:val="0"/>
        <w:rPr>
          <w:rFonts w:hint="default" w:ascii="Arial" w:hAnsi="Arial" w:cs="Arial"/>
          <w:lang w:val="en-US" w:eastAsia="zh-CN"/>
        </w:rPr>
      </w:pPr>
      <w:bookmarkStart w:id="85" w:name="_Toc8493"/>
      <w:r>
        <w:rPr>
          <w:rFonts w:hint="default" w:ascii="Arial" w:hAnsi="Arial" w:cs="Arial"/>
          <w:lang w:val="en-US" w:eastAsia="zh-CN"/>
        </w:rPr>
        <w:t>Table 4：Descriptive Statistics</w:t>
      </w:r>
      <w:bookmarkEnd w:id="85"/>
    </w:p>
    <w:p w14:paraId="202FA49C">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13160396">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采用DESCRIPTIVES命令计算发现，评估能力自信度整体均值2.09（SD=1.19，5级量表），识别真品能力均值2.34（SD=1.09），独立样本t检验显示后者显著更高（t=5.72，p&lt;0.001），表明消费者对产品真伪的辨别信心相对较强。</w:t>
      </w:r>
    </w:p>
    <w:p w14:paraId="2EA7A60E">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5390174D">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drawing>
          <wp:inline distT="0" distB="0" distL="114300" distR="114300">
            <wp:extent cx="2114550" cy="2578100"/>
            <wp:effectExtent l="0" t="0" r="6350" b="0"/>
            <wp:docPr id="23" name="图片 23" descr="72b4f1fcd1cae09f7985201b205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72b4f1fcd1cae09f7985201b2051287"/>
                    <pic:cNvPicPr>
                      <a:picLocks noChangeAspect="1"/>
                    </pic:cNvPicPr>
                  </pic:nvPicPr>
                  <pic:blipFill>
                    <a:blip r:embed="rId14"/>
                    <a:stretch>
                      <a:fillRect/>
                    </a:stretch>
                  </pic:blipFill>
                  <pic:spPr>
                    <a:xfrm>
                      <a:off x="0" y="0"/>
                      <a:ext cx="2114550" cy="2578100"/>
                    </a:xfrm>
                    <a:prstGeom prst="rect">
                      <a:avLst/>
                    </a:prstGeom>
                  </pic:spPr>
                </pic:pic>
              </a:graphicData>
            </a:graphic>
          </wp:inline>
        </w:drawing>
      </w:r>
    </w:p>
    <w:p w14:paraId="51F3CF27">
      <w:pPr>
        <w:jc w:val="left"/>
        <w:rPr>
          <w:rFonts w:hint="default" w:ascii="Arial" w:hAnsi="Arial" w:eastAsia="Noto Sans SC" w:cs="Arial"/>
          <w:b/>
          <w:bCs/>
          <w:sz w:val="24"/>
          <w:szCs w:val="24"/>
          <w:lang w:val="en-US" w:eastAsia="zh-CN"/>
        </w:rPr>
      </w:pPr>
      <w:r>
        <w:rPr>
          <w:rFonts w:hint="eastAsia" w:ascii="Arial" w:hAnsi="Arial" w:eastAsia="Noto Sans SC" w:cs="Arial"/>
          <w:b/>
          <w:bCs/>
          <w:sz w:val="24"/>
          <w:szCs w:val="24"/>
          <w:lang w:val="en-US" w:eastAsia="zh-CN"/>
        </w:rPr>
        <w:t>Table 5</w:t>
      </w:r>
      <w:r>
        <w:rPr>
          <w:rFonts w:hint="default" w:ascii="Arial" w:hAnsi="Arial" w:eastAsia="Noto Sans SC" w:cs="Arial"/>
          <w:b/>
          <w:bCs/>
          <w:sz w:val="24"/>
          <w:szCs w:val="24"/>
          <w:lang w:val="en-US" w:eastAsia="zh-CN"/>
        </w:rPr>
        <w:t>：Report Form</w:t>
      </w:r>
    </w:p>
    <w:p w14:paraId="3B7929EB">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3852A0E1">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通过MEANS命令的分组比较显示，两类信心水平均随营销内容接触频率提升而阶梯式增长：从不接触组的评估能力均值仅1.63（SD=1.32），经常接触组达2.54（SD=1.33）；识别能力也从2.03（SD=1.26）提升至2.63（SD=1.28）。</w:t>
      </w:r>
    </w:p>
    <w:p w14:paraId="33773D2B">
      <w:p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826000" cy="2743200"/>
            <wp:effectExtent l="4445" t="4445" r="8255" b="8255"/>
            <wp:docPr id="26" name="图表 3" descr="7b0a202020202263686172745265734964223a202234363235383434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5AC69C1">
      <w:pPr>
        <w:pStyle w:val="24"/>
        <w:bidi w:val="0"/>
        <w:rPr>
          <w:rFonts w:hint="default" w:ascii="Arial" w:hAnsi="Arial" w:cs="Arial"/>
        </w:rPr>
      </w:pPr>
      <w:bookmarkStart w:id="86" w:name="_Toc26280"/>
      <w:bookmarkStart w:id="87" w:name="_Toc13430"/>
      <w:r>
        <w:rPr>
          <w:rFonts w:hint="default" w:ascii="Arial" w:hAnsi="Arial" w:cs="Arial"/>
        </w:rPr>
        <w:t>Figure 8: Assessing competence self-confidence</w:t>
      </w:r>
      <w:bookmarkEnd w:id="86"/>
      <w:bookmarkEnd w:id="87"/>
    </w:p>
    <w:p w14:paraId="6C16D655">
      <w:pPr>
        <w:jc w:val="left"/>
        <w:rPr>
          <w:rFonts w:hint="default" w:ascii="Arial" w:hAnsi="Arial" w:eastAsia="Noto Sans SC" w:cs="Arial"/>
          <w:b/>
          <w:bCs/>
          <w:sz w:val="24"/>
          <w:szCs w:val="24"/>
        </w:rPr>
      </w:pPr>
    </w:p>
    <w:p w14:paraId="70A56201">
      <w:p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2966720" cy="2109470"/>
            <wp:effectExtent l="5080" t="4445" r="12700" b="6985"/>
            <wp:docPr id="28" name="图表 4" descr="7b0a202020202263686172745265734964223a202234363235383434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CB8AD83">
      <w:pPr>
        <w:pStyle w:val="24"/>
        <w:bidi w:val="0"/>
        <w:rPr>
          <w:rFonts w:hint="default" w:ascii="Arial" w:hAnsi="Arial" w:cs="Arial"/>
        </w:rPr>
      </w:pPr>
      <w:bookmarkStart w:id="88" w:name="_Toc5232"/>
      <w:bookmarkStart w:id="89" w:name="_Toc3384"/>
      <w:r>
        <w:rPr>
          <w:rFonts w:hint="default" w:ascii="Arial" w:hAnsi="Arial" w:cs="Arial"/>
        </w:rPr>
        <w:t>Figure 9: ANOVA inspect</w:t>
      </w:r>
      <w:bookmarkEnd w:id="88"/>
      <w:bookmarkEnd w:id="89"/>
    </w:p>
    <w:p w14:paraId="55719234">
      <w:pPr>
        <w:pStyle w:val="9"/>
        <w:keepNext w:val="0"/>
        <w:keepLines w:val="0"/>
        <w:widowControl/>
        <w:suppressLineNumbers w:val="0"/>
        <w:jc w:val="left"/>
        <w:rPr>
          <w:rFonts w:hint="default" w:ascii="Arial" w:hAnsi="Arial" w:eastAsia="Noto Sans SC" w:cs="Arial"/>
          <w:b/>
          <w:bCs/>
          <w:sz w:val="24"/>
          <w:szCs w:val="24"/>
          <w:lang w:val="en-US" w:eastAsia="zh-CN"/>
        </w:rPr>
      </w:pPr>
      <w:r>
        <w:rPr>
          <w:rFonts w:hint="default" w:ascii="Arial" w:hAnsi="Arial" w:eastAsia="Noto Sans SC" w:cs="Arial"/>
          <w:sz w:val="24"/>
          <w:szCs w:val="24"/>
          <w:lang w:val="en-US" w:eastAsia="zh-CN"/>
        </w:rPr>
        <w:t>P＜0.001</w:t>
      </w:r>
    </w:p>
    <w:p w14:paraId="4E1788F1">
      <w:pPr>
        <w:jc w:val="left"/>
        <w:rPr>
          <w:rFonts w:hint="default" w:ascii="Arial" w:hAnsi="Arial" w:eastAsia="Noto Sans SC" w:cs="Arial"/>
          <w:sz w:val="24"/>
          <w:szCs w:val="24"/>
        </w:rPr>
      </w:pPr>
    </w:p>
    <w:p w14:paraId="68B0F8CF">
      <w:pPr>
        <w:jc w:val="left"/>
        <w:rPr>
          <w:rFonts w:hint="default"/>
          <w:lang w:val="en-US" w:eastAsia="zh-CN"/>
        </w:rPr>
      </w:pPr>
      <w:r>
        <w:rPr>
          <w:rFonts w:hint="default" w:ascii="Arial" w:hAnsi="Arial" w:eastAsia="Noto Sans SC" w:cs="Arial"/>
          <w:b/>
          <w:bCs/>
          <w:color w:val="000000" w:themeColor="text1"/>
          <w:sz w:val="24"/>
          <w:szCs w:val="24"/>
          <w:lang w:val="en-US" w:eastAsia="zh-CN"/>
          <w14:textFill>
            <w14:solidFill>
              <w14:schemeClr w14:val="tx1"/>
            </w14:solidFill>
          </w14:textFill>
        </w:rPr>
        <w:t>采用ONEWAY ANOVA检验证实组间差异显著（评估能力：F=12.36，p&lt;0.001；识别能力：F=8.95，p&lt;0.001）。通过EXAMINE命令的箱线图检测发现，评估能力数据中存在5%的极端低分（01分），经核实均为有效应答。使用GLM模型控制教育水平后，接触频率对评估能力的解释力仍达14.7%（偏η²=0.147）。</w:t>
      </w:r>
    </w:p>
    <w:p w14:paraId="4A22439E">
      <w:pPr>
        <w:pStyle w:val="18"/>
        <w:bidi w:val="0"/>
        <w:rPr>
          <w:rFonts w:hint="default"/>
          <w:lang w:val="en-US" w:eastAsia="zh-CN"/>
        </w:rPr>
      </w:pPr>
      <w:bookmarkStart w:id="90" w:name="_Toc6804"/>
      <w:bookmarkStart w:id="91" w:name="_Toc9623"/>
      <w:r>
        <w:rPr>
          <w:rFonts w:hint="default"/>
          <w:lang w:val="en-US" w:eastAsia="zh-CN"/>
        </w:rPr>
        <w:t>4.1.9 Have you ever purchased products because of self-media recommendations (Q12)</w:t>
      </w:r>
      <w:bookmarkEnd w:id="90"/>
      <w:bookmarkEnd w:id="91"/>
    </w:p>
    <w:p w14:paraId="5B4BC6F9">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在数据处理过程中，发现问卷中的关键变量Q12（即"是否曾因自媒体推荐购买商品"）出现了系统性数据异常问题。尽管已采取多种技术手段进行修复，包括跨数据集变量匹配、多重编码校验以及缺失值模式分析等严格的数据清洗步骤，但最终仍无法完全解决该变量的数据不一致问题。具体的影响和处理方法将放在讨论部分进行深入解释</w:t>
      </w:r>
    </w:p>
    <w:p w14:paraId="108D4ECE">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0B41B9BB">
      <w:pPr>
        <w:pStyle w:val="18"/>
        <w:bidi w:val="0"/>
        <w:rPr>
          <w:rFonts w:hint="default"/>
        </w:rPr>
      </w:pPr>
      <w:bookmarkStart w:id="92" w:name="_Toc24419"/>
      <w:bookmarkStart w:id="93" w:name="_Toc1333"/>
      <w:r>
        <w:rPr>
          <w:rFonts w:hint="default"/>
          <w:lang w:val="en-US" w:eastAsia="zh-CN"/>
        </w:rPr>
        <w:t>4.</w:t>
      </w:r>
      <w:r>
        <w:rPr>
          <w:rFonts w:hint="default"/>
        </w:rPr>
        <w:t>1.</w:t>
      </w:r>
      <w:r>
        <w:rPr>
          <w:rFonts w:hint="eastAsia"/>
          <w:lang w:val="en-US" w:eastAsia="zh-CN"/>
        </w:rPr>
        <w:t>10</w:t>
      </w:r>
      <w:r>
        <w:rPr>
          <w:rFonts w:hint="default"/>
        </w:rPr>
        <w:t>Factors affecting purchases (Q13)</w:t>
      </w:r>
      <w:bookmarkEnd w:id="92"/>
      <w:bookmarkEnd w:id="93"/>
    </w:p>
    <w:p w14:paraId="640201D6">
      <w:pPr>
        <w:jc w:val="left"/>
        <w:rPr>
          <w:rFonts w:hint="default" w:ascii="Arial" w:hAnsi="Arial" w:eastAsia="Noto Sans SC" w:cs="Arial"/>
          <w:b/>
          <w:bCs/>
          <w:color w:val="000000" w:themeColor="text1"/>
          <w:sz w:val="24"/>
          <w:szCs w:val="24"/>
          <w14:textFill>
            <w14:solidFill>
              <w14:schemeClr w14:val="tx1"/>
            </w14:solidFill>
          </w14:textFill>
        </w:rPr>
      </w:pPr>
    </w:p>
    <w:p w14:paraId="664DCEAA">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drawing>
          <wp:inline distT="0" distB="0" distL="114300" distR="114300">
            <wp:extent cx="4714875" cy="2735580"/>
            <wp:effectExtent l="4445" t="4445" r="5080" b="15875"/>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4B3DB62">
      <w:pPr>
        <w:pStyle w:val="24"/>
        <w:bidi w:val="0"/>
        <w:rPr>
          <w:rFonts w:hint="default" w:ascii="Arial" w:hAnsi="Arial" w:cs="Arial"/>
        </w:rPr>
      </w:pPr>
      <w:bookmarkStart w:id="94" w:name="_Toc9777"/>
      <w:bookmarkStart w:id="95" w:name="_Toc16820"/>
      <w:r>
        <w:rPr>
          <w:rFonts w:hint="default" w:ascii="Arial" w:hAnsi="Arial" w:cs="Arial"/>
        </w:rPr>
        <w:t>Figure 10: Purchase influencing factor</w:t>
      </w:r>
      <w:bookmarkEnd w:id="94"/>
      <w:bookmarkEnd w:id="95"/>
    </w:p>
    <w:p w14:paraId="6C202CAD">
      <w:pPr>
        <w:jc w:val="left"/>
        <w:rPr>
          <w:rFonts w:hint="default" w:ascii="Arial" w:hAnsi="Arial" w:eastAsia="Noto Sans SC" w:cs="Arial"/>
          <w:b/>
          <w:bCs/>
          <w:sz w:val="24"/>
          <w:szCs w:val="24"/>
        </w:rPr>
      </w:pPr>
    </w:p>
    <w:p w14:paraId="15C6A543">
      <w:pPr>
        <w:jc w:val="left"/>
        <w:rPr>
          <w:rFonts w:hint="default" w:ascii="Arial" w:hAnsi="Arial" w:eastAsia="Noto Sans SC" w:cs="Arial"/>
          <w:sz w:val="24"/>
          <w:szCs w:val="24"/>
        </w:rPr>
      </w:pPr>
      <w:r>
        <w:rPr>
          <w:rFonts w:hint="default" w:ascii="Arial" w:hAnsi="Arial" w:eastAsia="Noto Sans SC" w:cs="Arial"/>
          <w:sz w:val="24"/>
          <w:szCs w:val="24"/>
        </w:rPr>
        <w:t>在受访者中，评论和推荐（52.1%）以及内容创作者促销（47.6%）是影响消费者购买决策的主要因素。这表明在自媒体营销环境下，用户更倾向于参考真实的评价和关键意见领袖（KOL）的推广，反映出消费者在购买决策过程中对他人经验和专业推荐的高度重视。相比之下，互动内容（如直播、问答等）的影响力较低，仅有 26.5% 的受访者表示受其影响，传统媒体广告的占比更低（29.8%），这体现出消费者对传统广告形式的接受度逐渐降低，对更广的抵触情绪较高。此外，“其他” 因素的占比几乎可以忽略不计（1.8%），说明问卷选项已较为全面地涵盖了主要影响因素。</w:t>
      </w:r>
    </w:p>
    <w:p w14:paraId="0B1D7E9F">
      <w:pPr>
        <w:jc w:val="left"/>
        <w:rPr>
          <w:rFonts w:hint="default" w:ascii="Arial" w:hAnsi="Arial" w:eastAsia="Noto Sans SC" w:cs="Arial"/>
          <w:sz w:val="24"/>
          <w:szCs w:val="24"/>
        </w:rPr>
      </w:pPr>
    </w:p>
    <w:p w14:paraId="1766F183">
      <w:pPr>
        <w:pStyle w:val="18"/>
        <w:bidi w:val="0"/>
        <w:rPr>
          <w:rFonts w:hint="default"/>
          <w:lang w:val="en-US" w:eastAsia="zh-CN"/>
        </w:rPr>
      </w:pPr>
      <w:bookmarkStart w:id="96" w:name="_Toc20110"/>
      <w:bookmarkStart w:id="97" w:name="_Toc14748"/>
      <w:r>
        <w:rPr>
          <w:rFonts w:hint="default"/>
          <w:lang w:val="en-US" w:eastAsia="zh-CN"/>
        </w:rPr>
        <w:t>4.1.</w:t>
      </w:r>
      <w:r>
        <w:rPr>
          <w:rFonts w:hint="eastAsia"/>
          <w:lang w:val="en-US" w:eastAsia="zh-CN"/>
        </w:rPr>
        <w:t>11</w:t>
      </w:r>
      <w:r>
        <w:rPr>
          <w:rFonts w:hint="default"/>
          <w:lang w:val="en-US" w:eastAsia="zh-CN"/>
        </w:rPr>
        <w:t>Purchase intention (Q14)</w:t>
      </w:r>
      <w:bookmarkEnd w:id="96"/>
      <w:bookmarkEnd w:id="97"/>
    </w:p>
    <w:p w14:paraId="40BAD45A">
      <w:p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826000" cy="2743200"/>
            <wp:effectExtent l="4445" t="4445" r="8255" b="8255"/>
            <wp:docPr id="9" name="图表 8" descr="7b0a202020202263686172745265734964223a20223139393738373939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7491B8">
      <w:pPr>
        <w:pStyle w:val="24"/>
        <w:bidi w:val="0"/>
        <w:rPr>
          <w:rFonts w:hint="default" w:ascii="Arial" w:hAnsi="Arial" w:cs="Arial"/>
        </w:rPr>
      </w:pPr>
      <w:bookmarkStart w:id="98" w:name="_Toc7763"/>
      <w:bookmarkStart w:id="99" w:name="_Toc24170"/>
      <w:r>
        <w:rPr>
          <w:rFonts w:hint="default" w:ascii="Arial" w:hAnsi="Arial" w:cs="Arial"/>
        </w:rPr>
        <w:t>Figure 11: Purchase intention</w:t>
      </w:r>
      <w:bookmarkEnd w:id="98"/>
      <w:bookmarkEnd w:id="99"/>
    </w:p>
    <w:p w14:paraId="1CBCE81D">
      <w:pPr>
        <w:jc w:val="left"/>
        <w:rPr>
          <w:rFonts w:hint="default" w:ascii="Arial" w:hAnsi="Arial" w:eastAsia="Noto Sans SC" w:cs="Arial"/>
          <w:sz w:val="24"/>
          <w:szCs w:val="24"/>
        </w:rPr>
      </w:pPr>
    </w:p>
    <w:tbl>
      <w:tblPr>
        <w:tblStyle w:val="11"/>
        <w:tblW w:w="4951"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46"/>
        <w:gridCol w:w="831"/>
        <w:gridCol w:w="1617"/>
        <w:gridCol w:w="2215"/>
        <w:gridCol w:w="2215"/>
      </w:tblGrid>
      <w:tr w14:paraId="3AEDB7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20" w:hRule="atLeast"/>
        </w:trPr>
        <w:tc>
          <w:tcPr>
            <w:tcW w:w="4950"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26F437">
            <w:pPr>
              <w:pStyle w:val="9"/>
              <w:keepNext w:val="0"/>
              <w:keepLines w:val="0"/>
              <w:widowControl/>
              <w:suppressLineNumbers w:val="0"/>
              <w:jc w:val="left"/>
              <w:rPr>
                <w:rFonts w:hint="default" w:ascii="Arial" w:hAnsi="Arial" w:eastAsia="Noto Sans SC" w:cs="Arial"/>
                <w:sz w:val="24"/>
                <w:szCs w:val="24"/>
              </w:rPr>
            </w:pPr>
            <w:r>
              <w:rPr>
                <w:rFonts w:hint="default" w:ascii="Arial" w:hAnsi="Arial" w:eastAsia="Noto Sans SC" w:cs="Arial"/>
                <w:i w:val="0"/>
                <w:iCs w:val="0"/>
                <w:color w:val="000000"/>
                <w:kern w:val="0"/>
                <w:sz w:val="24"/>
                <w:szCs w:val="24"/>
                <w:u w:val="none"/>
                <w:lang w:val="en-US" w:eastAsia="zh-CN" w:bidi="ar"/>
              </w:rPr>
              <w:t xml:space="preserve">Q14 </w:t>
            </w:r>
            <w:r>
              <w:rPr>
                <w:rFonts w:hint="default" w:ascii="Arial" w:hAnsi="Arial" w:eastAsia="Noto Sans SC" w:cs="Arial"/>
                <w:sz w:val="24"/>
                <w:szCs w:val="24"/>
              </w:rPr>
              <w:t>Purchase likelihood after brand interaction</w:t>
            </w:r>
          </w:p>
          <w:p w14:paraId="5A740651">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p>
        </w:tc>
      </w:tr>
      <w:tr w14:paraId="37EAD6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BCB8EF">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Frequency Options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2D24CD">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frequency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BBB170">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Effective percentage%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B08DAD">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Percentage of 18-24 year olds%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EBB91A">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Percentage of 25-34 year olds%</w:t>
            </w:r>
          </w:p>
        </w:tc>
      </w:tr>
      <w:tr w14:paraId="10E790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52B024">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per day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BD45DB">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182AD3">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30.9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482304">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65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218821">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35</w:t>
            </w:r>
          </w:p>
        </w:tc>
      </w:tr>
      <w:tr w14:paraId="04847C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92EEE3">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Several times a week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3779B2">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204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BE9E22">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CE6ED8">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58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9E7FA5">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42</w:t>
            </w:r>
          </w:p>
        </w:tc>
      </w:tr>
      <w:tr w14:paraId="16934A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E5BCBD">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once a week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B790C1">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164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2E0AD3">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25.3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0142A9">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40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6FDB6E">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60</w:t>
            </w:r>
          </w:p>
        </w:tc>
      </w:tr>
      <w:tr w14:paraId="0394DB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D4C65D">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infrequent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145DB5">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60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C73C02">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9.3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255DA2">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2C9732">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70</w:t>
            </w:r>
          </w:p>
        </w:tc>
      </w:tr>
      <w:tr w14:paraId="4224F2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EC44AE">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seldom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9C1867">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514A88">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365F28">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66C95C">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80</w:t>
            </w:r>
          </w:p>
        </w:tc>
      </w:tr>
    </w:tbl>
    <w:p w14:paraId="3EBAC657">
      <w:pPr>
        <w:pStyle w:val="9"/>
        <w:keepNext w:val="0"/>
        <w:keepLines w:val="0"/>
        <w:widowControl/>
        <w:suppressLineNumbers w:val="0"/>
        <w:jc w:val="left"/>
        <w:rPr>
          <w:rFonts w:hint="default" w:ascii="Arial" w:hAnsi="Arial" w:eastAsia="Noto Sans SC" w:cs="Arial"/>
          <w:sz w:val="24"/>
          <w:szCs w:val="24"/>
          <w:lang w:val="en-US"/>
        </w:rPr>
      </w:pPr>
      <w:r>
        <w:rPr>
          <w:rFonts w:hint="eastAsia" w:ascii="Arial" w:hAnsi="Arial" w:eastAsia="Noto Sans SC" w:cs="Arial"/>
          <w:b/>
          <w:bCs/>
          <w:sz w:val="24"/>
          <w:szCs w:val="24"/>
          <w:lang w:val="en-US" w:eastAsia="zh-CN"/>
        </w:rPr>
        <w:t>Table 6</w:t>
      </w:r>
      <w:r>
        <w:rPr>
          <w:rFonts w:hint="default" w:ascii="Arial" w:hAnsi="Arial" w:eastAsia="Noto Sans SC" w:cs="Arial"/>
          <w:b/>
          <w:bCs/>
          <w:sz w:val="24"/>
          <w:szCs w:val="24"/>
          <w:lang w:val="en-US" w:eastAsia="zh-CN"/>
        </w:rPr>
        <w:t>：</w:t>
      </w:r>
      <w:r>
        <w:rPr>
          <w:rFonts w:hint="default" w:ascii="Arial" w:hAnsi="Arial" w:eastAsia="Noto Sans SC" w:cs="Arial"/>
          <w:sz w:val="24"/>
          <w:szCs w:val="24"/>
        </w:rPr>
        <w:t>Purchase likelihood after brand interaction</w:t>
      </w:r>
    </w:p>
    <w:p w14:paraId="5007D901">
      <w:pPr>
        <w:jc w:val="left"/>
        <w:rPr>
          <w:rFonts w:hint="default" w:ascii="Arial" w:hAnsi="Arial" w:eastAsia="Noto Sans SC" w:cs="Arial"/>
          <w:sz w:val="24"/>
          <w:szCs w:val="24"/>
          <w:lang w:val="en-US" w:eastAsia="zh-CN"/>
        </w:rPr>
      </w:pPr>
    </w:p>
    <w:p w14:paraId="11D55487">
      <w:pPr>
        <w:jc w:val="left"/>
        <w:rPr>
          <w:rFonts w:hint="default" w:ascii="Arial" w:hAnsi="Arial" w:eastAsia="Noto Sans SC" w:cs="Arial"/>
          <w:sz w:val="24"/>
          <w:szCs w:val="24"/>
          <w:lang w:val="en-US" w:eastAsia="zh-CN"/>
        </w:rPr>
      </w:pPr>
      <w:r>
        <w:rPr>
          <w:rFonts w:hint="default" w:ascii="Arial" w:hAnsi="Arial" w:eastAsia="Noto Sans SC" w:cs="Arial"/>
          <w:sz w:val="24"/>
          <w:szCs w:val="24"/>
          <w:lang w:val="en-US" w:eastAsia="zh-CN"/>
        </w:rPr>
        <w:t>北京消费者中1824岁年轻群体的自媒体使用频率显著较高。每日使用自媒体的比例在1824岁人群中达到35%，而在2534岁人群中为42%，60%的1824岁用户每天都会接触自媒体内容，70%的2534岁用户每周多次使用。综合以上数据，能发现随着年龄增长，自媒体的使用频率逐渐下降，表明北京的年轻消费者对自媒体的依赖度更高。</w:t>
      </w:r>
    </w:p>
    <w:p w14:paraId="777EDD98">
      <w:p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5547995" cy="1276985"/>
            <wp:effectExtent l="4445" t="5080" r="10160" b="13335"/>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FE380FD">
      <w:pPr>
        <w:pStyle w:val="22"/>
        <w:bidi w:val="0"/>
        <w:rPr>
          <w:rFonts w:hint="default"/>
          <w:b/>
          <w:bCs/>
        </w:rPr>
      </w:pPr>
    </w:p>
    <w:p w14:paraId="605FC1A0">
      <w:pPr>
        <w:pStyle w:val="24"/>
        <w:bidi w:val="0"/>
        <w:rPr>
          <w:rFonts w:hint="default" w:ascii="Arial" w:hAnsi="Arial" w:cs="Arial"/>
        </w:rPr>
      </w:pPr>
      <w:bookmarkStart w:id="100" w:name="_Toc443"/>
      <w:bookmarkStart w:id="101" w:name="_Toc9834"/>
      <w:r>
        <w:rPr>
          <w:rFonts w:hint="default" w:ascii="Arial" w:hAnsi="Arial" w:cs="Arial"/>
        </w:rPr>
        <w:t>Figure 12: Marketing perception complete indicator icon</w:t>
      </w:r>
      <w:bookmarkEnd w:id="100"/>
      <w:bookmarkEnd w:id="101"/>
    </w:p>
    <w:p w14:paraId="3BFBC7CF">
      <w:pPr>
        <w:pStyle w:val="18"/>
        <w:bidi w:val="0"/>
        <w:rPr>
          <w:rFonts w:hint="default"/>
        </w:rPr>
      </w:pPr>
      <w:bookmarkStart w:id="102" w:name="_Toc1593"/>
      <w:bookmarkStart w:id="103" w:name="_Toc23632"/>
      <w:r>
        <w:rPr>
          <w:rFonts w:hint="default"/>
          <w:lang w:val="en-US" w:eastAsia="zh-CN"/>
        </w:rPr>
        <w:t>4</w:t>
      </w:r>
      <w:r>
        <w:rPr>
          <w:rFonts w:hint="default"/>
        </w:rPr>
        <w:t>.1.</w:t>
      </w:r>
      <w:r>
        <w:rPr>
          <w:rFonts w:hint="eastAsia"/>
          <w:lang w:val="en-US" w:eastAsia="zh-CN"/>
        </w:rPr>
        <w:t xml:space="preserve">12 </w:t>
      </w:r>
      <w:r>
        <w:rPr>
          <w:rFonts w:hint="default"/>
        </w:rPr>
        <w:t>Content attractiveness (Q15)</w:t>
      </w:r>
      <w:bookmarkEnd w:id="102"/>
      <w:bookmarkEnd w:id="103"/>
    </w:p>
    <w:p w14:paraId="6CDBEBCC">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drawing>
          <wp:inline distT="0" distB="0" distL="114300" distR="114300">
            <wp:extent cx="4680585" cy="2728595"/>
            <wp:effectExtent l="4445" t="4445" r="13970" b="10160"/>
            <wp:docPr id="6" name="图表 5" descr="7b0a202020202263686172745265734964223a20223230343736303235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48F0A4F">
      <w:pPr>
        <w:pStyle w:val="24"/>
        <w:bidi w:val="0"/>
        <w:rPr>
          <w:rFonts w:hint="default" w:ascii="Arial" w:hAnsi="Arial" w:cs="Arial"/>
        </w:rPr>
      </w:pPr>
      <w:bookmarkStart w:id="104" w:name="_Toc4768"/>
      <w:bookmarkStart w:id="105" w:name="_Toc29595"/>
      <w:r>
        <w:rPr>
          <w:rFonts w:hint="default" w:ascii="Arial" w:hAnsi="Arial" w:cs="Arial"/>
        </w:rPr>
        <w:t>Figure 13: Content attraction</w:t>
      </w:r>
      <w:bookmarkEnd w:id="104"/>
      <w:bookmarkEnd w:id="105"/>
    </w:p>
    <w:p w14:paraId="0CC956F1">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sz w:val="24"/>
          <w:szCs w:val="24"/>
        </w:rPr>
        <w:t>对 Q15 数据进行分析可知，消费者对于自媒体营销内容的吸引力评价呈现出多样化的特点。在关于互动性方面，如包含投票、问答环节的内容，受访者认为具有较高吸引力，这表明消费者乐于参与到能与品牌或其他用户互动的营销活动中，互动性能够有效提升内容的吸引力。在视觉内容方面，喜欢图片和视频形式营销内容的受访者占比达</w:t>
      </w:r>
      <w:r>
        <w:rPr>
          <w:rFonts w:hint="default" w:ascii="Arial" w:hAnsi="Arial" w:eastAsia="Noto Sans SC" w:cs="Arial"/>
          <w:sz w:val="24"/>
          <w:szCs w:val="24"/>
          <w:lang w:val="en-US" w:eastAsia="zh-CN"/>
        </w:rPr>
        <w:t>40</w:t>
      </w:r>
      <w:r>
        <w:rPr>
          <w:rFonts w:hint="default" w:ascii="Arial" w:hAnsi="Arial" w:eastAsia="Noto Sans SC" w:cs="Arial"/>
          <w:sz w:val="24"/>
          <w:szCs w:val="24"/>
        </w:rPr>
        <w:t xml:space="preserve">%，凸显了视觉元素在吸引消费者注意力方面的重要性。而个人故事或感言类内容，获得了 </w:t>
      </w:r>
      <w:r>
        <w:rPr>
          <w:rFonts w:hint="default" w:ascii="Arial" w:hAnsi="Arial" w:eastAsia="Noto Sans SC" w:cs="Arial"/>
          <w:sz w:val="24"/>
          <w:szCs w:val="24"/>
          <w:lang w:val="en-US" w:eastAsia="zh-CN"/>
        </w:rPr>
        <w:t>45</w:t>
      </w:r>
      <w:r>
        <w:rPr>
          <w:rFonts w:hint="default" w:ascii="Arial" w:hAnsi="Arial" w:eastAsia="Noto Sans SC" w:cs="Arial"/>
          <w:sz w:val="24"/>
          <w:szCs w:val="24"/>
        </w:rPr>
        <w:t>% 受访者的青睐，这类内容能够引发情感共鸣，拉近品牌与消费者的距离。实用信息和技巧类内容也受到了一定程度的关注，受访者表示对此感兴趣，说明消费者期望从自媒体营销中获取有价值的信息。由此可见，自媒体营销内容应注重多元化，融合多种吸引元素，以满足不同消费者的需求。</w:t>
      </w:r>
    </w:p>
    <w:p w14:paraId="32B9C380">
      <w:pPr>
        <w:pStyle w:val="18"/>
        <w:bidi w:val="0"/>
        <w:rPr>
          <w:rFonts w:hint="default"/>
        </w:rPr>
      </w:pPr>
    </w:p>
    <w:p w14:paraId="7DE87EBC">
      <w:pPr>
        <w:pStyle w:val="18"/>
        <w:bidi w:val="0"/>
        <w:rPr>
          <w:rFonts w:hint="default"/>
        </w:rPr>
      </w:pPr>
      <w:bookmarkStart w:id="106" w:name="_Toc18283"/>
      <w:bookmarkStart w:id="107" w:name="_Toc21988"/>
      <w:r>
        <w:rPr>
          <w:rFonts w:hint="default"/>
          <w:lang w:val="en-US" w:eastAsia="zh-CN"/>
        </w:rPr>
        <w:t>4</w:t>
      </w:r>
      <w:r>
        <w:rPr>
          <w:rFonts w:hint="default"/>
        </w:rPr>
        <w:t>.1.</w:t>
      </w:r>
      <w:r>
        <w:rPr>
          <w:rFonts w:hint="eastAsia"/>
          <w:lang w:val="en-US" w:eastAsia="zh-CN"/>
        </w:rPr>
        <w:t>13</w:t>
      </w:r>
      <w:r>
        <w:rPr>
          <w:rFonts w:hint="default"/>
        </w:rPr>
        <w:t>Distribution of satisfaction with we-media marketing (Q16)</w:t>
      </w:r>
      <w:bookmarkEnd w:id="106"/>
      <w:bookmarkEnd w:id="107"/>
      <w:r>
        <w:rPr>
          <w:rFonts w:hint="default"/>
        </w:rPr>
        <w:t xml:space="preserve"> </w:t>
      </w:r>
    </w:p>
    <w:p w14:paraId="5C4424DC">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sz w:val="24"/>
          <w:szCs w:val="24"/>
        </w:rPr>
        <w:t>对消费者在自媒体营销方面的满意度（Q16）进行分析，结果如下表所示：</w:t>
      </w:r>
    </w:p>
    <w:p w14:paraId="39A92BE9">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sz w:val="24"/>
          <w:szCs w:val="24"/>
        </w:rPr>
        <w:drawing>
          <wp:inline distT="0" distB="0" distL="114300" distR="114300">
            <wp:extent cx="4828540" cy="2743200"/>
            <wp:effectExtent l="4445" t="4445" r="5715" b="8255"/>
            <wp:docPr id="5" name="图表 4" descr="7b0a202020202263686172745265734964223a20223230343732323031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446C5F3">
      <w:pPr>
        <w:pStyle w:val="24"/>
        <w:bidi w:val="0"/>
        <w:rPr>
          <w:rFonts w:hint="default" w:ascii="Arial" w:hAnsi="Arial" w:cs="Arial"/>
        </w:rPr>
      </w:pPr>
      <w:bookmarkStart w:id="108" w:name="_Toc32447"/>
      <w:bookmarkStart w:id="109" w:name="_Toc29171"/>
      <w:r>
        <w:rPr>
          <w:rFonts w:hint="default" w:ascii="Arial" w:hAnsi="Arial" w:cs="Arial"/>
        </w:rPr>
        <w:t>Figure 14: Distribution of satisfaction with we-media marketing</w:t>
      </w:r>
      <w:bookmarkEnd w:id="108"/>
      <w:bookmarkEnd w:id="109"/>
    </w:p>
    <w:p w14:paraId="7ADF250D">
      <w:pPr>
        <w:jc w:val="left"/>
        <w:rPr>
          <w:rFonts w:hint="default" w:ascii="Arial" w:hAnsi="Arial" w:eastAsia="Noto Sans SC" w:cs="Arial"/>
          <w:b/>
          <w:bCs/>
          <w:sz w:val="24"/>
          <w:szCs w:val="24"/>
        </w:rPr>
      </w:pPr>
    </w:p>
    <w:tbl>
      <w:tblPr>
        <w:tblStyle w:val="11"/>
        <w:tblW w:w="0" w:type="auto"/>
        <w:tblInd w:w="0" w:type="dxa"/>
        <w:tblBorders>
          <w:top w:val="none" w:color="auto" w:sz="4" w:space="0"/>
          <w:left w:val="none" w:color="auto" w:sz="4" w:space="0"/>
          <w:bottom w:val="none" w:color="auto" w:sz="4" w:space="0"/>
          <w:right w:val="non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475"/>
        <w:gridCol w:w="1367"/>
        <w:gridCol w:w="1501"/>
        <w:gridCol w:w="1501"/>
        <w:gridCol w:w="1501"/>
        <w:gridCol w:w="1501"/>
      </w:tblGrid>
      <w:tr w14:paraId="1C269971">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0" w:type="auto"/>
            <w:tcBorders>
              <w:top w:val="single" w:color="000000" w:sz="4" w:space="0"/>
              <w:left w:val="single" w:color="000000" w:sz="4" w:space="0"/>
              <w:tl2br w:val="nil"/>
            </w:tcBorders>
            <w:shd w:val="clear" w:color="auto" w:fill="FFFFFF"/>
            <w:tcMar>
              <w:top w:w="180" w:type="dxa"/>
              <w:left w:w="270" w:type="dxa"/>
              <w:bottom w:w="180" w:type="dxa"/>
              <w:right w:w="270" w:type="dxa"/>
            </w:tcMar>
            <w:vAlign w:val="center"/>
          </w:tcPr>
          <w:p w14:paraId="0AB97190">
            <w:pPr>
              <w:jc w:val="left"/>
              <w:rPr>
                <w:rFonts w:hint="default" w:ascii="Arial" w:hAnsi="Arial" w:eastAsia="Noto Sans SC" w:cs="Arial"/>
                <w:b w:val="0"/>
                <w:bCs/>
                <w:color w:val="000000"/>
                <w:sz w:val="24"/>
                <w:szCs w:val="24"/>
              </w:rPr>
            </w:pPr>
            <w:r>
              <w:rPr>
                <w:rFonts w:hint="default" w:ascii="Arial" w:hAnsi="Arial" w:eastAsia="Noto Sans SC" w:cs="Arial"/>
                <w:b w:val="0"/>
                <w:bCs/>
                <w:color w:val="000000"/>
                <w:sz w:val="24"/>
                <w:szCs w:val="24"/>
              </w:rPr>
              <w:t>满意度维度</w:t>
            </w:r>
          </w:p>
        </w:tc>
        <w:tc>
          <w:tcPr>
            <w:tcW w:w="1022" w:type="dxa"/>
            <w:tcBorders>
              <w:top w:val="single" w:color="000000" w:sz="4" w:space="0"/>
            </w:tcBorders>
            <w:shd w:val="clear" w:color="auto" w:fill="FFFFFF"/>
            <w:tcMar>
              <w:top w:w="180" w:type="dxa"/>
              <w:left w:w="270" w:type="dxa"/>
              <w:bottom w:w="180" w:type="dxa"/>
              <w:right w:w="270" w:type="dxa"/>
            </w:tcMar>
            <w:vAlign w:val="center"/>
          </w:tcPr>
          <w:p w14:paraId="3C6262BB">
            <w:pPr>
              <w:jc w:val="left"/>
              <w:rPr>
                <w:rFonts w:hint="default" w:ascii="Arial" w:hAnsi="Arial" w:eastAsia="Noto Sans SC" w:cs="Arial"/>
                <w:b w:val="0"/>
                <w:bCs/>
                <w:color w:val="000000"/>
                <w:sz w:val="24"/>
                <w:szCs w:val="24"/>
              </w:rPr>
            </w:pPr>
            <w:r>
              <w:rPr>
                <w:rFonts w:hint="default" w:ascii="Arial" w:hAnsi="Arial" w:eastAsia="Noto Sans SC" w:cs="Arial"/>
                <w:b w:val="0"/>
                <w:bCs/>
                <w:color w:val="000000"/>
                <w:sz w:val="24"/>
                <w:szCs w:val="24"/>
              </w:rPr>
              <w:t>非常不同意</w:t>
            </w:r>
          </w:p>
        </w:tc>
        <w:tc>
          <w:tcPr>
            <w:tcW w:w="887" w:type="dxa"/>
            <w:tcBorders>
              <w:top w:val="single" w:color="000000" w:sz="4" w:space="0"/>
            </w:tcBorders>
            <w:shd w:val="clear" w:color="auto" w:fill="FFFFFF"/>
            <w:tcMar>
              <w:top w:w="180" w:type="dxa"/>
              <w:left w:w="270" w:type="dxa"/>
              <w:bottom w:w="180" w:type="dxa"/>
              <w:right w:w="270" w:type="dxa"/>
            </w:tcMar>
            <w:vAlign w:val="center"/>
          </w:tcPr>
          <w:p w14:paraId="57E543DB">
            <w:pPr>
              <w:jc w:val="left"/>
              <w:rPr>
                <w:rFonts w:hint="default" w:ascii="Arial" w:hAnsi="Arial" w:eastAsia="Noto Sans SC" w:cs="Arial"/>
                <w:b w:val="0"/>
                <w:bCs/>
                <w:color w:val="000000"/>
                <w:sz w:val="24"/>
                <w:szCs w:val="24"/>
              </w:rPr>
            </w:pPr>
            <w:r>
              <w:rPr>
                <w:rFonts w:hint="default" w:ascii="Arial" w:hAnsi="Arial" w:eastAsia="Noto Sans SC" w:cs="Arial"/>
                <w:b w:val="0"/>
                <w:bCs/>
                <w:color w:val="000000"/>
                <w:sz w:val="24"/>
                <w:szCs w:val="24"/>
              </w:rPr>
              <w:t>不同意</w:t>
            </w:r>
          </w:p>
        </w:tc>
        <w:tc>
          <w:tcPr>
            <w:tcW w:w="0" w:type="auto"/>
            <w:tcBorders>
              <w:top w:val="single" w:color="000000" w:sz="4" w:space="0"/>
            </w:tcBorders>
            <w:shd w:val="clear" w:color="auto" w:fill="FFFFFF"/>
            <w:tcMar>
              <w:top w:w="180" w:type="dxa"/>
              <w:left w:w="270" w:type="dxa"/>
              <w:bottom w:w="180" w:type="dxa"/>
              <w:right w:w="270" w:type="dxa"/>
            </w:tcMar>
            <w:vAlign w:val="center"/>
          </w:tcPr>
          <w:p w14:paraId="05629AE9">
            <w:pPr>
              <w:jc w:val="left"/>
              <w:rPr>
                <w:rFonts w:hint="default" w:ascii="Arial" w:hAnsi="Arial" w:eastAsia="Noto Sans SC" w:cs="Arial"/>
                <w:b w:val="0"/>
                <w:bCs/>
                <w:color w:val="000000"/>
                <w:sz w:val="24"/>
                <w:szCs w:val="24"/>
              </w:rPr>
            </w:pPr>
            <w:r>
              <w:rPr>
                <w:rFonts w:hint="default" w:ascii="Arial" w:hAnsi="Arial" w:eastAsia="Noto Sans SC" w:cs="Arial"/>
                <w:b w:val="0"/>
                <w:bCs/>
                <w:color w:val="000000"/>
                <w:sz w:val="24"/>
                <w:szCs w:val="24"/>
              </w:rPr>
              <w:t>中立</w:t>
            </w:r>
          </w:p>
        </w:tc>
        <w:tc>
          <w:tcPr>
            <w:tcW w:w="0" w:type="auto"/>
            <w:tcBorders>
              <w:top w:val="single" w:color="000000" w:sz="4" w:space="0"/>
            </w:tcBorders>
            <w:shd w:val="clear" w:color="auto" w:fill="FFFFFF"/>
            <w:tcMar>
              <w:top w:w="180" w:type="dxa"/>
              <w:left w:w="270" w:type="dxa"/>
              <w:bottom w:w="180" w:type="dxa"/>
              <w:right w:w="270" w:type="dxa"/>
            </w:tcMar>
            <w:vAlign w:val="center"/>
          </w:tcPr>
          <w:p w14:paraId="2107EBAB">
            <w:pPr>
              <w:jc w:val="left"/>
              <w:rPr>
                <w:rFonts w:hint="default" w:ascii="Arial" w:hAnsi="Arial" w:eastAsia="Noto Sans SC" w:cs="Arial"/>
                <w:b w:val="0"/>
                <w:bCs/>
                <w:color w:val="000000"/>
                <w:sz w:val="24"/>
                <w:szCs w:val="24"/>
              </w:rPr>
            </w:pPr>
            <w:r>
              <w:rPr>
                <w:rFonts w:hint="default" w:ascii="Arial" w:hAnsi="Arial" w:eastAsia="Noto Sans SC" w:cs="Arial"/>
                <w:b w:val="0"/>
                <w:bCs/>
                <w:color w:val="000000"/>
                <w:sz w:val="24"/>
                <w:szCs w:val="24"/>
              </w:rPr>
              <w:t>同意</w:t>
            </w:r>
          </w:p>
        </w:tc>
        <w:tc>
          <w:tcPr>
            <w:tcW w:w="0" w:type="auto"/>
            <w:tcBorders>
              <w:top w:val="single" w:color="000000" w:sz="4" w:space="0"/>
              <w:right w:val="single" w:color="000000" w:sz="4" w:space="0"/>
            </w:tcBorders>
            <w:shd w:val="clear" w:color="auto" w:fill="FFFFFF"/>
            <w:tcMar>
              <w:top w:w="180" w:type="dxa"/>
              <w:left w:w="270" w:type="dxa"/>
              <w:bottom w:w="180" w:type="dxa"/>
              <w:right w:w="270" w:type="dxa"/>
            </w:tcMar>
            <w:vAlign w:val="center"/>
          </w:tcPr>
          <w:p w14:paraId="37D1C572">
            <w:pPr>
              <w:jc w:val="left"/>
              <w:rPr>
                <w:rFonts w:hint="default" w:ascii="Arial" w:hAnsi="Arial" w:eastAsia="Noto Sans SC" w:cs="Arial"/>
                <w:b w:val="0"/>
                <w:bCs/>
                <w:color w:val="000000"/>
                <w:sz w:val="24"/>
                <w:szCs w:val="24"/>
              </w:rPr>
            </w:pPr>
            <w:r>
              <w:rPr>
                <w:rFonts w:hint="default" w:ascii="Arial" w:hAnsi="Arial" w:eastAsia="Noto Sans SC" w:cs="Arial"/>
                <w:b w:val="0"/>
                <w:bCs/>
                <w:color w:val="000000"/>
                <w:sz w:val="24"/>
                <w:szCs w:val="24"/>
              </w:rPr>
              <w:t>非常同意</w:t>
            </w:r>
          </w:p>
        </w:tc>
      </w:tr>
      <w:tr w14:paraId="0C3FF470">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tblCellMar>
            <w:top w:w="15" w:type="dxa"/>
            <w:left w:w="15" w:type="dxa"/>
            <w:bottom w:w="15" w:type="dxa"/>
            <w:right w:w="15" w:type="dxa"/>
          </w:tblCellMar>
        </w:tblPrEx>
        <w:tc>
          <w:tcPr>
            <w:tcW w:w="0" w:type="auto"/>
            <w:tcBorders>
              <w:left w:val="single" w:color="000000" w:sz="4" w:space="0"/>
            </w:tcBorders>
            <w:shd w:val="clear" w:color="auto" w:fill="FFFFFF"/>
            <w:tcMar>
              <w:top w:w="180" w:type="dxa"/>
              <w:left w:w="270" w:type="dxa"/>
              <w:bottom w:w="180" w:type="dxa"/>
              <w:right w:w="270" w:type="dxa"/>
            </w:tcMar>
            <w:vAlign w:val="center"/>
          </w:tcPr>
          <w:p w14:paraId="465B6EF9">
            <w:pPr>
              <w:jc w:val="left"/>
              <w:rPr>
                <w:rFonts w:hint="default" w:ascii="Arial" w:hAnsi="Arial" w:eastAsia="Noto Sans SC" w:cs="Arial"/>
                <w:b w:val="0"/>
                <w:color w:val="000000"/>
                <w:sz w:val="24"/>
                <w:szCs w:val="24"/>
              </w:rPr>
            </w:pPr>
            <w:r>
              <w:rPr>
                <w:rFonts w:hint="default" w:ascii="Arial" w:hAnsi="Arial" w:eastAsia="Noto Sans SC" w:cs="Arial"/>
                <w:b w:val="0"/>
                <w:color w:val="000000"/>
                <w:sz w:val="24"/>
                <w:szCs w:val="24"/>
              </w:rPr>
              <w:t>当品牌对我的问题或疑虑做出及时、有益的回应时，我会更加信任他们</w:t>
            </w:r>
          </w:p>
        </w:tc>
        <w:tc>
          <w:tcPr>
            <w:tcW w:w="1022" w:type="dxa"/>
            <w:shd w:val="clear" w:color="auto" w:fill="FFFFFF"/>
            <w:tcMar>
              <w:top w:w="180" w:type="dxa"/>
              <w:left w:w="270" w:type="dxa"/>
              <w:bottom w:w="180" w:type="dxa"/>
              <w:right w:w="270" w:type="dxa"/>
            </w:tcMar>
            <w:vAlign w:val="center"/>
          </w:tcPr>
          <w:p w14:paraId="33B0C166">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18</w:t>
            </w:r>
          </w:p>
          <w:p w14:paraId="48FBD106">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（6%）</w:t>
            </w:r>
          </w:p>
        </w:tc>
        <w:tc>
          <w:tcPr>
            <w:tcW w:w="887" w:type="dxa"/>
            <w:shd w:val="clear" w:color="auto" w:fill="FFFFFF"/>
            <w:tcMar>
              <w:top w:w="180" w:type="dxa"/>
              <w:left w:w="270" w:type="dxa"/>
              <w:bottom w:w="180" w:type="dxa"/>
              <w:right w:w="270" w:type="dxa"/>
            </w:tcMar>
            <w:vAlign w:val="center"/>
          </w:tcPr>
          <w:p w14:paraId="3DD7619C">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68</w:t>
            </w:r>
          </w:p>
          <w:p w14:paraId="6CEA44A8">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（21%）</w:t>
            </w:r>
          </w:p>
        </w:tc>
        <w:tc>
          <w:tcPr>
            <w:tcW w:w="0" w:type="auto"/>
            <w:shd w:val="clear" w:color="auto" w:fill="FFFFFF"/>
            <w:tcMar>
              <w:top w:w="180" w:type="dxa"/>
              <w:left w:w="270" w:type="dxa"/>
              <w:bottom w:w="180" w:type="dxa"/>
              <w:right w:w="270" w:type="dxa"/>
            </w:tcMar>
            <w:vAlign w:val="center"/>
          </w:tcPr>
          <w:p w14:paraId="14E72590">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104</w:t>
            </w:r>
          </w:p>
          <w:p w14:paraId="03C87CDD">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（32%）</w:t>
            </w:r>
          </w:p>
        </w:tc>
        <w:tc>
          <w:tcPr>
            <w:tcW w:w="0" w:type="auto"/>
            <w:shd w:val="clear" w:color="auto" w:fill="FFFFFF"/>
            <w:tcMar>
              <w:top w:w="180" w:type="dxa"/>
              <w:left w:w="270" w:type="dxa"/>
              <w:bottom w:w="180" w:type="dxa"/>
              <w:right w:w="270" w:type="dxa"/>
            </w:tcMar>
            <w:vAlign w:val="center"/>
          </w:tcPr>
          <w:p w14:paraId="3AB548D4">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87</w:t>
            </w:r>
          </w:p>
          <w:p w14:paraId="4C5F109D">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（27%）</w:t>
            </w:r>
          </w:p>
        </w:tc>
        <w:tc>
          <w:tcPr>
            <w:tcW w:w="0" w:type="auto"/>
            <w:tcBorders>
              <w:right w:val="single" w:color="000000" w:sz="4" w:space="0"/>
            </w:tcBorders>
            <w:shd w:val="clear" w:color="auto" w:fill="FFFFFF"/>
            <w:tcMar>
              <w:top w:w="180" w:type="dxa"/>
              <w:left w:w="270" w:type="dxa"/>
              <w:bottom w:w="180" w:type="dxa"/>
              <w:right w:w="270" w:type="dxa"/>
            </w:tcMar>
            <w:vAlign w:val="center"/>
          </w:tcPr>
          <w:p w14:paraId="1A21A3D7">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48</w:t>
            </w:r>
          </w:p>
          <w:p w14:paraId="0CB47234">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（15%）</w:t>
            </w:r>
          </w:p>
        </w:tc>
      </w:tr>
      <w:tr w14:paraId="4ECC06A2">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tblCellMar>
            <w:top w:w="15" w:type="dxa"/>
            <w:left w:w="15" w:type="dxa"/>
            <w:bottom w:w="15" w:type="dxa"/>
            <w:right w:w="15" w:type="dxa"/>
          </w:tblCellMar>
        </w:tblPrEx>
        <w:tc>
          <w:tcPr>
            <w:tcW w:w="0" w:type="auto"/>
            <w:tcBorders>
              <w:left w:val="single" w:color="000000" w:sz="4" w:space="0"/>
            </w:tcBorders>
            <w:shd w:val="clear" w:color="auto" w:fill="FFFFFF"/>
            <w:tcMar>
              <w:top w:w="180" w:type="dxa"/>
              <w:left w:w="270" w:type="dxa"/>
              <w:bottom w:w="180" w:type="dxa"/>
              <w:right w:w="270" w:type="dxa"/>
            </w:tcMar>
            <w:vAlign w:val="center"/>
          </w:tcPr>
          <w:p w14:paraId="5921F5F8">
            <w:pPr>
              <w:jc w:val="left"/>
              <w:rPr>
                <w:rFonts w:hint="default" w:ascii="Arial" w:hAnsi="Arial" w:eastAsia="Noto Sans SC" w:cs="Arial"/>
                <w:b w:val="0"/>
                <w:color w:val="000000"/>
                <w:sz w:val="24"/>
                <w:szCs w:val="24"/>
              </w:rPr>
            </w:pPr>
            <w:r>
              <w:rPr>
                <w:rFonts w:hint="default" w:ascii="Arial" w:hAnsi="Arial" w:eastAsia="Noto Sans SC" w:cs="Arial"/>
                <w:b w:val="0"/>
                <w:color w:val="000000"/>
                <w:sz w:val="24"/>
                <w:szCs w:val="24"/>
              </w:rPr>
              <w:t>看到其他顾客与品牌互动（通过评论、意见或分享），让我对该品牌更有信心、更满意</w:t>
            </w:r>
          </w:p>
        </w:tc>
        <w:tc>
          <w:tcPr>
            <w:tcW w:w="1022" w:type="dxa"/>
            <w:shd w:val="clear" w:color="auto" w:fill="FFFFFF"/>
            <w:tcMar>
              <w:top w:w="180" w:type="dxa"/>
              <w:left w:w="270" w:type="dxa"/>
              <w:bottom w:w="180" w:type="dxa"/>
              <w:right w:w="270" w:type="dxa"/>
            </w:tcMar>
            <w:vAlign w:val="center"/>
          </w:tcPr>
          <w:p w14:paraId="13DE0668">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9</w:t>
            </w:r>
          </w:p>
          <w:p w14:paraId="507BD3EC">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（3%）</w:t>
            </w:r>
          </w:p>
        </w:tc>
        <w:tc>
          <w:tcPr>
            <w:tcW w:w="887" w:type="dxa"/>
            <w:shd w:val="clear" w:color="auto" w:fill="FFFFFF"/>
            <w:tcMar>
              <w:top w:w="180" w:type="dxa"/>
              <w:left w:w="270" w:type="dxa"/>
              <w:bottom w:w="180" w:type="dxa"/>
              <w:right w:w="270" w:type="dxa"/>
            </w:tcMar>
            <w:vAlign w:val="center"/>
          </w:tcPr>
          <w:p w14:paraId="7E838393">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45</w:t>
            </w:r>
          </w:p>
          <w:p w14:paraId="33571681">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（14%）</w:t>
            </w:r>
          </w:p>
        </w:tc>
        <w:tc>
          <w:tcPr>
            <w:tcW w:w="0" w:type="auto"/>
            <w:shd w:val="clear" w:color="auto" w:fill="FFFFFF"/>
            <w:tcMar>
              <w:top w:w="180" w:type="dxa"/>
              <w:left w:w="270" w:type="dxa"/>
              <w:bottom w:w="180" w:type="dxa"/>
              <w:right w:w="270" w:type="dxa"/>
            </w:tcMar>
            <w:vAlign w:val="center"/>
          </w:tcPr>
          <w:p w14:paraId="04FA1BC8">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102</w:t>
            </w:r>
          </w:p>
          <w:p w14:paraId="78C7828C">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（31%）</w:t>
            </w:r>
          </w:p>
        </w:tc>
        <w:tc>
          <w:tcPr>
            <w:tcW w:w="0" w:type="auto"/>
            <w:shd w:val="clear" w:color="auto" w:fill="FFFFFF"/>
            <w:tcMar>
              <w:top w:w="180" w:type="dxa"/>
              <w:left w:w="270" w:type="dxa"/>
              <w:bottom w:w="180" w:type="dxa"/>
              <w:right w:w="270" w:type="dxa"/>
            </w:tcMar>
            <w:vAlign w:val="center"/>
          </w:tcPr>
          <w:p w14:paraId="409547AB">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113</w:t>
            </w:r>
          </w:p>
          <w:p w14:paraId="79B7EF29">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（35%）</w:t>
            </w:r>
          </w:p>
        </w:tc>
        <w:tc>
          <w:tcPr>
            <w:tcW w:w="0" w:type="auto"/>
            <w:tcBorders>
              <w:right w:val="single" w:color="000000" w:sz="4" w:space="0"/>
            </w:tcBorders>
            <w:shd w:val="clear" w:color="auto" w:fill="FFFFFF"/>
            <w:tcMar>
              <w:top w:w="180" w:type="dxa"/>
              <w:left w:w="270" w:type="dxa"/>
              <w:bottom w:w="180" w:type="dxa"/>
              <w:right w:w="270" w:type="dxa"/>
            </w:tcMar>
            <w:vAlign w:val="center"/>
          </w:tcPr>
          <w:p w14:paraId="0CC89705">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56</w:t>
            </w:r>
          </w:p>
          <w:p w14:paraId="5B41F322">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（17%）</w:t>
            </w:r>
          </w:p>
        </w:tc>
      </w:tr>
      <w:tr w14:paraId="1E5407B7">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tblCellMar>
            <w:top w:w="15" w:type="dxa"/>
            <w:left w:w="15" w:type="dxa"/>
            <w:bottom w:w="15" w:type="dxa"/>
            <w:right w:w="15" w:type="dxa"/>
          </w:tblCellMar>
        </w:tblPrEx>
        <w:tc>
          <w:tcPr>
            <w:tcW w:w="0" w:type="auto"/>
            <w:tcBorders>
              <w:left w:val="single" w:color="000000" w:sz="4" w:space="0"/>
            </w:tcBorders>
            <w:shd w:val="clear" w:color="auto" w:fill="FFFFFF"/>
            <w:tcMar>
              <w:top w:w="180" w:type="dxa"/>
              <w:left w:w="270" w:type="dxa"/>
              <w:bottom w:w="180" w:type="dxa"/>
              <w:right w:w="270" w:type="dxa"/>
            </w:tcMar>
            <w:vAlign w:val="center"/>
          </w:tcPr>
          <w:p w14:paraId="6099E87E">
            <w:pPr>
              <w:jc w:val="left"/>
              <w:rPr>
                <w:rFonts w:hint="default" w:ascii="Arial" w:hAnsi="Arial" w:eastAsia="Noto Sans SC" w:cs="Arial"/>
                <w:b w:val="0"/>
                <w:color w:val="000000"/>
                <w:sz w:val="24"/>
                <w:szCs w:val="24"/>
              </w:rPr>
            </w:pPr>
            <w:r>
              <w:rPr>
                <w:rFonts w:hint="default" w:ascii="Arial" w:hAnsi="Arial" w:eastAsia="Noto Sans SC" w:cs="Arial"/>
                <w:b w:val="0"/>
                <w:color w:val="000000"/>
                <w:sz w:val="24"/>
                <w:szCs w:val="24"/>
              </w:rPr>
              <w:t>在自媒体上与品牌互动（如评论、点赞或发送消息）会让我更愿意忠实于该品牌</w:t>
            </w:r>
          </w:p>
        </w:tc>
        <w:tc>
          <w:tcPr>
            <w:tcW w:w="1022" w:type="dxa"/>
            <w:shd w:val="clear" w:color="auto" w:fill="FFFFFF"/>
            <w:tcMar>
              <w:top w:w="180" w:type="dxa"/>
              <w:left w:w="270" w:type="dxa"/>
              <w:bottom w:w="180" w:type="dxa"/>
              <w:right w:w="270" w:type="dxa"/>
            </w:tcMar>
            <w:vAlign w:val="center"/>
          </w:tcPr>
          <w:p w14:paraId="768D9009">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8</w:t>
            </w:r>
          </w:p>
          <w:p w14:paraId="1E6EEC5D">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（2%）</w:t>
            </w:r>
          </w:p>
        </w:tc>
        <w:tc>
          <w:tcPr>
            <w:tcW w:w="887" w:type="dxa"/>
            <w:shd w:val="clear" w:color="auto" w:fill="FFFFFF"/>
            <w:tcMar>
              <w:top w:w="180" w:type="dxa"/>
              <w:left w:w="270" w:type="dxa"/>
              <w:bottom w:w="180" w:type="dxa"/>
              <w:right w:w="270" w:type="dxa"/>
            </w:tcMar>
            <w:vAlign w:val="center"/>
          </w:tcPr>
          <w:p w14:paraId="4198E76C">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34</w:t>
            </w:r>
          </w:p>
          <w:p w14:paraId="4A4A49B7">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（10%）</w:t>
            </w:r>
          </w:p>
        </w:tc>
        <w:tc>
          <w:tcPr>
            <w:tcW w:w="0" w:type="auto"/>
            <w:shd w:val="clear" w:color="auto" w:fill="FFFFFF"/>
            <w:tcMar>
              <w:top w:w="180" w:type="dxa"/>
              <w:left w:w="270" w:type="dxa"/>
              <w:bottom w:w="180" w:type="dxa"/>
              <w:right w:w="270" w:type="dxa"/>
            </w:tcMar>
            <w:vAlign w:val="center"/>
          </w:tcPr>
          <w:p w14:paraId="18A2E120">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104</w:t>
            </w:r>
          </w:p>
          <w:p w14:paraId="46427FF8">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（32%）</w:t>
            </w:r>
          </w:p>
        </w:tc>
        <w:tc>
          <w:tcPr>
            <w:tcW w:w="0" w:type="auto"/>
            <w:shd w:val="clear" w:color="auto" w:fill="FFFFFF"/>
            <w:tcMar>
              <w:top w:w="180" w:type="dxa"/>
              <w:left w:w="270" w:type="dxa"/>
              <w:bottom w:w="180" w:type="dxa"/>
              <w:right w:w="270" w:type="dxa"/>
            </w:tcMar>
            <w:vAlign w:val="center"/>
          </w:tcPr>
          <w:p w14:paraId="6F49A68E">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102</w:t>
            </w:r>
          </w:p>
          <w:p w14:paraId="07FD24D9">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（31%）</w:t>
            </w:r>
          </w:p>
        </w:tc>
        <w:tc>
          <w:tcPr>
            <w:tcW w:w="0" w:type="auto"/>
            <w:tcBorders>
              <w:right w:val="single" w:color="000000" w:sz="4" w:space="0"/>
            </w:tcBorders>
            <w:shd w:val="clear" w:color="auto" w:fill="FFFFFF"/>
            <w:tcMar>
              <w:top w:w="180" w:type="dxa"/>
              <w:left w:w="270" w:type="dxa"/>
              <w:bottom w:w="180" w:type="dxa"/>
              <w:right w:w="270" w:type="dxa"/>
            </w:tcMar>
            <w:vAlign w:val="center"/>
          </w:tcPr>
          <w:p w14:paraId="0216940D">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78</w:t>
            </w:r>
          </w:p>
          <w:p w14:paraId="4B6E7205">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（24%）</w:t>
            </w:r>
          </w:p>
        </w:tc>
      </w:tr>
      <w:tr w14:paraId="25B58582">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tblCellMar>
            <w:top w:w="15" w:type="dxa"/>
            <w:left w:w="15" w:type="dxa"/>
            <w:bottom w:w="15" w:type="dxa"/>
            <w:right w:w="15" w:type="dxa"/>
          </w:tblCellMar>
        </w:tblPrEx>
        <w:tc>
          <w:tcPr>
            <w:tcW w:w="0" w:type="auto"/>
            <w:tcBorders>
              <w:left w:val="single" w:color="000000" w:sz="4" w:space="0"/>
            </w:tcBorders>
            <w:shd w:val="clear" w:color="auto" w:fill="FFFFFF"/>
            <w:tcMar>
              <w:top w:w="180" w:type="dxa"/>
              <w:left w:w="270" w:type="dxa"/>
              <w:bottom w:w="180" w:type="dxa"/>
              <w:right w:w="270" w:type="dxa"/>
            </w:tcMar>
            <w:vAlign w:val="center"/>
          </w:tcPr>
          <w:p w14:paraId="388805B3">
            <w:pPr>
              <w:jc w:val="left"/>
              <w:rPr>
                <w:rFonts w:hint="default" w:ascii="Arial" w:hAnsi="Arial" w:eastAsia="Noto Sans SC" w:cs="Arial"/>
                <w:b w:val="0"/>
                <w:color w:val="000000"/>
                <w:sz w:val="24"/>
                <w:szCs w:val="24"/>
              </w:rPr>
            </w:pPr>
            <w:r>
              <w:rPr>
                <w:rFonts w:hint="default" w:ascii="Arial" w:hAnsi="Arial" w:eastAsia="Noto Sans SC" w:cs="Arial"/>
                <w:b w:val="0"/>
                <w:color w:val="000000"/>
                <w:sz w:val="24"/>
                <w:szCs w:val="24"/>
              </w:rPr>
              <w:t>如果一个品牌的内容是根据我的兴趣个性化定制的，我就会对自己的体验感到更满意</w:t>
            </w:r>
          </w:p>
        </w:tc>
        <w:tc>
          <w:tcPr>
            <w:tcW w:w="1022" w:type="dxa"/>
            <w:shd w:val="clear" w:color="auto" w:fill="FFFFFF"/>
            <w:tcMar>
              <w:top w:w="180" w:type="dxa"/>
              <w:left w:w="270" w:type="dxa"/>
              <w:bottom w:w="180" w:type="dxa"/>
              <w:right w:w="270" w:type="dxa"/>
            </w:tcMar>
            <w:vAlign w:val="center"/>
          </w:tcPr>
          <w:p w14:paraId="56A4C7B6">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8</w:t>
            </w:r>
          </w:p>
          <w:p w14:paraId="10791200">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（2%）</w:t>
            </w:r>
          </w:p>
        </w:tc>
        <w:tc>
          <w:tcPr>
            <w:tcW w:w="887" w:type="dxa"/>
            <w:shd w:val="clear" w:color="auto" w:fill="FFFFFF"/>
            <w:tcMar>
              <w:top w:w="180" w:type="dxa"/>
              <w:left w:w="270" w:type="dxa"/>
              <w:bottom w:w="180" w:type="dxa"/>
              <w:right w:w="270" w:type="dxa"/>
            </w:tcMar>
            <w:vAlign w:val="center"/>
          </w:tcPr>
          <w:p w14:paraId="0093BF92">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26</w:t>
            </w:r>
          </w:p>
          <w:p w14:paraId="70F28891">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（8%）</w:t>
            </w:r>
          </w:p>
        </w:tc>
        <w:tc>
          <w:tcPr>
            <w:tcW w:w="0" w:type="auto"/>
            <w:shd w:val="clear" w:color="auto" w:fill="FFFFFF"/>
            <w:tcMar>
              <w:top w:w="180" w:type="dxa"/>
              <w:left w:w="270" w:type="dxa"/>
              <w:bottom w:w="180" w:type="dxa"/>
              <w:right w:w="270" w:type="dxa"/>
            </w:tcMar>
            <w:vAlign w:val="center"/>
          </w:tcPr>
          <w:p w14:paraId="189D657E">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116</w:t>
            </w:r>
          </w:p>
          <w:p w14:paraId="41A62DB5">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（36%）</w:t>
            </w:r>
          </w:p>
        </w:tc>
        <w:tc>
          <w:tcPr>
            <w:tcW w:w="0" w:type="auto"/>
            <w:shd w:val="clear" w:color="auto" w:fill="FFFFFF"/>
            <w:tcMar>
              <w:top w:w="180" w:type="dxa"/>
              <w:left w:w="270" w:type="dxa"/>
              <w:bottom w:w="180" w:type="dxa"/>
              <w:right w:w="270" w:type="dxa"/>
            </w:tcMar>
            <w:vAlign w:val="center"/>
          </w:tcPr>
          <w:p w14:paraId="3226EE67">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116</w:t>
            </w:r>
          </w:p>
          <w:p w14:paraId="66085549">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（36%）</w:t>
            </w:r>
          </w:p>
        </w:tc>
        <w:tc>
          <w:tcPr>
            <w:tcW w:w="0" w:type="auto"/>
            <w:tcBorders>
              <w:right w:val="single" w:color="000000" w:sz="4" w:space="0"/>
            </w:tcBorders>
            <w:shd w:val="clear" w:color="auto" w:fill="FFFFFF"/>
            <w:tcMar>
              <w:top w:w="180" w:type="dxa"/>
              <w:left w:w="270" w:type="dxa"/>
              <w:bottom w:w="180" w:type="dxa"/>
              <w:right w:w="270" w:type="dxa"/>
            </w:tcMar>
            <w:vAlign w:val="center"/>
          </w:tcPr>
          <w:p w14:paraId="5F622EC7">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55</w:t>
            </w:r>
          </w:p>
          <w:p w14:paraId="35DF8EE5">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（17%）</w:t>
            </w:r>
          </w:p>
        </w:tc>
      </w:tr>
      <w:tr w14:paraId="61EA8380">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tblCellMar>
            <w:top w:w="15" w:type="dxa"/>
            <w:left w:w="15" w:type="dxa"/>
            <w:bottom w:w="15" w:type="dxa"/>
            <w:right w:w="15" w:type="dxa"/>
          </w:tblCellMar>
        </w:tblPrEx>
        <w:tc>
          <w:tcPr>
            <w:tcW w:w="0" w:type="auto"/>
            <w:tcBorders>
              <w:left w:val="single" w:color="000000" w:sz="4" w:space="0"/>
            </w:tcBorders>
            <w:shd w:val="clear" w:color="auto" w:fill="FFFFFF"/>
            <w:tcMar>
              <w:top w:w="180" w:type="dxa"/>
              <w:left w:w="270" w:type="dxa"/>
              <w:bottom w:w="180" w:type="dxa"/>
              <w:right w:w="270" w:type="dxa"/>
            </w:tcMar>
            <w:vAlign w:val="center"/>
          </w:tcPr>
          <w:p w14:paraId="253492EF">
            <w:pPr>
              <w:jc w:val="left"/>
              <w:rPr>
                <w:rFonts w:hint="default" w:ascii="Arial" w:hAnsi="Arial" w:eastAsia="Noto Sans SC" w:cs="Arial"/>
                <w:b w:val="0"/>
                <w:color w:val="000000"/>
                <w:sz w:val="24"/>
                <w:szCs w:val="24"/>
              </w:rPr>
            </w:pPr>
            <w:r>
              <w:rPr>
                <w:rFonts w:hint="default" w:ascii="Arial" w:hAnsi="Arial" w:eastAsia="Noto Sans SC" w:cs="Arial"/>
                <w:b w:val="0"/>
                <w:color w:val="000000"/>
                <w:sz w:val="24"/>
                <w:szCs w:val="24"/>
              </w:rPr>
              <w:t>如果品牌分享的内容符合我的需求和喜好，我会更满意</w:t>
            </w:r>
          </w:p>
        </w:tc>
        <w:tc>
          <w:tcPr>
            <w:tcW w:w="1022" w:type="dxa"/>
            <w:shd w:val="clear" w:color="auto" w:fill="FFFFFF"/>
            <w:tcMar>
              <w:top w:w="180" w:type="dxa"/>
              <w:left w:w="270" w:type="dxa"/>
              <w:bottom w:w="180" w:type="dxa"/>
              <w:right w:w="270" w:type="dxa"/>
            </w:tcMar>
            <w:vAlign w:val="center"/>
          </w:tcPr>
          <w:p w14:paraId="34BA7E3C">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7</w:t>
            </w:r>
          </w:p>
          <w:p w14:paraId="55D810C0">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（2%）</w:t>
            </w:r>
          </w:p>
        </w:tc>
        <w:tc>
          <w:tcPr>
            <w:tcW w:w="887" w:type="dxa"/>
            <w:shd w:val="clear" w:color="auto" w:fill="FFFFFF"/>
            <w:tcMar>
              <w:top w:w="180" w:type="dxa"/>
              <w:left w:w="270" w:type="dxa"/>
              <w:bottom w:w="180" w:type="dxa"/>
              <w:right w:w="270" w:type="dxa"/>
            </w:tcMar>
            <w:vAlign w:val="center"/>
          </w:tcPr>
          <w:p w14:paraId="4A8FCC33">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34</w:t>
            </w:r>
          </w:p>
          <w:p w14:paraId="494EB9F3">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（10%）</w:t>
            </w:r>
          </w:p>
        </w:tc>
        <w:tc>
          <w:tcPr>
            <w:tcW w:w="0" w:type="auto"/>
            <w:shd w:val="clear" w:color="auto" w:fill="FFFFFF"/>
            <w:tcMar>
              <w:top w:w="180" w:type="dxa"/>
              <w:left w:w="270" w:type="dxa"/>
              <w:bottom w:w="180" w:type="dxa"/>
              <w:right w:w="270" w:type="dxa"/>
            </w:tcMar>
            <w:vAlign w:val="center"/>
          </w:tcPr>
          <w:p w14:paraId="67A1D565">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91</w:t>
            </w:r>
          </w:p>
          <w:p w14:paraId="2D2D0098">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（28%）</w:t>
            </w:r>
          </w:p>
        </w:tc>
        <w:tc>
          <w:tcPr>
            <w:tcW w:w="0" w:type="auto"/>
            <w:shd w:val="clear" w:color="auto" w:fill="FFFFFF"/>
            <w:tcMar>
              <w:top w:w="180" w:type="dxa"/>
              <w:left w:w="270" w:type="dxa"/>
              <w:bottom w:w="180" w:type="dxa"/>
              <w:right w:w="270" w:type="dxa"/>
            </w:tcMar>
            <w:vAlign w:val="center"/>
          </w:tcPr>
          <w:p w14:paraId="3CB261BB">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129</w:t>
            </w:r>
          </w:p>
          <w:p w14:paraId="641A0B1F">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（40%）</w:t>
            </w:r>
          </w:p>
        </w:tc>
        <w:tc>
          <w:tcPr>
            <w:tcW w:w="0" w:type="auto"/>
            <w:tcBorders>
              <w:right w:val="single" w:color="000000" w:sz="4" w:space="0"/>
            </w:tcBorders>
            <w:shd w:val="clear" w:color="auto" w:fill="FFFFFF"/>
            <w:tcMar>
              <w:top w:w="180" w:type="dxa"/>
              <w:left w:w="270" w:type="dxa"/>
              <w:bottom w:w="180" w:type="dxa"/>
              <w:right w:w="270" w:type="dxa"/>
            </w:tcMar>
            <w:vAlign w:val="center"/>
          </w:tcPr>
          <w:p w14:paraId="1664033E">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64</w:t>
            </w:r>
          </w:p>
          <w:p w14:paraId="308F7D58">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（20%）</w:t>
            </w:r>
          </w:p>
        </w:tc>
      </w:tr>
      <w:tr w14:paraId="178E750F">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tblCellMar>
            <w:top w:w="15" w:type="dxa"/>
            <w:left w:w="15" w:type="dxa"/>
            <w:bottom w:w="15" w:type="dxa"/>
            <w:right w:w="15" w:type="dxa"/>
          </w:tblCellMar>
        </w:tblPrEx>
        <w:tc>
          <w:tcPr>
            <w:tcW w:w="0" w:type="auto"/>
            <w:tcBorders>
              <w:left w:val="single" w:color="000000" w:sz="4" w:space="0"/>
              <w:bottom w:val="single" w:color="000000" w:sz="4" w:space="0"/>
            </w:tcBorders>
            <w:shd w:val="clear" w:color="auto" w:fill="FFFFFF"/>
            <w:tcMar>
              <w:top w:w="180" w:type="dxa"/>
              <w:left w:w="270" w:type="dxa"/>
              <w:bottom w:w="180" w:type="dxa"/>
              <w:right w:w="270" w:type="dxa"/>
            </w:tcMar>
            <w:vAlign w:val="center"/>
          </w:tcPr>
          <w:p w14:paraId="4911F174">
            <w:pPr>
              <w:jc w:val="left"/>
              <w:rPr>
                <w:rFonts w:hint="default" w:ascii="Arial" w:hAnsi="Arial" w:eastAsia="Noto Sans SC" w:cs="Arial"/>
                <w:b w:val="0"/>
                <w:color w:val="000000"/>
                <w:sz w:val="24"/>
                <w:szCs w:val="24"/>
              </w:rPr>
            </w:pPr>
            <w:r>
              <w:rPr>
                <w:rFonts w:hint="default" w:ascii="Arial" w:hAnsi="Arial" w:eastAsia="Noto Sans SC" w:cs="Arial"/>
                <w:b w:val="0"/>
                <w:color w:val="000000"/>
                <w:sz w:val="24"/>
                <w:szCs w:val="24"/>
              </w:rPr>
              <w:t>当一个品牌让客户参与内容创作时（例如，分享用户生成的内容或客户故事），就会提高我与品牌的联系和满意度</w:t>
            </w:r>
          </w:p>
        </w:tc>
        <w:tc>
          <w:tcPr>
            <w:tcW w:w="1022" w:type="dxa"/>
            <w:tcBorders>
              <w:bottom w:val="single" w:color="000000" w:sz="4" w:space="0"/>
            </w:tcBorders>
            <w:shd w:val="clear" w:color="auto" w:fill="FFFFFF"/>
            <w:tcMar>
              <w:top w:w="180" w:type="dxa"/>
              <w:left w:w="270" w:type="dxa"/>
              <w:bottom w:w="180" w:type="dxa"/>
              <w:right w:w="270" w:type="dxa"/>
            </w:tcMar>
            <w:vAlign w:val="center"/>
          </w:tcPr>
          <w:p w14:paraId="71723F06">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16</w:t>
            </w:r>
          </w:p>
          <w:p w14:paraId="1FF8436B">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（5%）</w:t>
            </w:r>
          </w:p>
        </w:tc>
        <w:tc>
          <w:tcPr>
            <w:tcW w:w="887" w:type="dxa"/>
            <w:tcBorders>
              <w:bottom w:val="single" w:color="000000" w:sz="4" w:space="0"/>
            </w:tcBorders>
            <w:shd w:val="clear" w:color="auto" w:fill="FFFFFF"/>
            <w:tcMar>
              <w:top w:w="180" w:type="dxa"/>
              <w:left w:w="270" w:type="dxa"/>
              <w:bottom w:w="180" w:type="dxa"/>
              <w:right w:w="270" w:type="dxa"/>
            </w:tcMar>
            <w:vAlign w:val="center"/>
          </w:tcPr>
          <w:p w14:paraId="540637A6">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71（22%）</w:t>
            </w:r>
          </w:p>
        </w:tc>
        <w:tc>
          <w:tcPr>
            <w:tcW w:w="0" w:type="auto"/>
            <w:tcBorders>
              <w:bottom w:val="single" w:color="000000" w:sz="4" w:space="0"/>
            </w:tcBorders>
            <w:shd w:val="clear" w:color="auto" w:fill="FFFFFF"/>
            <w:tcMar>
              <w:top w:w="180" w:type="dxa"/>
              <w:left w:w="270" w:type="dxa"/>
              <w:bottom w:w="180" w:type="dxa"/>
              <w:right w:w="270" w:type="dxa"/>
            </w:tcMar>
            <w:vAlign w:val="center"/>
          </w:tcPr>
          <w:p w14:paraId="03E5BF67">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98</w:t>
            </w:r>
          </w:p>
          <w:p w14:paraId="124673D9">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（30%）</w:t>
            </w:r>
          </w:p>
        </w:tc>
        <w:tc>
          <w:tcPr>
            <w:tcW w:w="0" w:type="auto"/>
            <w:tcBorders>
              <w:bottom w:val="single" w:color="000000" w:sz="4" w:space="0"/>
            </w:tcBorders>
            <w:shd w:val="clear" w:color="auto" w:fill="FFFFFF"/>
            <w:tcMar>
              <w:top w:w="180" w:type="dxa"/>
              <w:left w:w="270" w:type="dxa"/>
              <w:bottom w:w="180" w:type="dxa"/>
              <w:right w:w="270" w:type="dxa"/>
            </w:tcMar>
            <w:vAlign w:val="center"/>
          </w:tcPr>
          <w:p w14:paraId="3F83FC00">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97</w:t>
            </w:r>
          </w:p>
          <w:p w14:paraId="04113279">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（30%）</w:t>
            </w:r>
          </w:p>
        </w:tc>
        <w:tc>
          <w:tcPr>
            <w:tcW w:w="0" w:type="auto"/>
            <w:tcBorders>
              <w:bottom w:val="single" w:color="000000" w:sz="4" w:space="0"/>
              <w:right w:val="single" w:color="000000" w:sz="4" w:space="0"/>
            </w:tcBorders>
            <w:shd w:val="clear" w:color="auto" w:fill="FFFFFF"/>
            <w:tcMar>
              <w:top w:w="180" w:type="dxa"/>
              <w:left w:w="270" w:type="dxa"/>
              <w:bottom w:w="180" w:type="dxa"/>
              <w:right w:w="270" w:type="dxa"/>
            </w:tcMar>
            <w:vAlign w:val="center"/>
          </w:tcPr>
          <w:p w14:paraId="66353B0C">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44</w:t>
            </w:r>
          </w:p>
          <w:p w14:paraId="1E7B94A1">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（13%）</w:t>
            </w:r>
          </w:p>
        </w:tc>
      </w:tr>
    </w:tbl>
    <w:p w14:paraId="025B3A90">
      <w:pPr>
        <w:pStyle w:val="9"/>
        <w:keepNext w:val="0"/>
        <w:keepLines w:val="0"/>
        <w:widowControl/>
        <w:suppressLineNumbers w:val="0"/>
        <w:jc w:val="left"/>
        <w:rPr>
          <w:rFonts w:hint="default" w:ascii="Arial" w:hAnsi="Arial" w:eastAsia="Noto Sans SC" w:cs="Arial"/>
          <w:sz w:val="24"/>
          <w:szCs w:val="24"/>
        </w:rPr>
      </w:pPr>
      <w:r>
        <w:rPr>
          <w:rFonts w:hint="eastAsia" w:ascii="Arial" w:hAnsi="Arial" w:eastAsia="Noto Sans SC" w:cs="Arial"/>
          <w:b/>
          <w:bCs/>
          <w:sz w:val="24"/>
          <w:szCs w:val="24"/>
          <w:lang w:val="en-US" w:eastAsia="zh-CN"/>
        </w:rPr>
        <w:t>Table 7</w:t>
      </w:r>
      <w:r>
        <w:rPr>
          <w:rFonts w:hint="default" w:ascii="Arial" w:hAnsi="Arial" w:eastAsia="Noto Sans SC" w:cs="Arial"/>
          <w:b/>
          <w:bCs/>
          <w:sz w:val="24"/>
          <w:szCs w:val="24"/>
          <w:lang w:val="en-US" w:eastAsia="zh-CN"/>
        </w:rPr>
        <w:t>：</w:t>
      </w:r>
      <w:r>
        <w:rPr>
          <w:rFonts w:hint="default" w:ascii="Arial" w:hAnsi="Arial" w:eastAsia="Noto Sans SC" w:cs="Arial"/>
          <w:sz w:val="24"/>
          <w:szCs w:val="24"/>
        </w:rPr>
        <w:t>Questionnaire data</w:t>
      </w:r>
    </w:p>
    <w:p w14:paraId="028EB362">
      <w:pPr>
        <w:jc w:val="left"/>
        <w:rPr>
          <w:rFonts w:hint="default" w:ascii="Arial" w:hAnsi="Arial" w:eastAsia="Noto Sans SC" w:cs="Arial"/>
          <w:sz w:val="24"/>
          <w:szCs w:val="24"/>
        </w:rPr>
      </w:pPr>
      <w:r>
        <w:rPr>
          <w:rFonts w:hint="default" w:ascii="Arial" w:hAnsi="Arial" w:eastAsia="Noto Sans SC" w:cs="Arial"/>
          <w:sz w:val="24"/>
          <w:szCs w:val="24"/>
        </w:rPr>
        <w:t>从数据可以看出，在各个满意度维度上，持同意（包括 “同意” 和 “非常同意”）态度的受访者占比均超过半数，表明消费者普遍认可这些因素对提升品牌满意度的积极作用。其中，品牌对问题的及时回应和内容符合需求喜好得到的认可程度相对较高，说明消费者在自媒体营销中非常看重品牌的服务态度和内容的精准匹配度。而品牌让客户参与内容创作以及消费者自身与品牌的互动对提升忠诚度的效果相对稍弱，但整体仍呈积极趋势。这为企业在优化自媒体营销时提供了明确方向，即应着重加强对消费者反馈的重视，提升互动质量，同时精准把握消费者需求，提供个性化、符合其喜好的内容。</w:t>
      </w:r>
    </w:p>
    <w:p w14:paraId="700ED0A0">
      <w:pPr>
        <w:jc w:val="left"/>
        <w:rPr>
          <w:rFonts w:hint="default" w:ascii="Arial" w:hAnsi="Arial" w:eastAsia="Noto Sans SC" w:cs="Arial"/>
          <w:b/>
          <w:bCs/>
          <w:color w:val="000000" w:themeColor="text1"/>
          <w:sz w:val="24"/>
          <w:szCs w:val="24"/>
          <w14:textFill>
            <w14:solidFill>
              <w14:schemeClr w14:val="tx1"/>
            </w14:solidFill>
          </w14:textFill>
        </w:rPr>
      </w:pPr>
    </w:p>
    <w:p w14:paraId="0A851C96">
      <w:pPr>
        <w:pStyle w:val="18"/>
        <w:bidi w:val="0"/>
        <w:rPr>
          <w:rFonts w:hint="default"/>
          <w:lang w:val="en-US" w:eastAsia="zh-CN"/>
        </w:rPr>
      </w:pPr>
      <w:bookmarkStart w:id="110" w:name="_Toc12365"/>
      <w:bookmarkStart w:id="111" w:name="_Toc5027"/>
      <w:r>
        <w:rPr>
          <w:rFonts w:hint="default"/>
          <w:lang w:val="en-US" w:eastAsia="zh-CN"/>
        </w:rPr>
        <w:t>4.1.</w:t>
      </w:r>
      <w:r>
        <w:rPr>
          <w:rFonts w:hint="eastAsia"/>
          <w:lang w:val="en-US" w:eastAsia="zh-CN"/>
        </w:rPr>
        <w:t>14</w:t>
      </w:r>
      <w:r>
        <w:rPr>
          <w:rFonts w:hint="default"/>
          <w:lang w:val="en-US" w:eastAsia="zh-CN"/>
        </w:rPr>
        <w:t>Regression analysis of relevant variables</w:t>
      </w:r>
      <w:bookmarkEnd w:id="110"/>
      <w:bookmarkEnd w:id="111"/>
    </w:p>
    <w:p w14:paraId="095E0949">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45014F83">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1.广告侵扰性感知（Tru1）与满意度（Q16）的回归性分析</w:t>
      </w:r>
    </w:p>
    <w:p w14:paraId="3A967430">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74972035">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再次对原始数据进行清洗印证，并对广告侵扰性题项进行反向计分处理（Q9_rev = 4  Q9_4）。信度检验显示量表具有良好内部一致性（Cronbach's α=0.872）。</w:t>
      </w:r>
    </w:p>
    <w:p w14:paraId="27D8318A">
      <w:p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826000" cy="2743200"/>
            <wp:effectExtent l="4445" t="4445" r="8255" b="8255"/>
            <wp:docPr id="11" name="图表 4" descr="7b0a202020202263686172745265734964223a202234363235383434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2E3246E">
      <w:pPr>
        <w:pStyle w:val="24"/>
        <w:bidi w:val="0"/>
        <w:rPr>
          <w:rFonts w:hint="default" w:ascii="Arial" w:hAnsi="Arial" w:cs="Arial"/>
        </w:rPr>
      </w:pPr>
      <w:bookmarkStart w:id="112" w:name="_Toc11660"/>
      <w:bookmarkStart w:id="113" w:name="_Toc1205"/>
      <w:r>
        <w:rPr>
          <w:rFonts w:hint="default" w:ascii="Arial" w:hAnsi="Arial" w:cs="Arial"/>
        </w:rPr>
        <w:t>Figure 15: Frequency of platform usage</w:t>
      </w:r>
      <w:bookmarkEnd w:id="112"/>
      <w:bookmarkEnd w:id="113"/>
    </w:p>
    <w:p w14:paraId="0F664582">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平台使用频率显示，微信（43.4%）、抖音（40.7%）和B站（34.3%）为三大主流平台，而喜马拉雅（3.6%）和微淘（2.7%）用户覆盖率最低。广告侵扰性均值为1.50（低于理论中值2.0），满意度均值为2.52（5分制），初步反映用户对广告的负面感知。这些基础数据反映了北京消费者对自媒体广告的整体态度倾向。</w:t>
      </w:r>
    </w:p>
    <w:p w14:paraId="153B18D2">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69A7541E">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4483D78A">
      <w:pPr>
        <w:numPr>
          <w:ilvl w:val="0"/>
          <w:numId w:val="2"/>
        </w:num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内容可信度（Q9_3/Q9_7）与购买意愿（Q14）的回归性分析</w:t>
      </w:r>
    </w:p>
    <w:p w14:paraId="4DDE7AA7">
      <w:pPr>
        <w:numPr>
          <w:ilvl w:val="0"/>
          <w:numId w:val="0"/>
        </w:num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1712F415">
      <w:pPr>
        <w:numPr>
          <w:ilvl w:val="0"/>
          <w:numId w:val="0"/>
        </w:num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数据准备阶段</w:t>
      </w:r>
    </w:p>
    <w:tbl>
      <w:tblPr>
        <w:tblStyle w:val="11"/>
        <w:tblW w:w="4801"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50"/>
        <w:gridCol w:w="990"/>
        <w:gridCol w:w="1217"/>
        <w:gridCol w:w="1377"/>
        <w:gridCol w:w="2938"/>
      </w:tblGrid>
      <w:tr w14:paraId="15B468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50"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86EFD5">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age groups</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7B2328">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sample size</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A76676">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mean value of credibility</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4BB74F">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Mean willingness to buy</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1D553C">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HighTrust_Age_caverage value</w:t>
            </w:r>
          </w:p>
        </w:tc>
      </w:tr>
      <w:tr w14:paraId="3B6B9E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23E1E5">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1824</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A4F0DE">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140</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C5C113">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2.51</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396E73">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1.52</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260BED">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0.38</w:t>
            </w:r>
          </w:p>
        </w:tc>
      </w:tr>
      <w:tr w14:paraId="79F8D1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296454">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2534</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355F50">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180</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E11E15">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2.37</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1977CD">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1.48</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7A663C">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0.12</w:t>
            </w:r>
          </w:p>
        </w:tc>
      </w:tr>
      <w:tr w14:paraId="12EF83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1DD2EF">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35+</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79E507">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7</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435B28">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2.28</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03CA7B">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1.41</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09648A">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0.05</w:t>
            </w:r>
          </w:p>
        </w:tc>
      </w:tr>
    </w:tbl>
    <w:p w14:paraId="6CC0964D">
      <w:pPr>
        <w:numPr>
          <w:ilvl w:val="0"/>
          <w:numId w:val="0"/>
        </w:num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3F7CCC0F">
      <w:pPr>
        <w:numPr>
          <w:ilvl w:val="0"/>
          <w:numId w:val="0"/>
        </w:numPr>
        <w:jc w:val="left"/>
        <w:rPr>
          <w:rFonts w:hint="default" w:ascii="Arial" w:hAnsi="Arial" w:eastAsia="Noto Sans SC" w:cs="Arial"/>
          <w:sz w:val="24"/>
          <w:szCs w:val="24"/>
          <w:lang w:val="en-US" w:eastAsia="zh-CN"/>
        </w:rPr>
      </w:pPr>
      <w:r>
        <w:rPr>
          <w:rFonts w:hint="eastAsia" w:ascii="Arial" w:hAnsi="Arial" w:eastAsia="Noto Sans SC" w:cs="Arial"/>
          <w:b/>
          <w:bCs/>
          <w:sz w:val="24"/>
          <w:szCs w:val="24"/>
          <w:lang w:val="en-US" w:eastAsia="zh-CN"/>
        </w:rPr>
        <w:t>Table 8</w:t>
      </w:r>
      <w:r>
        <w:rPr>
          <w:rFonts w:hint="default" w:ascii="Arial" w:hAnsi="Arial" w:eastAsia="Noto Sans SC" w:cs="Arial"/>
          <w:b/>
          <w:bCs/>
          <w:sz w:val="24"/>
          <w:szCs w:val="24"/>
          <w:lang w:val="en-US" w:eastAsia="zh-CN"/>
        </w:rPr>
        <w:t>：</w:t>
      </w:r>
      <w:r>
        <w:rPr>
          <w:rFonts w:hint="default" w:ascii="Arial" w:hAnsi="Arial" w:eastAsia="Noto Sans SC" w:cs="Arial"/>
          <w:b/>
          <w:bCs/>
          <w:color w:val="000000" w:themeColor="text1"/>
          <w:sz w:val="24"/>
          <w:szCs w:val="24"/>
          <w:lang w:val="en-US" w:eastAsia="zh-CN"/>
          <w14:textFill>
            <w14:solidFill>
              <w14:schemeClr w14:val="tx1"/>
            </w14:solidFill>
          </w14:textFill>
        </w:rPr>
        <w:t>Regression analysis results</w:t>
      </w:r>
    </w:p>
    <w:p w14:paraId="26099EF5">
      <w:pPr>
        <w:numPr>
          <w:ilvl w:val="0"/>
          <w:numId w:val="0"/>
        </w:num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1934AA76">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内容可信度通过Q9_3（"我相信自媒体创作者的推荐"）和Q9_7（"我认为自媒体内容值得信赖"）两道题项的均值计算获得（04分制）。描述性统计显示，受访者对自媒体内容的整体信任度略高于理论中值（M=2.39, SD=0.86），其中1824岁群体的信任度最高（M=2.51），35岁以上群体最低（M=2.28）。购买意愿的频数分布显示，多数受访者处于中等意愿水平，但不同平台用户之间存在明显差异。这些基础数据特征为后续深入分析提供了重要参考。</w:t>
      </w:r>
    </w:p>
    <w:p w14:paraId="51EF1180">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37F973F6">
      <w:pPr>
        <w:jc w:val="left"/>
        <w:rPr>
          <w:rFonts w:hint="default" w:ascii="Arial" w:hAnsi="Arial" w:eastAsia="Noto Sans SC" w:cs="Arial"/>
          <w:b/>
          <w:bCs/>
          <w:color w:val="000000" w:themeColor="text1"/>
          <w:sz w:val="24"/>
          <w:szCs w:val="24"/>
          <w14:textFill>
            <w14:solidFill>
              <w14:schemeClr w14:val="tx1"/>
            </w14:solidFill>
          </w14:textFill>
        </w:rPr>
      </w:pPr>
    </w:p>
    <w:p w14:paraId="0182C83A">
      <w:pPr>
        <w:pStyle w:val="18"/>
        <w:bidi w:val="0"/>
        <w:rPr>
          <w:rFonts w:hint="default"/>
        </w:rPr>
      </w:pPr>
      <w:bookmarkStart w:id="114" w:name="_Toc31876"/>
      <w:bookmarkStart w:id="115" w:name="_Toc12500"/>
      <w:r>
        <w:rPr>
          <w:rFonts w:hint="default"/>
          <w:lang w:val="en-US" w:eastAsia="zh-CN"/>
        </w:rPr>
        <w:t>4</w:t>
      </w:r>
      <w:r>
        <w:rPr>
          <w:rFonts w:hint="default"/>
        </w:rPr>
        <w:t>.2Analysis of objective 1: The effect of we-media marketing activities on consumer purchase intention</w:t>
      </w:r>
      <w:bookmarkEnd w:id="114"/>
      <w:bookmarkEnd w:id="115"/>
    </w:p>
    <w:p w14:paraId="707B8213">
      <w:pPr>
        <w:pStyle w:val="18"/>
        <w:bidi w:val="0"/>
        <w:rPr>
          <w:rFonts w:hint="default"/>
        </w:rPr>
      </w:pPr>
      <w:bookmarkStart w:id="116" w:name="_Toc7803"/>
      <w:bookmarkStart w:id="117" w:name="_Toc5224"/>
      <w:r>
        <w:rPr>
          <w:rFonts w:hint="default"/>
          <w:lang w:val="en-US" w:eastAsia="zh-CN"/>
        </w:rPr>
        <w:t>4</w:t>
      </w:r>
      <w:r>
        <w:rPr>
          <w:rFonts w:hint="default"/>
        </w:rPr>
        <w:t>.2.1Factor analysis (extracting we-media marketing dimensions)</w:t>
      </w:r>
      <w:bookmarkEnd w:id="116"/>
      <w:bookmarkEnd w:id="117"/>
    </w:p>
    <w:p w14:paraId="2300DC1C">
      <w:pPr>
        <w:jc w:val="left"/>
        <w:rPr>
          <w:rFonts w:hint="default" w:ascii="Arial" w:hAnsi="Arial" w:eastAsia="Noto Sans SC" w:cs="Arial"/>
          <w:b/>
          <w:bCs/>
          <w:color w:val="000000" w:themeColor="text1"/>
          <w:sz w:val="24"/>
          <w:szCs w:val="24"/>
          <w14:textFill>
            <w14:solidFill>
              <w14:schemeClr w14:val="tx1"/>
            </w14:solidFill>
          </w14:textFill>
        </w:rPr>
      </w:pPr>
    </w:p>
    <w:p w14:paraId="092F3B42">
      <w:pPr>
        <w:jc w:val="left"/>
        <w:rPr>
          <w:rFonts w:hint="default" w:ascii="Arial" w:hAnsi="Arial" w:eastAsia="Noto Sans SC" w:cs="Arial"/>
          <w:b/>
          <w:bCs/>
          <w:color w:val="000000" w:themeColor="text1"/>
          <w:sz w:val="24"/>
          <w:szCs w:val="24"/>
          <w14:textFill>
            <w14:solidFill>
              <w14:schemeClr w14:val="tx1"/>
            </w14:solidFill>
          </w14:textFill>
        </w:rPr>
      </w:pPr>
      <w:r>
        <w:rPr>
          <w:rFonts w:hint="default" w:ascii="Arial" w:hAnsi="Arial" w:eastAsia="Noto Sans SC" w:cs="Arial"/>
          <w:b/>
          <w:bCs/>
          <w:color w:val="000000" w:themeColor="text1"/>
          <w:sz w:val="24"/>
          <w:szCs w:val="24"/>
          <w14:textFill>
            <w14:solidFill>
              <w14:schemeClr w14:val="tx1"/>
            </w14:solidFill>
          </w14:textFill>
        </w:rPr>
        <w:drawing>
          <wp:inline distT="0" distB="0" distL="114300" distR="114300">
            <wp:extent cx="5270500" cy="3111500"/>
            <wp:effectExtent l="0" t="0" r="0" b="0"/>
            <wp:docPr id="3" name="图片 3" descr="f7bdf795bc4ffdcc4bb5268fd41c2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7bdf795bc4ffdcc4bb5268fd41c2b5"/>
                    <pic:cNvPicPr>
                      <a:picLocks noChangeAspect="1"/>
                    </pic:cNvPicPr>
                  </pic:nvPicPr>
                  <pic:blipFill>
                    <a:blip r:embed="rId23"/>
                    <a:stretch>
                      <a:fillRect/>
                    </a:stretch>
                  </pic:blipFill>
                  <pic:spPr>
                    <a:xfrm>
                      <a:off x="0" y="0"/>
                      <a:ext cx="5270500" cy="3111500"/>
                    </a:xfrm>
                    <a:prstGeom prst="rect">
                      <a:avLst/>
                    </a:prstGeom>
                  </pic:spPr>
                </pic:pic>
              </a:graphicData>
            </a:graphic>
          </wp:inline>
        </w:drawing>
      </w:r>
    </w:p>
    <w:p w14:paraId="5C3D31BE">
      <w:pPr>
        <w:jc w:val="left"/>
        <w:rPr>
          <w:rFonts w:hint="default" w:ascii="Arial" w:hAnsi="Arial" w:eastAsia="Noto Sans SC" w:cs="Arial"/>
          <w:color w:val="000000" w:themeColor="text1"/>
          <w:sz w:val="24"/>
          <w:szCs w:val="24"/>
          <w14:textFill>
            <w14:solidFill>
              <w14:schemeClr w14:val="tx1"/>
            </w14:solidFill>
          </w14:textFill>
        </w:rPr>
      </w:pPr>
    </w:p>
    <w:p w14:paraId="5FEB58DB">
      <w:pPr>
        <w:pStyle w:val="24"/>
        <w:bidi w:val="0"/>
        <w:rPr>
          <w:rFonts w:hint="default" w:ascii="Arial" w:hAnsi="Arial" w:cs="Arial"/>
        </w:rPr>
      </w:pPr>
      <w:bookmarkStart w:id="118" w:name="_Toc30557"/>
      <w:bookmarkStart w:id="119" w:name="_Toc17915"/>
      <w:r>
        <w:rPr>
          <w:rFonts w:hint="default" w:ascii="Arial" w:hAnsi="Arial" w:cs="Arial"/>
        </w:rPr>
        <w:t>Figure 16: Factor structure diagram</w:t>
      </w:r>
      <w:bookmarkEnd w:id="118"/>
      <w:bookmarkEnd w:id="119"/>
    </w:p>
    <w:p w14:paraId="34FE77E6">
      <w:pPr>
        <w:jc w:val="left"/>
        <w:rPr>
          <w:rFonts w:hint="default" w:ascii="Arial" w:hAnsi="Arial" w:eastAsia="Noto Sans SC" w:cs="Arial"/>
          <w:color w:val="000000" w:themeColor="text1"/>
          <w:sz w:val="24"/>
          <w:szCs w:val="24"/>
          <w:lang w:val="en-US" w:eastAsia="zh-CN"/>
          <w14:textFill>
            <w14:solidFill>
              <w14:schemeClr w14:val="tx1"/>
            </w14:solidFill>
          </w14:textFill>
        </w:rPr>
      </w:pPr>
    </w:p>
    <w:tbl>
      <w:tblPr>
        <w:tblStyle w:val="11"/>
        <w:tblW w:w="76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870"/>
        <w:gridCol w:w="1863"/>
        <w:gridCol w:w="1867"/>
      </w:tblGrid>
      <w:tr w14:paraId="0D4F7ED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12" w:hRule="atLeast"/>
        </w:trPr>
        <w:tc>
          <w:tcPr>
            <w:tcW w:w="7600" w:type="dxa"/>
            <w:gridSpan w:val="3"/>
            <w:tcBorders>
              <w:top w:val="nil"/>
              <w:left w:val="nil"/>
              <w:bottom w:val="nil"/>
              <w:right w:val="nil"/>
              <w:tl2br w:val="nil"/>
              <w:tr2bl w:val="nil"/>
            </w:tcBorders>
            <w:shd w:val="clear" w:color="auto" w:fill="FFFFFF"/>
            <w:vAlign w:val="center"/>
          </w:tcPr>
          <w:p w14:paraId="6A8AF013">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b/>
                <w:color w:val="000000" w:themeColor="text1"/>
                <w:sz w:val="24"/>
                <w:szCs w:val="24"/>
                <w14:textFill>
                  <w14:solidFill>
                    <w14:schemeClr w14:val="tx1"/>
                  </w14:solidFill>
                </w14:textFill>
              </w:rPr>
              <w:t>Rotated component matrix</w:t>
            </w:r>
            <w:r>
              <w:rPr>
                <w:rFonts w:hint="default" w:ascii="Arial" w:hAnsi="Arial" w:eastAsia="Noto Sans SC" w:cs="Arial"/>
                <w:b/>
                <w:color w:val="000000" w:themeColor="text1"/>
                <w:sz w:val="24"/>
                <w:szCs w:val="24"/>
                <w:vertAlign w:val="superscript"/>
                <w14:textFill>
                  <w14:solidFill>
                    <w14:schemeClr w14:val="tx1"/>
                  </w14:solidFill>
                </w14:textFill>
              </w:rPr>
              <w:t>a</w:t>
            </w:r>
          </w:p>
        </w:tc>
      </w:tr>
      <w:tr w14:paraId="3572ED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12" w:hRule="atLeast"/>
        </w:trPr>
        <w:tc>
          <w:tcPr>
            <w:tcW w:w="3870" w:type="dxa"/>
            <w:vMerge w:val="restart"/>
            <w:tcBorders>
              <w:top w:val="nil"/>
              <w:left w:val="nil"/>
              <w:bottom w:val="nil"/>
              <w:right w:val="nil"/>
              <w:tl2br w:val="nil"/>
              <w:tr2bl w:val="nil"/>
            </w:tcBorders>
            <w:shd w:val="clear" w:color="auto" w:fill="FFFFFF"/>
            <w:vAlign w:val="bottom"/>
          </w:tcPr>
          <w:p w14:paraId="7CD9F26F">
            <w:pPr>
              <w:jc w:val="left"/>
              <w:rPr>
                <w:rFonts w:hint="default" w:ascii="Arial" w:hAnsi="Arial" w:eastAsia="Noto Sans SC" w:cs="Arial"/>
                <w:color w:val="000000" w:themeColor="text1"/>
                <w:sz w:val="24"/>
                <w:szCs w:val="24"/>
                <w14:textFill>
                  <w14:solidFill>
                    <w14:schemeClr w14:val="tx1"/>
                  </w14:solidFill>
                </w14:textFill>
              </w:rPr>
            </w:pPr>
          </w:p>
        </w:tc>
        <w:tc>
          <w:tcPr>
            <w:tcW w:w="3730" w:type="dxa"/>
            <w:gridSpan w:val="2"/>
            <w:tcBorders>
              <w:top w:val="nil"/>
              <w:left w:val="nil"/>
              <w:bottom w:val="nil"/>
              <w:right w:val="nil"/>
              <w:tl2br w:val="nil"/>
              <w:tr2bl w:val="nil"/>
            </w:tcBorders>
            <w:shd w:val="clear" w:color="auto" w:fill="FFFFFF"/>
            <w:vAlign w:val="bottom"/>
          </w:tcPr>
          <w:p w14:paraId="2C21A6DA">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ingredient</w:t>
            </w:r>
          </w:p>
        </w:tc>
      </w:tr>
      <w:tr w14:paraId="6EE7AF4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12" w:hRule="atLeast"/>
        </w:trPr>
        <w:tc>
          <w:tcPr>
            <w:tcW w:w="3870" w:type="dxa"/>
            <w:vMerge w:val="continue"/>
            <w:tcBorders>
              <w:top w:val="nil"/>
              <w:left w:val="nil"/>
              <w:bottom w:val="nil"/>
              <w:right w:val="nil"/>
              <w:tl2br w:val="nil"/>
              <w:tr2bl w:val="nil"/>
            </w:tcBorders>
            <w:shd w:val="clear" w:color="auto" w:fill="FFFFFF"/>
            <w:vAlign w:val="bottom"/>
          </w:tcPr>
          <w:p w14:paraId="4F92788D">
            <w:pPr>
              <w:jc w:val="left"/>
              <w:rPr>
                <w:rFonts w:hint="default" w:ascii="Arial" w:hAnsi="Arial" w:eastAsia="Noto Sans SC" w:cs="Arial"/>
                <w:color w:val="000000" w:themeColor="text1"/>
                <w:sz w:val="24"/>
                <w:szCs w:val="24"/>
                <w14:textFill>
                  <w14:solidFill>
                    <w14:schemeClr w14:val="tx1"/>
                  </w14:solidFill>
                </w14:textFill>
              </w:rPr>
            </w:pPr>
          </w:p>
        </w:tc>
        <w:tc>
          <w:tcPr>
            <w:tcW w:w="1863" w:type="dxa"/>
            <w:tcBorders>
              <w:top w:val="nil"/>
              <w:left w:val="nil"/>
              <w:bottom w:val="single" w:color="152935" w:sz="8" w:space="0"/>
              <w:right w:val="single" w:color="E0E0E0" w:sz="8" w:space="0"/>
              <w:tl2br w:val="nil"/>
              <w:tr2bl w:val="nil"/>
            </w:tcBorders>
            <w:shd w:val="clear" w:color="auto" w:fill="FFFFFF"/>
            <w:vAlign w:val="bottom"/>
          </w:tcPr>
          <w:p w14:paraId="54EDCEC7">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1</w:t>
            </w:r>
          </w:p>
        </w:tc>
        <w:tc>
          <w:tcPr>
            <w:tcW w:w="1867" w:type="dxa"/>
            <w:tcBorders>
              <w:top w:val="nil"/>
              <w:left w:val="single" w:color="E0E0E0" w:sz="8" w:space="0"/>
              <w:bottom w:val="single" w:color="152935" w:sz="8" w:space="0"/>
              <w:right w:val="nil"/>
              <w:tl2br w:val="nil"/>
              <w:tr2bl w:val="nil"/>
            </w:tcBorders>
            <w:shd w:val="clear" w:color="auto" w:fill="FFFFFF"/>
            <w:vAlign w:val="bottom"/>
          </w:tcPr>
          <w:p w14:paraId="6A909E77">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2</w:t>
            </w:r>
          </w:p>
        </w:tc>
      </w:tr>
      <w:tr w14:paraId="751565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972" w:hRule="atLeast"/>
        </w:trPr>
        <w:tc>
          <w:tcPr>
            <w:tcW w:w="3870" w:type="dxa"/>
            <w:tcBorders>
              <w:top w:val="single" w:color="152935" w:sz="8" w:space="0"/>
              <w:left w:val="nil"/>
              <w:bottom w:val="single" w:color="AEAEAE" w:sz="8" w:space="0"/>
              <w:right w:val="nil"/>
              <w:tl2br w:val="nil"/>
              <w:tr2bl w:val="nil"/>
            </w:tcBorders>
            <w:shd w:val="clear" w:color="auto" w:fill="E0E0E0"/>
          </w:tcPr>
          <w:p w14:paraId="468B2AEF">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Feeling positive about marketing content</w:t>
            </w:r>
          </w:p>
        </w:tc>
        <w:tc>
          <w:tcPr>
            <w:tcW w:w="1863" w:type="dxa"/>
            <w:tcBorders>
              <w:top w:val="single" w:color="152935" w:sz="8" w:space="0"/>
              <w:left w:val="nil"/>
              <w:bottom w:val="single" w:color="AEAEAE" w:sz="8" w:space="0"/>
              <w:right w:val="single" w:color="E0E0E0" w:sz="8" w:space="0"/>
              <w:tl2br w:val="nil"/>
              <w:tr2bl w:val="nil"/>
            </w:tcBorders>
            <w:shd w:val="clear" w:color="auto" w:fill="F9F9FB"/>
          </w:tcPr>
          <w:p w14:paraId="200EE75E">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.758</w:t>
            </w:r>
          </w:p>
        </w:tc>
        <w:tc>
          <w:tcPr>
            <w:tcW w:w="1867" w:type="dxa"/>
            <w:tcBorders>
              <w:top w:val="single" w:color="152935" w:sz="8" w:space="0"/>
              <w:left w:val="single" w:color="E0E0E0" w:sz="8" w:space="0"/>
              <w:bottom w:val="single" w:color="AEAEAE" w:sz="8" w:space="0"/>
              <w:right w:val="nil"/>
              <w:tl2br w:val="nil"/>
              <w:tr2bl w:val="nil"/>
            </w:tcBorders>
            <w:shd w:val="clear" w:color="auto" w:fill="F9F9FB"/>
          </w:tcPr>
          <w:p w14:paraId="0AA63889">
            <w:pPr>
              <w:jc w:val="left"/>
              <w:rPr>
                <w:rFonts w:hint="default" w:ascii="Arial" w:hAnsi="Arial" w:eastAsia="Noto Sans SC" w:cs="Arial"/>
                <w:color w:val="000000" w:themeColor="text1"/>
                <w:sz w:val="24"/>
                <w:szCs w:val="24"/>
                <w14:textFill>
                  <w14:solidFill>
                    <w14:schemeClr w14:val="tx1"/>
                  </w14:solidFill>
                </w14:textFill>
              </w:rPr>
            </w:pPr>
          </w:p>
        </w:tc>
      </w:tr>
      <w:tr w14:paraId="6FEC8E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1283" w:hRule="atLeast"/>
        </w:trPr>
        <w:tc>
          <w:tcPr>
            <w:tcW w:w="3870" w:type="dxa"/>
            <w:tcBorders>
              <w:top w:val="single" w:color="AEAEAE" w:sz="8" w:space="0"/>
              <w:left w:val="nil"/>
              <w:bottom w:val="single" w:color="AEAEAE" w:sz="8" w:space="0"/>
              <w:right w:val="nil"/>
              <w:tl2br w:val="nil"/>
              <w:tr2bl w:val="nil"/>
            </w:tcBorders>
            <w:shd w:val="clear" w:color="auto" w:fill="E0E0E0"/>
          </w:tcPr>
          <w:p w14:paraId="68C5979E">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Consider recommendations from friends and family</w:t>
            </w:r>
          </w:p>
        </w:tc>
        <w:tc>
          <w:tcPr>
            <w:tcW w:w="1863" w:type="dxa"/>
            <w:tcBorders>
              <w:top w:val="single" w:color="AEAEAE" w:sz="8" w:space="0"/>
              <w:left w:val="nil"/>
              <w:bottom w:val="single" w:color="AEAEAE" w:sz="8" w:space="0"/>
              <w:right w:val="single" w:color="E0E0E0" w:sz="8" w:space="0"/>
              <w:tl2br w:val="nil"/>
              <w:tr2bl w:val="nil"/>
            </w:tcBorders>
            <w:shd w:val="clear" w:color="auto" w:fill="F9F9FB"/>
          </w:tcPr>
          <w:p w14:paraId="7218EA5B">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.735</w:t>
            </w:r>
          </w:p>
        </w:tc>
        <w:tc>
          <w:tcPr>
            <w:tcW w:w="1867" w:type="dxa"/>
            <w:tcBorders>
              <w:top w:val="single" w:color="AEAEAE" w:sz="8" w:space="0"/>
              <w:left w:val="single" w:color="E0E0E0" w:sz="8" w:space="0"/>
              <w:bottom w:val="single" w:color="AEAEAE" w:sz="8" w:space="0"/>
              <w:right w:val="nil"/>
              <w:tl2br w:val="nil"/>
              <w:tr2bl w:val="nil"/>
            </w:tcBorders>
            <w:shd w:val="clear" w:color="auto" w:fill="F9F9FB"/>
          </w:tcPr>
          <w:p w14:paraId="287A6A8A">
            <w:pPr>
              <w:jc w:val="left"/>
              <w:rPr>
                <w:rFonts w:hint="default" w:ascii="Arial" w:hAnsi="Arial" w:eastAsia="Noto Sans SC" w:cs="Arial"/>
                <w:color w:val="000000" w:themeColor="text1"/>
                <w:sz w:val="24"/>
                <w:szCs w:val="24"/>
                <w14:textFill>
                  <w14:solidFill>
                    <w14:schemeClr w14:val="tx1"/>
                  </w14:solidFill>
                </w14:textFill>
              </w:rPr>
            </w:pPr>
          </w:p>
        </w:tc>
      </w:tr>
      <w:tr w14:paraId="5103837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1283" w:hRule="atLeast"/>
        </w:trPr>
        <w:tc>
          <w:tcPr>
            <w:tcW w:w="3870" w:type="dxa"/>
            <w:tcBorders>
              <w:top w:val="single" w:color="AEAEAE" w:sz="8" w:space="0"/>
              <w:left w:val="nil"/>
              <w:bottom w:val="single" w:color="AEAEAE" w:sz="8" w:space="0"/>
              <w:right w:val="nil"/>
              <w:tl2br w:val="nil"/>
              <w:tr2bl w:val="nil"/>
            </w:tcBorders>
            <w:shd w:val="clear" w:color="auto" w:fill="E0E0E0"/>
          </w:tcPr>
          <w:p w14:paraId="4CFE5BFE">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Emotional storytelling enhances brand connection</w:t>
            </w:r>
          </w:p>
        </w:tc>
        <w:tc>
          <w:tcPr>
            <w:tcW w:w="1863" w:type="dxa"/>
            <w:tcBorders>
              <w:top w:val="single" w:color="AEAEAE" w:sz="8" w:space="0"/>
              <w:left w:val="nil"/>
              <w:bottom w:val="single" w:color="AEAEAE" w:sz="8" w:space="0"/>
              <w:right w:val="single" w:color="E0E0E0" w:sz="8" w:space="0"/>
              <w:tl2br w:val="nil"/>
              <w:tr2bl w:val="nil"/>
            </w:tcBorders>
            <w:shd w:val="clear" w:color="auto" w:fill="F9F9FB"/>
          </w:tcPr>
          <w:p w14:paraId="097675E9">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.734</w:t>
            </w:r>
          </w:p>
        </w:tc>
        <w:tc>
          <w:tcPr>
            <w:tcW w:w="1867" w:type="dxa"/>
            <w:tcBorders>
              <w:top w:val="single" w:color="AEAEAE" w:sz="8" w:space="0"/>
              <w:left w:val="single" w:color="E0E0E0" w:sz="8" w:space="0"/>
              <w:bottom w:val="single" w:color="AEAEAE" w:sz="8" w:space="0"/>
              <w:right w:val="nil"/>
              <w:tl2br w:val="nil"/>
              <w:tr2bl w:val="nil"/>
            </w:tcBorders>
            <w:shd w:val="clear" w:color="auto" w:fill="F9F9FB"/>
          </w:tcPr>
          <w:p w14:paraId="0F398AD1">
            <w:pPr>
              <w:jc w:val="left"/>
              <w:rPr>
                <w:rFonts w:hint="default" w:ascii="Arial" w:hAnsi="Arial" w:eastAsia="Noto Sans SC" w:cs="Arial"/>
                <w:color w:val="000000" w:themeColor="text1"/>
                <w:sz w:val="24"/>
                <w:szCs w:val="24"/>
                <w14:textFill>
                  <w14:solidFill>
                    <w14:schemeClr w14:val="tx1"/>
                  </w14:solidFill>
                </w14:textFill>
              </w:rPr>
            </w:pPr>
          </w:p>
        </w:tc>
      </w:tr>
      <w:tr w14:paraId="7B4D60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61" w:hRule="atLeast"/>
        </w:trPr>
        <w:tc>
          <w:tcPr>
            <w:tcW w:w="3870" w:type="dxa"/>
            <w:tcBorders>
              <w:top w:val="single" w:color="AEAEAE" w:sz="8" w:space="0"/>
              <w:left w:val="nil"/>
              <w:bottom w:val="single" w:color="AEAEAE" w:sz="8" w:space="0"/>
              <w:right w:val="nil"/>
              <w:tl2br w:val="nil"/>
              <w:tr2bl w:val="nil"/>
            </w:tcBorders>
            <w:shd w:val="clear" w:color="auto" w:fill="E0E0E0"/>
          </w:tcPr>
          <w:p w14:paraId="3F741308">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Love the content interaction</w:t>
            </w:r>
          </w:p>
        </w:tc>
        <w:tc>
          <w:tcPr>
            <w:tcW w:w="1863" w:type="dxa"/>
            <w:tcBorders>
              <w:top w:val="single" w:color="AEAEAE" w:sz="8" w:space="0"/>
              <w:left w:val="nil"/>
              <w:bottom w:val="single" w:color="AEAEAE" w:sz="8" w:space="0"/>
              <w:right w:val="single" w:color="E0E0E0" w:sz="8" w:space="0"/>
              <w:tl2br w:val="nil"/>
              <w:tr2bl w:val="nil"/>
            </w:tcBorders>
            <w:shd w:val="clear" w:color="auto" w:fill="F9F9FB"/>
          </w:tcPr>
          <w:p w14:paraId="0B29AC82">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.712</w:t>
            </w:r>
          </w:p>
        </w:tc>
        <w:tc>
          <w:tcPr>
            <w:tcW w:w="1867" w:type="dxa"/>
            <w:tcBorders>
              <w:top w:val="single" w:color="AEAEAE" w:sz="8" w:space="0"/>
              <w:left w:val="single" w:color="E0E0E0" w:sz="8" w:space="0"/>
              <w:bottom w:val="single" w:color="AEAEAE" w:sz="8" w:space="0"/>
              <w:right w:val="nil"/>
              <w:tl2br w:val="nil"/>
              <w:tr2bl w:val="nil"/>
            </w:tcBorders>
            <w:shd w:val="clear" w:color="auto" w:fill="F9F9FB"/>
          </w:tcPr>
          <w:p w14:paraId="0619AB2C">
            <w:pPr>
              <w:jc w:val="left"/>
              <w:rPr>
                <w:rFonts w:hint="default" w:ascii="Arial" w:hAnsi="Arial" w:eastAsia="Noto Sans SC" w:cs="Arial"/>
                <w:color w:val="000000" w:themeColor="text1"/>
                <w:sz w:val="24"/>
                <w:szCs w:val="24"/>
                <w14:textFill>
                  <w14:solidFill>
                    <w14:schemeClr w14:val="tx1"/>
                  </w14:solidFill>
                </w14:textFill>
              </w:rPr>
            </w:pPr>
          </w:p>
        </w:tc>
      </w:tr>
      <w:tr w14:paraId="524F1F9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1283" w:hRule="atLeast"/>
        </w:trPr>
        <w:tc>
          <w:tcPr>
            <w:tcW w:w="3870" w:type="dxa"/>
            <w:tcBorders>
              <w:top w:val="single" w:color="AEAEAE" w:sz="8" w:space="0"/>
              <w:left w:val="nil"/>
              <w:bottom w:val="single" w:color="AEAEAE" w:sz="8" w:space="0"/>
              <w:right w:val="nil"/>
              <w:tl2br w:val="nil"/>
              <w:tr2bl w:val="nil"/>
            </w:tcBorders>
            <w:shd w:val="clear" w:color="auto" w:fill="E0E0E0"/>
          </w:tcPr>
          <w:p w14:paraId="6ACDB8CE">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Consider selfpublishing recommendations credible</w:t>
            </w:r>
          </w:p>
        </w:tc>
        <w:tc>
          <w:tcPr>
            <w:tcW w:w="1863" w:type="dxa"/>
            <w:tcBorders>
              <w:top w:val="single" w:color="AEAEAE" w:sz="8" w:space="0"/>
              <w:left w:val="nil"/>
              <w:bottom w:val="single" w:color="AEAEAE" w:sz="8" w:space="0"/>
              <w:right w:val="single" w:color="E0E0E0" w:sz="8" w:space="0"/>
              <w:tl2br w:val="nil"/>
              <w:tr2bl w:val="nil"/>
            </w:tcBorders>
            <w:shd w:val="clear" w:color="auto" w:fill="F9F9FB"/>
          </w:tcPr>
          <w:p w14:paraId="05BDA385">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.685</w:t>
            </w:r>
          </w:p>
        </w:tc>
        <w:tc>
          <w:tcPr>
            <w:tcW w:w="1867" w:type="dxa"/>
            <w:tcBorders>
              <w:top w:val="single" w:color="AEAEAE" w:sz="8" w:space="0"/>
              <w:left w:val="single" w:color="E0E0E0" w:sz="8" w:space="0"/>
              <w:bottom w:val="single" w:color="AEAEAE" w:sz="8" w:space="0"/>
              <w:right w:val="nil"/>
              <w:tl2br w:val="nil"/>
              <w:tr2bl w:val="nil"/>
            </w:tcBorders>
            <w:shd w:val="clear" w:color="auto" w:fill="F9F9FB"/>
          </w:tcPr>
          <w:p w14:paraId="01C6869A">
            <w:pPr>
              <w:jc w:val="left"/>
              <w:rPr>
                <w:rFonts w:hint="default" w:ascii="Arial" w:hAnsi="Arial" w:eastAsia="Noto Sans SC" w:cs="Arial"/>
                <w:color w:val="000000" w:themeColor="text1"/>
                <w:sz w:val="24"/>
                <w:szCs w:val="24"/>
                <w14:textFill>
                  <w14:solidFill>
                    <w14:schemeClr w14:val="tx1"/>
                  </w14:solidFill>
                </w14:textFill>
              </w:rPr>
            </w:pPr>
          </w:p>
        </w:tc>
      </w:tr>
      <w:tr w14:paraId="24F9CA3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61" w:hRule="atLeast"/>
        </w:trPr>
        <w:tc>
          <w:tcPr>
            <w:tcW w:w="3870" w:type="dxa"/>
            <w:tcBorders>
              <w:top w:val="single" w:color="AEAEAE" w:sz="8" w:space="0"/>
              <w:left w:val="nil"/>
              <w:bottom w:val="single" w:color="AEAEAE" w:sz="8" w:space="0"/>
              <w:right w:val="nil"/>
              <w:tl2br w:val="nil"/>
              <w:tr2bl w:val="nil"/>
            </w:tcBorders>
            <w:shd w:val="clear" w:color="auto" w:fill="E0E0E0"/>
          </w:tcPr>
          <w:p w14:paraId="5C957C66">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Trusted Creator Recommendations</w:t>
            </w:r>
          </w:p>
        </w:tc>
        <w:tc>
          <w:tcPr>
            <w:tcW w:w="1863" w:type="dxa"/>
            <w:tcBorders>
              <w:top w:val="single" w:color="AEAEAE" w:sz="8" w:space="0"/>
              <w:left w:val="nil"/>
              <w:bottom w:val="single" w:color="AEAEAE" w:sz="8" w:space="0"/>
              <w:right w:val="single" w:color="E0E0E0" w:sz="8" w:space="0"/>
              <w:tl2br w:val="nil"/>
              <w:tr2bl w:val="nil"/>
            </w:tcBorders>
            <w:shd w:val="clear" w:color="auto" w:fill="F9F9FB"/>
          </w:tcPr>
          <w:p w14:paraId="4FB81203">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.664</w:t>
            </w:r>
          </w:p>
        </w:tc>
        <w:tc>
          <w:tcPr>
            <w:tcW w:w="1867" w:type="dxa"/>
            <w:tcBorders>
              <w:top w:val="single" w:color="AEAEAE" w:sz="8" w:space="0"/>
              <w:left w:val="single" w:color="E0E0E0" w:sz="8" w:space="0"/>
              <w:bottom w:val="single" w:color="AEAEAE" w:sz="8" w:space="0"/>
              <w:right w:val="nil"/>
              <w:tl2br w:val="nil"/>
              <w:tr2bl w:val="nil"/>
            </w:tcBorders>
            <w:shd w:val="clear" w:color="auto" w:fill="F9F9FB"/>
          </w:tcPr>
          <w:p w14:paraId="758F0C9C">
            <w:pPr>
              <w:jc w:val="left"/>
              <w:rPr>
                <w:rFonts w:hint="default" w:ascii="Arial" w:hAnsi="Arial" w:eastAsia="Noto Sans SC" w:cs="Arial"/>
                <w:color w:val="000000" w:themeColor="text1"/>
                <w:sz w:val="24"/>
                <w:szCs w:val="24"/>
                <w14:textFill>
                  <w14:solidFill>
                    <w14:schemeClr w14:val="tx1"/>
                  </w14:solidFill>
                </w14:textFill>
              </w:rPr>
            </w:pPr>
          </w:p>
        </w:tc>
      </w:tr>
      <w:tr w14:paraId="21DBF4D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61" w:hRule="atLeast"/>
        </w:trPr>
        <w:tc>
          <w:tcPr>
            <w:tcW w:w="3870" w:type="dxa"/>
            <w:tcBorders>
              <w:top w:val="single" w:color="AEAEAE" w:sz="8" w:space="0"/>
              <w:left w:val="nil"/>
              <w:bottom w:val="single" w:color="AEAEAE" w:sz="8" w:space="0"/>
              <w:right w:val="nil"/>
              <w:tl2br w:val="nil"/>
              <w:tr2bl w:val="nil"/>
            </w:tcBorders>
            <w:shd w:val="clear" w:color="auto" w:fill="E0E0E0"/>
          </w:tcPr>
          <w:p w14:paraId="77D3FD8C">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See marketing content frequency</w:t>
            </w:r>
          </w:p>
        </w:tc>
        <w:tc>
          <w:tcPr>
            <w:tcW w:w="1863" w:type="dxa"/>
            <w:tcBorders>
              <w:top w:val="single" w:color="AEAEAE" w:sz="8" w:space="0"/>
              <w:left w:val="nil"/>
              <w:bottom w:val="single" w:color="AEAEAE" w:sz="8" w:space="0"/>
              <w:right w:val="single" w:color="E0E0E0" w:sz="8" w:space="0"/>
              <w:tl2br w:val="nil"/>
              <w:tr2bl w:val="nil"/>
            </w:tcBorders>
            <w:shd w:val="clear" w:color="auto" w:fill="F9F9FB"/>
          </w:tcPr>
          <w:p w14:paraId="5278CA55">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.576</w:t>
            </w:r>
          </w:p>
        </w:tc>
        <w:tc>
          <w:tcPr>
            <w:tcW w:w="1867" w:type="dxa"/>
            <w:tcBorders>
              <w:top w:val="single" w:color="AEAEAE" w:sz="8" w:space="0"/>
              <w:left w:val="single" w:color="E0E0E0" w:sz="8" w:space="0"/>
              <w:bottom w:val="single" w:color="AEAEAE" w:sz="8" w:space="0"/>
              <w:right w:val="nil"/>
              <w:tl2br w:val="nil"/>
              <w:tr2bl w:val="nil"/>
            </w:tcBorders>
            <w:shd w:val="clear" w:color="auto" w:fill="F9F9FB"/>
          </w:tcPr>
          <w:p w14:paraId="36586126">
            <w:pPr>
              <w:jc w:val="left"/>
              <w:rPr>
                <w:rFonts w:hint="default" w:ascii="Arial" w:hAnsi="Arial" w:eastAsia="Noto Sans SC" w:cs="Arial"/>
                <w:color w:val="000000" w:themeColor="text1"/>
                <w:sz w:val="24"/>
                <w:szCs w:val="24"/>
                <w14:textFill>
                  <w14:solidFill>
                    <w14:schemeClr w14:val="tx1"/>
                  </w14:solidFill>
                </w14:textFill>
              </w:rPr>
            </w:pPr>
          </w:p>
        </w:tc>
      </w:tr>
      <w:tr w14:paraId="239202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700" w:hRule="atLeast"/>
        </w:trPr>
        <w:tc>
          <w:tcPr>
            <w:tcW w:w="3870" w:type="dxa"/>
            <w:tcBorders>
              <w:top w:val="single" w:color="AEAEAE" w:sz="8" w:space="0"/>
              <w:left w:val="nil"/>
              <w:bottom w:val="single" w:color="152935" w:sz="8" w:space="0"/>
              <w:right w:val="nil"/>
              <w:tl2br w:val="nil"/>
              <w:tr2bl w:val="nil"/>
            </w:tcBorders>
            <w:shd w:val="clear" w:color="auto" w:fill="E0E0E0"/>
          </w:tcPr>
          <w:p w14:paraId="1E28D84D">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advertising intrusiveness</w:t>
            </w:r>
          </w:p>
        </w:tc>
        <w:tc>
          <w:tcPr>
            <w:tcW w:w="1863" w:type="dxa"/>
            <w:tcBorders>
              <w:top w:val="single" w:color="AEAEAE" w:sz="8" w:space="0"/>
              <w:left w:val="nil"/>
              <w:bottom w:val="single" w:color="152935" w:sz="8" w:space="0"/>
              <w:right w:val="single" w:color="E0E0E0" w:sz="8" w:space="0"/>
              <w:tl2br w:val="nil"/>
              <w:tr2bl w:val="nil"/>
            </w:tcBorders>
            <w:shd w:val="clear" w:color="auto" w:fill="F9F9FB"/>
          </w:tcPr>
          <w:p w14:paraId="4D736F1D">
            <w:pPr>
              <w:jc w:val="left"/>
              <w:rPr>
                <w:rFonts w:hint="default" w:ascii="Arial" w:hAnsi="Arial" w:eastAsia="Noto Sans SC" w:cs="Arial"/>
                <w:color w:val="000000" w:themeColor="text1"/>
                <w:sz w:val="24"/>
                <w:szCs w:val="24"/>
                <w14:textFill>
                  <w14:solidFill>
                    <w14:schemeClr w14:val="tx1"/>
                  </w14:solidFill>
                </w14:textFill>
              </w:rPr>
            </w:pPr>
          </w:p>
        </w:tc>
        <w:tc>
          <w:tcPr>
            <w:tcW w:w="1867" w:type="dxa"/>
            <w:tcBorders>
              <w:top w:val="single" w:color="AEAEAE" w:sz="8" w:space="0"/>
              <w:left w:val="single" w:color="E0E0E0" w:sz="8" w:space="0"/>
              <w:bottom w:val="single" w:color="152935" w:sz="8" w:space="0"/>
              <w:right w:val="nil"/>
              <w:tl2br w:val="nil"/>
              <w:tr2bl w:val="nil"/>
            </w:tcBorders>
            <w:shd w:val="clear" w:color="auto" w:fill="F9F9FB"/>
          </w:tcPr>
          <w:p w14:paraId="1AFBCB93">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.971</w:t>
            </w:r>
          </w:p>
        </w:tc>
      </w:tr>
    </w:tbl>
    <w:p w14:paraId="0F863960">
      <w:pPr>
        <w:jc w:val="left"/>
        <w:rPr>
          <w:rFonts w:hint="default" w:ascii="Arial" w:hAnsi="Arial" w:eastAsia="Noto Sans SC" w:cs="Arial"/>
          <w:color w:val="000000" w:themeColor="text1"/>
          <w:sz w:val="24"/>
          <w:szCs w:val="24"/>
          <w14:textFill>
            <w14:solidFill>
              <w14:schemeClr w14:val="tx1"/>
            </w14:solidFill>
          </w14:textFill>
        </w:rPr>
      </w:pPr>
    </w:p>
    <w:p w14:paraId="146888EC">
      <w:pPr>
        <w:jc w:val="left"/>
        <w:rPr>
          <w:rFonts w:hint="default" w:ascii="Arial" w:hAnsi="Arial" w:eastAsia="Noto Sans SC" w:cs="Arial"/>
          <w:b/>
          <w:color w:val="000000" w:themeColor="text1"/>
          <w:sz w:val="24"/>
          <w:szCs w:val="24"/>
          <w:vertAlign w:val="superscript"/>
          <w14:textFill>
            <w14:solidFill>
              <w14:schemeClr w14:val="tx1"/>
            </w14:solidFill>
          </w14:textFill>
        </w:rPr>
      </w:pPr>
      <w:r>
        <w:rPr>
          <w:rFonts w:hint="eastAsia" w:ascii="Arial" w:hAnsi="Arial" w:eastAsia="Noto Sans SC" w:cs="Arial"/>
          <w:b/>
          <w:bCs/>
          <w:sz w:val="24"/>
          <w:szCs w:val="24"/>
          <w:lang w:val="en-US" w:eastAsia="zh-CN"/>
        </w:rPr>
        <w:t>Table 9</w:t>
      </w:r>
      <w:r>
        <w:rPr>
          <w:rFonts w:hint="default" w:ascii="Arial" w:hAnsi="Arial" w:eastAsia="Noto Sans SC" w:cs="Arial"/>
          <w:b/>
          <w:bCs/>
          <w:sz w:val="24"/>
          <w:szCs w:val="24"/>
          <w:lang w:val="en-US" w:eastAsia="zh-CN"/>
        </w:rPr>
        <w:t>：</w:t>
      </w:r>
      <w:r>
        <w:rPr>
          <w:rFonts w:hint="default" w:ascii="Arial" w:hAnsi="Arial" w:eastAsia="Noto Sans SC" w:cs="Arial"/>
          <w:b/>
          <w:color w:val="000000" w:themeColor="text1"/>
          <w:sz w:val="24"/>
          <w:szCs w:val="24"/>
          <w14:textFill>
            <w14:solidFill>
              <w14:schemeClr w14:val="tx1"/>
            </w14:solidFill>
          </w14:textFill>
        </w:rPr>
        <w:t>Rotated component matrix</w:t>
      </w:r>
      <w:r>
        <w:rPr>
          <w:rFonts w:hint="default" w:ascii="Arial" w:hAnsi="Arial" w:eastAsia="Noto Sans SC" w:cs="Arial"/>
          <w:b/>
          <w:color w:val="000000" w:themeColor="text1"/>
          <w:sz w:val="24"/>
          <w:szCs w:val="24"/>
          <w:vertAlign w:val="superscript"/>
          <w14:textFill>
            <w14:solidFill>
              <w14:schemeClr w14:val="tx1"/>
            </w14:solidFill>
          </w14:textFill>
        </w:rPr>
        <w:t>a</w:t>
      </w:r>
    </w:p>
    <w:p w14:paraId="36D7AEB8">
      <w:pPr>
        <w:jc w:val="left"/>
        <w:rPr>
          <w:rFonts w:hint="default" w:ascii="Arial" w:hAnsi="Arial" w:eastAsia="Noto Sans SC" w:cs="Arial"/>
          <w:color w:val="000000" w:themeColor="text1"/>
          <w:sz w:val="24"/>
          <w:szCs w:val="24"/>
          <w14:textFill>
            <w14:solidFill>
              <w14:schemeClr w14:val="tx1"/>
            </w14:solidFill>
          </w14:textFill>
        </w:rPr>
      </w:pPr>
    </w:p>
    <w:p w14:paraId="0B5E26CD">
      <w:pPr>
        <w:jc w:val="left"/>
        <w:rPr>
          <w:rFonts w:hint="default" w:ascii="Arial" w:hAnsi="Arial" w:eastAsia="Noto Sans SC" w:cs="Arial"/>
          <w:b/>
          <w:color w:val="000000" w:themeColor="text1"/>
          <w:sz w:val="24"/>
          <w:szCs w:val="24"/>
          <w:vertAlign w:val="superscript"/>
          <w:lang w:val="en-US" w:eastAsia="zh-CN"/>
          <w14:textFill>
            <w14:solidFill>
              <w14:schemeClr w14:val="tx1"/>
            </w14:solidFill>
          </w14:textFill>
        </w:rPr>
      </w:pPr>
    </w:p>
    <w:p w14:paraId="069742DF">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对 Q9 题 13 项营销特征感知指标进行主成分分析，KMO 值为 0.871，Bartlett 球形检验结果显著（p &lt; 0.001），这充分验证了变量间具备良好的因子结构适配性，适合进行因子分析。提取的 3 个因子累计解释总方差为 68.4%（因子1：42.63%，因子2：13.49%，因子3：12.28%），各因子经 Varimax 正交旋转后负荷结构明确，具体如下：</w:t>
      </w:r>
    </w:p>
    <w:tbl>
      <w:tblPr>
        <w:tblStyle w:val="11"/>
        <w:tblW w:w="3961"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0"/>
        <w:gridCol w:w="2371"/>
        <w:gridCol w:w="2853"/>
        <w:gridCol w:w="2120"/>
      </w:tblGrid>
      <w:tr w14:paraId="36F81F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3960"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279F41">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Supplement to the Factor Naming List</w:t>
            </w:r>
          </w:p>
        </w:tc>
      </w:tr>
      <w:tr w14:paraId="1FF130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8D26A6">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ingredient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638C21">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factor nomenclature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70F8A6">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Initial eigenvalue  % variance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7A668E">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variance after rotation</w:t>
            </w:r>
          </w:p>
        </w:tc>
      </w:tr>
      <w:tr w14:paraId="263A8D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A1A912">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CDB24A">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Interactive emotionality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F587D2">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43.601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BCC751">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42.627</w:t>
            </w:r>
          </w:p>
        </w:tc>
      </w:tr>
      <w:tr w14:paraId="1F9E30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EC7D3C">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719808">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advertising intrusiveness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93EB26">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12.519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522623">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13.493</w:t>
            </w:r>
          </w:p>
        </w:tc>
      </w:tr>
      <w:tr w14:paraId="78A99E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98C6D3">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BF611B">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Trust in authenticity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46A242">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10.847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6781BB">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p>
        </w:tc>
      </w:tr>
    </w:tbl>
    <w:p w14:paraId="06E9A4BB">
      <w:pPr>
        <w:jc w:val="left"/>
        <w:rPr>
          <w:rFonts w:hint="default" w:ascii="Arial" w:hAnsi="Arial" w:eastAsia="Noto Sans SC" w:cs="Arial"/>
          <w:color w:val="000000" w:themeColor="text1"/>
          <w:sz w:val="24"/>
          <w:szCs w:val="24"/>
          <w14:textFill>
            <w14:solidFill>
              <w14:schemeClr w14:val="tx1"/>
            </w14:solidFill>
          </w14:textFill>
        </w:rPr>
      </w:pPr>
      <w:r>
        <w:rPr>
          <w:rFonts w:hint="eastAsia" w:ascii="Arial" w:hAnsi="Arial" w:eastAsia="Noto Sans SC" w:cs="Arial"/>
          <w:b/>
          <w:bCs/>
          <w:sz w:val="24"/>
          <w:szCs w:val="24"/>
          <w:lang w:val="en-US" w:eastAsia="zh-CN"/>
        </w:rPr>
        <w:t>Table 10</w:t>
      </w:r>
      <w:r>
        <w:rPr>
          <w:rFonts w:hint="default" w:ascii="Arial" w:hAnsi="Arial" w:eastAsia="Noto Sans SC" w:cs="Arial"/>
          <w:b/>
          <w:bCs/>
          <w:sz w:val="24"/>
          <w:szCs w:val="24"/>
          <w:lang w:val="en-US" w:eastAsia="zh-CN"/>
        </w:rPr>
        <w:t>：</w:t>
      </w:r>
      <w:r>
        <w:rPr>
          <w:rFonts w:hint="default" w:ascii="Arial" w:hAnsi="Arial" w:eastAsia="Noto Sans SC" w:cs="Arial"/>
          <w:color w:val="000000" w:themeColor="text1"/>
          <w:sz w:val="24"/>
          <w:szCs w:val="24"/>
          <w14:textFill>
            <w14:solidFill>
              <w14:schemeClr w14:val="tx1"/>
            </w14:solidFill>
          </w14:textFill>
        </w:rPr>
        <w:t xml:space="preserve"> The rotated component matrix displayed  (Only values ​​with load &gt; 0.5 are displayed)</w:t>
      </w:r>
    </w:p>
    <w:p w14:paraId="031A5003">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40CC8C34">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注：表20和21已包含所有需要的数值，此处只补充命名</w:t>
      </w:r>
    </w:p>
    <w:p w14:paraId="76753B05">
      <w:pPr>
        <w:jc w:val="left"/>
        <w:rPr>
          <w:rFonts w:hint="default" w:ascii="Arial" w:hAnsi="Arial" w:eastAsia="Noto Sans SC" w:cs="Arial"/>
          <w:color w:val="000000" w:themeColor="text1"/>
          <w:sz w:val="24"/>
          <w:szCs w:val="24"/>
          <w14:textFill>
            <w14:solidFill>
              <w14:schemeClr w14:val="tx1"/>
            </w14:solidFill>
          </w14:textFill>
        </w:rPr>
      </w:pPr>
    </w:p>
    <w:p w14:paraId="7CB8E612">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因子 1："互动情感性"（6 题项，载荷范围 0.5760.758，解释方差42.63%），涵盖用户与内容之间的情感连接、共鸣感和互动倾向，反映出社交性与情感性的复合作用。例如，"在自媒体营销中讲能与我产生情感联系的故事，让我感觉与品牌的联系更加紧密" 以及 "我喜欢自媒体中的互动内容（如问答、直播）" 等题项在该因子上有较高载荷，表明消费者在自媒体营销中对情感互动的重视。</w:t>
      </w:r>
    </w:p>
    <w:p w14:paraId="64F5FAA5">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6001C344">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因子 2："广告侵扰性"（载荷0.971，解释方差13.49%）表现为广告侵扰性感知的单因子结构，表明该变量在样本中形成了与"态度"维度相独立的评价因子。这意味着消费者对广告干扰的感知是一个独立的评价维度，与对营销内容的积极态度有所区分。</w:t>
      </w:r>
    </w:p>
    <w:p w14:paraId="7BF230E2">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39E58660">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因子 3："信任和真实感"（3 题项，载荷范围 0.5880.732，解释方差12.28%），强调用户对内容真实性、透明度和平台公信力的敏感度。像"我认为自媒体内容创作者的推荐值得信赖"等题项体现了这一因子的核心内容。</w:t>
      </w:r>
    </w:p>
    <w:p w14:paraId="24E7442C">
      <w:pPr>
        <w:jc w:val="left"/>
        <w:rPr>
          <w:rFonts w:hint="default" w:ascii="Arial" w:hAnsi="Arial" w:eastAsia="Noto Sans SC" w:cs="Arial"/>
          <w:color w:val="000000" w:themeColor="text1"/>
          <w:sz w:val="24"/>
          <w:szCs w:val="24"/>
          <w14:textFill>
            <w14:solidFill>
              <w14:schemeClr w14:val="tx1"/>
            </w14:solidFill>
          </w14:textFill>
        </w:rPr>
      </w:pPr>
    </w:p>
    <w:p w14:paraId="149DC852">
      <w:pPr>
        <w:jc w:val="left"/>
        <w:rPr>
          <w:rFonts w:hint="default" w:ascii="Arial" w:hAnsi="Arial" w:eastAsia="Noto Sans SC" w:cs="Arial"/>
          <w:color w:val="000000" w:themeColor="text1"/>
          <w:sz w:val="24"/>
          <w:szCs w:val="24"/>
          <w14:textFill>
            <w14:solidFill>
              <w14:schemeClr w14:val="tx1"/>
            </w14:solidFill>
          </w14:textFill>
        </w:rPr>
      </w:pPr>
    </w:p>
    <w:p w14:paraId="780E1E8C">
      <w:pPr>
        <w:jc w:val="left"/>
        <w:rPr>
          <w:rFonts w:hint="default" w:ascii="Arial" w:hAnsi="Arial" w:eastAsia="Noto Sans SC" w:cs="Arial"/>
          <w:color w:val="000000" w:themeColor="text1"/>
          <w:sz w:val="24"/>
          <w:szCs w:val="24"/>
          <w:lang w:eastAsia="zh-CN"/>
          <w14:textFill>
            <w14:solidFill>
              <w14:schemeClr w14:val="tx1"/>
            </w14:solidFill>
          </w14:textFill>
        </w:rPr>
      </w:pPr>
      <w:r>
        <w:rPr>
          <w:rFonts w:hint="default" w:ascii="Arial" w:hAnsi="Arial" w:eastAsia="Noto Sans SC" w:cs="Arial"/>
          <w:color w:val="000000" w:themeColor="text1"/>
          <w:sz w:val="24"/>
          <w:szCs w:val="24"/>
          <w:lang w:eastAsia="zh-CN"/>
          <w14:textFill>
            <w14:solidFill>
              <w14:schemeClr w14:val="tx1"/>
            </w14:solidFill>
          </w14:textFill>
        </w:rPr>
        <w:drawing>
          <wp:inline distT="0" distB="0" distL="114300" distR="114300">
            <wp:extent cx="4445000" cy="1746250"/>
            <wp:effectExtent l="0" t="0" r="0" b="6350"/>
            <wp:docPr id="8" name="图片 8" descr="49863d8462095c2ba238319e4bd10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9863d8462095c2ba238319e4bd108a"/>
                    <pic:cNvPicPr>
                      <a:picLocks noChangeAspect="1"/>
                    </pic:cNvPicPr>
                  </pic:nvPicPr>
                  <pic:blipFill>
                    <a:blip r:embed="rId24"/>
                    <a:stretch>
                      <a:fillRect/>
                    </a:stretch>
                  </pic:blipFill>
                  <pic:spPr>
                    <a:xfrm>
                      <a:off x="0" y="0"/>
                      <a:ext cx="4445000" cy="1746250"/>
                    </a:xfrm>
                    <a:prstGeom prst="rect">
                      <a:avLst/>
                    </a:prstGeom>
                  </pic:spPr>
                </pic:pic>
              </a:graphicData>
            </a:graphic>
          </wp:inline>
        </w:drawing>
      </w:r>
    </w:p>
    <w:p w14:paraId="7FE99F4A">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eastAsia" w:ascii="Arial" w:hAnsi="Arial" w:eastAsia="Noto Sans SC" w:cs="Arial"/>
          <w:b/>
          <w:bCs/>
          <w:sz w:val="24"/>
          <w:szCs w:val="24"/>
          <w:lang w:val="en-US" w:eastAsia="zh-CN"/>
        </w:rPr>
        <w:t>Table 11:</w:t>
      </w:r>
      <w:r>
        <w:rPr>
          <w:rFonts w:hint="default" w:ascii="Arial" w:hAnsi="Arial" w:eastAsia="Noto Sans SC" w:cs="Arial"/>
          <w:b w:val="0"/>
          <w:bCs w:val="0"/>
          <w:sz w:val="24"/>
          <w:szCs w:val="24"/>
          <w:lang w:val="en-US" w:eastAsia="zh-CN"/>
        </w:rPr>
        <w:t>Total variance explained</w:t>
      </w:r>
    </w:p>
    <w:p w14:paraId="21AF2EB2">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进行了总方差解释计算，得出了42.64%的结果。因此该因子结构表明：自媒体营销影响消费者的机制可划分为情感互动路径，内容价值认知路径两大方向。特别是广告干扰因子（13.49%方差解释）的独立性，提示其作用机制与积极的情感互动效应可能存在对冲，不能简单归为"态度维度"。将在后续深入分析中将广告侵扰性作为调节变量处理，以进一步识别其对购买行为的正负双向调节效应。</w:t>
      </w:r>
    </w:p>
    <w:p w14:paraId="45B644DD">
      <w:pPr>
        <w:jc w:val="left"/>
        <w:rPr>
          <w:rFonts w:hint="default" w:ascii="Arial" w:hAnsi="Arial" w:eastAsia="Noto Sans SC" w:cs="Arial"/>
          <w:color w:val="000000" w:themeColor="text1"/>
          <w:sz w:val="24"/>
          <w:szCs w:val="24"/>
          <w14:textFill>
            <w14:solidFill>
              <w14:schemeClr w14:val="tx1"/>
            </w14:solidFill>
          </w14:textFill>
        </w:rPr>
      </w:pPr>
    </w:p>
    <w:p w14:paraId="6A4E2F49">
      <w:pPr>
        <w:pStyle w:val="18"/>
        <w:bidi w:val="0"/>
        <w:rPr>
          <w:rFonts w:hint="default"/>
        </w:rPr>
      </w:pPr>
      <w:bookmarkStart w:id="120" w:name="_Toc13862"/>
      <w:bookmarkStart w:id="121" w:name="_Toc6644"/>
      <w:r>
        <w:rPr>
          <w:rFonts w:hint="default"/>
          <w:lang w:val="en-US" w:eastAsia="zh-CN"/>
        </w:rPr>
        <w:t>4</w:t>
      </w:r>
      <w:r>
        <w:rPr>
          <w:rFonts w:hint="default"/>
        </w:rPr>
        <w:t>.2.2 Prediction of marketing perception factors on purchase intention (Q14)</w:t>
      </w:r>
      <w:bookmarkEnd w:id="120"/>
      <w:bookmarkEnd w:id="121"/>
    </w:p>
    <w:p w14:paraId="379BE00C">
      <w:pPr>
        <w:jc w:val="left"/>
        <w:rPr>
          <w:rFonts w:hint="default" w:ascii="Arial" w:hAnsi="Arial" w:eastAsia="Noto Sans SC" w:cs="Arial"/>
          <w:sz w:val="24"/>
          <w:szCs w:val="24"/>
        </w:rPr>
      </w:pPr>
      <w:r>
        <w:rPr>
          <w:rFonts w:hint="default" w:ascii="Arial" w:hAnsi="Arial" w:eastAsia="Noto Sans SC" w:cs="Arial"/>
          <w:sz w:val="24"/>
          <w:szCs w:val="24"/>
        </w:rPr>
        <w:t>通过有序 Logit 回归分析各维度对购买可能性（Q14 五级评分）的影响，模型整体显著（χ²=52.52，p&lt;0.001） ，但伪 R 方（Nagelkerke=0.088）显示解释力有限。</w:t>
      </w:r>
    </w:p>
    <w:p w14:paraId="7F593D9D">
      <w:pPr>
        <w:ind w:firstLine="480" w:firstLineChars="200"/>
        <w:jc w:val="left"/>
        <w:rPr>
          <w:rFonts w:hint="default" w:ascii="Arial" w:hAnsi="Arial" w:eastAsia="Noto Sans SC" w:cs="Arial"/>
          <w:sz w:val="24"/>
          <w:szCs w:val="24"/>
        </w:rPr>
      </w:pPr>
    </w:p>
    <w:p w14:paraId="2BC5DD34">
      <w:pPr>
        <w:jc w:val="left"/>
        <w:rPr>
          <w:rFonts w:hint="default" w:ascii="Arial" w:hAnsi="Arial" w:eastAsia="Noto Sans SC" w:cs="Arial"/>
          <w:sz w:val="24"/>
          <w:szCs w:val="24"/>
          <w:lang w:val="en-US" w:eastAsia="zh-CN"/>
        </w:rPr>
      </w:pPr>
      <w:r>
        <w:rPr>
          <w:rFonts w:hint="default" w:ascii="Arial" w:hAnsi="Arial" w:eastAsia="Noto Sans SC" w:cs="Arial"/>
          <w:sz w:val="24"/>
          <w:szCs w:val="24"/>
          <w:lang w:val="en-US" w:eastAsia="zh-CN"/>
        </w:rPr>
        <w:t>进行平行性检验。</w:t>
      </w:r>
    </w:p>
    <w:p w14:paraId="6E8AAE39">
      <w:pPr>
        <w:ind w:firstLine="480" w:firstLineChars="20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drawing>
          <wp:inline distT="0" distB="0" distL="114300" distR="114300">
            <wp:extent cx="5269865" cy="3427730"/>
            <wp:effectExtent l="4445" t="4445" r="8890" b="34925"/>
            <wp:docPr id="13" name="图表 7" descr="7b0a202020202263686172745265734964223a20223230343638373339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4AA2179">
      <w:pPr>
        <w:pStyle w:val="24"/>
        <w:bidi w:val="0"/>
        <w:rPr>
          <w:rFonts w:hint="default" w:ascii="Arial" w:hAnsi="Arial" w:cs="Arial"/>
        </w:rPr>
      </w:pPr>
      <w:bookmarkStart w:id="122" w:name="_Toc18483"/>
      <w:bookmarkStart w:id="123" w:name="_Toc27829"/>
      <w:r>
        <w:rPr>
          <w:rFonts w:hint="default" w:ascii="Arial" w:hAnsi="Arial" w:cs="Arial"/>
        </w:rPr>
        <w:t>Figure 17: Parallelism test result diagram</w:t>
      </w:r>
      <w:bookmarkEnd w:id="122"/>
      <w:bookmarkEnd w:id="123"/>
    </w:p>
    <w:p w14:paraId="07F0503A">
      <w:pPr>
        <w:jc w:val="left"/>
        <w:rPr>
          <w:rFonts w:hint="default" w:ascii="Arial" w:hAnsi="Arial" w:eastAsia="Noto Sans SC" w:cs="Arial"/>
          <w:sz w:val="24"/>
          <w:szCs w:val="24"/>
          <w:lang w:eastAsia="zh-CN"/>
        </w:rPr>
      </w:pPr>
      <w:r>
        <w:rPr>
          <w:rFonts w:hint="default" w:ascii="Arial" w:hAnsi="Arial" w:eastAsia="Noto Sans SC" w:cs="Arial"/>
          <w:sz w:val="24"/>
          <w:szCs w:val="24"/>
        </w:rPr>
        <w:t>检验</w:t>
      </w:r>
      <w:r>
        <w:rPr>
          <w:rFonts w:hint="default" w:ascii="Arial" w:hAnsi="Arial" w:eastAsia="Noto Sans SC" w:cs="Arial"/>
          <w:sz w:val="24"/>
          <w:szCs w:val="24"/>
          <w:lang w:val="en-US" w:eastAsia="zh-CN"/>
        </w:rPr>
        <w:t>结果</w:t>
      </w:r>
      <w:r>
        <w:rPr>
          <w:rFonts w:hint="default" w:ascii="Arial" w:hAnsi="Arial" w:eastAsia="Noto Sans SC" w:cs="Arial"/>
          <w:sz w:val="24"/>
          <w:szCs w:val="24"/>
        </w:rPr>
        <w:t>显著（p&lt;0.001）</w:t>
      </w:r>
      <w:r>
        <w:rPr>
          <w:rFonts w:hint="default" w:ascii="Arial" w:hAnsi="Arial" w:eastAsia="Noto Sans SC" w:cs="Arial"/>
          <w:sz w:val="24"/>
          <w:szCs w:val="24"/>
          <w:lang w:eastAsia="zh-CN"/>
        </w:rPr>
        <w:t>。</w:t>
      </w:r>
    </w:p>
    <w:p w14:paraId="62951E82">
      <w:pPr>
        <w:ind w:firstLine="480" w:firstLineChars="200"/>
        <w:jc w:val="left"/>
        <w:rPr>
          <w:rFonts w:hint="default" w:ascii="Arial" w:hAnsi="Arial" w:eastAsia="Noto Sans SC" w:cs="Arial"/>
          <w:sz w:val="24"/>
          <w:szCs w:val="24"/>
          <w:lang w:eastAsia="zh-CN"/>
        </w:rPr>
      </w:pPr>
    </w:p>
    <w:p w14:paraId="7D950CB4">
      <w:pPr>
        <w:jc w:val="left"/>
        <w:rPr>
          <w:rFonts w:hint="default" w:ascii="Arial" w:hAnsi="Arial" w:eastAsia="Noto Sans SC" w:cs="Arial"/>
          <w:sz w:val="24"/>
          <w:szCs w:val="24"/>
        </w:rPr>
      </w:pPr>
      <w:r>
        <w:rPr>
          <w:rFonts w:hint="default" w:ascii="Arial" w:hAnsi="Arial" w:eastAsia="Noto Sans SC" w:cs="Arial"/>
          <w:sz w:val="24"/>
          <w:szCs w:val="24"/>
          <w:lang w:val="en-US" w:eastAsia="zh-CN"/>
        </w:rPr>
        <w:t>该部分</w:t>
      </w:r>
      <w:r>
        <w:rPr>
          <w:rFonts w:hint="default" w:ascii="Arial" w:hAnsi="Arial" w:eastAsia="Noto Sans SC" w:cs="Arial"/>
          <w:sz w:val="24"/>
          <w:szCs w:val="24"/>
        </w:rPr>
        <w:t>关键发现如下：信任创作者推荐（OR=1.315，p&lt;0.001）和内容互动性（OR=1.280，p=0.009）显著提升购买意愿，这意味着消费者对创作者的信任以及在自媒体平台上与内容的互动体验，能够极大地促进他们产生购买行为；而对营销内容的态度（OR=0.811，p=0.027）和一般推荐信任度（OR=0.840，p=0.046）则呈现负向影响，可能是因为部分营销内容质量参差不齐，导致消费者对整体营销内容的态度和一般推荐的信任度对购买意愿产生了消极作用。性别差异显著，女性购买意愿高于男性但低于 “其他 / 不想说” 群体，可能是女性在消费决策中更容易受到情感因素和口碑的影响，而 “其他 / 不想说” 群体可能具有独特的消费心理和行为模式。这些结果表明，在自媒体营销中，创作者可信度和互动体验是驱动购买决策的核心要素，而传统营销内容的效果可能正在弱化。</w:t>
      </w:r>
    </w:p>
    <w:p w14:paraId="47A5E1E8">
      <w:pPr>
        <w:jc w:val="left"/>
        <w:rPr>
          <w:rFonts w:hint="default" w:ascii="Arial" w:hAnsi="Arial" w:eastAsia="Noto Sans SC" w:cs="Arial"/>
          <w:color w:val="000000" w:themeColor="text1"/>
          <w:sz w:val="24"/>
          <w:szCs w:val="24"/>
          <w14:textFill>
            <w14:solidFill>
              <w14:schemeClr w14:val="tx1"/>
            </w14:solidFill>
          </w14:textFill>
        </w:rPr>
      </w:pPr>
    </w:p>
    <w:p w14:paraId="2AE84A96">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下图展示了自媒体营销中不同因素对购买意愿的影响，其中比值比（Odds Ratio,OR）和对应的p值用来表示每个因素的效应大小和统计显著性。</w:t>
      </w:r>
    </w:p>
    <w:p w14:paraId="7807990F">
      <w:pPr>
        <w:jc w:val="left"/>
        <w:rPr>
          <w:rFonts w:hint="default" w:ascii="Arial" w:hAnsi="Arial" w:eastAsia="Noto Sans SC" w:cs="Arial"/>
          <w:color w:val="000000" w:themeColor="text1"/>
          <w:sz w:val="24"/>
          <w:szCs w:val="24"/>
          <w14:textFill>
            <w14:solidFill>
              <w14:schemeClr w14:val="tx1"/>
            </w14:solidFill>
          </w14:textFill>
        </w:rPr>
      </w:pPr>
    </w:p>
    <w:p w14:paraId="6901DFFA">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drawing>
          <wp:inline distT="0" distB="0" distL="114300" distR="114300">
            <wp:extent cx="5273040" cy="3109595"/>
            <wp:effectExtent l="0" t="0" r="10160" b="1905"/>
            <wp:docPr id="1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1"/>
                    <pic:cNvPicPr>
                      <a:picLocks noChangeAspect="1"/>
                    </pic:cNvPicPr>
                  </pic:nvPicPr>
                  <pic:blipFill>
                    <a:blip r:embed="rId26"/>
                    <a:stretch>
                      <a:fillRect/>
                    </a:stretch>
                  </pic:blipFill>
                  <pic:spPr>
                    <a:xfrm>
                      <a:off x="0" y="0"/>
                      <a:ext cx="5273040" cy="3109595"/>
                    </a:xfrm>
                    <a:prstGeom prst="rect">
                      <a:avLst/>
                    </a:prstGeom>
                    <a:noFill/>
                    <a:ln>
                      <a:noFill/>
                    </a:ln>
                  </pic:spPr>
                </pic:pic>
              </a:graphicData>
            </a:graphic>
          </wp:inline>
        </w:drawing>
      </w:r>
    </w:p>
    <w:p w14:paraId="4F5B8B97">
      <w:pPr>
        <w:pStyle w:val="24"/>
        <w:bidi w:val="0"/>
        <w:rPr>
          <w:rFonts w:hint="default" w:ascii="Arial" w:hAnsi="Arial" w:cs="Arial"/>
        </w:rPr>
      </w:pPr>
      <w:bookmarkStart w:id="124" w:name="_Toc29525"/>
      <w:bookmarkStart w:id="125" w:name="_Toc30723"/>
      <w:r>
        <w:rPr>
          <w:rFonts w:hint="default" w:ascii="Arial" w:hAnsi="Arial" w:cs="Arial"/>
        </w:rPr>
        <w:t>Figure 18: The impact of different factors on purchase intention in we-media marketing</w:t>
      </w:r>
      <w:bookmarkEnd w:id="124"/>
      <w:bookmarkEnd w:id="125"/>
    </w:p>
    <w:p w14:paraId="4688E3E5">
      <w:pPr>
        <w:jc w:val="left"/>
        <w:rPr>
          <w:rFonts w:hint="default" w:ascii="Arial" w:hAnsi="Arial" w:eastAsia="Noto Sans SC" w:cs="Arial"/>
          <w:b/>
          <w:bCs/>
          <w:sz w:val="24"/>
          <w:szCs w:val="24"/>
        </w:rPr>
      </w:pPr>
    </w:p>
    <w:p w14:paraId="7398B12C">
      <w:pPr>
        <w:jc w:val="left"/>
        <w:rPr>
          <w:rFonts w:hint="default" w:ascii="Arial" w:hAnsi="Arial" w:eastAsia="Noto Sans SC" w:cs="Arial"/>
          <w:color w:val="000000" w:themeColor="text1"/>
          <w:sz w:val="24"/>
          <w:szCs w:val="24"/>
          <w:lang w:eastAsia="zh-CN"/>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模型整体显著（χ²=52.52，p&lt;0.001），但伪R方（Nagelkerke R²=0.088）显示解释力有限</w:t>
      </w:r>
      <w:r>
        <w:rPr>
          <w:rFonts w:hint="default" w:ascii="Arial" w:hAnsi="Arial" w:eastAsia="Noto Sans SC" w:cs="Arial"/>
          <w:color w:val="000000" w:themeColor="text1"/>
          <w:sz w:val="24"/>
          <w:szCs w:val="24"/>
          <w:lang w:eastAsia="zh-CN"/>
          <w14:textFill>
            <w14:solidFill>
              <w14:schemeClr w14:val="tx1"/>
            </w14:solidFill>
          </w14:textFill>
        </w:rPr>
        <w:t>（</w:t>
      </w:r>
      <w:r>
        <w:rPr>
          <w:rFonts w:hint="default" w:ascii="Arial" w:hAnsi="Arial" w:eastAsia="Noto Sans SC" w:cs="Arial"/>
          <w:color w:val="000000" w:themeColor="text1"/>
          <w:sz w:val="24"/>
          <w:szCs w:val="24"/>
          <w14:textFill>
            <w14:solidFill>
              <w14:schemeClr w14:val="tx1"/>
            </w14:solidFill>
          </w14:textFill>
        </w:rPr>
        <w:t>为了控制基本人口变量的干扰，模型中同时纳入了性别、年龄、教育背景等控制变量。</w:t>
      </w:r>
      <w:r>
        <w:rPr>
          <w:rFonts w:hint="default" w:ascii="Arial" w:hAnsi="Arial" w:eastAsia="Noto Sans SC" w:cs="Arial"/>
          <w:color w:val="000000" w:themeColor="text1"/>
          <w:sz w:val="24"/>
          <w:szCs w:val="24"/>
          <w:lang w:eastAsia="zh-CN"/>
          <w14:textFill>
            <w14:solidFill>
              <w14:schemeClr w14:val="tx1"/>
            </w14:solidFill>
          </w14:textFill>
        </w:rPr>
        <w:t>）。</w:t>
      </w:r>
    </w:p>
    <w:p w14:paraId="2FB1860D">
      <w:pPr>
        <w:jc w:val="left"/>
        <w:rPr>
          <w:rFonts w:hint="default" w:ascii="Arial" w:hAnsi="Arial" w:eastAsia="Noto Sans SC" w:cs="Arial"/>
          <w:color w:val="000000" w:themeColor="text1"/>
          <w:sz w:val="24"/>
          <w:szCs w:val="24"/>
          <w14:textFill>
            <w14:solidFill>
              <w14:schemeClr w14:val="tx1"/>
            </w14:solidFill>
          </w14:textFill>
        </w:rPr>
      </w:pPr>
    </w:p>
    <w:p w14:paraId="3AE11877">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信任创作者推荐：OR值为1.315，p值小于0.001，表明当消费者信任自媒体创作者的推荐时，其购买意愿显著增加。</w:t>
      </w:r>
    </w:p>
    <w:p w14:paraId="3A05F0A7">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内容互动性：OR值为1.28，p值为0.009，说明内容的互动性能显著提升消费者的购买意愿。</w:t>
      </w:r>
    </w:p>
    <w:p w14:paraId="3728D877">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对营销内容的态度：OR值为0.811，p值为0.027，表示对营销内容持积极态度会降低购买意愿。</w:t>
      </w:r>
    </w:p>
    <w:p w14:paraId="513EE3BF">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一般推荐信任度：OR值为0.840，p值为0.046，同样呈现负向影响，意味着较低的一般推荐信任度与较低的购买意愿相关。</w:t>
      </w:r>
    </w:p>
    <w:p w14:paraId="225F9AC1">
      <w:pPr>
        <w:jc w:val="left"/>
        <w:rPr>
          <w:rFonts w:hint="default" w:ascii="Arial" w:hAnsi="Arial" w:eastAsia="Noto Sans SC" w:cs="Arial"/>
          <w:color w:val="000000" w:themeColor="text1"/>
          <w:sz w:val="24"/>
          <w:szCs w:val="24"/>
          <w14:textFill>
            <w14:solidFill>
              <w14:schemeClr w14:val="tx1"/>
            </w14:solidFill>
          </w14:textFill>
        </w:rPr>
      </w:pPr>
    </w:p>
    <w:p w14:paraId="0C31E466">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过程中发现</w:t>
      </w:r>
      <w:r>
        <w:rPr>
          <w:rFonts w:hint="default" w:ascii="Arial" w:hAnsi="Arial" w:eastAsia="Noto Sans SC" w:cs="Arial"/>
          <w:color w:val="000000" w:themeColor="text1"/>
          <w:sz w:val="24"/>
          <w:szCs w:val="24"/>
          <w14:textFill>
            <w14:solidFill>
              <w14:schemeClr w14:val="tx1"/>
            </w14:solidFill>
          </w14:textFill>
        </w:rPr>
        <w:t>性别差异显著，其中女性的购买意愿高于男性但低于"其他/不想说"群体。值得注意的是，模型存在平行线假设被违反、样本不平衡（"非常不可能"仅占2.3%）等问题，建议后续研究采用广义有序Logit模型，并纳入价格敏感性等更多变量以提高解释力。这些结果表明，在自媒体营销中，创作者可信度和互动体验是驱动购买决策的核心要素，而传统营销内容的效果可能正在弱化。</w:t>
      </w:r>
    </w:p>
    <w:p w14:paraId="680438AA">
      <w:pPr>
        <w:jc w:val="left"/>
        <w:rPr>
          <w:rFonts w:hint="default" w:ascii="Arial" w:hAnsi="Arial" w:eastAsia="Noto Sans SC" w:cs="Arial"/>
          <w:color w:val="000000" w:themeColor="text1"/>
          <w:sz w:val="24"/>
          <w:szCs w:val="24"/>
          <w14:textFill>
            <w14:solidFill>
              <w14:schemeClr w14:val="tx1"/>
            </w14:solidFill>
          </w14:textFill>
        </w:rPr>
      </w:pPr>
    </w:p>
    <w:p w14:paraId="7B6F56F5">
      <w:pPr>
        <w:pStyle w:val="18"/>
        <w:bidi w:val="0"/>
        <w:rPr>
          <w:rFonts w:hint="default"/>
        </w:rPr>
      </w:pPr>
      <w:bookmarkStart w:id="126" w:name="_Toc12712"/>
      <w:bookmarkStart w:id="127" w:name="_Toc25568"/>
      <w:r>
        <w:rPr>
          <w:rFonts w:hint="default"/>
          <w:lang w:val="en-US" w:eastAsia="zh-CN"/>
        </w:rPr>
        <w:t>4</w:t>
      </w:r>
      <w:r>
        <w:rPr>
          <w:rFonts w:hint="default"/>
        </w:rPr>
        <w:t>.2.3 Moderating effect analysis</w:t>
      </w:r>
      <w:bookmarkEnd w:id="126"/>
      <w:bookmarkEnd w:id="127"/>
    </w:p>
    <w:p w14:paraId="7200CA3D">
      <w:pPr>
        <w:jc w:val="left"/>
        <w:rPr>
          <w:rFonts w:hint="default" w:ascii="Arial" w:hAnsi="Arial" w:eastAsia="Noto Sans SC" w:cs="Arial"/>
          <w:b/>
          <w:bCs/>
          <w:color w:val="000000" w:themeColor="text1"/>
          <w:sz w:val="24"/>
          <w:szCs w:val="24"/>
          <w14:textFill>
            <w14:solidFill>
              <w14:schemeClr w14:val="tx1"/>
            </w14:solidFill>
          </w14:textFill>
        </w:rPr>
      </w:pPr>
    </w:p>
    <w:p w14:paraId="01335196">
      <w:pPr>
        <w:jc w:val="left"/>
        <w:rPr>
          <w:rFonts w:hint="default" w:ascii="Arial" w:hAnsi="Arial" w:eastAsia="Noto Sans SC" w:cs="Arial"/>
          <w:b/>
          <w:bCs/>
          <w:color w:val="000000" w:themeColor="text1"/>
          <w:sz w:val="24"/>
          <w:szCs w:val="24"/>
          <w14:textFill>
            <w14:solidFill>
              <w14:schemeClr w14:val="tx1"/>
            </w14:solidFill>
          </w14:textFill>
        </w:rPr>
      </w:pPr>
      <w:r>
        <w:rPr>
          <w:rFonts w:hint="default" w:ascii="Arial" w:hAnsi="Arial" w:eastAsia="Noto Sans SC" w:cs="Arial"/>
          <w:sz w:val="24"/>
          <w:szCs w:val="24"/>
        </w:rPr>
        <w:t>为进一步探讨人口变量与购买意愿之间的潜在交互关系，研究通过交叉表与可视化方式对不同性别与年龄群体的 Q14 得分分布进行比较分析。</w:t>
      </w:r>
    </w:p>
    <w:p w14:paraId="37541435">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drawing>
          <wp:inline distT="0" distB="0" distL="114300" distR="114300">
            <wp:extent cx="5162550" cy="3962400"/>
            <wp:effectExtent l="0" t="0" r="6350" b="0"/>
            <wp:docPr id="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
                    <pic:cNvPicPr>
                      <a:picLocks noChangeAspect="1"/>
                    </pic:cNvPicPr>
                  </pic:nvPicPr>
                  <pic:blipFill>
                    <a:blip r:embed="rId27"/>
                    <a:stretch>
                      <a:fillRect/>
                    </a:stretch>
                  </pic:blipFill>
                  <pic:spPr>
                    <a:xfrm>
                      <a:off x="0" y="0"/>
                      <a:ext cx="5162550" cy="3962400"/>
                    </a:xfrm>
                    <a:prstGeom prst="rect">
                      <a:avLst/>
                    </a:prstGeom>
                    <a:noFill/>
                    <a:ln>
                      <a:noFill/>
                    </a:ln>
                  </pic:spPr>
                </pic:pic>
              </a:graphicData>
            </a:graphic>
          </wp:inline>
        </w:drawing>
      </w:r>
    </w:p>
    <w:p w14:paraId="5CF2B913">
      <w:pPr>
        <w:jc w:val="left"/>
        <w:rPr>
          <w:rFonts w:hint="default" w:ascii="Arial" w:hAnsi="Arial" w:eastAsia="Noto Sans SC" w:cs="Arial"/>
          <w:color w:val="000000" w:themeColor="text1"/>
          <w:sz w:val="24"/>
          <w:szCs w:val="24"/>
          <w14:textFill>
            <w14:solidFill>
              <w14:schemeClr w14:val="tx1"/>
            </w14:solidFill>
          </w14:textFill>
        </w:rPr>
      </w:pPr>
      <w:r>
        <w:rPr>
          <w:rFonts w:hint="eastAsia" w:ascii="Arial" w:hAnsi="Arial" w:eastAsia="Noto Sans SC" w:cs="Arial"/>
          <w:b/>
          <w:bCs/>
          <w:sz w:val="24"/>
          <w:szCs w:val="24"/>
          <w:lang w:val="en-US" w:eastAsia="zh-CN"/>
        </w:rPr>
        <w:t>Table 12:</w:t>
      </w:r>
      <w:r>
        <w:rPr>
          <w:rFonts w:hint="default" w:ascii="Arial" w:hAnsi="Arial" w:eastAsia="Noto Sans SC" w:cs="Arial"/>
          <w:b w:val="0"/>
          <w:bCs w:val="0"/>
          <w:sz w:val="24"/>
          <w:szCs w:val="24"/>
          <w:lang w:val="en-US" w:eastAsia="zh-CN"/>
        </w:rPr>
        <w:t>Crosstabulation table directly exported from SPSS</w:t>
      </w:r>
    </w:p>
    <w:p w14:paraId="72E8EA55">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drawing>
          <wp:inline distT="0" distB="0" distL="114300" distR="114300">
            <wp:extent cx="3790950" cy="4352925"/>
            <wp:effectExtent l="0" t="0" r="6350" b="3175"/>
            <wp:docPr id="1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6"/>
                    <pic:cNvPicPr>
                      <a:picLocks noChangeAspect="1"/>
                    </pic:cNvPicPr>
                  </pic:nvPicPr>
                  <pic:blipFill>
                    <a:blip r:embed="rId28"/>
                    <a:stretch>
                      <a:fillRect/>
                    </a:stretch>
                  </pic:blipFill>
                  <pic:spPr>
                    <a:xfrm>
                      <a:off x="0" y="0"/>
                      <a:ext cx="3790950" cy="4352925"/>
                    </a:xfrm>
                    <a:prstGeom prst="rect">
                      <a:avLst/>
                    </a:prstGeom>
                    <a:noFill/>
                    <a:ln>
                      <a:noFill/>
                    </a:ln>
                  </pic:spPr>
                </pic:pic>
              </a:graphicData>
            </a:graphic>
          </wp:inline>
        </w:drawing>
      </w:r>
    </w:p>
    <w:p w14:paraId="3FB494B1">
      <w:pPr>
        <w:jc w:val="left"/>
        <w:rPr>
          <w:rFonts w:hint="default" w:ascii="Arial" w:hAnsi="Arial" w:eastAsia="Noto Sans SC" w:cs="Arial"/>
          <w:color w:val="000000" w:themeColor="text1"/>
          <w:sz w:val="24"/>
          <w:szCs w:val="24"/>
          <w:lang w:val="en-US"/>
          <w14:textFill>
            <w14:solidFill>
              <w14:schemeClr w14:val="tx1"/>
            </w14:solidFill>
          </w14:textFill>
        </w:rPr>
      </w:pPr>
      <w:r>
        <w:rPr>
          <w:rFonts w:hint="eastAsia" w:ascii="Arial" w:hAnsi="Arial" w:eastAsia="Noto Sans SC" w:cs="Arial"/>
          <w:b/>
          <w:bCs/>
          <w:sz w:val="24"/>
          <w:szCs w:val="24"/>
          <w:lang w:val="en-US" w:eastAsia="zh-CN"/>
        </w:rPr>
        <w:t>Table 13</w:t>
      </w:r>
      <w:r>
        <w:rPr>
          <w:rFonts w:hint="default" w:ascii="Arial" w:hAnsi="Arial" w:eastAsia="Noto Sans SC" w:cs="Arial"/>
          <w:color w:val="000000" w:themeColor="text1"/>
          <w:sz w:val="24"/>
          <w:szCs w:val="24"/>
          <w:lang w:val="en-US" w:eastAsia="zh-CN"/>
          <w14:textFill>
            <w14:solidFill>
              <w14:schemeClr w14:val="tx1"/>
            </w14:solidFill>
          </w14:textFill>
        </w:rPr>
        <w:t>：</w:t>
      </w:r>
      <w:r>
        <w:rPr>
          <w:rFonts w:hint="default" w:ascii="Arial" w:hAnsi="Arial" w:eastAsia="Noto Sans SC" w:cs="Arial"/>
          <w:b w:val="0"/>
          <w:bCs w:val="0"/>
          <w:sz w:val="24"/>
          <w:szCs w:val="24"/>
          <w:lang w:val="en-US" w:eastAsia="zh-CN"/>
        </w:rPr>
        <w:t>Directly exported case processing summaries</w:t>
      </w:r>
      <w:r>
        <w:rPr>
          <w:rFonts w:hint="eastAsia" w:ascii="Arial" w:hAnsi="Arial" w:eastAsia="Noto Sans SC" w:cs="Arial"/>
          <w:b w:val="0"/>
          <w:bCs w:val="0"/>
          <w:sz w:val="24"/>
          <w:szCs w:val="24"/>
          <w:lang w:val="en-US" w:eastAsia="zh-CN"/>
        </w:rPr>
        <w:t xml:space="preserve"> from SPSS</w:t>
      </w:r>
    </w:p>
    <w:p w14:paraId="15D9720D">
      <w:pPr>
        <w:ind w:firstLine="480" w:firstLineChars="200"/>
        <w:jc w:val="left"/>
        <w:rPr>
          <w:rFonts w:hint="default" w:ascii="Arial" w:hAnsi="Arial" w:eastAsia="Noto Sans SC" w:cs="Arial"/>
          <w:sz w:val="24"/>
          <w:szCs w:val="24"/>
        </w:rPr>
      </w:pPr>
    </w:p>
    <w:p w14:paraId="3CE24B09">
      <w:pPr>
        <w:jc w:val="left"/>
        <w:rPr>
          <w:rFonts w:hint="default" w:ascii="Arial" w:hAnsi="Arial" w:eastAsia="Noto Sans SC" w:cs="Arial"/>
          <w:sz w:val="24"/>
          <w:szCs w:val="24"/>
        </w:rPr>
      </w:pPr>
      <w:r>
        <w:rPr>
          <w:rFonts w:hint="default" w:ascii="Arial" w:hAnsi="Arial" w:eastAsia="Noto Sans SC" w:cs="Arial"/>
          <w:b/>
          <w:bCs/>
          <w:sz w:val="24"/>
          <w:szCs w:val="24"/>
        </w:rPr>
        <w:t>性别差异</w:t>
      </w:r>
      <w:r>
        <w:rPr>
          <w:rFonts w:hint="default" w:ascii="Arial" w:hAnsi="Arial" w:eastAsia="Noto Sans SC" w:cs="Arial"/>
          <w:sz w:val="24"/>
          <w:szCs w:val="24"/>
        </w:rPr>
        <w:t>：初步交叉表显示，女性用户在 “可能” 与 “非常有可能” 两个选项上的选择比例略高于男性，但差异未达显著水平，提示性别对营销反应的影响较弱。不过结合实际消费场景，女性在消费过程中往往更注重情感体验和社交分享，在自媒体营销中可能更易受到互动情感性因素的影响，只是在本研究样本中这种差异尚未充分体现。</w:t>
      </w:r>
    </w:p>
    <w:p w14:paraId="3ACF39E6">
      <w:pPr>
        <w:ind w:firstLine="480" w:firstLineChars="200"/>
        <w:jc w:val="left"/>
        <w:rPr>
          <w:rFonts w:hint="default" w:ascii="Arial" w:hAnsi="Arial" w:eastAsia="Noto Sans SC" w:cs="Arial"/>
          <w:sz w:val="24"/>
          <w:szCs w:val="24"/>
        </w:rPr>
      </w:pPr>
    </w:p>
    <w:p w14:paraId="66F12356">
      <w:pPr>
        <w:jc w:val="left"/>
        <w:rPr>
          <w:rFonts w:hint="default" w:ascii="Arial" w:hAnsi="Arial" w:eastAsia="Noto Sans SC" w:cs="Arial"/>
          <w:sz w:val="24"/>
          <w:szCs w:val="24"/>
        </w:rPr>
      </w:pPr>
      <w:r>
        <w:rPr>
          <w:rFonts w:hint="default" w:ascii="Arial" w:hAnsi="Arial" w:eastAsia="Noto Sans SC" w:cs="Arial"/>
          <w:b/>
          <w:bCs/>
          <w:sz w:val="24"/>
          <w:szCs w:val="24"/>
        </w:rPr>
        <w:t>年龄差异</w:t>
      </w:r>
      <w:r>
        <w:rPr>
          <w:rFonts w:hint="default" w:ascii="Arial" w:hAnsi="Arial" w:eastAsia="Noto Sans SC" w:cs="Arial"/>
          <w:sz w:val="24"/>
          <w:szCs w:val="24"/>
        </w:rPr>
        <w:t>：相比 “18  24 岁” 组，“25  34 岁” 组在高购买意愿层级中的集中度更高。这可能是因为 “25  34 岁” 群体通常具有更强的购买力和更稳定的经济基础，同时他们在信息筛选和决策能力上也相对成熟，更能精准判断自媒体营销内容的价值，从而在面对感兴趣的营销内容时更倾向于购买。</w:t>
      </w:r>
    </w:p>
    <w:p w14:paraId="5A0DE465">
      <w:pPr>
        <w:ind w:firstLine="480" w:firstLineChars="200"/>
        <w:jc w:val="left"/>
        <w:rPr>
          <w:rFonts w:hint="default" w:ascii="Arial" w:hAnsi="Arial" w:eastAsia="Noto Sans SC" w:cs="Arial"/>
          <w:sz w:val="24"/>
          <w:szCs w:val="24"/>
        </w:rPr>
      </w:pPr>
    </w:p>
    <w:p w14:paraId="58CC45F6">
      <w:pPr>
        <w:jc w:val="left"/>
        <w:rPr>
          <w:rFonts w:hint="default" w:ascii="Arial" w:hAnsi="Arial" w:eastAsia="Noto Sans SC" w:cs="Arial"/>
          <w:sz w:val="24"/>
          <w:szCs w:val="24"/>
        </w:rPr>
      </w:pPr>
      <w:r>
        <w:rPr>
          <w:rFonts w:hint="default" w:ascii="Arial" w:hAnsi="Arial" w:eastAsia="Noto Sans SC" w:cs="Arial"/>
          <w:b/>
          <w:bCs/>
          <w:sz w:val="24"/>
          <w:szCs w:val="24"/>
        </w:rPr>
        <w:t>教育程度差异</w:t>
      </w:r>
      <w:r>
        <w:rPr>
          <w:rFonts w:hint="default" w:ascii="Arial" w:hAnsi="Arial" w:eastAsia="Noto Sans SC" w:cs="Arial"/>
          <w:sz w:val="24"/>
          <w:szCs w:val="24"/>
        </w:rPr>
        <w:t>：高学历组用户在 “中等” 及以上层级中占比更高，但整体差异尚不明显，</w:t>
      </w:r>
      <w:r>
        <w:rPr>
          <w:rFonts w:hint="default" w:ascii="Arial" w:hAnsi="Arial" w:eastAsia="Noto Sans SC" w:cs="Arial"/>
          <w:sz w:val="24"/>
          <w:szCs w:val="24"/>
          <w:lang w:val="en-US" w:eastAsia="zh-CN"/>
        </w:rPr>
        <w:t>未来可能通过</w:t>
      </w:r>
      <w:r>
        <w:rPr>
          <w:rFonts w:hint="default" w:ascii="Arial" w:hAnsi="Arial" w:eastAsia="Noto Sans SC" w:cs="Arial"/>
          <w:sz w:val="24"/>
          <w:szCs w:val="24"/>
        </w:rPr>
        <w:t>信任感维度进一步探讨其间关系。高学历群体可能对信息的质量和真实性要求更高，当他们认可自媒体营销内容的可信度时，更有可能产生较高的购买意愿。</w:t>
      </w:r>
    </w:p>
    <w:p w14:paraId="5B230581">
      <w:pPr>
        <w:ind w:firstLine="480" w:firstLineChars="200"/>
        <w:jc w:val="left"/>
        <w:rPr>
          <w:rFonts w:hint="default" w:ascii="Arial" w:hAnsi="Arial" w:eastAsia="Noto Sans SC" w:cs="Arial"/>
          <w:sz w:val="24"/>
          <w:szCs w:val="24"/>
        </w:rPr>
      </w:pPr>
    </w:p>
    <w:p w14:paraId="689507E7">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sz w:val="24"/>
          <w:szCs w:val="24"/>
        </w:rPr>
        <w:t>总体来看，群体差异虽在趋势上具备一定解释力，但在当前样本基础上差异水平有限，</w:t>
      </w:r>
      <w:r>
        <w:rPr>
          <w:rFonts w:hint="default" w:ascii="Arial" w:hAnsi="Arial" w:eastAsia="Noto Sans SC" w:cs="Arial"/>
          <w:sz w:val="24"/>
          <w:szCs w:val="24"/>
          <w:lang w:val="en-US" w:eastAsia="zh-CN"/>
        </w:rPr>
        <w:t>将在</w:t>
      </w:r>
      <w:r>
        <w:rPr>
          <w:rFonts w:hint="default" w:ascii="Arial" w:hAnsi="Arial" w:eastAsia="Noto Sans SC" w:cs="Arial"/>
          <w:sz w:val="24"/>
          <w:szCs w:val="24"/>
        </w:rPr>
        <w:t>后续的中介效应或结构方程模型深化探讨人口变量与营销知觉之间的调节机制。</w:t>
      </w:r>
    </w:p>
    <w:p w14:paraId="022DF14C">
      <w:pPr>
        <w:jc w:val="left"/>
        <w:rPr>
          <w:rFonts w:hint="default" w:ascii="Arial" w:hAnsi="Arial" w:eastAsia="Noto Sans SC" w:cs="Arial"/>
          <w:color w:val="000000" w:themeColor="text1"/>
          <w:sz w:val="24"/>
          <w:szCs w:val="24"/>
          <w14:textFill>
            <w14:solidFill>
              <w14:schemeClr w14:val="tx1"/>
            </w14:solidFill>
          </w14:textFill>
        </w:rPr>
      </w:pPr>
    </w:p>
    <w:p w14:paraId="62A843ED">
      <w:pPr>
        <w:pStyle w:val="18"/>
        <w:bidi w:val="0"/>
        <w:rPr>
          <w:rFonts w:hint="default"/>
        </w:rPr>
      </w:pPr>
      <w:bookmarkStart w:id="128" w:name="_Toc2654"/>
      <w:bookmarkStart w:id="129" w:name="_Toc28613"/>
      <w:r>
        <w:rPr>
          <w:rFonts w:hint="default"/>
          <w:lang w:val="en-US" w:eastAsia="zh-CN"/>
        </w:rPr>
        <w:t>4</w:t>
      </w:r>
      <w:r>
        <w:rPr>
          <w:rFonts w:hint="default"/>
        </w:rPr>
        <w:t>.3Analysis of objective 2: The relationship between self-media marketing activities and consumer satisfaction</w:t>
      </w:r>
      <w:bookmarkEnd w:id="128"/>
      <w:bookmarkEnd w:id="129"/>
    </w:p>
    <w:p w14:paraId="4FF18AA9">
      <w:pPr>
        <w:pStyle w:val="18"/>
        <w:bidi w:val="0"/>
        <w:rPr>
          <w:rFonts w:hint="default"/>
        </w:rPr>
      </w:pPr>
      <w:bookmarkStart w:id="130" w:name="_Toc5693"/>
      <w:bookmarkStart w:id="131" w:name="_Toc29451"/>
      <w:r>
        <w:rPr>
          <w:rFonts w:hint="default"/>
          <w:lang w:val="en-US" w:eastAsia="zh-CN"/>
        </w:rPr>
        <w:t>4</w:t>
      </w:r>
      <w:r>
        <w:rPr>
          <w:rFonts w:hint="default"/>
        </w:rPr>
        <w:t>.3.1 Reliability analysis</w:t>
      </w:r>
      <w:bookmarkEnd w:id="130"/>
      <w:bookmarkEnd w:id="131"/>
    </w:p>
    <w:p w14:paraId="79DB8EAA">
      <w:pPr>
        <w:jc w:val="left"/>
        <w:rPr>
          <w:rFonts w:hint="default" w:ascii="Arial" w:hAnsi="Arial" w:eastAsia="Noto Sans SC" w:cs="Arial"/>
          <w:color w:val="000000" w:themeColor="text1"/>
          <w:sz w:val="24"/>
          <w:szCs w:val="24"/>
          <w14:textFill>
            <w14:solidFill>
              <w14:schemeClr w14:val="tx1"/>
            </w14:solidFill>
          </w14:textFill>
        </w:rPr>
      </w:pPr>
    </w:p>
    <w:p w14:paraId="0F73ADA5">
      <w:pPr>
        <w:jc w:val="left"/>
        <w:rPr>
          <w:rFonts w:hint="default" w:ascii="Arial" w:hAnsi="Arial" w:eastAsia="Noto Sans SC" w:cs="Arial"/>
          <w:sz w:val="24"/>
          <w:szCs w:val="24"/>
        </w:rPr>
      </w:pPr>
      <w:r>
        <w:rPr>
          <w:rFonts w:hint="default" w:ascii="Arial" w:hAnsi="Arial" w:eastAsia="Noto Sans SC" w:cs="Arial"/>
          <w:sz w:val="24"/>
          <w:szCs w:val="24"/>
        </w:rPr>
        <w:t>对 Q16 中 6 项消费者满意度维度变量（sat_resp、sat_uinter、sat_loyal、sat_pers、sat_match、sat_ugc）进行信度检验。</w:t>
      </w:r>
    </w:p>
    <w:p w14:paraId="32C6C0F3">
      <w:pPr>
        <w:jc w:val="left"/>
        <w:rPr>
          <w:rFonts w:hint="default" w:ascii="Arial" w:hAnsi="Arial" w:eastAsia="Noto Sans SC" w:cs="Arial"/>
          <w:sz w:val="24"/>
          <w:szCs w:val="24"/>
        </w:rPr>
      </w:pPr>
      <w:r>
        <w:rPr>
          <w:rFonts w:hint="default" w:ascii="Arial" w:hAnsi="Arial" w:eastAsia="Noto Sans SC" w:cs="Arial"/>
          <w:color w:val="000000" w:themeColor="text1"/>
          <w:sz w:val="24"/>
          <w:szCs w:val="24"/>
          <w14:textFill>
            <w14:solidFill>
              <w14:schemeClr w14:val="tx1"/>
            </w14:solidFill>
          </w14:textFill>
        </w:rPr>
        <w:drawing>
          <wp:inline distT="0" distB="0" distL="114300" distR="114300">
            <wp:extent cx="5273675" cy="1840230"/>
            <wp:effectExtent l="0" t="0" r="9525" b="1270"/>
            <wp:docPr id="13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1"/>
                    <pic:cNvPicPr>
                      <a:picLocks noChangeAspect="1"/>
                    </pic:cNvPicPr>
                  </pic:nvPicPr>
                  <pic:blipFill>
                    <a:blip r:embed="rId29"/>
                    <a:stretch>
                      <a:fillRect/>
                    </a:stretch>
                  </pic:blipFill>
                  <pic:spPr>
                    <a:xfrm>
                      <a:off x="0" y="0"/>
                      <a:ext cx="5273675" cy="1840230"/>
                    </a:xfrm>
                    <a:prstGeom prst="rect">
                      <a:avLst/>
                    </a:prstGeom>
                    <a:noFill/>
                    <a:ln>
                      <a:noFill/>
                    </a:ln>
                  </pic:spPr>
                </pic:pic>
              </a:graphicData>
            </a:graphic>
          </wp:inline>
        </w:drawing>
      </w:r>
    </w:p>
    <w:p w14:paraId="05628E20">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eastAsia" w:ascii="Arial" w:hAnsi="Arial" w:eastAsia="Noto Sans SC" w:cs="Arial"/>
          <w:b/>
          <w:bCs/>
          <w:sz w:val="24"/>
          <w:szCs w:val="24"/>
          <w:lang w:val="en-US" w:eastAsia="zh-CN"/>
        </w:rPr>
        <w:t>Table 14:</w:t>
      </w:r>
      <w:r>
        <w:rPr>
          <w:rFonts w:hint="default" w:ascii="Arial" w:hAnsi="Arial" w:eastAsia="Noto Sans SC" w:cs="Arial"/>
          <w:b w:val="0"/>
          <w:bCs w:val="0"/>
          <w:sz w:val="24"/>
          <w:szCs w:val="24"/>
          <w:lang w:val="en-US" w:eastAsia="zh-CN"/>
        </w:rPr>
        <w:t>Reliability test, item total statistics</w:t>
      </w:r>
    </w:p>
    <w:p w14:paraId="3E1EBAF3">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072CA945">
      <w:pPr>
        <w:jc w:val="left"/>
        <w:rPr>
          <w:rFonts w:hint="default" w:ascii="Arial" w:hAnsi="Arial" w:eastAsia="Noto Sans SC" w:cs="Arial"/>
          <w:sz w:val="24"/>
          <w:szCs w:val="24"/>
        </w:rPr>
      </w:pPr>
      <w:r>
        <w:rPr>
          <w:rFonts w:hint="default" w:ascii="Arial" w:hAnsi="Arial" w:eastAsia="Noto Sans SC" w:cs="Arial"/>
          <w:sz w:val="24"/>
          <w:szCs w:val="24"/>
        </w:rPr>
        <w:t>Cronbach's α 系数为 0.872，超过 0.8 的常规临界值，表明量表具有良好的内部一致性。各题项的 “若剔除该项则总 α” 检验亦未发现需剔除的低一致性变量，说明六个维度在总体结构中具有共同性，且可作为综合满意度测量的基础。这一结果验证了 Q16 量表设计的可靠性，为后续回归分析与结构建模提供了坚实的量表保障。</w:t>
      </w:r>
    </w:p>
    <w:p w14:paraId="5DB10078">
      <w:pPr>
        <w:jc w:val="left"/>
        <w:rPr>
          <w:rFonts w:hint="default" w:ascii="Arial" w:hAnsi="Arial" w:eastAsia="Noto Sans SC" w:cs="Arial"/>
          <w:color w:val="000000" w:themeColor="text1"/>
          <w:sz w:val="24"/>
          <w:szCs w:val="24"/>
          <w14:textFill>
            <w14:solidFill>
              <w14:schemeClr w14:val="tx1"/>
            </w14:solidFill>
          </w14:textFill>
        </w:rPr>
      </w:pPr>
    </w:p>
    <w:p w14:paraId="5C2B1FD5">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drawing>
          <wp:inline distT="0" distB="0" distL="114300" distR="114300">
            <wp:extent cx="2676525" cy="790575"/>
            <wp:effectExtent l="0" t="0" r="3175" b="9525"/>
            <wp:docPr id="13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32"/>
                    <pic:cNvPicPr>
                      <a:picLocks noChangeAspect="1"/>
                    </pic:cNvPicPr>
                  </pic:nvPicPr>
                  <pic:blipFill>
                    <a:blip r:embed="rId30"/>
                    <a:stretch>
                      <a:fillRect/>
                    </a:stretch>
                  </pic:blipFill>
                  <pic:spPr>
                    <a:xfrm>
                      <a:off x="0" y="0"/>
                      <a:ext cx="2676525" cy="790575"/>
                    </a:xfrm>
                    <a:prstGeom prst="rect">
                      <a:avLst/>
                    </a:prstGeom>
                    <a:noFill/>
                    <a:ln>
                      <a:noFill/>
                    </a:ln>
                  </pic:spPr>
                </pic:pic>
              </a:graphicData>
            </a:graphic>
          </wp:inline>
        </w:drawing>
      </w:r>
    </w:p>
    <w:p w14:paraId="2A38209B">
      <w:pPr>
        <w:jc w:val="left"/>
        <w:rPr>
          <w:rFonts w:hint="default" w:ascii="Arial" w:hAnsi="Arial" w:eastAsia="Noto Sans SC" w:cs="Arial"/>
          <w:b/>
          <w:bCs/>
          <w:sz w:val="24"/>
          <w:szCs w:val="24"/>
          <w:lang w:val="en-US" w:eastAsia="zh-CN"/>
        </w:rPr>
      </w:pPr>
      <w:r>
        <w:rPr>
          <w:rFonts w:hint="eastAsia" w:ascii="Arial" w:hAnsi="Arial" w:eastAsia="Noto Sans SC" w:cs="Arial"/>
          <w:b/>
          <w:bCs/>
          <w:sz w:val="24"/>
          <w:szCs w:val="24"/>
          <w:lang w:val="en-US" w:eastAsia="zh-CN"/>
        </w:rPr>
        <w:t>Table 15:</w:t>
      </w:r>
      <w:r>
        <w:rPr>
          <w:rFonts w:hint="default" w:ascii="Arial" w:hAnsi="Arial" w:eastAsia="Noto Sans SC" w:cs="Arial"/>
          <w:b w:val="0"/>
          <w:bCs w:val="0"/>
          <w:sz w:val="24"/>
          <w:szCs w:val="24"/>
          <w:lang w:val="en-US" w:eastAsia="zh-CN"/>
        </w:rPr>
        <w:t>Scaling Statistics</w:t>
      </w:r>
    </w:p>
    <w:p w14:paraId="1FF42158">
      <w:pPr>
        <w:jc w:val="left"/>
        <w:rPr>
          <w:rFonts w:hint="default" w:ascii="Arial" w:hAnsi="Arial" w:eastAsia="Noto Sans SC" w:cs="Arial"/>
          <w:b/>
          <w:bCs/>
          <w:sz w:val="24"/>
          <w:szCs w:val="24"/>
          <w:lang w:val="en-US" w:eastAsia="zh-CN"/>
        </w:rPr>
      </w:pPr>
    </w:p>
    <w:p w14:paraId="14A3C157">
      <w:pPr>
        <w:pStyle w:val="18"/>
        <w:bidi w:val="0"/>
        <w:rPr>
          <w:rFonts w:hint="default"/>
        </w:rPr>
      </w:pPr>
      <w:bookmarkStart w:id="132" w:name="_Toc2180"/>
      <w:bookmarkStart w:id="133" w:name="_Toc2444"/>
      <w:r>
        <w:rPr>
          <w:rFonts w:hint="default"/>
          <w:lang w:val="en-US" w:eastAsia="zh-CN"/>
        </w:rPr>
        <w:t>4</w:t>
      </w:r>
      <w:r>
        <w:rPr>
          <w:rFonts w:hint="default"/>
        </w:rPr>
        <w:t>.3.2Prediction of self-media marketing factors on various dimensions of satisfaction</w:t>
      </w:r>
      <w:bookmarkEnd w:id="132"/>
      <w:bookmarkEnd w:id="133"/>
    </w:p>
    <w:p w14:paraId="6F2D384F">
      <w:pPr>
        <w:jc w:val="left"/>
        <w:rPr>
          <w:rFonts w:hint="default" w:ascii="Arial" w:hAnsi="Arial" w:eastAsia="Noto Sans SC" w:cs="Arial"/>
          <w:color w:val="0000FF"/>
          <w:sz w:val="24"/>
          <w:szCs w:val="24"/>
        </w:rPr>
      </w:pPr>
    </w:p>
    <w:p w14:paraId="25CEF69C">
      <w:pPr>
        <w:jc w:val="left"/>
        <w:rPr>
          <w:rFonts w:hint="default" w:ascii="Arial" w:hAnsi="Arial" w:eastAsia="Noto Sans SC" w:cs="Arial"/>
          <w:color w:val="auto"/>
          <w:sz w:val="24"/>
          <w:szCs w:val="24"/>
        </w:rPr>
      </w:pPr>
      <w:r>
        <w:rPr>
          <w:rFonts w:hint="default" w:ascii="Arial" w:hAnsi="Arial" w:eastAsia="Noto Sans SC" w:cs="Arial"/>
          <w:color w:val="auto"/>
          <w:sz w:val="24"/>
          <w:szCs w:val="24"/>
        </w:rPr>
        <w:t>采用多元线性回归方法，以 6 个满意度维度为因变量，3 个营销知觉因子（互动情感性、内容吸引力、信任与真实感）为自变量，探讨不同营销维度对满意度具体构成的解释效应。</w:t>
      </w:r>
    </w:p>
    <w:p w14:paraId="3FA7536A">
      <w:pPr>
        <w:jc w:val="left"/>
        <w:rPr>
          <w:rFonts w:hint="default" w:ascii="Arial" w:hAnsi="Arial" w:eastAsia="Noto Sans SC" w:cs="Arial"/>
          <w:b/>
          <w:bCs/>
          <w:color w:val="auto"/>
          <w:sz w:val="24"/>
          <w:szCs w:val="24"/>
        </w:rPr>
      </w:pPr>
      <w:r>
        <w:rPr>
          <w:rFonts w:hint="default" w:ascii="Arial" w:hAnsi="Arial" w:eastAsia="Noto Sans SC" w:cs="Arial"/>
          <w:color w:val="auto"/>
          <w:sz w:val="24"/>
          <w:szCs w:val="24"/>
        </w:rPr>
        <w:t>回归结果如下：</w:t>
      </w:r>
    </w:p>
    <w:p w14:paraId="0196F814">
      <w:pPr>
        <w:jc w:val="left"/>
        <w:rPr>
          <w:rFonts w:hint="default" w:ascii="Arial" w:hAnsi="Arial" w:eastAsia="Noto Sans SC" w:cs="Arial"/>
          <w:b/>
          <w:bCs/>
          <w:color w:val="auto"/>
          <w:sz w:val="24"/>
          <w:szCs w:val="24"/>
        </w:rPr>
      </w:pPr>
    </w:p>
    <w:p w14:paraId="45FC8596">
      <w:pPr>
        <w:numPr>
          <w:ilvl w:val="0"/>
          <w:numId w:val="3"/>
        </w:numPr>
        <w:ind w:firstLine="480" w:firstLineChars="200"/>
        <w:jc w:val="left"/>
        <w:rPr>
          <w:rFonts w:hint="default" w:ascii="Arial" w:hAnsi="Arial" w:eastAsia="Noto Sans SC" w:cs="Arial"/>
          <w:color w:val="auto"/>
          <w:sz w:val="24"/>
          <w:szCs w:val="24"/>
        </w:rPr>
      </w:pPr>
      <w:r>
        <w:rPr>
          <w:rFonts w:hint="default" w:ascii="Arial" w:hAnsi="Arial" w:eastAsia="Noto Sans SC" w:cs="Arial"/>
          <w:b/>
          <w:bCs/>
          <w:color w:val="auto"/>
          <w:sz w:val="24"/>
          <w:szCs w:val="24"/>
        </w:rPr>
        <w:t>sat_resp（回应性满意度）</w:t>
      </w:r>
      <w:r>
        <w:rPr>
          <w:rFonts w:hint="default" w:ascii="Arial" w:hAnsi="Arial" w:eastAsia="Noto Sans SC" w:cs="Arial"/>
          <w:color w:val="auto"/>
          <w:sz w:val="24"/>
          <w:szCs w:val="24"/>
        </w:rPr>
        <w:t>：显著受互动情感性（p&lt;0.01）与信任因子（p&lt;0.05）影响，R² = 0.52。这表明当用户感受到平台与其的真实互动与回应，以及对平台产生较高的信任感时，整体满意度会显著提升。</w:t>
      </w:r>
      <w:r>
        <w:rPr>
          <w:rFonts w:hint="default" w:ascii="Arial" w:hAnsi="Arial" w:eastAsia="Noto Sans SC" w:cs="Arial"/>
          <w:color w:val="auto"/>
          <w:sz w:val="24"/>
          <w:szCs w:val="24"/>
          <w:lang w:val="en-US" w:eastAsia="zh-CN"/>
        </w:rPr>
        <w:t>实际表现来说：</w:t>
      </w:r>
      <w:r>
        <w:rPr>
          <w:rFonts w:hint="default" w:ascii="Arial" w:hAnsi="Arial" w:eastAsia="Noto Sans SC" w:cs="Arial"/>
          <w:color w:val="auto"/>
          <w:sz w:val="24"/>
          <w:szCs w:val="24"/>
        </w:rPr>
        <w:t>若品牌能及时回复用户在自媒体平台上的咨询和反馈，并且用户认为该品牌值得信赖，那么用户对品牌的回应性满意度就会较高。</w:t>
      </w:r>
    </w:p>
    <w:p w14:paraId="3FEB5041">
      <w:pPr>
        <w:numPr>
          <w:ilvl w:val="0"/>
          <w:numId w:val="0"/>
        </w:numPr>
        <w:jc w:val="left"/>
        <w:rPr>
          <w:rFonts w:hint="default" w:ascii="Arial" w:hAnsi="Arial" w:eastAsia="Noto Sans SC" w:cs="Arial"/>
          <w:color w:val="auto"/>
          <w:sz w:val="24"/>
          <w:szCs w:val="24"/>
        </w:rPr>
      </w:pPr>
      <w:r>
        <w:rPr>
          <w:rFonts w:hint="default" w:ascii="Arial" w:hAnsi="Arial" w:eastAsia="Noto Sans SC" w:cs="Arial"/>
          <w:color w:val="auto"/>
          <w:sz w:val="24"/>
          <w:szCs w:val="24"/>
        </w:rPr>
        <w:drawing>
          <wp:inline distT="0" distB="0" distL="114300" distR="114300">
            <wp:extent cx="3552825" cy="1447800"/>
            <wp:effectExtent l="0" t="0" r="3175" b="0"/>
            <wp:docPr id="8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9"/>
                    <pic:cNvPicPr>
                      <a:picLocks noChangeAspect="1"/>
                    </pic:cNvPicPr>
                  </pic:nvPicPr>
                  <pic:blipFill>
                    <a:blip r:embed="rId31"/>
                    <a:stretch>
                      <a:fillRect/>
                    </a:stretch>
                  </pic:blipFill>
                  <pic:spPr>
                    <a:xfrm>
                      <a:off x="0" y="0"/>
                      <a:ext cx="3552825" cy="1447800"/>
                    </a:xfrm>
                    <a:prstGeom prst="rect">
                      <a:avLst/>
                    </a:prstGeom>
                    <a:noFill/>
                    <a:ln>
                      <a:noFill/>
                    </a:ln>
                  </pic:spPr>
                </pic:pic>
              </a:graphicData>
            </a:graphic>
          </wp:inline>
        </w:drawing>
      </w:r>
    </w:p>
    <w:p w14:paraId="370061C9">
      <w:pPr>
        <w:numPr>
          <w:ilvl w:val="0"/>
          <w:numId w:val="0"/>
        </w:numPr>
        <w:jc w:val="left"/>
        <w:rPr>
          <w:rFonts w:hint="default" w:ascii="Arial" w:hAnsi="Arial" w:eastAsia="Noto Sans SC" w:cs="Arial"/>
          <w:color w:val="auto"/>
          <w:sz w:val="24"/>
          <w:szCs w:val="24"/>
        </w:rPr>
      </w:pPr>
      <w:r>
        <w:rPr>
          <w:rFonts w:hint="default" w:ascii="Arial" w:hAnsi="Arial" w:eastAsia="Noto Sans SC" w:cs="Arial"/>
          <w:color w:val="auto"/>
          <w:sz w:val="24"/>
          <w:szCs w:val="24"/>
        </w:rPr>
        <w:drawing>
          <wp:inline distT="0" distB="0" distL="114300" distR="114300">
            <wp:extent cx="5269230" cy="1793875"/>
            <wp:effectExtent l="0" t="0" r="1270" b="9525"/>
            <wp:docPr id="8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1"/>
                    <pic:cNvPicPr>
                      <a:picLocks noChangeAspect="1"/>
                    </pic:cNvPicPr>
                  </pic:nvPicPr>
                  <pic:blipFill>
                    <a:blip r:embed="rId32"/>
                    <a:stretch>
                      <a:fillRect/>
                    </a:stretch>
                  </pic:blipFill>
                  <pic:spPr>
                    <a:xfrm>
                      <a:off x="0" y="0"/>
                      <a:ext cx="5269230" cy="1793875"/>
                    </a:xfrm>
                    <a:prstGeom prst="rect">
                      <a:avLst/>
                    </a:prstGeom>
                    <a:noFill/>
                    <a:ln>
                      <a:noFill/>
                    </a:ln>
                  </pic:spPr>
                </pic:pic>
              </a:graphicData>
            </a:graphic>
          </wp:inline>
        </w:drawing>
      </w:r>
    </w:p>
    <w:p w14:paraId="2DF99AB9">
      <w:pPr>
        <w:pStyle w:val="18"/>
        <w:bidi w:val="0"/>
        <w:rPr>
          <w:rFonts w:hint="default"/>
        </w:rPr>
      </w:pPr>
      <w:bookmarkStart w:id="134" w:name="_Toc28075"/>
      <w:bookmarkStart w:id="135" w:name="_Toc8204"/>
      <w:r>
        <w:rPr>
          <w:rFonts w:hint="eastAsia"/>
          <w:lang w:val="en-US" w:eastAsia="zh-CN"/>
        </w:rPr>
        <w:t>Table 16:</w:t>
      </w:r>
      <w:r>
        <w:rPr>
          <w:rFonts w:hint="default"/>
          <w:lang w:val="en-US" w:eastAsia="zh-CN"/>
        </w:rPr>
        <w:t>Model summary and coefficient</w:t>
      </w:r>
      <w:r>
        <w:rPr>
          <w:rFonts w:hint="eastAsia"/>
          <w:lang w:val="en-US" w:eastAsia="zh-CN"/>
        </w:rPr>
        <w:t>ª</w:t>
      </w:r>
      <w:r>
        <w:rPr>
          <w:rFonts w:hint="default"/>
          <w:lang w:val="en-US" w:eastAsia="zh-CN"/>
        </w:rPr>
        <w:t xml:space="preserve"> table for sat_resp (satisfaction with responsiveness)</w:t>
      </w:r>
      <w:bookmarkEnd w:id="134"/>
      <w:bookmarkEnd w:id="135"/>
    </w:p>
    <w:p w14:paraId="54B1768B">
      <w:pPr>
        <w:numPr>
          <w:ilvl w:val="0"/>
          <w:numId w:val="3"/>
        </w:numPr>
        <w:ind w:left="0" w:leftChars="0" w:firstLine="480" w:firstLineChars="200"/>
        <w:jc w:val="left"/>
        <w:rPr>
          <w:rFonts w:hint="default" w:ascii="Arial" w:hAnsi="Arial" w:eastAsia="Noto Sans SC" w:cs="Arial"/>
          <w:color w:val="auto"/>
          <w:sz w:val="24"/>
          <w:szCs w:val="24"/>
        </w:rPr>
      </w:pPr>
      <w:r>
        <w:rPr>
          <w:rFonts w:hint="default" w:ascii="Arial" w:hAnsi="Arial" w:eastAsia="Noto Sans SC" w:cs="Arial"/>
          <w:b/>
          <w:bCs/>
          <w:color w:val="auto"/>
          <w:sz w:val="24"/>
          <w:szCs w:val="24"/>
        </w:rPr>
        <w:t>sat_loyal（忠诚度）</w:t>
      </w:r>
      <w:r>
        <w:rPr>
          <w:rFonts w:hint="default" w:ascii="Arial" w:hAnsi="Arial" w:eastAsia="Noto Sans SC" w:cs="Arial"/>
          <w:color w:val="auto"/>
          <w:sz w:val="24"/>
          <w:szCs w:val="24"/>
        </w:rPr>
        <w:t>：主要由信任和真实感因子驱动（p&lt;0.01），R² = 0.47。这意味着平台的可信形象是增强用户忠诚度的核心因素。</w:t>
      </w:r>
      <w:r>
        <w:rPr>
          <w:rFonts w:hint="default" w:ascii="Arial" w:hAnsi="Arial" w:eastAsia="Noto Sans SC" w:cs="Arial"/>
          <w:color w:val="auto"/>
          <w:sz w:val="24"/>
          <w:szCs w:val="24"/>
          <w:lang w:val="en-US" w:eastAsia="zh-CN"/>
        </w:rPr>
        <w:t>也就是说，</w:t>
      </w:r>
      <w:r>
        <w:rPr>
          <w:rFonts w:hint="default" w:ascii="Arial" w:hAnsi="Arial" w:eastAsia="Noto Sans SC" w:cs="Arial"/>
          <w:color w:val="auto"/>
          <w:sz w:val="24"/>
          <w:szCs w:val="24"/>
        </w:rPr>
        <w:t>当用户认为自媒体内容创作者的推荐可靠，以及品牌传递的信息真实透明时，他们更有可能对该品牌保持</w:t>
      </w:r>
      <w:r>
        <w:rPr>
          <w:rFonts w:hint="default" w:ascii="Arial" w:hAnsi="Arial" w:eastAsia="Noto Sans SC" w:cs="Arial"/>
          <w:color w:val="auto"/>
          <w:sz w:val="24"/>
          <w:szCs w:val="24"/>
          <w:lang w:val="en-US" w:eastAsia="zh-CN"/>
        </w:rPr>
        <w:t>长期的粘性</w:t>
      </w:r>
      <w:r>
        <w:rPr>
          <w:rFonts w:hint="default" w:ascii="Arial" w:hAnsi="Arial" w:eastAsia="Noto Sans SC" w:cs="Arial"/>
          <w:color w:val="auto"/>
          <w:sz w:val="24"/>
          <w:szCs w:val="24"/>
        </w:rPr>
        <w:t>。</w:t>
      </w:r>
    </w:p>
    <w:p w14:paraId="6CFD90BA">
      <w:pPr>
        <w:numPr>
          <w:ilvl w:val="0"/>
          <w:numId w:val="0"/>
        </w:numPr>
        <w:ind w:leftChars="200"/>
        <w:jc w:val="left"/>
        <w:rPr>
          <w:rFonts w:hint="default" w:ascii="Arial" w:hAnsi="Arial" w:eastAsia="Noto Sans SC" w:cs="Arial"/>
          <w:color w:val="auto"/>
          <w:sz w:val="24"/>
          <w:szCs w:val="24"/>
        </w:rPr>
      </w:pPr>
      <w:r>
        <w:rPr>
          <w:rFonts w:hint="default" w:ascii="Arial" w:hAnsi="Arial" w:eastAsia="Noto Sans SC" w:cs="Arial"/>
          <w:color w:val="auto"/>
          <w:sz w:val="24"/>
          <w:szCs w:val="24"/>
        </w:rPr>
        <w:drawing>
          <wp:inline distT="0" distB="0" distL="114300" distR="114300">
            <wp:extent cx="3552825" cy="1447800"/>
            <wp:effectExtent l="0" t="0" r="3175" b="0"/>
            <wp:docPr id="9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9"/>
                    <pic:cNvPicPr>
                      <a:picLocks noChangeAspect="1"/>
                    </pic:cNvPicPr>
                  </pic:nvPicPr>
                  <pic:blipFill>
                    <a:blip r:embed="rId33"/>
                    <a:stretch>
                      <a:fillRect/>
                    </a:stretch>
                  </pic:blipFill>
                  <pic:spPr>
                    <a:xfrm>
                      <a:off x="0" y="0"/>
                      <a:ext cx="3552825" cy="1447800"/>
                    </a:xfrm>
                    <a:prstGeom prst="rect">
                      <a:avLst/>
                    </a:prstGeom>
                    <a:noFill/>
                    <a:ln>
                      <a:noFill/>
                    </a:ln>
                  </pic:spPr>
                </pic:pic>
              </a:graphicData>
            </a:graphic>
          </wp:inline>
        </w:drawing>
      </w:r>
    </w:p>
    <w:p w14:paraId="1DC535AA">
      <w:pPr>
        <w:numPr>
          <w:ilvl w:val="0"/>
          <w:numId w:val="0"/>
        </w:numPr>
        <w:ind w:leftChars="200"/>
        <w:jc w:val="left"/>
        <w:rPr>
          <w:rFonts w:hint="default" w:ascii="Arial" w:hAnsi="Arial" w:eastAsia="Noto Sans SC" w:cs="Arial"/>
          <w:color w:val="auto"/>
          <w:sz w:val="24"/>
          <w:szCs w:val="24"/>
        </w:rPr>
      </w:pPr>
      <w:r>
        <w:rPr>
          <w:rFonts w:hint="default" w:ascii="Arial" w:hAnsi="Arial" w:eastAsia="Noto Sans SC" w:cs="Arial"/>
          <w:color w:val="auto"/>
          <w:sz w:val="24"/>
          <w:szCs w:val="24"/>
        </w:rPr>
        <w:drawing>
          <wp:inline distT="0" distB="0" distL="114300" distR="114300">
            <wp:extent cx="5269230" cy="1793875"/>
            <wp:effectExtent l="0" t="0" r="1270" b="9525"/>
            <wp:docPr id="9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31"/>
                    <pic:cNvPicPr>
                      <a:picLocks noChangeAspect="1"/>
                    </pic:cNvPicPr>
                  </pic:nvPicPr>
                  <pic:blipFill>
                    <a:blip r:embed="rId34"/>
                    <a:stretch>
                      <a:fillRect/>
                    </a:stretch>
                  </pic:blipFill>
                  <pic:spPr>
                    <a:xfrm>
                      <a:off x="0" y="0"/>
                      <a:ext cx="5269230" cy="1793875"/>
                    </a:xfrm>
                    <a:prstGeom prst="rect">
                      <a:avLst/>
                    </a:prstGeom>
                    <a:noFill/>
                    <a:ln>
                      <a:noFill/>
                    </a:ln>
                  </pic:spPr>
                </pic:pic>
              </a:graphicData>
            </a:graphic>
          </wp:inline>
        </w:drawing>
      </w:r>
    </w:p>
    <w:p w14:paraId="3D930FAF">
      <w:pPr>
        <w:numPr>
          <w:ilvl w:val="0"/>
          <w:numId w:val="0"/>
        </w:numPr>
        <w:jc w:val="left"/>
        <w:rPr>
          <w:rFonts w:hint="default" w:ascii="Arial" w:hAnsi="Arial" w:eastAsia="Noto Sans SC" w:cs="Arial"/>
          <w:b/>
          <w:bCs/>
          <w:color w:val="auto"/>
          <w:sz w:val="24"/>
          <w:szCs w:val="24"/>
          <w:lang w:val="en-US" w:eastAsia="zh-CN"/>
        </w:rPr>
      </w:pPr>
      <w:r>
        <w:rPr>
          <w:rFonts w:hint="eastAsia" w:ascii="Arial" w:hAnsi="Arial" w:eastAsia="Noto Sans SC" w:cs="Arial"/>
          <w:b/>
          <w:bCs/>
          <w:sz w:val="24"/>
          <w:szCs w:val="24"/>
          <w:lang w:val="en-US" w:eastAsia="zh-CN"/>
        </w:rPr>
        <w:t>Table 17</w:t>
      </w:r>
      <w:r>
        <w:rPr>
          <w:rFonts w:hint="default" w:ascii="Arial" w:hAnsi="Arial" w:eastAsia="Noto Sans SC" w:cs="Arial"/>
          <w:b/>
          <w:bCs/>
          <w:color w:val="auto"/>
          <w:sz w:val="24"/>
          <w:szCs w:val="24"/>
          <w:lang w:val="en-US" w:eastAsia="zh-CN"/>
        </w:rPr>
        <w:t>：Model summary and coefficients</w:t>
      </w:r>
      <w:r>
        <w:rPr>
          <w:rFonts w:hint="eastAsia" w:ascii="宋体" w:hAnsi="宋体" w:eastAsia="宋体" w:cs="宋体"/>
          <w:b/>
          <w:bCs/>
          <w:color w:val="auto"/>
          <w:sz w:val="24"/>
          <w:szCs w:val="24"/>
          <w:lang w:val="en-US" w:eastAsia="zh-CN"/>
        </w:rPr>
        <w:t>ª</w:t>
      </w:r>
      <w:r>
        <w:rPr>
          <w:rFonts w:hint="default" w:ascii="Arial" w:hAnsi="Arial" w:eastAsia="Noto Sans SC" w:cs="Arial"/>
          <w:b/>
          <w:bCs/>
          <w:color w:val="auto"/>
          <w:sz w:val="24"/>
          <w:szCs w:val="24"/>
          <w:lang w:val="en-US" w:eastAsia="zh-CN"/>
        </w:rPr>
        <w:t xml:space="preserve"> table for sat_loyal</w:t>
      </w:r>
    </w:p>
    <w:p w14:paraId="3998B4CF">
      <w:pPr>
        <w:numPr>
          <w:ilvl w:val="0"/>
          <w:numId w:val="0"/>
        </w:numPr>
        <w:ind w:leftChars="200"/>
        <w:jc w:val="left"/>
        <w:rPr>
          <w:rFonts w:hint="default" w:ascii="Arial" w:hAnsi="Arial" w:eastAsia="Noto Sans SC" w:cs="Arial"/>
          <w:color w:val="auto"/>
          <w:sz w:val="24"/>
          <w:szCs w:val="24"/>
        </w:rPr>
      </w:pPr>
    </w:p>
    <w:p w14:paraId="5E8EC652">
      <w:pPr>
        <w:numPr>
          <w:ilvl w:val="0"/>
          <w:numId w:val="0"/>
        </w:numPr>
        <w:ind w:leftChars="200"/>
        <w:jc w:val="left"/>
        <w:rPr>
          <w:rFonts w:hint="default" w:ascii="Arial" w:hAnsi="Arial" w:eastAsia="Noto Sans SC" w:cs="Arial"/>
          <w:color w:val="auto"/>
          <w:sz w:val="24"/>
          <w:szCs w:val="24"/>
        </w:rPr>
      </w:pPr>
    </w:p>
    <w:p w14:paraId="039043B1">
      <w:pPr>
        <w:numPr>
          <w:ilvl w:val="0"/>
          <w:numId w:val="3"/>
        </w:numPr>
        <w:ind w:left="0" w:leftChars="0" w:firstLine="480" w:firstLineChars="200"/>
        <w:jc w:val="left"/>
        <w:rPr>
          <w:rFonts w:hint="default" w:ascii="Arial" w:hAnsi="Arial" w:eastAsia="Noto Sans SC" w:cs="Arial"/>
          <w:color w:val="auto"/>
          <w:sz w:val="24"/>
          <w:szCs w:val="24"/>
        </w:rPr>
      </w:pPr>
      <w:r>
        <w:rPr>
          <w:rFonts w:hint="default" w:ascii="Arial" w:hAnsi="Arial" w:eastAsia="Noto Sans SC" w:cs="Arial"/>
          <w:b/>
          <w:bCs/>
          <w:color w:val="auto"/>
          <w:sz w:val="24"/>
          <w:szCs w:val="24"/>
        </w:rPr>
        <w:t>sat_uinter（持续互动意愿）</w:t>
      </w:r>
      <w:r>
        <w:rPr>
          <w:rFonts w:hint="default" w:ascii="Arial" w:hAnsi="Arial" w:eastAsia="Noto Sans SC" w:cs="Arial"/>
          <w:color w:val="auto"/>
          <w:sz w:val="24"/>
          <w:szCs w:val="24"/>
        </w:rPr>
        <w:t>：回归结果不显著（p&gt;0.1），提示即便用户对品牌的满意度较高，也并不必然愿意长期参与互动。</w:t>
      </w:r>
      <w:r>
        <w:rPr>
          <w:rFonts w:hint="default" w:ascii="Arial" w:hAnsi="Arial" w:eastAsia="Noto Sans SC" w:cs="Arial"/>
          <w:color w:val="auto"/>
          <w:sz w:val="24"/>
          <w:szCs w:val="24"/>
          <w:lang w:eastAsia="zh-CN"/>
        </w:rPr>
        <w:t>（</w:t>
      </w:r>
      <w:r>
        <w:rPr>
          <w:rFonts w:hint="default" w:ascii="Arial" w:hAnsi="Arial" w:eastAsia="Noto Sans SC" w:cs="Arial"/>
          <w:color w:val="auto"/>
          <w:sz w:val="24"/>
          <w:szCs w:val="24"/>
        </w:rPr>
        <w:t>这可能</w:t>
      </w:r>
      <w:r>
        <w:rPr>
          <w:rFonts w:hint="default" w:ascii="Arial" w:hAnsi="Arial" w:eastAsia="Noto Sans SC" w:cs="Arial"/>
          <w:color w:val="auto"/>
          <w:sz w:val="24"/>
          <w:szCs w:val="24"/>
          <w:lang w:eastAsia="zh-CN"/>
        </w:rPr>
        <w:t>是</w:t>
      </w:r>
      <w:r>
        <w:rPr>
          <w:rFonts w:hint="default" w:ascii="Arial" w:hAnsi="Arial" w:eastAsia="Noto Sans SC" w:cs="Arial"/>
          <w:color w:val="auto"/>
          <w:sz w:val="24"/>
          <w:szCs w:val="24"/>
          <w:lang w:val="en-US" w:eastAsia="zh-CN"/>
        </w:rPr>
        <w:t>有</w:t>
      </w:r>
      <w:r>
        <w:rPr>
          <w:rFonts w:hint="default" w:ascii="Arial" w:hAnsi="Arial" w:eastAsia="Noto Sans SC" w:cs="Arial"/>
          <w:color w:val="auto"/>
          <w:sz w:val="24"/>
          <w:szCs w:val="24"/>
        </w:rPr>
        <w:t>如时间成本、互动形式的吸引力</w:t>
      </w:r>
      <w:r>
        <w:rPr>
          <w:rFonts w:hint="default" w:ascii="Arial" w:hAnsi="Arial" w:eastAsia="Noto Sans SC" w:cs="Arial"/>
          <w:color w:val="auto"/>
          <w:sz w:val="24"/>
          <w:szCs w:val="24"/>
          <w:lang w:eastAsia="zh-CN"/>
        </w:rPr>
        <w:t>，</w:t>
      </w:r>
      <w:r>
        <w:rPr>
          <w:rFonts w:hint="default" w:ascii="Arial" w:hAnsi="Arial" w:eastAsia="Noto Sans SC" w:cs="Arial"/>
          <w:color w:val="auto"/>
          <w:sz w:val="24"/>
          <w:szCs w:val="24"/>
          <w:lang w:val="en-US" w:eastAsia="zh-CN"/>
        </w:rPr>
        <w:t>这类其他因素也会</w:t>
      </w:r>
      <w:r>
        <w:rPr>
          <w:rFonts w:hint="default" w:ascii="Arial" w:hAnsi="Arial" w:eastAsia="Noto Sans SC" w:cs="Arial"/>
          <w:color w:val="auto"/>
          <w:sz w:val="24"/>
          <w:szCs w:val="24"/>
        </w:rPr>
        <w:t>影响用户的持续互动意愿</w:t>
      </w:r>
      <w:r>
        <w:rPr>
          <w:rFonts w:hint="default" w:ascii="Arial" w:hAnsi="Arial" w:eastAsia="Noto Sans SC" w:cs="Arial"/>
          <w:color w:val="auto"/>
          <w:sz w:val="24"/>
          <w:szCs w:val="24"/>
          <w:lang w:eastAsia="zh-CN"/>
        </w:rPr>
        <w:t>）</w:t>
      </w:r>
      <w:r>
        <w:rPr>
          <w:rFonts w:hint="default" w:ascii="Arial" w:hAnsi="Arial" w:eastAsia="Noto Sans SC" w:cs="Arial"/>
          <w:color w:val="auto"/>
          <w:sz w:val="24"/>
          <w:szCs w:val="24"/>
        </w:rPr>
        <w:t>。</w:t>
      </w:r>
    </w:p>
    <w:p w14:paraId="463DFD27">
      <w:pPr>
        <w:numPr>
          <w:ilvl w:val="0"/>
          <w:numId w:val="0"/>
        </w:numPr>
        <w:ind w:leftChars="200"/>
        <w:jc w:val="left"/>
        <w:rPr>
          <w:rFonts w:hint="default" w:ascii="Arial" w:hAnsi="Arial" w:eastAsia="Noto Sans SC" w:cs="Arial"/>
          <w:color w:val="auto"/>
          <w:sz w:val="24"/>
          <w:szCs w:val="24"/>
        </w:rPr>
      </w:pPr>
      <w:r>
        <w:rPr>
          <w:rFonts w:hint="default" w:ascii="Arial" w:hAnsi="Arial" w:eastAsia="Noto Sans SC" w:cs="Arial"/>
          <w:color w:val="auto"/>
          <w:sz w:val="24"/>
          <w:szCs w:val="24"/>
        </w:rPr>
        <w:drawing>
          <wp:inline distT="0" distB="0" distL="114300" distR="114300">
            <wp:extent cx="3552825" cy="1447800"/>
            <wp:effectExtent l="0" t="0" r="3175" b="0"/>
            <wp:docPr id="9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3"/>
                    <pic:cNvPicPr>
                      <a:picLocks noChangeAspect="1"/>
                    </pic:cNvPicPr>
                  </pic:nvPicPr>
                  <pic:blipFill>
                    <a:blip r:embed="rId35"/>
                    <a:stretch>
                      <a:fillRect/>
                    </a:stretch>
                  </pic:blipFill>
                  <pic:spPr>
                    <a:xfrm>
                      <a:off x="0" y="0"/>
                      <a:ext cx="3552825" cy="1447800"/>
                    </a:xfrm>
                    <a:prstGeom prst="rect">
                      <a:avLst/>
                    </a:prstGeom>
                    <a:noFill/>
                    <a:ln>
                      <a:noFill/>
                    </a:ln>
                  </pic:spPr>
                </pic:pic>
              </a:graphicData>
            </a:graphic>
          </wp:inline>
        </w:drawing>
      </w:r>
    </w:p>
    <w:p w14:paraId="71CEBBFA">
      <w:pPr>
        <w:numPr>
          <w:ilvl w:val="0"/>
          <w:numId w:val="0"/>
        </w:numPr>
        <w:ind w:leftChars="200"/>
        <w:jc w:val="left"/>
        <w:rPr>
          <w:rFonts w:hint="default" w:ascii="Arial" w:hAnsi="Arial" w:eastAsia="Noto Sans SC" w:cs="Arial"/>
          <w:color w:val="auto"/>
          <w:sz w:val="24"/>
          <w:szCs w:val="24"/>
        </w:rPr>
      </w:pPr>
    </w:p>
    <w:p w14:paraId="2CFDD5EF">
      <w:pPr>
        <w:numPr>
          <w:ilvl w:val="0"/>
          <w:numId w:val="0"/>
        </w:numPr>
        <w:ind w:leftChars="200"/>
        <w:jc w:val="left"/>
        <w:rPr>
          <w:rFonts w:hint="default" w:ascii="Arial" w:hAnsi="Arial" w:eastAsia="Noto Sans SC" w:cs="Arial"/>
          <w:color w:val="auto"/>
          <w:sz w:val="24"/>
          <w:szCs w:val="24"/>
        </w:rPr>
      </w:pPr>
      <w:r>
        <w:rPr>
          <w:rFonts w:hint="default" w:ascii="Arial" w:hAnsi="Arial" w:eastAsia="Noto Sans SC" w:cs="Arial"/>
          <w:color w:val="auto"/>
          <w:sz w:val="24"/>
          <w:szCs w:val="24"/>
        </w:rPr>
        <w:drawing>
          <wp:inline distT="0" distB="0" distL="114300" distR="114300">
            <wp:extent cx="5269230" cy="1793875"/>
            <wp:effectExtent l="0" t="0" r="1270" b="9525"/>
            <wp:docPr id="9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5"/>
                    <pic:cNvPicPr>
                      <a:picLocks noChangeAspect="1"/>
                    </pic:cNvPicPr>
                  </pic:nvPicPr>
                  <pic:blipFill>
                    <a:blip r:embed="rId36"/>
                    <a:stretch>
                      <a:fillRect/>
                    </a:stretch>
                  </pic:blipFill>
                  <pic:spPr>
                    <a:xfrm>
                      <a:off x="0" y="0"/>
                      <a:ext cx="5269230" cy="1793875"/>
                    </a:xfrm>
                    <a:prstGeom prst="rect">
                      <a:avLst/>
                    </a:prstGeom>
                    <a:noFill/>
                    <a:ln>
                      <a:noFill/>
                    </a:ln>
                  </pic:spPr>
                </pic:pic>
              </a:graphicData>
            </a:graphic>
          </wp:inline>
        </w:drawing>
      </w:r>
    </w:p>
    <w:p w14:paraId="65A7B643">
      <w:pPr>
        <w:numPr>
          <w:ilvl w:val="0"/>
          <w:numId w:val="0"/>
        </w:numPr>
        <w:jc w:val="left"/>
        <w:rPr>
          <w:rFonts w:hint="default" w:ascii="Arial" w:hAnsi="Arial" w:eastAsia="Noto Sans SC" w:cs="Arial"/>
          <w:b/>
          <w:bCs/>
          <w:color w:val="auto"/>
          <w:sz w:val="24"/>
          <w:szCs w:val="24"/>
          <w:lang w:val="en-US" w:eastAsia="zh-CN"/>
        </w:rPr>
      </w:pPr>
      <w:r>
        <w:rPr>
          <w:rFonts w:hint="eastAsia" w:ascii="Arial" w:hAnsi="Arial" w:eastAsia="Noto Sans SC" w:cs="Arial"/>
          <w:b/>
          <w:bCs/>
          <w:sz w:val="24"/>
          <w:szCs w:val="24"/>
          <w:lang w:val="en-US" w:eastAsia="zh-CN"/>
        </w:rPr>
        <w:t>Table 18</w:t>
      </w:r>
      <w:r>
        <w:rPr>
          <w:rFonts w:hint="default" w:ascii="Arial" w:hAnsi="Arial" w:eastAsia="Noto Sans SC" w:cs="Arial"/>
          <w:b/>
          <w:bCs/>
          <w:color w:val="auto"/>
          <w:sz w:val="24"/>
          <w:szCs w:val="24"/>
          <w:lang w:val="en-US" w:eastAsia="zh-CN"/>
        </w:rPr>
        <w:t>：Model summary and coefficients</w:t>
      </w:r>
      <w:r>
        <w:rPr>
          <w:rFonts w:hint="eastAsia" w:ascii="宋体" w:hAnsi="宋体" w:eastAsia="宋体" w:cs="宋体"/>
          <w:b/>
          <w:bCs/>
          <w:color w:val="auto"/>
          <w:sz w:val="24"/>
          <w:szCs w:val="24"/>
          <w:lang w:val="en-US" w:eastAsia="zh-CN"/>
        </w:rPr>
        <w:t>ª</w:t>
      </w:r>
      <w:r>
        <w:rPr>
          <w:rFonts w:hint="default" w:ascii="Arial" w:hAnsi="Arial" w:eastAsia="Noto Sans SC" w:cs="Arial"/>
          <w:b/>
          <w:bCs/>
          <w:color w:val="auto"/>
          <w:sz w:val="24"/>
          <w:szCs w:val="24"/>
          <w:lang w:val="en-US" w:eastAsia="zh-CN"/>
        </w:rPr>
        <w:t xml:space="preserve"> table for</w:t>
      </w:r>
      <w:r>
        <w:rPr>
          <w:rFonts w:hint="eastAsia" w:ascii="Arial" w:hAnsi="Arial" w:eastAsia="Noto Sans SC" w:cs="Arial"/>
          <w:b/>
          <w:bCs/>
          <w:color w:val="auto"/>
          <w:sz w:val="24"/>
          <w:szCs w:val="24"/>
          <w:lang w:val="en-US" w:eastAsia="zh-CN"/>
        </w:rPr>
        <w:t xml:space="preserve"> </w:t>
      </w:r>
      <w:r>
        <w:rPr>
          <w:rFonts w:hint="default" w:ascii="Arial" w:hAnsi="Arial" w:eastAsia="Noto Sans SC" w:cs="Arial"/>
          <w:b/>
          <w:bCs/>
          <w:color w:val="auto"/>
          <w:sz w:val="24"/>
          <w:szCs w:val="24"/>
        </w:rPr>
        <w:t>sat_uinter</w:t>
      </w:r>
      <w:r>
        <w:rPr>
          <w:rFonts w:hint="eastAsia" w:ascii="Arial" w:hAnsi="Arial" w:eastAsia="Noto Sans SC" w:cs="Arial"/>
          <w:b/>
          <w:bCs/>
          <w:color w:val="auto"/>
          <w:sz w:val="24"/>
          <w:szCs w:val="24"/>
          <w:lang w:val="en-US" w:eastAsia="zh-CN"/>
        </w:rPr>
        <w:t xml:space="preserve"> </w:t>
      </w:r>
      <w:r>
        <w:rPr>
          <w:rFonts w:hint="default" w:ascii="Arial" w:hAnsi="Arial" w:eastAsia="Noto Sans SC" w:cs="Arial"/>
          <w:b/>
          <w:bCs/>
          <w:color w:val="auto"/>
          <w:sz w:val="24"/>
          <w:szCs w:val="24"/>
        </w:rPr>
        <w:t>(Continued willingness to interact)</w:t>
      </w:r>
    </w:p>
    <w:p w14:paraId="3234D6D9">
      <w:pPr>
        <w:numPr>
          <w:ilvl w:val="0"/>
          <w:numId w:val="0"/>
        </w:numPr>
        <w:ind w:leftChars="200"/>
        <w:jc w:val="left"/>
        <w:rPr>
          <w:rFonts w:hint="default" w:ascii="Arial" w:hAnsi="Arial" w:eastAsia="Noto Sans SC" w:cs="Arial"/>
          <w:color w:val="auto"/>
          <w:sz w:val="24"/>
          <w:szCs w:val="24"/>
        </w:rPr>
      </w:pPr>
    </w:p>
    <w:p w14:paraId="031CBAC8">
      <w:pPr>
        <w:numPr>
          <w:ilvl w:val="0"/>
          <w:numId w:val="3"/>
        </w:numPr>
        <w:ind w:left="0" w:leftChars="0" w:firstLine="480" w:firstLineChars="200"/>
        <w:jc w:val="left"/>
        <w:rPr>
          <w:rFonts w:hint="default" w:ascii="Arial" w:hAnsi="Arial" w:eastAsia="Noto Sans SC" w:cs="Arial"/>
          <w:color w:val="auto"/>
          <w:sz w:val="24"/>
          <w:szCs w:val="24"/>
        </w:rPr>
      </w:pPr>
      <w:r>
        <w:rPr>
          <w:rFonts w:hint="default" w:ascii="Arial" w:hAnsi="Arial" w:eastAsia="Noto Sans SC" w:cs="Arial"/>
          <w:b/>
          <w:bCs/>
          <w:color w:val="auto"/>
          <w:sz w:val="24"/>
          <w:szCs w:val="24"/>
        </w:rPr>
        <w:t>sat_match（内容匹配度）、sat_</w:t>
      </w:r>
      <w:r>
        <w:rPr>
          <w:rFonts w:hint="default" w:ascii="Arial" w:hAnsi="Arial" w:eastAsia="Noto Sans SC" w:cs="Arial"/>
          <w:b/>
          <w:bCs/>
          <w:color w:val="auto"/>
          <w:sz w:val="24"/>
          <w:szCs w:val="24"/>
          <w:lang w:val="en-US" w:eastAsia="zh-CN"/>
        </w:rPr>
        <w:t>con</w:t>
      </w:r>
      <w:r>
        <w:rPr>
          <w:rFonts w:hint="default" w:ascii="Arial" w:hAnsi="Arial" w:eastAsia="Noto Sans SC" w:cs="Arial"/>
          <w:b/>
          <w:bCs/>
          <w:color w:val="auto"/>
          <w:sz w:val="24"/>
          <w:szCs w:val="24"/>
        </w:rPr>
        <w:t>（个性化感知）、sat_ugc（用户内容质量）</w:t>
      </w:r>
      <w:r>
        <w:rPr>
          <w:rFonts w:hint="default" w:ascii="Arial" w:hAnsi="Arial" w:eastAsia="Noto Sans SC" w:cs="Arial"/>
          <w:color w:val="auto"/>
          <w:sz w:val="24"/>
          <w:szCs w:val="24"/>
        </w:rPr>
        <w:t>：均显著受互动情感性因子影响（p&lt;0.05）。说明良好的互动氛围有助于提升用户对平台内容与其需求的匹配认知。当用户在自媒体平台上能够与品牌或其他用户进行积极的互动，感受到情感连接时，他们会更觉得平台内容符合自己的需求，对个性化的感知也会增强，同时对用户生成内容的质量评价也会提高。</w:t>
      </w:r>
    </w:p>
    <w:p w14:paraId="4B85B1DC">
      <w:pPr>
        <w:numPr>
          <w:ilvl w:val="0"/>
          <w:numId w:val="0"/>
        </w:numPr>
        <w:ind w:leftChars="200"/>
        <w:jc w:val="left"/>
        <w:rPr>
          <w:rFonts w:hint="default" w:ascii="Arial" w:hAnsi="Arial" w:eastAsia="Noto Sans SC" w:cs="Arial"/>
          <w:color w:val="auto"/>
          <w:sz w:val="24"/>
          <w:szCs w:val="24"/>
        </w:rPr>
      </w:pPr>
    </w:p>
    <w:p w14:paraId="2B546F97">
      <w:pPr>
        <w:numPr>
          <w:ilvl w:val="0"/>
          <w:numId w:val="0"/>
        </w:numPr>
        <w:ind w:leftChars="200"/>
        <w:jc w:val="left"/>
        <w:rPr>
          <w:rFonts w:hint="default" w:ascii="Arial" w:hAnsi="Arial" w:eastAsia="Noto Sans SC" w:cs="Arial"/>
          <w:color w:val="auto"/>
          <w:sz w:val="24"/>
          <w:szCs w:val="24"/>
        </w:rPr>
      </w:pPr>
      <w:r>
        <w:rPr>
          <w:rFonts w:hint="default" w:ascii="Arial" w:hAnsi="Arial" w:eastAsia="Noto Sans SC" w:cs="Arial"/>
          <w:color w:val="auto"/>
          <w:sz w:val="24"/>
          <w:szCs w:val="24"/>
        </w:rPr>
        <w:drawing>
          <wp:inline distT="0" distB="0" distL="114300" distR="114300">
            <wp:extent cx="5269230" cy="1793875"/>
            <wp:effectExtent l="0" t="0" r="1270" b="9525"/>
            <wp:docPr id="10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6"/>
                    <pic:cNvPicPr>
                      <a:picLocks noChangeAspect="1"/>
                    </pic:cNvPicPr>
                  </pic:nvPicPr>
                  <pic:blipFill>
                    <a:blip r:embed="rId37"/>
                    <a:stretch>
                      <a:fillRect/>
                    </a:stretch>
                  </pic:blipFill>
                  <pic:spPr>
                    <a:xfrm>
                      <a:off x="0" y="0"/>
                      <a:ext cx="5269230" cy="1793875"/>
                    </a:xfrm>
                    <a:prstGeom prst="rect">
                      <a:avLst/>
                    </a:prstGeom>
                    <a:noFill/>
                    <a:ln>
                      <a:noFill/>
                    </a:ln>
                  </pic:spPr>
                </pic:pic>
              </a:graphicData>
            </a:graphic>
          </wp:inline>
        </w:drawing>
      </w:r>
    </w:p>
    <w:p w14:paraId="1F7D76A5">
      <w:pPr>
        <w:numPr>
          <w:ilvl w:val="0"/>
          <w:numId w:val="0"/>
        </w:numPr>
        <w:ind w:leftChars="200"/>
        <w:jc w:val="left"/>
        <w:rPr>
          <w:rFonts w:hint="default" w:ascii="Arial" w:hAnsi="Arial" w:eastAsia="Noto Sans SC" w:cs="Arial"/>
          <w:b/>
          <w:bCs/>
          <w:color w:val="auto"/>
          <w:sz w:val="24"/>
          <w:szCs w:val="24"/>
          <w:lang w:val="en-US" w:eastAsia="zh-CN"/>
        </w:rPr>
      </w:pPr>
      <w:r>
        <w:rPr>
          <w:rFonts w:hint="eastAsia" w:ascii="Arial" w:hAnsi="Arial" w:eastAsia="Noto Sans SC" w:cs="Arial"/>
          <w:b/>
          <w:bCs/>
          <w:sz w:val="24"/>
          <w:szCs w:val="24"/>
          <w:lang w:val="en-US" w:eastAsia="zh-CN"/>
        </w:rPr>
        <w:t>Table 19</w:t>
      </w:r>
      <w:r>
        <w:rPr>
          <w:rFonts w:hint="default" w:ascii="Arial" w:hAnsi="Arial" w:eastAsia="Noto Sans SC" w:cs="Arial"/>
          <w:b/>
          <w:bCs/>
          <w:color w:val="auto"/>
          <w:sz w:val="24"/>
          <w:szCs w:val="24"/>
          <w:lang w:val="en-US" w:eastAsia="zh-CN"/>
        </w:rPr>
        <w:t>：</w:t>
      </w:r>
      <w:r>
        <w:rPr>
          <w:rFonts w:hint="default" w:ascii="Arial" w:hAnsi="Arial" w:eastAsia="Noto Sans SC" w:cs="Arial"/>
          <w:color w:val="auto"/>
          <w:sz w:val="24"/>
          <w:szCs w:val="24"/>
          <w:lang w:val="en-US" w:eastAsia="zh-CN"/>
        </w:rPr>
        <w:t>coefficientsª table for sat_match (Content Matching)</w:t>
      </w:r>
    </w:p>
    <w:p w14:paraId="46EFE1A9">
      <w:pPr>
        <w:numPr>
          <w:ilvl w:val="0"/>
          <w:numId w:val="0"/>
        </w:numPr>
        <w:ind w:leftChars="200"/>
        <w:jc w:val="left"/>
        <w:rPr>
          <w:rFonts w:hint="default" w:ascii="Arial" w:hAnsi="Arial" w:eastAsia="Noto Sans SC" w:cs="Arial"/>
          <w:color w:val="auto"/>
          <w:sz w:val="24"/>
          <w:szCs w:val="24"/>
        </w:rPr>
      </w:pPr>
    </w:p>
    <w:p w14:paraId="4EDDC43B">
      <w:pPr>
        <w:numPr>
          <w:ilvl w:val="0"/>
          <w:numId w:val="0"/>
        </w:numPr>
        <w:ind w:leftChars="200"/>
        <w:jc w:val="left"/>
        <w:rPr>
          <w:rFonts w:hint="default" w:ascii="Arial" w:hAnsi="Arial" w:eastAsia="Noto Sans SC" w:cs="Arial"/>
          <w:color w:val="auto"/>
          <w:sz w:val="24"/>
          <w:szCs w:val="24"/>
        </w:rPr>
      </w:pPr>
      <w:r>
        <w:rPr>
          <w:rFonts w:hint="default" w:ascii="Arial" w:hAnsi="Arial" w:eastAsia="Noto Sans SC" w:cs="Arial"/>
          <w:color w:val="auto"/>
          <w:sz w:val="24"/>
          <w:szCs w:val="24"/>
        </w:rPr>
        <w:drawing>
          <wp:inline distT="0" distB="0" distL="114300" distR="114300">
            <wp:extent cx="3552825" cy="1447800"/>
            <wp:effectExtent l="0" t="0" r="3175" b="0"/>
            <wp:docPr id="10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40"/>
                    <pic:cNvPicPr>
                      <a:picLocks noChangeAspect="1"/>
                    </pic:cNvPicPr>
                  </pic:nvPicPr>
                  <pic:blipFill>
                    <a:blip r:embed="rId38"/>
                    <a:stretch>
                      <a:fillRect/>
                    </a:stretch>
                  </pic:blipFill>
                  <pic:spPr>
                    <a:xfrm>
                      <a:off x="0" y="0"/>
                      <a:ext cx="3552825" cy="1447800"/>
                    </a:xfrm>
                    <a:prstGeom prst="rect">
                      <a:avLst/>
                    </a:prstGeom>
                    <a:noFill/>
                    <a:ln>
                      <a:noFill/>
                    </a:ln>
                  </pic:spPr>
                </pic:pic>
              </a:graphicData>
            </a:graphic>
          </wp:inline>
        </w:drawing>
      </w:r>
    </w:p>
    <w:p w14:paraId="3553D55F">
      <w:pPr>
        <w:numPr>
          <w:ilvl w:val="0"/>
          <w:numId w:val="0"/>
        </w:numPr>
        <w:ind w:leftChars="200"/>
        <w:jc w:val="left"/>
        <w:rPr>
          <w:rFonts w:hint="default" w:ascii="Arial" w:hAnsi="Arial" w:eastAsia="Noto Sans SC" w:cs="Arial"/>
          <w:color w:val="auto"/>
          <w:sz w:val="24"/>
          <w:szCs w:val="24"/>
        </w:rPr>
      </w:pPr>
      <w:r>
        <w:rPr>
          <w:rFonts w:hint="default" w:ascii="Arial" w:hAnsi="Arial" w:eastAsia="Noto Sans SC" w:cs="Arial"/>
          <w:color w:val="auto"/>
          <w:sz w:val="24"/>
          <w:szCs w:val="24"/>
        </w:rPr>
        <w:drawing>
          <wp:inline distT="0" distB="0" distL="114300" distR="114300">
            <wp:extent cx="5269230" cy="1793875"/>
            <wp:effectExtent l="0" t="0" r="1270" b="9525"/>
            <wp:docPr id="10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42"/>
                    <pic:cNvPicPr>
                      <a:picLocks noChangeAspect="1"/>
                    </pic:cNvPicPr>
                  </pic:nvPicPr>
                  <pic:blipFill>
                    <a:blip r:embed="rId39"/>
                    <a:stretch>
                      <a:fillRect/>
                    </a:stretch>
                  </pic:blipFill>
                  <pic:spPr>
                    <a:xfrm>
                      <a:off x="0" y="0"/>
                      <a:ext cx="5269230" cy="1793875"/>
                    </a:xfrm>
                    <a:prstGeom prst="rect">
                      <a:avLst/>
                    </a:prstGeom>
                    <a:noFill/>
                    <a:ln>
                      <a:noFill/>
                    </a:ln>
                  </pic:spPr>
                </pic:pic>
              </a:graphicData>
            </a:graphic>
          </wp:inline>
        </w:drawing>
      </w:r>
    </w:p>
    <w:p w14:paraId="6139452C">
      <w:pPr>
        <w:numPr>
          <w:ilvl w:val="0"/>
          <w:numId w:val="0"/>
        </w:numPr>
        <w:ind w:leftChars="200"/>
        <w:jc w:val="left"/>
        <w:rPr>
          <w:rFonts w:hint="default" w:ascii="Arial" w:hAnsi="Arial" w:eastAsia="Noto Sans SC" w:cs="Arial"/>
          <w:b/>
          <w:bCs/>
          <w:color w:val="auto"/>
          <w:sz w:val="24"/>
          <w:szCs w:val="24"/>
          <w:lang w:val="en-US" w:eastAsia="zh-CN"/>
        </w:rPr>
      </w:pPr>
      <w:r>
        <w:rPr>
          <w:rFonts w:hint="eastAsia" w:ascii="Arial" w:hAnsi="Arial" w:eastAsia="Noto Sans SC" w:cs="Arial"/>
          <w:b/>
          <w:bCs/>
          <w:sz w:val="24"/>
          <w:szCs w:val="24"/>
          <w:lang w:val="en-US" w:eastAsia="zh-CN"/>
        </w:rPr>
        <w:t>Table 20</w:t>
      </w:r>
      <w:r>
        <w:rPr>
          <w:rFonts w:hint="default" w:ascii="Arial" w:hAnsi="Arial" w:eastAsia="Noto Sans SC" w:cs="Arial"/>
          <w:b/>
          <w:bCs/>
          <w:color w:val="auto"/>
          <w:sz w:val="24"/>
          <w:szCs w:val="24"/>
          <w:lang w:val="en-US" w:eastAsia="zh-CN"/>
        </w:rPr>
        <w:t>：</w:t>
      </w:r>
      <w:r>
        <w:rPr>
          <w:rFonts w:hint="default" w:ascii="Arial" w:hAnsi="Arial" w:eastAsia="Noto Sans SC" w:cs="Arial"/>
          <w:b/>
          <w:bCs/>
          <w:color w:val="auto"/>
          <w:sz w:val="24"/>
          <w:szCs w:val="24"/>
        </w:rPr>
        <w:t>Model summary and coefficients</w:t>
      </w:r>
      <w:r>
        <w:rPr>
          <w:rFonts w:hint="eastAsia" w:ascii="宋体" w:hAnsi="宋体" w:eastAsia="宋体" w:cs="宋体"/>
          <w:b/>
          <w:bCs/>
          <w:color w:val="auto"/>
          <w:sz w:val="24"/>
          <w:szCs w:val="24"/>
        </w:rPr>
        <w:t>ª</w:t>
      </w:r>
      <w:r>
        <w:rPr>
          <w:rFonts w:hint="default" w:ascii="Arial" w:hAnsi="Arial" w:eastAsia="Noto Sans SC" w:cs="Arial"/>
          <w:b/>
          <w:bCs/>
          <w:color w:val="auto"/>
          <w:sz w:val="24"/>
          <w:szCs w:val="24"/>
        </w:rPr>
        <w:t xml:space="preserve"> table for sat_ugc (user content quality)</w:t>
      </w:r>
    </w:p>
    <w:p w14:paraId="62ECBE46">
      <w:pPr>
        <w:numPr>
          <w:ilvl w:val="0"/>
          <w:numId w:val="0"/>
        </w:numPr>
        <w:ind w:leftChars="200"/>
        <w:jc w:val="left"/>
        <w:rPr>
          <w:rFonts w:hint="default" w:ascii="Arial" w:hAnsi="Arial" w:eastAsia="Noto Sans SC" w:cs="Arial"/>
          <w:color w:val="auto"/>
          <w:sz w:val="24"/>
          <w:szCs w:val="24"/>
          <w:lang w:val="en-US" w:eastAsia="zh-CN"/>
        </w:rPr>
      </w:pPr>
    </w:p>
    <w:p w14:paraId="719F2E37">
      <w:pPr>
        <w:numPr>
          <w:ilvl w:val="0"/>
          <w:numId w:val="0"/>
        </w:numPr>
        <w:ind w:leftChars="200"/>
        <w:jc w:val="left"/>
        <w:rPr>
          <w:rFonts w:hint="default" w:ascii="Arial" w:hAnsi="Arial" w:eastAsia="Noto Sans SC" w:cs="Arial"/>
          <w:color w:val="auto"/>
          <w:sz w:val="24"/>
          <w:szCs w:val="24"/>
          <w:lang w:val="en-US" w:eastAsia="zh-CN"/>
        </w:rPr>
      </w:pPr>
    </w:p>
    <w:p w14:paraId="1C3FA9B6">
      <w:pPr>
        <w:widowControl w:val="0"/>
        <w:numPr>
          <w:ilvl w:val="0"/>
          <w:numId w:val="0"/>
        </w:numPr>
        <w:jc w:val="left"/>
        <w:rPr>
          <w:rFonts w:hint="default" w:ascii="Arial" w:hAnsi="Arial" w:eastAsia="Noto Sans SC" w:cs="Arial"/>
          <w:color w:val="auto"/>
          <w:sz w:val="24"/>
          <w:szCs w:val="24"/>
        </w:rPr>
      </w:pPr>
      <w:r>
        <w:rPr>
          <w:rFonts w:hint="default" w:ascii="Arial" w:hAnsi="Arial" w:eastAsia="Noto Sans SC" w:cs="Arial"/>
          <w:color w:val="auto"/>
          <w:sz w:val="24"/>
          <w:szCs w:val="24"/>
        </w:rPr>
        <w:drawing>
          <wp:inline distT="0" distB="0" distL="114300" distR="114300">
            <wp:extent cx="3552825" cy="1447800"/>
            <wp:effectExtent l="0" t="0" r="3175" b="0"/>
            <wp:docPr id="11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46"/>
                    <pic:cNvPicPr>
                      <a:picLocks noChangeAspect="1"/>
                    </pic:cNvPicPr>
                  </pic:nvPicPr>
                  <pic:blipFill>
                    <a:blip r:embed="rId40"/>
                    <a:stretch>
                      <a:fillRect/>
                    </a:stretch>
                  </pic:blipFill>
                  <pic:spPr>
                    <a:xfrm>
                      <a:off x="0" y="0"/>
                      <a:ext cx="3552825" cy="1447800"/>
                    </a:xfrm>
                    <a:prstGeom prst="rect">
                      <a:avLst/>
                    </a:prstGeom>
                    <a:noFill/>
                    <a:ln>
                      <a:noFill/>
                    </a:ln>
                  </pic:spPr>
                </pic:pic>
              </a:graphicData>
            </a:graphic>
          </wp:inline>
        </w:drawing>
      </w:r>
    </w:p>
    <w:p w14:paraId="5E158C8F">
      <w:pPr>
        <w:widowControl w:val="0"/>
        <w:numPr>
          <w:ilvl w:val="0"/>
          <w:numId w:val="0"/>
        </w:numPr>
        <w:jc w:val="left"/>
        <w:rPr>
          <w:rFonts w:hint="default" w:ascii="Arial" w:hAnsi="Arial" w:eastAsia="Noto Sans SC" w:cs="Arial"/>
          <w:color w:val="auto"/>
          <w:sz w:val="24"/>
          <w:szCs w:val="24"/>
        </w:rPr>
      </w:pPr>
      <w:r>
        <w:rPr>
          <w:rFonts w:hint="default" w:ascii="Arial" w:hAnsi="Arial" w:eastAsia="Noto Sans SC" w:cs="Arial"/>
          <w:color w:val="auto"/>
          <w:sz w:val="24"/>
          <w:szCs w:val="24"/>
        </w:rPr>
        <w:drawing>
          <wp:inline distT="0" distB="0" distL="114300" distR="114300">
            <wp:extent cx="5269230" cy="1793875"/>
            <wp:effectExtent l="0" t="0" r="1270" b="9525"/>
            <wp:docPr id="115"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48"/>
                    <pic:cNvPicPr>
                      <a:picLocks noChangeAspect="1"/>
                    </pic:cNvPicPr>
                  </pic:nvPicPr>
                  <pic:blipFill>
                    <a:blip r:embed="rId41"/>
                    <a:stretch>
                      <a:fillRect/>
                    </a:stretch>
                  </pic:blipFill>
                  <pic:spPr>
                    <a:xfrm>
                      <a:off x="0" y="0"/>
                      <a:ext cx="5269230" cy="1793875"/>
                    </a:xfrm>
                    <a:prstGeom prst="rect">
                      <a:avLst/>
                    </a:prstGeom>
                    <a:noFill/>
                    <a:ln>
                      <a:noFill/>
                    </a:ln>
                  </pic:spPr>
                </pic:pic>
              </a:graphicData>
            </a:graphic>
          </wp:inline>
        </w:drawing>
      </w:r>
    </w:p>
    <w:p w14:paraId="3D1BB908">
      <w:pPr>
        <w:numPr>
          <w:ilvl w:val="0"/>
          <w:numId w:val="0"/>
        </w:numPr>
        <w:jc w:val="left"/>
        <w:rPr>
          <w:rFonts w:hint="default" w:ascii="Arial" w:hAnsi="Arial" w:eastAsia="Noto Sans SC" w:cs="Arial"/>
          <w:b/>
          <w:bCs/>
          <w:color w:val="auto"/>
          <w:sz w:val="24"/>
          <w:szCs w:val="24"/>
          <w:lang w:val="en-US" w:eastAsia="zh-CN"/>
        </w:rPr>
      </w:pPr>
      <w:r>
        <w:rPr>
          <w:rFonts w:hint="eastAsia" w:ascii="Arial" w:hAnsi="Arial" w:eastAsia="Noto Sans SC" w:cs="Arial"/>
          <w:b/>
          <w:bCs/>
          <w:sz w:val="24"/>
          <w:szCs w:val="24"/>
          <w:lang w:val="en-US" w:eastAsia="zh-CN"/>
        </w:rPr>
        <w:t>Table 21</w:t>
      </w:r>
      <w:r>
        <w:rPr>
          <w:rFonts w:hint="default" w:ascii="Arial" w:hAnsi="Arial" w:eastAsia="Noto Sans SC" w:cs="Arial"/>
          <w:b/>
          <w:bCs/>
          <w:color w:val="auto"/>
          <w:sz w:val="24"/>
          <w:szCs w:val="24"/>
          <w:lang w:val="en-US" w:eastAsia="zh-CN"/>
        </w:rPr>
        <w:t>：</w:t>
      </w:r>
      <w:r>
        <w:rPr>
          <w:rFonts w:hint="default" w:ascii="Arial" w:hAnsi="Arial" w:eastAsia="Noto Sans SC" w:cs="Arial"/>
          <w:b w:val="0"/>
          <w:bCs w:val="0"/>
          <w:color w:val="auto"/>
          <w:sz w:val="24"/>
          <w:szCs w:val="24"/>
          <w:lang w:val="en-US" w:eastAsia="zh-CN"/>
        </w:rPr>
        <w:t>Model summary and coefficients</w:t>
      </w:r>
      <w:r>
        <w:rPr>
          <w:rFonts w:hint="eastAsia" w:ascii="Arial" w:hAnsi="Arial" w:eastAsia="Noto Sans SC" w:cs="Arial"/>
          <w:b w:val="0"/>
          <w:bCs w:val="0"/>
          <w:color w:val="auto"/>
          <w:sz w:val="24"/>
          <w:szCs w:val="24"/>
          <w:lang w:val="en-US" w:eastAsia="zh-CN"/>
        </w:rPr>
        <w:t>ª</w:t>
      </w:r>
      <w:r>
        <w:rPr>
          <w:rFonts w:hint="default" w:ascii="Arial" w:hAnsi="Arial" w:eastAsia="Noto Sans SC" w:cs="Arial"/>
          <w:b w:val="0"/>
          <w:bCs w:val="0"/>
          <w:color w:val="auto"/>
          <w:sz w:val="24"/>
          <w:szCs w:val="24"/>
          <w:lang w:val="en-US" w:eastAsia="zh-CN"/>
        </w:rPr>
        <w:t xml:space="preserve"> table for</w:t>
      </w:r>
      <w:r>
        <w:rPr>
          <w:rFonts w:hint="eastAsia" w:ascii="Arial" w:hAnsi="Arial" w:eastAsia="Noto Sans SC" w:cs="Arial"/>
          <w:b w:val="0"/>
          <w:bCs w:val="0"/>
          <w:color w:val="auto"/>
          <w:sz w:val="24"/>
          <w:szCs w:val="24"/>
          <w:lang w:val="en-US" w:eastAsia="zh-CN"/>
        </w:rPr>
        <w:t xml:space="preserve"> </w:t>
      </w:r>
      <w:r>
        <w:rPr>
          <w:rFonts w:hint="default" w:ascii="Arial" w:hAnsi="Arial" w:eastAsia="Noto Sans SC" w:cs="Arial"/>
          <w:b w:val="0"/>
          <w:bCs w:val="0"/>
          <w:sz w:val="24"/>
          <w:szCs w:val="24"/>
          <w:lang w:val="en-US" w:eastAsia="zh-CN"/>
        </w:rPr>
        <w:t>sat_con(Personalized perception)</w:t>
      </w:r>
    </w:p>
    <w:p w14:paraId="14F52900">
      <w:pPr>
        <w:ind w:firstLine="480" w:firstLineChars="200"/>
        <w:jc w:val="left"/>
        <w:rPr>
          <w:rFonts w:hint="default" w:ascii="Arial" w:hAnsi="Arial" w:eastAsia="Noto Sans SC" w:cs="Arial"/>
          <w:color w:val="auto"/>
          <w:sz w:val="24"/>
          <w:szCs w:val="24"/>
        </w:rPr>
      </w:pPr>
    </w:p>
    <w:p w14:paraId="5467524C">
      <w:pPr>
        <w:ind w:firstLine="480" w:firstLineChars="200"/>
        <w:jc w:val="left"/>
        <w:rPr>
          <w:rFonts w:hint="default" w:ascii="Arial" w:hAnsi="Arial" w:eastAsia="Noto Sans SC" w:cs="Arial"/>
          <w:color w:val="auto"/>
          <w:sz w:val="24"/>
          <w:szCs w:val="24"/>
        </w:rPr>
      </w:pPr>
    </w:p>
    <w:p w14:paraId="1676246D">
      <w:pPr>
        <w:jc w:val="left"/>
        <w:rPr>
          <w:rFonts w:hint="default" w:ascii="Arial" w:hAnsi="Arial" w:eastAsia="Noto Sans SC" w:cs="Arial"/>
          <w:color w:val="auto"/>
          <w:sz w:val="24"/>
          <w:szCs w:val="24"/>
        </w:rPr>
      </w:pPr>
      <w:r>
        <w:rPr>
          <w:rFonts w:hint="default" w:ascii="Arial" w:hAnsi="Arial" w:eastAsia="Noto Sans SC" w:cs="Arial"/>
          <w:color w:val="auto"/>
          <w:sz w:val="24"/>
          <w:szCs w:val="24"/>
        </w:rPr>
        <w:t>值得注意的是，内容吸引力因子在六个回归模型中均不显著，进一步印证了前述因子分析结论 —— 用户对广告干扰性感知与积极满意感受之间关系较弱。</w:t>
      </w:r>
    </w:p>
    <w:p w14:paraId="3CEF5DB8">
      <w:pPr>
        <w:jc w:val="left"/>
        <w:rPr>
          <w:rFonts w:hint="default"/>
        </w:rPr>
      </w:pPr>
    </w:p>
    <w:p w14:paraId="6B989674">
      <w:pPr>
        <w:pStyle w:val="18"/>
        <w:bidi w:val="0"/>
        <w:rPr>
          <w:rFonts w:hint="default"/>
        </w:rPr>
      </w:pPr>
      <w:bookmarkStart w:id="136" w:name="_Toc11188"/>
      <w:bookmarkStart w:id="137" w:name="_Toc818"/>
      <w:r>
        <w:rPr>
          <w:rFonts w:hint="default"/>
          <w:lang w:val="en-US" w:eastAsia="zh-CN"/>
        </w:rPr>
        <w:t>4</w:t>
      </w:r>
      <w:r>
        <w:rPr>
          <w:rFonts w:hint="default"/>
        </w:rPr>
        <w:t>.3.3 Path analysis based on structural equation model (SEM)</w:t>
      </w:r>
      <w:bookmarkEnd w:id="136"/>
      <w:bookmarkEnd w:id="137"/>
    </w:p>
    <w:p w14:paraId="69069097">
      <w:pPr>
        <w:jc w:val="left"/>
        <w:rPr>
          <w:rFonts w:hint="default" w:ascii="Arial" w:hAnsi="Arial" w:eastAsia="Noto Sans SC" w:cs="Arial"/>
          <w:sz w:val="24"/>
          <w:szCs w:val="24"/>
        </w:rPr>
      </w:pPr>
      <w:r>
        <w:rPr>
          <w:rFonts w:hint="default" w:ascii="Arial" w:hAnsi="Arial" w:eastAsia="Noto Sans SC" w:cs="Arial"/>
          <w:sz w:val="24"/>
          <w:szCs w:val="24"/>
        </w:rPr>
        <w:t>为进一步验证“自媒体营销感知”对消费者“购买意愿”的影响机制，并探讨“满意度”在其中的中介作用，本文在前述因子与回归分析基础上，构建结构方程模型（SEM），形成“认知—情感—行为”（CAB）三阶段的理论路径结构。模型包括两个前因维度（互动情感性、信任与真实感）、一个中介变量（满意度）与一个结果变量（购买意愿），以此检验满意度是否在营销感知与购买行为之间发挥中介作用。</w:t>
      </w:r>
    </w:p>
    <w:p w14:paraId="11689545">
      <w:pPr>
        <w:jc w:val="left"/>
        <w:rPr>
          <w:rFonts w:hint="default" w:ascii="Arial" w:hAnsi="Arial" w:eastAsia="Noto Sans SC" w:cs="Arial"/>
          <w:b/>
          <w:bCs/>
          <w:sz w:val="24"/>
          <w:szCs w:val="24"/>
        </w:rPr>
      </w:pPr>
      <w:r>
        <w:rPr>
          <w:rFonts w:hint="default" w:ascii="Arial" w:hAnsi="Arial" w:eastAsia="Noto Sans SC" w:cs="Arial"/>
          <w:b/>
          <w:bCs/>
          <w:sz w:val="24"/>
          <w:szCs w:val="24"/>
        </w:rPr>
        <w:t>I．模型路径设定</w:t>
      </w:r>
    </w:p>
    <w:p w14:paraId="7BA9AAD9">
      <w:pPr>
        <w:pStyle w:val="16"/>
        <w:jc w:val="left"/>
        <w:rPr>
          <w:rFonts w:hint="default" w:ascii="Arial" w:hAnsi="Arial" w:eastAsia="Noto Sans SC" w:cs="Arial"/>
          <w:sz w:val="24"/>
          <w:szCs w:val="24"/>
        </w:rPr>
      </w:pPr>
    </w:p>
    <w:tbl>
      <w:tblPr>
        <w:tblStyle w:val="11"/>
        <w:tblW w:w="8446" w:type="dxa"/>
        <w:jc w:val="center"/>
        <w:tblCellSpacing w:w="1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1007"/>
        <w:gridCol w:w="7439"/>
      </w:tblGrid>
      <w:tr w14:paraId="7F2991E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blHeader/>
          <w:tblCellSpacing w:w="15" w:type="dxa"/>
          <w:jc w:val="center"/>
        </w:trPr>
        <w:tc>
          <w:tcPr>
            <w:tcW w:w="0" w:type="auto"/>
            <w:vAlign w:val="center"/>
          </w:tcPr>
          <w:p w14:paraId="3D7D0C95">
            <w:pPr>
              <w:jc w:val="left"/>
              <w:rPr>
                <w:rFonts w:hint="default" w:ascii="Arial" w:hAnsi="Arial" w:eastAsia="Noto Sans SC" w:cs="Arial"/>
                <w:b/>
                <w:bCs/>
                <w:sz w:val="24"/>
                <w:szCs w:val="24"/>
              </w:rPr>
            </w:pPr>
            <w:r>
              <w:rPr>
                <w:rFonts w:hint="default" w:ascii="Arial" w:hAnsi="Arial" w:eastAsia="Noto Sans SC" w:cs="Arial"/>
                <w:b/>
                <w:bCs/>
                <w:sz w:val="24"/>
                <w:szCs w:val="24"/>
              </w:rPr>
              <w:t>路径类型</w:t>
            </w:r>
          </w:p>
        </w:tc>
        <w:tc>
          <w:tcPr>
            <w:tcW w:w="0" w:type="auto"/>
            <w:vAlign w:val="center"/>
          </w:tcPr>
          <w:p w14:paraId="174A36BC">
            <w:pPr>
              <w:jc w:val="left"/>
              <w:rPr>
                <w:rFonts w:hint="default" w:ascii="Arial" w:hAnsi="Arial" w:eastAsia="Noto Sans SC" w:cs="Arial"/>
                <w:b/>
                <w:bCs/>
                <w:sz w:val="24"/>
                <w:szCs w:val="24"/>
              </w:rPr>
            </w:pPr>
            <w:r>
              <w:rPr>
                <w:rFonts w:hint="default" w:ascii="Arial" w:hAnsi="Arial" w:eastAsia="Noto Sans SC" w:cs="Arial"/>
                <w:b/>
                <w:bCs/>
                <w:sz w:val="24"/>
                <w:szCs w:val="24"/>
              </w:rPr>
              <w:t>变量说明</w:t>
            </w:r>
          </w:p>
        </w:tc>
      </w:tr>
      <w:tr w14:paraId="58FA575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5" w:hRule="atLeast"/>
          <w:tblCellSpacing w:w="15" w:type="dxa"/>
          <w:jc w:val="center"/>
        </w:trPr>
        <w:tc>
          <w:tcPr>
            <w:tcW w:w="0" w:type="auto"/>
            <w:tcBorders>
              <w:top w:val="single" w:color="auto" w:sz="8" w:space="0"/>
              <w:bottom w:val="nil"/>
            </w:tcBorders>
            <w:vAlign w:val="center"/>
          </w:tcPr>
          <w:p w14:paraId="7887DAA6">
            <w:pPr>
              <w:jc w:val="left"/>
              <w:rPr>
                <w:rFonts w:hint="default" w:ascii="Arial" w:hAnsi="Arial" w:eastAsia="Noto Sans SC" w:cs="Arial"/>
                <w:sz w:val="24"/>
                <w:szCs w:val="24"/>
              </w:rPr>
            </w:pPr>
            <w:r>
              <w:rPr>
                <w:rFonts w:hint="default" w:ascii="Arial" w:hAnsi="Arial" w:eastAsia="Noto Sans SC" w:cs="Arial"/>
                <w:sz w:val="24"/>
                <w:szCs w:val="24"/>
              </w:rPr>
              <w:t>自变量</w:t>
            </w:r>
          </w:p>
        </w:tc>
        <w:tc>
          <w:tcPr>
            <w:tcW w:w="0" w:type="auto"/>
            <w:tcBorders>
              <w:top w:val="single" w:color="auto" w:sz="8" w:space="0"/>
              <w:bottom w:val="nil"/>
            </w:tcBorders>
            <w:vAlign w:val="center"/>
          </w:tcPr>
          <w:p w14:paraId="06EABECC">
            <w:pPr>
              <w:jc w:val="left"/>
              <w:rPr>
                <w:rFonts w:hint="default" w:ascii="Arial" w:hAnsi="Arial" w:eastAsia="Noto Sans SC" w:cs="Arial"/>
                <w:sz w:val="24"/>
                <w:szCs w:val="24"/>
              </w:rPr>
            </w:pPr>
            <w:r>
              <w:rPr>
                <w:rFonts w:hint="default" w:ascii="Arial" w:hAnsi="Arial" w:eastAsia="Noto Sans SC" w:cs="Arial"/>
                <w:sz w:val="24"/>
                <w:szCs w:val="24"/>
              </w:rPr>
              <w:t>① 互动情感性（由内容互动性、情感共鸣等题项构成）</w:t>
            </w:r>
          </w:p>
          <w:p w14:paraId="3303C055">
            <w:pPr>
              <w:jc w:val="left"/>
              <w:rPr>
                <w:rFonts w:hint="default" w:ascii="Arial" w:hAnsi="Arial" w:eastAsia="Noto Sans SC" w:cs="Arial"/>
                <w:sz w:val="24"/>
                <w:szCs w:val="24"/>
              </w:rPr>
            </w:pPr>
            <w:r>
              <w:rPr>
                <w:rFonts w:hint="default" w:ascii="Arial" w:hAnsi="Arial" w:eastAsia="Noto Sans SC" w:cs="Arial"/>
                <w:sz w:val="24"/>
                <w:szCs w:val="24"/>
              </w:rPr>
              <w:t>② 信任与真实感（由信任创作者、内容可信等题项构成）</w:t>
            </w:r>
          </w:p>
        </w:tc>
      </w:tr>
      <w:tr w14:paraId="129CF93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1" w:hRule="atLeast"/>
          <w:tblCellSpacing w:w="15" w:type="dxa"/>
          <w:jc w:val="center"/>
        </w:trPr>
        <w:tc>
          <w:tcPr>
            <w:tcW w:w="0" w:type="auto"/>
            <w:vAlign w:val="center"/>
          </w:tcPr>
          <w:p w14:paraId="081EE7F3">
            <w:pPr>
              <w:jc w:val="left"/>
              <w:rPr>
                <w:rFonts w:hint="default" w:ascii="Arial" w:hAnsi="Arial" w:eastAsia="Noto Sans SC" w:cs="Arial"/>
                <w:sz w:val="24"/>
                <w:szCs w:val="24"/>
              </w:rPr>
            </w:pPr>
            <w:r>
              <w:rPr>
                <w:rFonts w:hint="default" w:ascii="Arial" w:hAnsi="Arial" w:eastAsia="Noto Sans SC" w:cs="Arial"/>
                <w:sz w:val="24"/>
                <w:szCs w:val="24"/>
              </w:rPr>
              <w:t>中介变量</w:t>
            </w:r>
          </w:p>
        </w:tc>
        <w:tc>
          <w:tcPr>
            <w:tcW w:w="0" w:type="auto"/>
            <w:vAlign w:val="center"/>
          </w:tcPr>
          <w:p w14:paraId="3843A968">
            <w:pPr>
              <w:jc w:val="left"/>
              <w:rPr>
                <w:rFonts w:hint="default" w:ascii="Arial" w:hAnsi="Arial" w:eastAsia="Noto Sans SC" w:cs="Arial"/>
                <w:sz w:val="24"/>
                <w:szCs w:val="24"/>
              </w:rPr>
            </w:pPr>
            <w:r>
              <w:rPr>
                <w:rFonts w:hint="default" w:ascii="Arial" w:hAnsi="Arial" w:eastAsia="Noto Sans SC" w:cs="Arial"/>
                <w:sz w:val="24"/>
                <w:szCs w:val="24"/>
              </w:rPr>
              <w:t>满意度（潜变量，由 sat_resp、sat_loyal 等六个满意度测项共同反映）</w:t>
            </w:r>
          </w:p>
        </w:tc>
      </w:tr>
      <w:tr w14:paraId="52DAE05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blCellSpacing w:w="15" w:type="dxa"/>
          <w:jc w:val="center"/>
        </w:trPr>
        <w:tc>
          <w:tcPr>
            <w:tcW w:w="0" w:type="auto"/>
            <w:vAlign w:val="center"/>
          </w:tcPr>
          <w:p w14:paraId="39C33462">
            <w:pPr>
              <w:jc w:val="left"/>
              <w:rPr>
                <w:rFonts w:hint="default" w:ascii="Arial" w:hAnsi="Arial" w:eastAsia="Noto Sans SC" w:cs="Arial"/>
                <w:sz w:val="24"/>
                <w:szCs w:val="24"/>
              </w:rPr>
            </w:pPr>
            <w:r>
              <w:rPr>
                <w:rFonts w:hint="default" w:ascii="Arial" w:hAnsi="Arial" w:eastAsia="Noto Sans SC" w:cs="Arial"/>
                <w:sz w:val="24"/>
                <w:szCs w:val="24"/>
              </w:rPr>
              <w:t>因变量</w:t>
            </w:r>
          </w:p>
        </w:tc>
        <w:tc>
          <w:tcPr>
            <w:tcW w:w="0" w:type="auto"/>
            <w:vAlign w:val="center"/>
          </w:tcPr>
          <w:p w14:paraId="7A3B1A3B">
            <w:pPr>
              <w:jc w:val="left"/>
              <w:rPr>
                <w:rFonts w:hint="default" w:ascii="Arial" w:hAnsi="Arial" w:eastAsia="Noto Sans SC" w:cs="Arial"/>
                <w:sz w:val="24"/>
                <w:szCs w:val="24"/>
              </w:rPr>
            </w:pPr>
            <w:r>
              <w:rPr>
                <w:rFonts w:hint="default" w:ascii="Arial" w:hAnsi="Arial" w:eastAsia="Noto Sans SC" w:cs="Arial"/>
                <w:sz w:val="24"/>
                <w:szCs w:val="24"/>
              </w:rPr>
              <w:t>购买意愿（Q14题，五级评分）</w:t>
            </w:r>
          </w:p>
        </w:tc>
      </w:tr>
    </w:tbl>
    <w:p w14:paraId="53341EF2">
      <w:pPr>
        <w:jc w:val="left"/>
        <w:rPr>
          <w:rFonts w:hint="default" w:ascii="Arial" w:hAnsi="Arial" w:eastAsia="Noto Sans SC" w:cs="Arial"/>
          <w:b/>
          <w:bCs/>
          <w:sz w:val="24"/>
          <w:szCs w:val="24"/>
        </w:rPr>
      </w:pPr>
    </w:p>
    <w:p w14:paraId="1D362F35">
      <w:pPr>
        <w:jc w:val="left"/>
        <w:rPr>
          <w:rFonts w:hint="default" w:ascii="Arial" w:hAnsi="Arial" w:eastAsia="Noto Sans SC" w:cs="Arial"/>
          <w:b/>
          <w:bCs/>
          <w:sz w:val="24"/>
          <w:szCs w:val="24"/>
        </w:rPr>
      </w:pPr>
      <w:r>
        <w:rPr>
          <w:rFonts w:hint="eastAsia" w:ascii="Arial" w:hAnsi="Arial" w:eastAsia="Noto Sans SC" w:cs="Arial"/>
          <w:b/>
          <w:bCs/>
          <w:sz w:val="24"/>
          <w:szCs w:val="24"/>
          <w:lang w:val="en-US" w:eastAsia="zh-CN"/>
        </w:rPr>
        <w:t>Table 22</w:t>
      </w:r>
      <w:r>
        <w:rPr>
          <w:rFonts w:hint="default" w:ascii="Arial" w:hAnsi="Arial" w:eastAsia="Noto Sans SC" w:cs="Arial"/>
          <w:b/>
          <w:bCs/>
          <w:color w:val="auto"/>
          <w:sz w:val="24"/>
          <w:szCs w:val="24"/>
          <w:lang w:val="en-US" w:eastAsia="zh-CN"/>
        </w:rPr>
        <w:t>：</w:t>
      </w:r>
      <w:r>
        <w:rPr>
          <w:rFonts w:hint="default" w:ascii="Arial" w:hAnsi="Arial" w:eastAsia="Noto Sans SC" w:cs="Arial"/>
          <w:b w:val="0"/>
          <w:bCs w:val="0"/>
          <w:sz w:val="24"/>
          <w:szCs w:val="24"/>
          <w:lang w:val="en-US" w:eastAsia="zh-CN"/>
        </w:rPr>
        <w:t>Model path setting</w:t>
      </w:r>
    </w:p>
    <w:p w14:paraId="54C181FB">
      <w:pPr>
        <w:jc w:val="left"/>
        <w:rPr>
          <w:rFonts w:hint="default" w:ascii="Arial" w:hAnsi="Arial" w:eastAsia="Noto Sans SC" w:cs="Arial"/>
          <w:b/>
          <w:bCs/>
          <w:sz w:val="24"/>
          <w:szCs w:val="24"/>
        </w:rPr>
      </w:pPr>
      <w:r>
        <w:rPr>
          <w:rFonts w:hint="default" w:ascii="Arial" w:hAnsi="Arial" w:eastAsia="Noto Sans SC" w:cs="Arial"/>
          <w:b/>
          <w:bCs/>
          <w:sz w:val="24"/>
          <w:szCs w:val="24"/>
        </w:rPr>
        <w:t>II. 路径估计结果</w:t>
      </w:r>
    </w:p>
    <w:p w14:paraId="7EC8D265">
      <w:pPr>
        <w:jc w:val="left"/>
        <w:rPr>
          <w:rFonts w:hint="default" w:ascii="Arial" w:hAnsi="Arial" w:eastAsia="Noto Sans SC" w:cs="Arial"/>
          <w:sz w:val="24"/>
          <w:szCs w:val="24"/>
        </w:rPr>
      </w:pPr>
    </w:p>
    <w:tbl>
      <w:tblPr>
        <w:tblStyle w:val="11"/>
        <w:tblW w:w="0" w:type="auto"/>
        <w:jc w:val="center"/>
        <w:tblCellSpacing w:w="1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2715"/>
        <w:gridCol w:w="1889"/>
        <w:gridCol w:w="1277"/>
      </w:tblGrid>
      <w:tr w14:paraId="088DC4F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jc w:val="center"/>
        </w:trPr>
        <w:tc>
          <w:tcPr>
            <w:tcW w:w="0" w:type="auto"/>
            <w:vAlign w:val="center"/>
          </w:tcPr>
          <w:p w14:paraId="5A245700">
            <w:pPr>
              <w:jc w:val="left"/>
              <w:rPr>
                <w:rFonts w:hint="default" w:ascii="Arial" w:hAnsi="Arial" w:eastAsia="Noto Sans SC" w:cs="Arial"/>
                <w:b/>
                <w:bCs/>
                <w:sz w:val="24"/>
                <w:szCs w:val="24"/>
              </w:rPr>
            </w:pPr>
            <w:r>
              <w:rPr>
                <w:rFonts w:hint="default" w:ascii="Arial" w:hAnsi="Arial" w:eastAsia="Noto Sans SC" w:cs="Arial"/>
                <w:b/>
                <w:bCs/>
                <w:sz w:val="24"/>
                <w:szCs w:val="24"/>
              </w:rPr>
              <w:t>路径方向</w:t>
            </w:r>
          </w:p>
        </w:tc>
        <w:tc>
          <w:tcPr>
            <w:tcW w:w="0" w:type="auto"/>
            <w:vAlign w:val="center"/>
          </w:tcPr>
          <w:p w14:paraId="1203E098">
            <w:pPr>
              <w:jc w:val="left"/>
              <w:rPr>
                <w:rFonts w:hint="default" w:ascii="Arial" w:hAnsi="Arial" w:eastAsia="Noto Sans SC" w:cs="Arial"/>
                <w:b/>
                <w:bCs/>
                <w:sz w:val="24"/>
                <w:szCs w:val="24"/>
              </w:rPr>
            </w:pPr>
            <w:r>
              <w:rPr>
                <w:rFonts w:hint="default" w:ascii="Arial" w:hAnsi="Arial" w:eastAsia="Noto Sans SC" w:cs="Arial"/>
                <w:b/>
                <w:bCs/>
                <w:sz w:val="24"/>
                <w:szCs w:val="24"/>
              </w:rPr>
              <w:t>标准化系数（β）</w:t>
            </w:r>
          </w:p>
        </w:tc>
        <w:tc>
          <w:tcPr>
            <w:tcW w:w="0" w:type="auto"/>
            <w:vAlign w:val="center"/>
          </w:tcPr>
          <w:p w14:paraId="79D85864">
            <w:pPr>
              <w:jc w:val="left"/>
              <w:rPr>
                <w:rFonts w:hint="default" w:ascii="Arial" w:hAnsi="Arial" w:eastAsia="Noto Sans SC" w:cs="Arial"/>
                <w:b/>
                <w:bCs/>
                <w:sz w:val="24"/>
                <w:szCs w:val="24"/>
              </w:rPr>
            </w:pPr>
            <w:r>
              <w:rPr>
                <w:rFonts w:hint="default" w:ascii="Arial" w:hAnsi="Arial" w:eastAsia="Noto Sans SC" w:cs="Arial"/>
                <w:b/>
                <w:bCs/>
                <w:sz w:val="24"/>
                <w:szCs w:val="24"/>
              </w:rPr>
              <w:t>显著性水平</w:t>
            </w:r>
          </w:p>
        </w:tc>
      </w:tr>
      <w:tr w14:paraId="73D1A1F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auto" w:sz="8" w:space="0"/>
              <w:bottom w:val="nil"/>
            </w:tcBorders>
            <w:vAlign w:val="center"/>
          </w:tcPr>
          <w:p w14:paraId="2DAE8AE5">
            <w:pPr>
              <w:jc w:val="left"/>
              <w:rPr>
                <w:rFonts w:hint="default" w:ascii="Arial" w:hAnsi="Arial" w:eastAsia="Noto Sans SC" w:cs="Arial"/>
                <w:sz w:val="24"/>
                <w:szCs w:val="24"/>
              </w:rPr>
            </w:pPr>
            <w:r>
              <w:rPr>
                <w:rFonts w:hint="default" w:ascii="Arial" w:hAnsi="Arial" w:eastAsia="Noto Sans SC" w:cs="Arial"/>
                <w:sz w:val="24"/>
                <w:szCs w:val="24"/>
              </w:rPr>
              <w:t>互动情感性 → 满意度</w:t>
            </w:r>
          </w:p>
        </w:tc>
        <w:tc>
          <w:tcPr>
            <w:tcW w:w="0" w:type="auto"/>
            <w:tcBorders>
              <w:top w:val="single" w:color="auto" w:sz="8" w:space="0"/>
              <w:bottom w:val="nil"/>
            </w:tcBorders>
            <w:vAlign w:val="center"/>
          </w:tcPr>
          <w:p w14:paraId="09EF662A">
            <w:pPr>
              <w:jc w:val="left"/>
              <w:rPr>
                <w:rFonts w:hint="default" w:ascii="Arial" w:hAnsi="Arial" w:eastAsia="Noto Sans SC" w:cs="Arial"/>
                <w:sz w:val="24"/>
                <w:szCs w:val="24"/>
              </w:rPr>
            </w:pPr>
            <w:r>
              <w:rPr>
                <w:rFonts w:hint="default" w:ascii="Arial" w:hAnsi="Arial" w:eastAsia="Noto Sans SC" w:cs="Arial"/>
                <w:sz w:val="24"/>
                <w:szCs w:val="24"/>
              </w:rPr>
              <w:t>0.67</w:t>
            </w:r>
          </w:p>
        </w:tc>
        <w:tc>
          <w:tcPr>
            <w:tcW w:w="0" w:type="auto"/>
            <w:tcBorders>
              <w:top w:val="single" w:color="auto" w:sz="8" w:space="0"/>
              <w:bottom w:val="nil"/>
            </w:tcBorders>
            <w:vAlign w:val="center"/>
          </w:tcPr>
          <w:p w14:paraId="667BA148">
            <w:pPr>
              <w:jc w:val="left"/>
              <w:rPr>
                <w:rFonts w:hint="default" w:ascii="Arial" w:hAnsi="Arial" w:eastAsia="Noto Sans SC" w:cs="Arial"/>
                <w:sz w:val="24"/>
                <w:szCs w:val="24"/>
              </w:rPr>
            </w:pPr>
            <w:r>
              <w:rPr>
                <w:rFonts w:hint="default" w:ascii="Arial" w:hAnsi="Arial" w:eastAsia="Noto Sans SC" w:cs="Arial"/>
                <w:sz w:val="24"/>
                <w:szCs w:val="24"/>
              </w:rPr>
              <w:t xml:space="preserve"> p &lt; 0.001</w:t>
            </w:r>
          </w:p>
        </w:tc>
      </w:tr>
      <w:tr w14:paraId="59E2172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vAlign w:val="center"/>
          </w:tcPr>
          <w:p w14:paraId="03FED5D8">
            <w:pPr>
              <w:jc w:val="left"/>
              <w:rPr>
                <w:rFonts w:hint="default" w:ascii="Arial" w:hAnsi="Arial" w:eastAsia="Noto Sans SC" w:cs="Arial"/>
                <w:sz w:val="24"/>
                <w:szCs w:val="24"/>
              </w:rPr>
            </w:pPr>
            <w:r>
              <w:rPr>
                <w:rFonts w:hint="default" w:ascii="Arial" w:hAnsi="Arial" w:eastAsia="Noto Sans SC" w:cs="Arial"/>
                <w:sz w:val="24"/>
                <w:szCs w:val="24"/>
              </w:rPr>
              <w:t>信任与真实感 → 满意度</w:t>
            </w:r>
          </w:p>
        </w:tc>
        <w:tc>
          <w:tcPr>
            <w:tcW w:w="0" w:type="auto"/>
            <w:vAlign w:val="center"/>
          </w:tcPr>
          <w:p w14:paraId="3AB91A02">
            <w:pPr>
              <w:jc w:val="left"/>
              <w:rPr>
                <w:rFonts w:hint="default" w:ascii="Arial" w:hAnsi="Arial" w:eastAsia="Noto Sans SC" w:cs="Arial"/>
                <w:sz w:val="24"/>
                <w:szCs w:val="24"/>
              </w:rPr>
            </w:pPr>
            <w:r>
              <w:rPr>
                <w:rFonts w:hint="default" w:ascii="Arial" w:hAnsi="Arial" w:eastAsia="Noto Sans SC" w:cs="Arial"/>
                <w:sz w:val="24"/>
                <w:szCs w:val="24"/>
              </w:rPr>
              <w:t>0.52</w:t>
            </w:r>
          </w:p>
        </w:tc>
        <w:tc>
          <w:tcPr>
            <w:tcW w:w="0" w:type="auto"/>
            <w:vAlign w:val="center"/>
          </w:tcPr>
          <w:p w14:paraId="0C14CC3E">
            <w:pPr>
              <w:jc w:val="left"/>
              <w:rPr>
                <w:rFonts w:hint="default" w:ascii="Arial" w:hAnsi="Arial" w:eastAsia="Noto Sans SC" w:cs="Arial"/>
                <w:sz w:val="24"/>
                <w:szCs w:val="24"/>
              </w:rPr>
            </w:pPr>
            <w:r>
              <w:rPr>
                <w:rFonts w:hint="default" w:ascii="Arial" w:hAnsi="Arial" w:eastAsia="Noto Sans SC" w:cs="Arial"/>
                <w:sz w:val="24"/>
                <w:szCs w:val="24"/>
              </w:rPr>
              <w:t xml:space="preserve"> p &lt; 0.01</w:t>
            </w:r>
          </w:p>
        </w:tc>
      </w:tr>
      <w:tr w14:paraId="0857C56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vAlign w:val="center"/>
          </w:tcPr>
          <w:p w14:paraId="36675B4F">
            <w:pPr>
              <w:jc w:val="left"/>
              <w:rPr>
                <w:rFonts w:hint="default" w:ascii="Arial" w:hAnsi="Arial" w:eastAsia="Noto Sans SC" w:cs="Arial"/>
                <w:sz w:val="24"/>
                <w:szCs w:val="24"/>
              </w:rPr>
            </w:pPr>
            <w:r>
              <w:rPr>
                <w:rFonts w:hint="default" w:ascii="Arial" w:hAnsi="Arial" w:eastAsia="Noto Sans SC" w:cs="Arial"/>
                <w:sz w:val="24"/>
                <w:szCs w:val="24"/>
              </w:rPr>
              <w:t>满意度 → 购买意愿</w:t>
            </w:r>
          </w:p>
        </w:tc>
        <w:tc>
          <w:tcPr>
            <w:tcW w:w="0" w:type="auto"/>
            <w:vAlign w:val="center"/>
          </w:tcPr>
          <w:p w14:paraId="6E5AD030">
            <w:pPr>
              <w:jc w:val="left"/>
              <w:rPr>
                <w:rFonts w:hint="default" w:ascii="Arial" w:hAnsi="Arial" w:eastAsia="Noto Sans SC" w:cs="Arial"/>
                <w:sz w:val="24"/>
                <w:szCs w:val="24"/>
              </w:rPr>
            </w:pPr>
            <w:r>
              <w:rPr>
                <w:rFonts w:hint="default" w:ascii="Arial" w:hAnsi="Arial" w:eastAsia="Noto Sans SC" w:cs="Arial"/>
                <w:sz w:val="24"/>
                <w:szCs w:val="24"/>
              </w:rPr>
              <w:t>0.44</w:t>
            </w:r>
          </w:p>
        </w:tc>
        <w:tc>
          <w:tcPr>
            <w:tcW w:w="0" w:type="auto"/>
            <w:vAlign w:val="center"/>
          </w:tcPr>
          <w:p w14:paraId="7581078B">
            <w:pPr>
              <w:jc w:val="left"/>
              <w:rPr>
                <w:rFonts w:hint="default" w:ascii="Arial" w:hAnsi="Arial" w:eastAsia="Noto Sans SC" w:cs="Arial"/>
                <w:sz w:val="24"/>
                <w:szCs w:val="24"/>
              </w:rPr>
            </w:pPr>
            <w:r>
              <w:rPr>
                <w:rFonts w:hint="default" w:ascii="Arial" w:hAnsi="Arial" w:eastAsia="Noto Sans SC" w:cs="Arial"/>
                <w:sz w:val="24"/>
                <w:szCs w:val="24"/>
              </w:rPr>
              <w:t xml:space="preserve"> p &lt; 0.01</w:t>
            </w:r>
          </w:p>
        </w:tc>
      </w:tr>
    </w:tbl>
    <w:p w14:paraId="33228753">
      <w:pPr>
        <w:jc w:val="left"/>
        <w:rPr>
          <w:rFonts w:hint="default" w:ascii="Arial" w:hAnsi="Arial" w:eastAsia="Noto Sans SC" w:cs="Arial"/>
          <w:b/>
          <w:bCs/>
          <w:sz w:val="24"/>
          <w:szCs w:val="24"/>
        </w:rPr>
      </w:pPr>
      <w:r>
        <w:rPr>
          <w:rFonts w:hint="eastAsia" w:ascii="Arial" w:hAnsi="Arial" w:eastAsia="Noto Sans SC" w:cs="Arial"/>
          <w:b/>
          <w:bCs/>
          <w:sz w:val="24"/>
          <w:szCs w:val="24"/>
          <w:lang w:val="en-US" w:eastAsia="zh-CN"/>
        </w:rPr>
        <w:t>Table 23</w:t>
      </w:r>
      <w:r>
        <w:rPr>
          <w:rFonts w:hint="default" w:ascii="Arial" w:hAnsi="Arial" w:eastAsia="Noto Sans SC" w:cs="Arial"/>
          <w:b/>
          <w:bCs/>
          <w:color w:val="auto"/>
          <w:sz w:val="24"/>
          <w:szCs w:val="24"/>
          <w:lang w:val="en-US" w:eastAsia="zh-CN"/>
        </w:rPr>
        <w:t>：</w:t>
      </w:r>
      <w:r>
        <w:rPr>
          <w:rFonts w:hint="default" w:ascii="Arial" w:hAnsi="Arial" w:eastAsia="Noto Sans SC" w:cs="Arial"/>
          <w:b w:val="0"/>
          <w:bCs w:val="0"/>
          <w:sz w:val="24"/>
          <w:szCs w:val="24"/>
          <w:lang w:val="en-US" w:eastAsia="zh-CN"/>
        </w:rPr>
        <w:t>Model path coefficient</w:t>
      </w:r>
    </w:p>
    <w:p w14:paraId="63726D89">
      <w:pPr>
        <w:jc w:val="left"/>
        <w:rPr>
          <w:rFonts w:hint="default" w:ascii="Arial" w:hAnsi="Arial" w:eastAsia="Noto Sans SC" w:cs="Arial"/>
          <w:sz w:val="24"/>
          <w:szCs w:val="24"/>
        </w:rPr>
      </w:pPr>
    </w:p>
    <w:p w14:paraId="66E9C6FF">
      <w:pPr>
        <w:jc w:val="left"/>
        <w:rPr>
          <w:rFonts w:hint="default" w:ascii="Arial" w:hAnsi="Arial" w:eastAsia="Noto Sans SC" w:cs="Arial"/>
          <w:sz w:val="24"/>
          <w:szCs w:val="24"/>
        </w:rPr>
      </w:pPr>
      <w:r>
        <w:rPr>
          <w:rFonts w:hint="default" w:ascii="Arial" w:hAnsi="Arial" w:eastAsia="Noto Sans SC" w:cs="Arial"/>
          <w:sz w:val="24"/>
          <w:szCs w:val="24"/>
        </w:rPr>
        <w:t>模型路径系数均达到统计显著性，方向与理论预期一致，表明自媒体营销感知通过满意度间接影响消费者的购买意愿，构成部分中介效应路径。</w:t>
      </w:r>
    </w:p>
    <w:p w14:paraId="326F2D44">
      <w:pPr>
        <w:jc w:val="left"/>
        <w:rPr>
          <w:rFonts w:hint="default" w:ascii="Arial" w:hAnsi="Arial" w:eastAsia="Noto Sans SC" w:cs="Arial"/>
          <w:b/>
          <w:bCs/>
          <w:sz w:val="24"/>
          <w:szCs w:val="24"/>
        </w:rPr>
      </w:pPr>
    </w:p>
    <w:p w14:paraId="093B4E01">
      <w:pPr>
        <w:jc w:val="left"/>
        <w:rPr>
          <w:rFonts w:hint="default" w:ascii="Arial" w:hAnsi="Arial" w:eastAsia="Noto Sans SC" w:cs="Arial"/>
          <w:sz w:val="24"/>
          <w:szCs w:val="24"/>
        </w:rPr>
      </w:pPr>
      <w:r>
        <w:rPr>
          <w:rFonts w:hint="default" w:ascii="Arial" w:hAnsi="Arial" w:eastAsia="Noto Sans SC" w:cs="Arial"/>
          <w:b/>
          <w:bCs/>
          <w:sz w:val="24"/>
          <w:szCs w:val="24"/>
        </w:rPr>
        <w:t>III. 模型拟合优度</w:t>
      </w:r>
    </w:p>
    <w:p w14:paraId="0DDE3C2D">
      <w:pPr>
        <w:ind w:firstLine="480" w:firstLineChars="200"/>
        <w:jc w:val="left"/>
        <w:rPr>
          <w:rFonts w:hint="default" w:ascii="Arial" w:hAnsi="Arial" w:eastAsia="Noto Sans SC" w:cs="Arial"/>
          <w:sz w:val="24"/>
          <w:szCs w:val="24"/>
        </w:rPr>
      </w:pPr>
      <w:r>
        <w:rPr>
          <w:rFonts w:hint="default" w:ascii="Arial" w:hAnsi="Arial" w:eastAsia="Noto Sans SC" w:cs="Arial"/>
          <w:sz w:val="24"/>
          <w:szCs w:val="24"/>
        </w:rPr>
        <w:t>结构方程模型整体拟合良好，关键拟合指标如下：</w:t>
      </w:r>
    </w:p>
    <w:p w14:paraId="14933F2A">
      <w:pPr>
        <w:jc w:val="left"/>
        <w:rPr>
          <w:rFonts w:hint="default" w:ascii="Arial" w:hAnsi="Arial" w:eastAsia="Noto Sans SC" w:cs="Arial"/>
          <w:sz w:val="24"/>
          <w:szCs w:val="24"/>
        </w:rPr>
      </w:pPr>
    </w:p>
    <w:tbl>
      <w:tblPr>
        <w:tblStyle w:val="11"/>
        <w:tblW w:w="6171" w:type="dxa"/>
        <w:jc w:val="center"/>
        <w:tblCellSpacing w:w="1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1469"/>
        <w:gridCol w:w="1046"/>
        <w:gridCol w:w="2014"/>
        <w:gridCol w:w="1642"/>
      </w:tblGrid>
      <w:tr w14:paraId="21D2856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6" w:hRule="atLeast"/>
          <w:tblHeader/>
          <w:tblCellSpacing w:w="15" w:type="dxa"/>
          <w:jc w:val="center"/>
        </w:trPr>
        <w:tc>
          <w:tcPr>
            <w:tcW w:w="0" w:type="auto"/>
            <w:vAlign w:val="center"/>
          </w:tcPr>
          <w:p w14:paraId="0754F051">
            <w:pPr>
              <w:jc w:val="left"/>
              <w:rPr>
                <w:rFonts w:hint="default" w:ascii="Arial" w:hAnsi="Arial" w:eastAsia="Noto Sans SC" w:cs="Arial"/>
                <w:b/>
                <w:bCs/>
                <w:sz w:val="24"/>
                <w:szCs w:val="24"/>
              </w:rPr>
            </w:pPr>
            <w:r>
              <w:rPr>
                <w:rFonts w:hint="default" w:ascii="Arial" w:hAnsi="Arial" w:eastAsia="Noto Sans SC" w:cs="Arial"/>
                <w:b/>
                <w:bCs/>
                <w:sz w:val="24"/>
                <w:szCs w:val="24"/>
              </w:rPr>
              <w:t>指标</w:t>
            </w:r>
          </w:p>
        </w:tc>
        <w:tc>
          <w:tcPr>
            <w:tcW w:w="0" w:type="auto"/>
            <w:vAlign w:val="center"/>
          </w:tcPr>
          <w:p w14:paraId="315D342C">
            <w:pPr>
              <w:jc w:val="left"/>
              <w:rPr>
                <w:rFonts w:hint="default" w:ascii="Arial" w:hAnsi="Arial" w:eastAsia="Noto Sans SC" w:cs="Arial"/>
                <w:b/>
                <w:bCs/>
                <w:sz w:val="24"/>
                <w:szCs w:val="24"/>
              </w:rPr>
            </w:pPr>
            <w:r>
              <w:rPr>
                <w:rFonts w:hint="default" w:ascii="Arial" w:hAnsi="Arial" w:eastAsia="Noto Sans SC" w:cs="Arial"/>
                <w:b/>
                <w:bCs/>
                <w:sz w:val="24"/>
                <w:szCs w:val="24"/>
              </w:rPr>
              <w:t>数值</w:t>
            </w:r>
          </w:p>
        </w:tc>
        <w:tc>
          <w:tcPr>
            <w:tcW w:w="0" w:type="auto"/>
            <w:vAlign w:val="center"/>
          </w:tcPr>
          <w:p w14:paraId="25A473FB">
            <w:pPr>
              <w:jc w:val="left"/>
              <w:rPr>
                <w:rFonts w:hint="default" w:ascii="Arial" w:hAnsi="Arial" w:eastAsia="Noto Sans SC" w:cs="Arial"/>
                <w:b/>
                <w:bCs/>
                <w:sz w:val="24"/>
                <w:szCs w:val="24"/>
              </w:rPr>
            </w:pPr>
            <w:r>
              <w:rPr>
                <w:rFonts w:hint="default" w:ascii="Arial" w:hAnsi="Arial" w:eastAsia="Noto Sans SC" w:cs="Arial"/>
                <w:b/>
                <w:bCs/>
                <w:sz w:val="24"/>
                <w:szCs w:val="24"/>
              </w:rPr>
              <w:t>推荐临界值</w:t>
            </w:r>
          </w:p>
        </w:tc>
        <w:tc>
          <w:tcPr>
            <w:tcW w:w="0" w:type="auto"/>
            <w:vAlign w:val="center"/>
          </w:tcPr>
          <w:p w14:paraId="072E05E3">
            <w:pPr>
              <w:jc w:val="left"/>
              <w:rPr>
                <w:rFonts w:hint="default" w:ascii="Arial" w:hAnsi="Arial" w:eastAsia="Noto Sans SC" w:cs="Arial"/>
                <w:b/>
                <w:bCs/>
                <w:sz w:val="24"/>
                <w:szCs w:val="24"/>
              </w:rPr>
            </w:pPr>
            <w:r>
              <w:rPr>
                <w:rFonts w:hint="default" w:ascii="Arial" w:hAnsi="Arial" w:eastAsia="Noto Sans SC" w:cs="Arial"/>
                <w:b/>
                <w:bCs/>
                <w:sz w:val="24"/>
                <w:szCs w:val="24"/>
              </w:rPr>
              <w:t>是否达标</w:t>
            </w:r>
          </w:p>
        </w:tc>
      </w:tr>
      <w:tr w14:paraId="2E68A80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5" w:hRule="atLeast"/>
          <w:tblCellSpacing w:w="15" w:type="dxa"/>
          <w:jc w:val="center"/>
        </w:trPr>
        <w:tc>
          <w:tcPr>
            <w:tcW w:w="0" w:type="auto"/>
            <w:tcBorders>
              <w:top w:val="single" w:color="auto" w:sz="8" w:space="0"/>
              <w:bottom w:val="nil"/>
            </w:tcBorders>
            <w:vAlign w:val="center"/>
          </w:tcPr>
          <w:p w14:paraId="5C9E140B">
            <w:pPr>
              <w:jc w:val="left"/>
              <w:rPr>
                <w:rFonts w:hint="default" w:ascii="Arial" w:hAnsi="Arial" w:eastAsia="Noto Sans SC" w:cs="Arial"/>
                <w:sz w:val="24"/>
                <w:szCs w:val="24"/>
              </w:rPr>
            </w:pPr>
            <w:r>
              <w:rPr>
                <w:rFonts w:hint="default" w:ascii="Arial" w:hAnsi="Arial" w:eastAsia="Noto Sans SC" w:cs="Arial"/>
                <w:sz w:val="24"/>
                <w:szCs w:val="24"/>
              </w:rPr>
              <w:t>χ²/df</w:t>
            </w:r>
          </w:p>
        </w:tc>
        <w:tc>
          <w:tcPr>
            <w:tcW w:w="0" w:type="auto"/>
            <w:tcBorders>
              <w:top w:val="single" w:color="auto" w:sz="8" w:space="0"/>
              <w:bottom w:val="nil"/>
            </w:tcBorders>
            <w:vAlign w:val="center"/>
          </w:tcPr>
          <w:p w14:paraId="5AEBF5FE">
            <w:pPr>
              <w:jc w:val="left"/>
              <w:rPr>
                <w:rFonts w:hint="default" w:ascii="Arial" w:hAnsi="Arial" w:eastAsia="Noto Sans SC" w:cs="Arial"/>
                <w:sz w:val="24"/>
                <w:szCs w:val="24"/>
              </w:rPr>
            </w:pPr>
            <w:r>
              <w:rPr>
                <w:rFonts w:hint="default" w:ascii="Arial" w:hAnsi="Arial" w:eastAsia="Noto Sans SC" w:cs="Arial"/>
                <w:sz w:val="24"/>
                <w:szCs w:val="24"/>
              </w:rPr>
              <w:t>2.421</w:t>
            </w:r>
          </w:p>
        </w:tc>
        <w:tc>
          <w:tcPr>
            <w:tcW w:w="0" w:type="auto"/>
            <w:tcBorders>
              <w:top w:val="single" w:color="auto" w:sz="8" w:space="0"/>
              <w:bottom w:val="nil"/>
            </w:tcBorders>
            <w:vAlign w:val="center"/>
          </w:tcPr>
          <w:p w14:paraId="5981D886">
            <w:pPr>
              <w:jc w:val="left"/>
              <w:rPr>
                <w:rFonts w:hint="default" w:ascii="Arial" w:hAnsi="Arial" w:eastAsia="Noto Sans SC" w:cs="Arial"/>
                <w:sz w:val="24"/>
                <w:szCs w:val="24"/>
              </w:rPr>
            </w:pPr>
            <w:r>
              <w:rPr>
                <w:rFonts w:hint="default" w:ascii="Arial" w:hAnsi="Arial" w:eastAsia="Noto Sans SC" w:cs="Arial"/>
                <w:sz w:val="24"/>
                <w:szCs w:val="24"/>
              </w:rPr>
              <w:t>&lt; 3</w:t>
            </w:r>
          </w:p>
        </w:tc>
        <w:tc>
          <w:tcPr>
            <w:tcW w:w="0" w:type="auto"/>
            <w:tcBorders>
              <w:top w:val="single" w:color="auto" w:sz="8" w:space="0"/>
              <w:bottom w:val="nil"/>
            </w:tcBorders>
            <w:vAlign w:val="center"/>
          </w:tcPr>
          <w:p w14:paraId="775F8186">
            <w:pPr>
              <w:jc w:val="left"/>
              <w:rPr>
                <w:rFonts w:hint="default" w:ascii="Arial" w:hAnsi="Arial" w:eastAsia="Noto Sans SC" w:cs="Arial"/>
                <w:sz w:val="24"/>
                <w:szCs w:val="24"/>
              </w:rPr>
            </w:pPr>
            <w:r>
              <w:rPr>
                <w:rFonts w:hint="default" w:ascii="Arial" w:hAnsi="Arial" w:eastAsia="Noto Sans SC" w:cs="Arial"/>
                <w:sz w:val="24"/>
                <w:szCs w:val="24"/>
              </w:rPr>
              <w:t>是</w:t>
            </w:r>
          </w:p>
        </w:tc>
      </w:tr>
      <w:tr w14:paraId="46FFD38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6" w:hRule="atLeast"/>
          <w:tblCellSpacing w:w="15" w:type="dxa"/>
          <w:jc w:val="center"/>
        </w:trPr>
        <w:tc>
          <w:tcPr>
            <w:tcW w:w="0" w:type="auto"/>
            <w:vAlign w:val="center"/>
          </w:tcPr>
          <w:p w14:paraId="50A4365C">
            <w:pPr>
              <w:jc w:val="left"/>
              <w:rPr>
                <w:rFonts w:hint="default" w:ascii="Arial" w:hAnsi="Arial" w:eastAsia="Noto Sans SC" w:cs="Arial"/>
                <w:sz w:val="24"/>
                <w:szCs w:val="24"/>
              </w:rPr>
            </w:pPr>
            <w:r>
              <w:rPr>
                <w:rFonts w:hint="default" w:ascii="Arial" w:hAnsi="Arial" w:eastAsia="Noto Sans SC" w:cs="Arial"/>
                <w:sz w:val="24"/>
                <w:szCs w:val="24"/>
              </w:rPr>
              <w:t>CFI</w:t>
            </w:r>
          </w:p>
        </w:tc>
        <w:tc>
          <w:tcPr>
            <w:tcW w:w="0" w:type="auto"/>
            <w:vAlign w:val="center"/>
          </w:tcPr>
          <w:p w14:paraId="7456CF4D">
            <w:pPr>
              <w:jc w:val="left"/>
              <w:rPr>
                <w:rFonts w:hint="default" w:ascii="Arial" w:hAnsi="Arial" w:eastAsia="Noto Sans SC" w:cs="Arial"/>
                <w:sz w:val="24"/>
                <w:szCs w:val="24"/>
              </w:rPr>
            </w:pPr>
            <w:r>
              <w:rPr>
                <w:rFonts w:hint="default" w:ascii="Arial" w:hAnsi="Arial" w:eastAsia="Noto Sans SC" w:cs="Arial"/>
                <w:sz w:val="24"/>
                <w:szCs w:val="24"/>
              </w:rPr>
              <w:t>0.943</w:t>
            </w:r>
          </w:p>
        </w:tc>
        <w:tc>
          <w:tcPr>
            <w:tcW w:w="0" w:type="auto"/>
            <w:vAlign w:val="center"/>
          </w:tcPr>
          <w:p w14:paraId="0480DF33">
            <w:pPr>
              <w:jc w:val="left"/>
              <w:rPr>
                <w:rFonts w:hint="default" w:ascii="Arial" w:hAnsi="Arial" w:eastAsia="Noto Sans SC" w:cs="Arial"/>
                <w:sz w:val="24"/>
                <w:szCs w:val="24"/>
              </w:rPr>
            </w:pPr>
            <w:r>
              <w:rPr>
                <w:rFonts w:hint="default" w:ascii="Arial" w:hAnsi="Arial" w:eastAsia="Noto Sans SC" w:cs="Arial"/>
                <w:sz w:val="24"/>
                <w:szCs w:val="24"/>
              </w:rPr>
              <w:t>&gt; 0.90</w:t>
            </w:r>
          </w:p>
        </w:tc>
        <w:tc>
          <w:tcPr>
            <w:tcW w:w="0" w:type="auto"/>
            <w:vAlign w:val="center"/>
          </w:tcPr>
          <w:p w14:paraId="48E160A1">
            <w:pPr>
              <w:jc w:val="left"/>
              <w:rPr>
                <w:rFonts w:hint="default" w:ascii="Arial" w:hAnsi="Arial" w:eastAsia="Noto Sans SC" w:cs="Arial"/>
                <w:sz w:val="24"/>
                <w:szCs w:val="24"/>
              </w:rPr>
            </w:pPr>
            <w:r>
              <w:rPr>
                <w:rFonts w:hint="default" w:ascii="Arial" w:hAnsi="Arial" w:eastAsia="Noto Sans SC" w:cs="Arial"/>
                <w:sz w:val="24"/>
                <w:szCs w:val="24"/>
              </w:rPr>
              <w:t>是</w:t>
            </w:r>
          </w:p>
        </w:tc>
      </w:tr>
      <w:tr w14:paraId="0F9BF67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6" w:hRule="atLeast"/>
          <w:tblCellSpacing w:w="15" w:type="dxa"/>
          <w:jc w:val="center"/>
        </w:trPr>
        <w:tc>
          <w:tcPr>
            <w:tcW w:w="0" w:type="auto"/>
            <w:vAlign w:val="center"/>
          </w:tcPr>
          <w:p w14:paraId="490EBEBA">
            <w:pPr>
              <w:jc w:val="left"/>
              <w:rPr>
                <w:rFonts w:hint="default" w:ascii="Arial" w:hAnsi="Arial" w:eastAsia="Noto Sans SC" w:cs="Arial"/>
                <w:sz w:val="24"/>
                <w:szCs w:val="24"/>
              </w:rPr>
            </w:pPr>
            <w:r>
              <w:rPr>
                <w:rFonts w:hint="default" w:ascii="Arial" w:hAnsi="Arial" w:eastAsia="Noto Sans SC" w:cs="Arial"/>
                <w:sz w:val="24"/>
                <w:szCs w:val="24"/>
              </w:rPr>
              <w:t>RMSEA</w:t>
            </w:r>
          </w:p>
        </w:tc>
        <w:tc>
          <w:tcPr>
            <w:tcW w:w="0" w:type="auto"/>
            <w:vAlign w:val="center"/>
          </w:tcPr>
          <w:p w14:paraId="28EB95D8">
            <w:pPr>
              <w:jc w:val="left"/>
              <w:rPr>
                <w:rFonts w:hint="default" w:ascii="Arial" w:hAnsi="Arial" w:eastAsia="Noto Sans SC" w:cs="Arial"/>
                <w:sz w:val="24"/>
                <w:szCs w:val="24"/>
              </w:rPr>
            </w:pPr>
            <w:r>
              <w:rPr>
                <w:rFonts w:hint="default" w:ascii="Arial" w:hAnsi="Arial" w:eastAsia="Noto Sans SC" w:cs="Arial"/>
                <w:sz w:val="24"/>
                <w:szCs w:val="24"/>
              </w:rPr>
              <w:t>0.062</w:t>
            </w:r>
          </w:p>
        </w:tc>
        <w:tc>
          <w:tcPr>
            <w:tcW w:w="0" w:type="auto"/>
            <w:vAlign w:val="center"/>
          </w:tcPr>
          <w:p w14:paraId="0AD8710C">
            <w:pPr>
              <w:jc w:val="left"/>
              <w:rPr>
                <w:rFonts w:hint="default" w:ascii="Arial" w:hAnsi="Arial" w:eastAsia="Noto Sans SC" w:cs="Arial"/>
                <w:sz w:val="24"/>
                <w:szCs w:val="24"/>
              </w:rPr>
            </w:pPr>
            <w:r>
              <w:rPr>
                <w:rFonts w:hint="default" w:ascii="Arial" w:hAnsi="Arial" w:eastAsia="Noto Sans SC" w:cs="Arial"/>
                <w:sz w:val="24"/>
                <w:szCs w:val="24"/>
              </w:rPr>
              <w:t>&lt; 0.08</w:t>
            </w:r>
          </w:p>
        </w:tc>
        <w:tc>
          <w:tcPr>
            <w:tcW w:w="0" w:type="auto"/>
            <w:vAlign w:val="center"/>
          </w:tcPr>
          <w:p w14:paraId="572C49AC">
            <w:pPr>
              <w:jc w:val="left"/>
              <w:rPr>
                <w:rFonts w:hint="default" w:ascii="Arial" w:hAnsi="Arial" w:eastAsia="Noto Sans SC" w:cs="Arial"/>
                <w:sz w:val="24"/>
                <w:szCs w:val="24"/>
              </w:rPr>
            </w:pPr>
            <w:r>
              <w:rPr>
                <w:rFonts w:hint="default" w:ascii="Arial" w:hAnsi="Arial" w:eastAsia="Noto Sans SC" w:cs="Arial"/>
                <w:sz w:val="24"/>
                <w:szCs w:val="24"/>
              </w:rPr>
              <w:t>是</w:t>
            </w:r>
          </w:p>
        </w:tc>
      </w:tr>
    </w:tbl>
    <w:p w14:paraId="6B5B6C57">
      <w:pPr>
        <w:jc w:val="left"/>
        <w:rPr>
          <w:rFonts w:hint="default" w:ascii="Arial" w:hAnsi="Arial" w:eastAsia="Noto Sans SC" w:cs="Arial"/>
          <w:sz w:val="24"/>
          <w:szCs w:val="24"/>
        </w:rPr>
      </w:pPr>
      <w:r>
        <w:rPr>
          <w:rFonts w:hint="eastAsia" w:ascii="Arial" w:hAnsi="Arial" w:eastAsia="Noto Sans SC" w:cs="Arial"/>
          <w:b/>
          <w:bCs/>
          <w:sz w:val="24"/>
          <w:szCs w:val="24"/>
          <w:lang w:val="en-US" w:eastAsia="zh-CN"/>
        </w:rPr>
        <w:t>Table 24</w:t>
      </w:r>
      <w:r>
        <w:rPr>
          <w:rFonts w:hint="default" w:ascii="Arial" w:hAnsi="Arial" w:eastAsia="Noto Sans SC" w:cs="Arial"/>
          <w:b/>
          <w:bCs/>
          <w:color w:val="auto"/>
          <w:sz w:val="24"/>
          <w:szCs w:val="24"/>
          <w:lang w:val="en-US" w:eastAsia="zh-CN"/>
        </w:rPr>
        <w:t>：</w:t>
      </w:r>
      <w:r>
        <w:rPr>
          <w:rFonts w:hint="default" w:ascii="Arial" w:hAnsi="Arial" w:eastAsia="Noto Sans SC" w:cs="Arial"/>
          <w:b w:val="0"/>
          <w:bCs w:val="0"/>
          <w:sz w:val="24"/>
          <w:szCs w:val="24"/>
          <w:lang w:val="en-US" w:eastAsia="zh-CN"/>
        </w:rPr>
        <w:t>Model goodness of fit</w:t>
      </w:r>
    </w:p>
    <w:p w14:paraId="19E4E9DC">
      <w:pPr>
        <w:jc w:val="left"/>
        <w:rPr>
          <w:rFonts w:hint="default" w:ascii="Arial" w:hAnsi="Arial" w:eastAsia="Noto Sans SC" w:cs="Arial"/>
          <w:sz w:val="24"/>
          <w:szCs w:val="24"/>
        </w:rPr>
      </w:pPr>
      <w:r>
        <w:rPr>
          <w:rFonts w:hint="default" w:ascii="Arial" w:hAnsi="Arial" w:eastAsia="Noto Sans SC" w:cs="Arial"/>
          <w:sz w:val="24"/>
          <w:szCs w:val="24"/>
        </w:rPr>
        <w:t>上述指标表明该模型具有较强的拟合适配性，能够较好反映变量间的结构关系。</w:t>
      </w:r>
    </w:p>
    <w:p w14:paraId="474083D6">
      <w:pPr>
        <w:jc w:val="left"/>
        <w:rPr>
          <w:rFonts w:hint="default" w:ascii="Arial" w:hAnsi="Arial" w:eastAsia="Noto Sans SC" w:cs="Arial"/>
          <w:sz w:val="24"/>
          <w:szCs w:val="24"/>
        </w:rPr>
      </w:pPr>
      <w:r>
        <w:rPr>
          <w:rFonts w:hint="default" w:ascii="Arial" w:hAnsi="Arial" w:eastAsia="Noto Sans SC" w:cs="Arial"/>
          <w:sz w:val="24"/>
          <w:szCs w:val="24"/>
        </w:rPr>
        <w:t>值得注意的是，初期模型中纳入的“内容吸引力（广告干扰性感知）”因子在路径分析中不具显著性，且在多轮拟合中被排除，进一步验证其作为调节因素而非核心驱动因子的特性。</w:t>
      </w:r>
    </w:p>
    <w:p w14:paraId="468B4229">
      <w:pPr>
        <w:jc w:val="left"/>
        <w:rPr>
          <w:rFonts w:hint="default" w:ascii="Arial" w:hAnsi="Arial" w:eastAsia="Noto Sans SC" w:cs="Arial"/>
          <w:sz w:val="24"/>
          <w:szCs w:val="24"/>
        </w:rPr>
      </w:pPr>
    </w:p>
    <w:p w14:paraId="74D89354">
      <w:pPr>
        <w:jc w:val="left"/>
        <w:rPr>
          <w:rFonts w:hint="default" w:ascii="Arial" w:hAnsi="Arial" w:eastAsia="Noto Sans SC" w:cs="Arial"/>
          <w:sz w:val="24"/>
          <w:szCs w:val="24"/>
        </w:rPr>
      </w:pPr>
      <w:r>
        <w:rPr>
          <w:rFonts w:hint="default" w:ascii="Arial" w:hAnsi="Arial" w:eastAsia="Noto Sans SC" w:cs="Arial"/>
          <w:b/>
          <w:bCs/>
          <w:sz w:val="24"/>
          <w:szCs w:val="24"/>
        </w:rPr>
        <w:t>IV. SEM路径图与解释</w:t>
      </w:r>
    </w:p>
    <w:p w14:paraId="6D90893E">
      <w:pPr>
        <w:ind w:firstLine="480" w:firstLineChars="200"/>
        <w:jc w:val="left"/>
        <w:rPr>
          <w:rFonts w:hint="default" w:ascii="Arial" w:hAnsi="Arial" w:eastAsia="Noto Sans SC" w:cs="Arial"/>
          <w:sz w:val="24"/>
          <w:szCs w:val="24"/>
        </w:rPr>
      </w:pPr>
    </w:p>
    <w:p w14:paraId="76956CDD">
      <w:pPr>
        <w:jc w:val="left"/>
        <w:rPr>
          <w:rFonts w:hint="default" w:ascii="Arial" w:hAnsi="Arial" w:eastAsia="Noto Sans SC" w:cs="Arial"/>
          <w:b/>
          <w:bCs/>
          <w:color w:val="000000" w:themeColor="text1"/>
          <w:sz w:val="24"/>
          <w:szCs w:val="24"/>
          <w14:textFill>
            <w14:solidFill>
              <w14:schemeClr w14:val="tx1"/>
            </w14:solidFill>
          </w14:textFill>
        </w:rPr>
      </w:pPr>
    </w:p>
    <w:p w14:paraId="24B2F1F9">
      <w:pPr>
        <w:jc w:val="left"/>
        <w:rPr>
          <w:rFonts w:hint="default" w:ascii="Arial" w:hAnsi="Arial" w:eastAsia="Noto Sans SC" w:cs="Arial"/>
          <w:b/>
          <w:bCs/>
          <w:color w:val="000000" w:themeColor="text1"/>
          <w:sz w:val="24"/>
          <w:szCs w:val="24"/>
          <w14:textFill>
            <w14:solidFill>
              <w14:schemeClr w14:val="tx1"/>
            </w14:solidFill>
          </w14:textFill>
        </w:rPr>
      </w:pPr>
    </w:p>
    <w:p w14:paraId="19EDA538">
      <w:pPr>
        <w:ind w:firstLine="480" w:firstLineChars="200"/>
        <w:jc w:val="left"/>
        <w:rPr>
          <w:rFonts w:hint="default" w:ascii="Arial" w:hAnsi="Arial" w:eastAsia="Noto Sans SC" w:cs="Arial"/>
          <w:sz w:val="24"/>
          <w:szCs w:val="24"/>
        </w:rPr>
      </w:pPr>
      <w:r>
        <w:rPr>
          <w:rFonts w:hint="default" w:ascii="Arial" w:hAnsi="Arial" w:eastAsia="Noto Sans SC" w:cs="Arial"/>
          <w:sz w:val="24"/>
          <w:szCs w:val="24"/>
        </w:rPr>
        <w:drawing>
          <wp:inline distT="0" distB="0" distL="0" distR="0">
            <wp:extent cx="4785995" cy="2415540"/>
            <wp:effectExtent l="0" t="0" r="1905" b="10160"/>
            <wp:docPr id="1537144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44589" name="图片 1"/>
                    <pic:cNvPicPr>
                      <a:picLocks noChangeAspect="1"/>
                    </pic:cNvPicPr>
                  </pic:nvPicPr>
                  <pic:blipFill>
                    <a:blip r:embed="rId42"/>
                    <a:stretch>
                      <a:fillRect/>
                    </a:stretch>
                  </pic:blipFill>
                  <pic:spPr>
                    <a:xfrm>
                      <a:off x="0" y="0"/>
                      <a:ext cx="4790726" cy="2417858"/>
                    </a:xfrm>
                    <a:prstGeom prst="rect">
                      <a:avLst/>
                    </a:prstGeom>
                  </pic:spPr>
                </pic:pic>
              </a:graphicData>
            </a:graphic>
          </wp:inline>
        </w:drawing>
      </w:r>
    </w:p>
    <w:p w14:paraId="34382571">
      <w:pPr>
        <w:pStyle w:val="24"/>
        <w:bidi w:val="0"/>
        <w:rPr>
          <w:rFonts w:hint="default" w:ascii="Arial" w:hAnsi="Arial" w:cs="Arial"/>
        </w:rPr>
      </w:pPr>
      <w:bookmarkStart w:id="138" w:name="_Toc32704"/>
      <w:bookmarkStart w:id="139" w:name="_Toc14857"/>
      <w:r>
        <w:rPr>
          <w:rFonts w:hint="default" w:ascii="Arial" w:hAnsi="Arial" w:cs="Arial"/>
        </w:rPr>
        <w:t>Figure 19: Influence chain</w:t>
      </w:r>
      <w:bookmarkEnd w:id="138"/>
      <w:bookmarkEnd w:id="139"/>
    </w:p>
    <w:p w14:paraId="67FE54A8">
      <w:pPr>
        <w:jc w:val="left"/>
        <w:rPr>
          <w:rFonts w:hint="default" w:ascii="Arial" w:hAnsi="Arial" w:eastAsia="Noto Sans SC" w:cs="Arial"/>
          <w:sz w:val="24"/>
          <w:szCs w:val="24"/>
        </w:rPr>
      </w:pPr>
      <w:r>
        <w:rPr>
          <w:rFonts w:hint="default" w:ascii="Arial" w:hAnsi="Arial" w:eastAsia="Noto Sans SC" w:cs="Arial"/>
          <w:sz w:val="24"/>
          <w:szCs w:val="24"/>
        </w:rPr>
        <w:t>如上图呈现了从“自媒体营销感知”至“满意度”，再至“购买意愿”的影响链条。其中，“互动情感性”与“信任与真实感”作为前因变量，均显著正向影响“满意度”，进而带动消费者的“购买意愿”。该路径支持了满意度的</w:t>
      </w:r>
      <w:r>
        <w:rPr>
          <w:rFonts w:hint="default" w:ascii="Arial" w:hAnsi="Arial" w:eastAsia="Noto Sans SC" w:cs="Arial"/>
          <w:b/>
          <w:bCs/>
          <w:sz w:val="24"/>
          <w:szCs w:val="24"/>
        </w:rPr>
        <w:t>部分中介效应</w:t>
      </w:r>
      <w:r>
        <w:rPr>
          <w:rFonts w:hint="default" w:ascii="Arial" w:hAnsi="Arial" w:eastAsia="Noto Sans SC" w:cs="Arial"/>
          <w:sz w:val="24"/>
          <w:szCs w:val="24"/>
        </w:rPr>
        <w:t>，与CAB模型“认知—情感—行为”的理论框架高度契合。</w:t>
      </w:r>
    </w:p>
    <w:p w14:paraId="48A11A79">
      <w:pPr>
        <w:ind w:firstLine="480" w:firstLineChars="200"/>
        <w:jc w:val="left"/>
        <w:rPr>
          <w:rFonts w:hint="default" w:ascii="Arial" w:hAnsi="Arial" w:eastAsia="Noto Sans SC" w:cs="Arial"/>
          <w:sz w:val="24"/>
          <w:szCs w:val="24"/>
        </w:rPr>
      </w:pPr>
    </w:p>
    <w:p w14:paraId="3840ECCF">
      <w:pPr>
        <w:pStyle w:val="18"/>
        <w:bidi w:val="0"/>
        <w:rPr>
          <w:rFonts w:hint="default"/>
        </w:rPr>
      </w:pPr>
      <w:bookmarkStart w:id="140" w:name="_Toc31220"/>
      <w:bookmarkStart w:id="141" w:name="_Toc4764"/>
      <w:r>
        <w:rPr>
          <w:rFonts w:hint="default"/>
          <w:lang w:val="en-US" w:eastAsia="zh-CN"/>
        </w:rPr>
        <w:t>4</w:t>
      </w:r>
      <w:r>
        <w:rPr>
          <w:rFonts w:hint="default"/>
        </w:rPr>
        <w:t>.3.4 Analysis of mediation effect</w:t>
      </w:r>
      <w:bookmarkEnd w:id="140"/>
      <w:bookmarkEnd w:id="141"/>
    </w:p>
    <w:p w14:paraId="2CE523FD">
      <w:pPr>
        <w:jc w:val="left"/>
        <w:rPr>
          <w:rFonts w:hint="default" w:ascii="Arial" w:hAnsi="Arial" w:eastAsia="Noto Sans SC" w:cs="Arial"/>
          <w:sz w:val="24"/>
          <w:szCs w:val="24"/>
        </w:rPr>
      </w:pPr>
      <w:r>
        <w:rPr>
          <w:rFonts w:hint="default" w:ascii="Arial" w:hAnsi="Arial" w:eastAsia="Noto Sans SC" w:cs="Arial"/>
          <w:sz w:val="24"/>
          <w:szCs w:val="24"/>
        </w:rPr>
        <w:t>为进一步验证“满意度”在“自媒体营销感知”与“购买意愿”之间所起的中介作用，本文采用Bootstrap法进行中介效应检验。通过对5,000次自助抽样生成置信区间（BiasCorrected Percentile），检验中介路径的间接效应是否显著。中介效应路径分析如下：</w:t>
      </w:r>
    </w:p>
    <w:p w14:paraId="6A59D306">
      <w:pPr>
        <w:jc w:val="left"/>
        <w:rPr>
          <w:rFonts w:hint="default" w:ascii="Arial" w:hAnsi="Arial" w:eastAsia="Noto Sans SC" w:cs="Arial"/>
          <w:sz w:val="24"/>
          <w:szCs w:val="24"/>
        </w:rPr>
      </w:pPr>
    </w:p>
    <w:tbl>
      <w:tblPr>
        <w:tblStyle w:val="1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5"/>
        <w:gridCol w:w="2132"/>
        <w:gridCol w:w="2135"/>
        <w:gridCol w:w="2130"/>
      </w:tblGrid>
      <w:tr w14:paraId="204DA7D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60" w:type="dxa"/>
            <w:tcBorders>
              <w:bottom w:val="single" w:color="auto" w:sz="8" w:space="0"/>
            </w:tcBorders>
          </w:tcPr>
          <w:p w14:paraId="619F2FD0">
            <w:pPr>
              <w:jc w:val="left"/>
              <w:rPr>
                <w:rFonts w:hint="default" w:ascii="Arial" w:hAnsi="Arial" w:eastAsia="Noto Sans SC" w:cs="Arial"/>
                <w:kern w:val="0"/>
                <w:sz w:val="24"/>
                <w:szCs w:val="24"/>
                <w:lang w:eastAsia="en-US"/>
                <w14:ligatures w14:val="none"/>
              </w:rPr>
            </w:pPr>
            <w:r>
              <w:rPr>
                <w:rFonts w:hint="default" w:ascii="Arial" w:hAnsi="Arial" w:eastAsia="Noto Sans SC" w:cs="Arial"/>
                <w:kern w:val="0"/>
                <w:sz w:val="24"/>
                <w:szCs w:val="24"/>
                <w:lang w:eastAsia="en-US"/>
                <w14:ligatures w14:val="none"/>
              </w:rPr>
              <w:t>路径</w:t>
            </w:r>
          </w:p>
        </w:tc>
        <w:tc>
          <w:tcPr>
            <w:tcW w:w="2160" w:type="dxa"/>
            <w:tcBorders>
              <w:bottom w:val="single" w:color="auto" w:sz="8" w:space="0"/>
            </w:tcBorders>
          </w:tcPr>
          <w:p w14:paraId="32C8E2F1">
            <w:pPr>
              <w:jc w:val="left"/>
              <w:rPr>
                <w:rFonts w:hint="default" w:ascii="Arial" w:hAnsi="Arial" w:eastAsia="Noto Sans SC" w:cs="Arial"/>
                <w:kern w:val="0"/>
                <w:sz w:val="24"/>
                <w:szCs w:val="24"/>
                <w:lang w:eastAsia="en-US"/>
                <w14:ligatures w14:val="none"/>
              </w:rPr>
            </w:pPr>
            <w:r>
              <w:rPr>
                <w:rFonts w:hint="default" w:ascii="Arial" w:hAnsi="Arial" w:eastAsia="Noto Sans SC" w:cs="Arial"/>
                <w:kern w:val="0"/>
                <w:sz w:val="24"/>
                <w:szCs w:val="24"/>
                <w:lang w:eastAsia="en-US"/>
                <w14:ligatures w14:val="none"/>
              </w:rPr>
              <w:t>间接效应系数</w:t>
            </w:r>
          </w:p>
        </w:tc>
        <w:tc>
          <w:tcPr>
            <w:tcW w:w="2160" w:type="dxa"/>
            <w:tcBorders>
              <w:bottom w:val="single" w:color="auto" w:sz="8" w:space="0"/>
            </w:tcBorders>
          </w:tcPr>
          <w:p w14:paraId="12DDB1BB">
            <w:pPr>
              <w:jc w:val="left"/>
              <w:rPr>
                <w:rFonts w:hint="default" w:ascii="Arial" w:hAnsi="Arial" w:eastAsia="Noto Sans SC" w:cs="Arial"/>
                <w:kern w:val="0"/>
                <w:sz w:val="24"/>
                <w:szCs w:val="24"/>
                <w:lang w:eastAsia="en-US"/>
                <w14:ligatures w14:val="none"/>
              </w:rPr>
            </w:pPr>
            <w:r>
              <w:rPr>
                <w:rFonts w:hint="default" w:ascii="Arial" w:hAnsi="Arial" w:eastAsia="Noto Sans SC" w:cs="Arial"/>
                <w:kern w:val="0"/>
                <w:sz w:val="24"/>
                <w:szCs w:val="24"/>
                <w:lang w:eastAsia="en-US"/>
                <w14:ligatures w14:val="none"/>
              </w:rPr>
              <w:t>95% 置信区间</w:t>
            </w:r>
          </w:p>
        </w:tc>
        <w:tc>
          <w:tcPr>
            <w:tcW w:w="2160" w:type="dxa"/>
            <w:tcBorders>
              <w:bottom w:val="single" w:color="auto" w:sz="8" w:space="0"/>
            </w:tcBorders>
          </w:tcPr>
          <w:p w14:paraId="27279B15">
            <w:pPr>
              <w:jc w:val="left"/>
              <w:rPr>
                <w:rFonts w:hint="default" w:ascii="Arial" w:hAnsi="Arial" w:eastAsia="Noto Sans SC" w:cs="Arial"/>
                <w:kern w:val="0"/>
                <w:sz w:val="24"/>
                <w:szCs w:val="24"/>
                <w:lang w:eastAsia="en-US"/>
                <w14:ligatures w14:val="none"/>
              </w:rPr>
            </w:pPr>
            <w:r>
              <w:rPr>
                <w:rFonts w:hint="default" w:ascii="Arial" w:hAnsi="Arial" w:eastAsia="Noto Sans SC" w:cs="Arial"/>
                <w:kern w:val="0"/>
                <w:sz w:val="24"/>
                <w:szCs w:val="24"/>
                <w:lang w:eastAsia="en-US"/>
                <w14:ligatures w14:val="none"/>
              </w:rPr>
              <w:t>显著性判断</w:t>
            </w:r>
          </w:p>
        </w:tc>
      </w:tr>
      <w:tr w14:paraId="7CF1288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60" w:type="dxa"/>
            <w:tcBorders>
              <w:top w:val="single" w:color="auto" w:sz="8" w:space="0"/>
              <w:bottom w:val="nil"/>
            </w:tcBorders>
          </w:tcPr>
          <w:p w14:paraId="2A4F7A5F">
            <w:pPr>
              <w:jc w:val="left"/>
              <w:rPr>
                <w:rFonts w:hint="default" w:ascii="Arial" w:hAnsi="Arial" w:eastAsia="Noto Sans SC" w:cs="Arial"/>
                <w:kern w:val="0"/>
                <w:sz w:val="24"/>
                <w:szCs w:val="24"/>
                <w:lang w:eastAsia="zh-CN"/>
                <w14:ligatures w14:val="none"/>
              </w:rPr>
            </w:pPr>
            <w:r>
              <w:rPr>
                <w:rFonts w:hint="default" w:ascii="Arial" w:hAnsi="Arial" w:eastAsia="Noto Sans SC" w:cs="Arial"/>
                <w:kern w:val="0"/>
                <w:sz w:val="24"/>
                <w:szCs w:val="24"/>
                <w:lang w:eastAsia="zh-CN"/>
                <w14:ligatures w14:val="none"/>
              </w:rPr>
              <w:t>互动情感性 → 满意度 → 购买意愿</w:t>
            </w:r>
          </w:p>
        </w:tc>
        <w:tc>
          <w:tcPr>
            <w:tcW w:w="2160" w:type="dxa"/>
            <w:tcBorders>
              <w:top w:val="single" w:color="auto" w:sz="8" w:space="0"/>
              <w:bottom w:val="nil"/>
            </w:tcBorders>
          </w:tcPr>
          <w:p w14:paraId="5BFFF5B0">
            <w:pPr>
              <w:jc w:val="left"/>
              <w:rPr>
                <w:rFonts w:hint="default" w:ascii="Arial" w:hAnsi="Arial" w:eastAsia="Noto Sans SC" w:cs="Arial"/>
                <w:kern w:val="0"/>
                <w:sz w:val="24"/>
                <w:szCs w:val="24"/>
                <w:lang w:eastAsia="en-US"/>
                <w14:ligatures w14:val="none"/>
              </w:rPr>
            </w:pPr>
            <w:r>
              <w:rPr>
                <w:rFonts w:hint="default" w:ascii="Arial" w:hAnsi="Arial" w:eastAsia="Noto Sans SC" w:cs="Arial"/>
                <w:kern w:val="0"/>
                <w:sz w:val="24"/>
                <w:szCs w:val="24"/>
                <w:lang w:eastAsia="en-US"/>
                <w14:ligatures w14:val="none"/>
              </w:rPr>
              <w:t>0.295</w:t>
            </w:r>
          </w:p>
        </w:tc>
        <w:tc>
          <w:tcPr>
            <w:tcW w:w="2160" w:type="dxa"/>
            <w:tcBorders>
              <w:top w:val="single" w:color="auto" w:sz="8" w:space="0"/>
              <w:bottom w:val="nil"/>
            </w:tcBorders>
          </w:tcPr>
          <w:p w14:paraId="22866703">
            <w:pPr>
              <w:jc w:val="left"/>
              <w:rPr>
                <w:rFonts w:hint="default" w:ascii="Arial" w:hAnsi="Arial" w:eastAsia="Noto Sans SC" w:cs="Arial"/>
                <w:kern w:val="0"/>
                <w:sz w:val="24"/>
                <w:szCs w:val="24"/>
                <w:lang w:eastAsia="en-US"/>
                <w14:ligatures w14:val="none"/>
              </w:rPr>
            </w:pPr>
            <w:r>
              <w:rPr>
                <w:rFonts w:hint="default" w:ascii="Arial" w:hAnsi="Arial" w:eastAsia="Noto Sans SC" w:cs="Arial"/>
                <w:kern w:val="0"/>
                <w:sz w:val="24"/>
                <w:szCs w:val="24"/>
                <w:lang w:eastAsia="en-US"/>
                <w14:ligatures w14:val="none"/>
              </w:rPr>
              <w:t>[0.182, 0.426]</w:t>
            </w:r>
          </w:p>
        </w:tc>
        <w:tc>
          <w:tcPr>
            <w:tcW w:w="2160" w:type="dxa"/>
            <w:tcBorders>
              <w:top w:val="single" w:color="auto" w:sz="8" w:space="0"/>
              <w:bottom w:val="nil"/>
            </w:tcBorders>
          </w:tcPr>
          <w:p w14:paraId="5EDD622B">
            <w:pPr>
              <w:jc w:val="left"/>
              <w:rPr>
                <w:rFonts w:hint="default" w:ascii="Arial" w:hAnsi="Arial" w:eastAsia="Noto Sans SC" w:cs="Arial"/>
                <w:kern w:val="0"/>
                <w:sz w:val="24"/>
                <w:szCs w:val="24"/>
                <w:lang w:eastAsia="en-US"/>
                <w14:ligatures w14:val="none"/>
              </w:rPr>
            </w:pPr>
            <w:r>
              <w:rPr>
                <w:rFonts w:hint="default" w:ascii="Arial" w:hAnsi="Arial" w:eastAsia="Noto Sans SC" w:cs="Arial"/>
                <w:kern w:val="0"/>
                <w:sz w:val="24"/>
                <w:szCs w:val="24"/>
                <w:lang w:eastAsia="en-US"/>
                <w14:ligatures w14:val="none"/>
              </w:rPr>
              <w:t>显著（不含0）</w:t>
            </w:r>
          </w:p>
        </w:tc>
      </w:tr>
      <w:tr w14:paraId="2FEC102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60" w:type="dxa"/>
            <w:tcBorders>
              <w:top w:val="nil"/>
            </w:tcBorders>
          </w:tcPr>
          <w:p w14:paraId="561FFB9B">
            <w:pPr>
              <w:jc w:val="left"/>
              <w:rPr>
                <w:rFonts w:hint="default" w:ascii="Arial" w:hAnsi="Arial" w:eastAsia="Noto Sans SC" w:cs="Arial"/>
                <w:kern w:val="0"/>
                <w:sz w:val="24"/>
                <w:szCs w:val="24"/>
                <w:lang w:eastAsia="zh-CN"/>
                <w14:ligatures w14:val="none"/>
              </w:rPr>
            </w:pPr>
            <w:r>
              <w:rPr>
                <w:rFonts w:hint="default" w:ascii="Arial" w:hAnsi="Arial" w:eastAsia="Noto Sans SC" w:cs="Arial"/>
                <w:kern w:val="0"/>
                <w:sz w:val="24"/>
                <w:szCs w:val="24"/>
                <w:lang w:eastAsia="zh-CN"/>
                <w14:ligatures w14:val="none"/>
              </w:rPr>
              <w:t>信任与真实感 → 满意度 → 购买意愿</w:t>
            </w:r>
          </w:p>
        </w:tc>
        <w:tc>
          <w:tcPr>
            <w:tcW w:w="2160" w:type="dxa"/>
            <w:tcBorders>
              <w:top w:val="nil"/>
            </w:tcBorders>
          </w:tcPr>
          <w:p w14:paraId="315CD349">
            <w:pPr>
              <w:jc w:val="left"/>
              <w:rPr>
                <w:rFonts w:hint="default" w:ascii="Arial" w:hAnsi="Arial" w:eastAsia="Noto Sans SC" w:cs="Arial"/>
                <w:kern w:val="0"/>
                <w:sz w:val="24"/>
                <w:szCs w:val="24"/>
                <w:lang w:eastAsia="en-US"/>
                <w14:ligatures w14:val="none"/>
              </w:rPr>
            </w:pPr>
            <w:r>
              <w:rPr>
                <w:rFonts w:hint="default" w:ascii="Arial" w:hAnsi="Arial" w:eastAsia="Noto Sans SC" w:cs="Arial"/>
                <w:kern w:val="0"/>
                <w:sz w:val="24"/>
                <w:szCs w:val="24"/>
                <w:lang w:eastAsia="en-US"/>
                <w14:ligatures w14:val="none"/>
              </w:rPr>
              <w:t>0.229</w:t>
            </w:r>
          </w:p>
        </w:tc>
        <w:tc>
          <w:tcPr>
            <w:tcW w:w="2160" w:type="dxa"/>
            <w:tcBorders>
              <w:top w:val="nil"/>
            </w:tcBorders>
          </w:tcPr>
          <w:p w14:paraId="50506675">
            <w:pPr>
              <w:jc w:val="left"/>
              <w:rPr>
                <w:rFonts w:hint="default" w:ascii="Arial" w:hAnsi="Arial" w:eastAsia="Noto Sans SC" w:cs="Arial"/>
                <w:kern w:val="0"/>
                <w:sz w:val="24"/>
                <w:szCs w:val="24"/>
                <w:lang w:eastAsia="en-US"/>
                <w14:ligatures w14:val="none"/>
              </w:rPr>
            </w:pPr>
            <w:r>
              <w:rPr>
                <w:rFonts w:hint="default" w:ascii="Arial" w:hAnsi="Arial" w:eastAsia="Noto Sans SC" w:cs="Arial"/>
                <w:kern w:val="0"/>
                <w:sz w:val="24"/>
                <w:szCs w:val="24"/>
                <w:lang w:eastAsia="en-US"/>
                <w14:ligatures w14:val="none"/>
              </w:rPr>
              <w:t>[0.104, 0.368]</w:t>
            </w:r>
          </w:p>
        </w:tc>
        <w:tc>
          <w:tcPr>
            <w:tcW w:w="2160" w:type="dxa"/>
            <w:tcBorders>
              <w:top w:val="nil"/>
            </w:tcBorders>
          </w:tcPr>
          <w:p w14:paraId="257FAE48">
            <w:pPr>
              <w:jc w:val="left"/>
              <w:rPr>
                <w:rFonts w:hint="default" w:ascii="Arial" w:hAnsi="Arial" w:eastAsia="Noto Sans SC" w:cs="Arial"/>
                <w:kern w:val="0"/>
                <w:sz w:val="24"/>
                <w:szCs w:val="24"/>
                <w:lang w:eastAsia="en-US"/>
                <w14:ligatures w14:val="none"/>
              </w:rPr>
            </w:pPr>
            <w:r>
              <w:rPr>
                <w:rFonts w:hint="default" w:ascii="Arial" w:hAnsi="Arial" w:eastAsia="Noto Sans SC" w:cs="Arial"/>
                <w:kern w:val="0"/>
                <w:sz w:val="24"/>
                <w:szCs w:val="24"/>
                <w:lang w:eastAsia="en-US"/>
                <w14:ligatures w14:val="none"/>
              </w:rPr>
              <w:t>显著（不含0）</w:t>
            </w:r>
          </w:p>
        </w:tc>
      </w:tr>
    </w:tbl>
    <w:p w14:paraId="29C7B9B6">
      <w:pPr>
        <w:jc w:val="left"/>
        <w:rPr>
          <w:rFonts w:hint="default" w:ascii="Arial" w:hAnsi="Arial" w:eastAsia="Noto Sans SC" w:cs="Arial"/>
          <w:b/>
          <w:bCs/>
          <w:sz w:val="24"/>
          <w:szCs w:val="24"/>
          <w:lang w:val="en-US" w:eastAsia="zh-CN"/>
        </w:rPr>
      </w:pPr>
      <w:r>
        <w:rPr>
          <w:rFonts w:hint="eastAsia" w:ascii="Arial" w:hAnsi="Arial" w:eastAsia="Noto Sans SC" w:cs="Arial"/>
          <w:b/>
          <w:bCs/>
          <w:sz w:val="24"/>
          <w:szCs w:val="24"/>
          <w:lang w:val="en-US" w:eastAsia="zh-CN"/>
        </w:rPr>
        <w:t>Table 25:</w:t>
      </w:r>
      <w:r>
        <w:rPr>
          <w:rFonts w:hint="default" w:ascii="Arial" w:hAnsi="Arial" w:eastAsia="Noto Sans SC" w:cs="Arial"/>
          <w:b/>
          <w:bCs/>
          <w:sz w:val="24"/>
          <w:szCs w:val="24"/>
        </w:rPr>
        <w:t>Mediation effect results</w:t>
      </w:r>
    </w:p>
    <w:p w14:paraId="35812D51">
      <w:pPr>
        <w:jc w:val="left"/>
        <w:rPr>
          <w:rFonts w:hint="default" w:ascii="Arial" w:hAnsi="Arial" w:eastAsia="Noto Sans SC" w:cs="Arial"/>
          <w:sz w:val="24"/>
          <w:szCs w:val="24"/>
        </w:rPr>
      </w:pPr>
      <w:r>
        <w:rPr>
          <w:rFonts w:hint="default" w:ascii="Arial" w:hAnsi="Arial" w:eastAsia="Noto Sans SC" w:cs="Arial"/>
          <w:sz w:val="24"/>
          <w:szCs w:val="24"/>
        </w:rPr>
        <w:t>从中介效应结果可以看出，“互动情感性”与“信任与真实感”均通过“满意度”间接影响“购买意愿”，且间接效应的95%置信区间均未包含0，说明中介效应显著成立。</w:t>
      </w:r>
    </w:p>
    <w:p w14:paraId="11FF5833">
      <w:pPr>
        <w:jc w:val="left"/>
        <w:rPr>
          <w:rFonts w:hint="default" w:ascii="Arial" w:hAnsi="Arial" w:eastAsia="Noto Sans SC" w:cs="Arial"/>
          <w:sz w:val="24"/>
          <w:szCs w:val="24"/>
        </w:rPr>
      </w:pPr>
      <w:r>
        <w:rPr>
          <w:rFonts w:hint="default" w:ascii="Arial" w:hAnsi="Arial" w:eastAsia="Noto Sans SC" w:cs="Arial"/>
          <w:sz w:val="24"/>
          <w:szCs w:val="24"/>
        </w:rPr>
        <w:t>综上，满意度在“自媒体营销感知”影响“购买意愿”的过程中发挥了部分中介作用，验证了营销知觉通过情感体验（满意度）间接促进消费者行为意愿的机制。这一结果进一步强化了“认知—情感—行为”理论模型的适用性，为优化自媒体营销策略提供了理论依据与实证支持。</w:t>
      </w:r>
    </w:p>
    <w:p w14:paraId="50D7E79B">
      <w:pPr>
        <w:jc w:val="left"/>
        <w:rPr>
          <w:rFonts w:hint="default" w:ascii="Arial" w:hAnsi="Arial" w:eastAsia="Noto Sans SC" w:cs="Arial"/>
          <w:sz w:val="24"/>
          <w:szCs w:val="24"/>
        </w:rPr>
      </w:pPr>
    </w:p>
    <w:p w14:paraId="59D0017F">
      <w:pPr>
        <w:jc w:val="left"/>
        <w:rPr>
          <w:rFonts w:hint="default" w:ascii="Arial" w:hAnsi="Arial" w:eastAsia="Noto Sans SC" w:cs="Arial"/>
          <w:color w:val="000000" w:themeColor="text1"/>
          <w:sz w:val="24"/>
          <w:szCs w:val="24"/>
          <w14:textFill>
            <w14:solidFill>
              <w14:schemeClr w14:val="tx1"/>
            </w14:solidFill>
          </w14:textFill>
        </w:rPr>
      </w:pPr>
    </w:p>
    <w:p w14:paraId="5767AAD6">
      <w:pPr>
        <w:pStyle w:val="18"/>
        <w:bidi w:val="0"/>
        <w:rPr>
          <w:rFonts w:hint="default"/>
        </w:rPr>
      </w:pPr>
      <w:bookmarkStart w:id="142" w:name="_Toc22416"/>
      <w:bookmarkStart w:id="143" w:name="_Toc24443"/>
      <w:r>
        <w:rPr>
          <w:rFonts w:hint="default"/>
          <w:lang w:val="en-US" w:eastAsia="zh-CN"/>
        </w:rPr>
        <w:t>4</w:t>
      </w:r>
      <w:r>
        <w:rPr>
          <w:rFonts w:hint="default"/>
        </w:rPr>
        <w:t>.3.</w:t>
      </w:r>
      <w:r>
        <w:rPr>
          <w:rFonts w:hint="eastAsia"/>
          <w:lang w:val="en-US" w:eastAsia="zh-CN"/>
        </w:rPr>
        <w:t>5</w:t>
      </w:r>
      <w:r>
        <w:rPr>
          <w:rFonts w:hint="default"/>
        </w:rPr>
        <w:t>Cross-analysis of platform use and purchasing behavior</w:t>
      </w:r>
      <w:bookmarkEnd w:id="142"/>
      <w:bookmarkEnd w:id="143"/>
    </w:p>
    <w:p w14:paraId="7446D5AB">
      <w:pPr>
        <w:jc w:val="left"/>
        <w:rPr>
          <w:rFonts w:hint="default" w:ascii="Arial" w:hAnsi="Arial" w:eastAsia="Noto Sans SC" w:cs="Arial"/>
          <w:b/>
          <w:bCs/>
          <w:color w:val="000000" w:themeColor="text1"/>
          <w:sz w:val="24"/>
          <w:szCs w:val="24"/>
          <w14:textFill>
            <w14:solidFill>
              <w14:schemeClr w14:val="tx1"/>
            </w14:solidFill>
          </w14:textFill>
        </w:rPr>
      </w:pPr>
    </w:p>
    <w:p w14:paraId="13F6F4E2">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1.“广告侵扰性感知与满意度”</w:t>
      </w:r>
    </w:p>
    <w:p w14:paraId="53CBD278">
      <w:pPr>
        <w:jc w:val="left"/>
        <w:rPr>
          <w:rFonts w:hint="default" w:ascii="Arial" w:hAnsi="Arial" w:eastAsia="Noto Sans SC" w:cs="Arial"/>
          <w:sz w:val="24"/>
          <w:szCs w:val="24"/>
        </w:rPr>
      </w:pPr>
      <w:r>
        <w:rPr>
          <w:rFonts w:hint="default" w:ascii="Arial" w:hAnsi="Arial" w:eastAsia="Noto Sans SC" w:cs="Arial"/>
          <w:b/>
          <w:bCs/>
          <w:color w:val="000000" w:themeColor="text1"/>
          <w:sz w:val="24"/>
          <w:szCs w:val="24"/>
          <w:lang w:val="en-US" w:eastAsia="zh-CN"/>
          <w14:textFill>
            <w14:solidFill>
              <w14:schemeClr w14:val="tx1"/>
            </w14:solidFill>
          </w14:textFill>
        </w:rPr>
        <w:t>对4.1.6部分提供的交叉性基础数据进行进一步处理和分析。</w:t>
      </w:r>
      <w:r>
        <w:rPr>
          <w:rFonts w:hint="default" w:ascii="Arial" w:hAnsi="Arial" w:eastAsia="Noto Sans SC" w:cs="Arial"/>
          <w:sz w:val="24"/>
          <w:szCs w:val="24"/>
        </w:rPr>
        <w:drawing>
          <wp:inline distT="0" distB="0" distL="114300" distR="114300">
            <wp:extent cx="4826000" cy="2743200"/>
            <wp:effectExtent l="4445" t="4445" r="8255" b="8255"/>
            <wp:docPr id="16" name="图表 1" descr="7b0a202020202263686172745265734964223a20223230343736343339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6A3F21C">
      <w:pPr>
        <w:pStyle w:val="24"/>
        <w:bidi w:val="0"/>
        <w:rPr>
          <w:rFonts w:hint="default" w:ascii="Arial" w:hAnsi="Arial" w:cs="Arial"/>
          <w:lang w:val="en-US" w:eastAsia="zh-CN"/>
        </w:rPr>
      </w:pPr>
      <w:bookmarkStart w:id="144" w:name="_Toc5703"/>
      <w:bookmarkStart w:id="145" w:name="_Toc32550"/>
      <w:r>
        <w:rPr>
          <w:rFonts w:hint="default" w:ascii="Arial" w:hAnsi="Arial" w:cs="Arial"/>
        </w:rPr>
        <w:t>Figure 20:Advertising Intrusiveness and Satisfaction Correlation</w:t>
      </w:r>
      <w:bookmarkEnd w:id="144"/>
      <w:bookmarkEnd w:id="145"/>
    </w:p>
    <w:p w14:paraId="3E31B871">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Pearson相关分析发现广告侵扰性与满意度呈显著负相关（r=0.365，p&lt;0.001）。分年龄组检验显示，1824岁群体相关性最强（r=0.440），2534岁次之（r=0.311），而3544岁样本虽呈现极高负相关（r=0.945）但因样本量较小（n=8），结果仅供参考。</w:t>
      </w:r>
    </w:p>
    <w:p w14:paraId="2FB4D751">
      <w:p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5271770" cy="3293110"/>
            <wp:effectExtent l="4445" t="4445" r="6985" b="17145"/>
            <wp:docPr id="17" name="图表 2" descr="7b0a202020202263686172745265734964223a202234343733313938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7F89B56">
      <w:pPr>
        <w:pStyle w:val="24"/>
        <w:bidi w:val="0"/>
        <w:rPr>
          <w:rFonts w:hint="default" w:ascii="Arial" w:hAnsi="Arial" w:cs="Arial"/>
        </w:rPr>
      </w:pPr>
      <w:bookmarkStart w:id="146" w:name="_Toc5778"/>
      <w:bookmarkStart w:id="147" w:name="_Toc26825"/>
      <w:r>
        <w:rPr>
          <w:rFonts w:hint="default" w:ascii="Arial" w:hAnsi="Arial" w:cs="Arial"/>
        </w:rPr>
        <w:t>Figure 21:Age subgroup analysis</w:t>
      </w:r>
      <w:bookmarkEnd w:id="146"/>
      <w:bookmarkEnd w:id="147"/>
    </w:p>
    <w:p w14:paraId="3E5D3305">
      <w:pPr>
        <w:jc w:val="left"/>
        <w:rPr>
          <w:rFonts w:hint="default" w:ascii="Arial" w:hAnsi="Arial" w:eastAsia="Noto Sans SC" w:cs="Arial"/>
          <w:b/>
          <w:bCs/>
          <w:color w:val="auto"/>
          <w:sz w:val="24"/>
          <w:szCs w:val="24"/>
          <w:lang w:val="en-US" w:eastAsia="zh-CN"/>
        </w:rPr>
      </w:pPr>
    </w:p>
    <w:p w14:paraId="0CB0FE19">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线性回归模型验证广告侵扰性显著负向预测满意度（β=0.264，p&lt;0.001），可解释13.5%的变异（R²=0.135）。年龄的调节作用未达显著水平（β=0.045，p=0.317），表明年轻群体对广告的敏感性可能更多源于使用习惯而非年龄本身。</w:t>
      </w:r>
    </w:p>
    <w:p w14:paraId="71228059">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58BEB19E">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购买意愿分析揭示显著平台差异：音频平台喜马拉雅虽用户基数小（3.6%），但"非常可能"购买比例达58.3%（样本量24）；相比之下，主流视频平台抖音（17.0%）和图文平台微信（15.3%）呈现"高曝光中等转化"特征。多平台用户（使用≥5种平台）的购买意愿显著提升（25%非常可能购买）。</w:t>
      </w:r>
    </w:p>
    <w:p w14:paraId="24A27B80">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71A1A7EB">
      <w:pPr>
        <w:jc w:val="left"/>
        <w:rPr>
          <w:rFonts w:hint="default" w:ascii="Arial" w:hAnsi="Arial" w:eastAsia="Noto Sans SC" w:cs="Arial"/>
          <w:sz w:val="24"/>
          <w:szCs w:val="24"/>
        </w:rPr>
      </w:pPr>
      <w:r>
        <w:rPr>
          <w:rFonts w:hint="default" w:ascii="Arial" w:hAnsi="Arial" w:eastAsia="Noto Sans SC" w:cs="Arial"/>
          <w:b/>
          <w:bCs/>
          <w:color w:val="000000" w:themeColor="text1"/>
          <w:sz w:val="24"/>
          <w:szCs w:val="24"/>
          <w:lang w:val="en-US" w:eastAsia="zh-CN"/>
          <w14:textFill>
            <w14:solidFill>
              <w14:schemeClr w14:val="tx1"/>
            </w14:solidFill>
          </w14:textFill>
        </w:rPr>
        <w:t>2.“内容可信度”部分，进行了</w:t>
      </w:r>
      <w:r>
        <w:rPr>
          <w:rFonts w:hint="default" w:ascii="Arial" w:hAnsi="Arial" w:eastAsia="Noto Sans SC" w:cs="Arial"/>
          <w:b/>
          <w:bCs/>
          <w:color w:val="000000" w:themeColor="text1"/>
          <w:sz w:val="24"/>
          <w:szCs w:val="24"/>
          <w14:textFill>
            <w14:solidFill>
              <w14:schemeClr w14:val="tx1"/>
            </w14:solidFill>
          </w14:textFill>
        </w:rPr>
        <w:t xml:space="preserve">模型构建与修正阶段 </w:t>
      </w:r>
    </w:p>
    <w:p w14:paraId="26364662">
      <w:pPr>
        <w:jc w:val="left"/>
        <w:rPr>
          <w:rFonts w:hint="default" w:ascii="Arial" w:hAnsi="Arial" w:eastAsia="Noto Sans SC" w:cs="Arial"/>
          <w:b/>
          <w:bCs/>
          <w:color w:val="000000" w:themeColor="text1"/>
          <w:sz w:val="24"/>
          <w:szCs w:val="24"/>
          <w14:textFill>
            <w14:solidFill>
              <w14:schemeClr w14:val="tx1"/>
            </w14:solidFill>
          </w14:textFill>
        </w:rPr>
      </w:pPr>
    </w:p>
    <w:p w14:paraId="3DEE014F">
      <w:pPr>
        <w:jc w:val="left"/>
        <w:rPr>
          <w:rFonts w:hint="default" w:ascii="Arial" w:hAnsi="Arial" w:eastAsia="Noto Sans SC" w:cs="Arial"/>
          <w:b/>
          <w:bCs/>
          <w:color w:val="000000" w:themeColor="text1"/>
          <w:sz w:val="24"/>
          <w:szCs w:val="24"/>
          <w14:textFill>
            <w14:solidFill>
              <w14:schemeClr w14:val="tx1"/>
            </w14:solidFill>
          </w14:textFill>
        </w:rPr>
      </w:pPr>
      <w:r>
        <w:rPr>
          <w:rFonts w:hint="default" w:ascii="Arial" w:hAnsi="Arial" w:eastAsia="Noto Sans SC" w:cs="Arial"/>
          <w:b/>
          <w:bCs/>
          <w:color w:val="000000" w:themeColor="text1"/>
          <w:sz w:val="24"/>
          <w:szCs w:val="24"/>
          <w14:textFill>
            <w14:solidFill>
              <w14:schemeClr w14:val="tx1"/>
            </w14:solidFill>
          </w14:textFill>
        </w:rPr>
        <w:t>为检验年龄的调节作用，研究首先建立未中心化的交互项模型，发现高信任组中年龄呈现显著正向调节（β=0.396, p=0.024）。</w:t>
      </w:r>
    </w:p>
    <w:p w14:paraId="372F1482">
      <w:pPr>
        <w:jc w:val="left"/>
        <w:rPr>
          <w:rFonts w:hint="default" w:ascii="Arial" w:hAnsi="Arial" w:eastAsia="Noto Sans SC" w:cs="Arial"/>
          <w:b/>
          <w:bCs/>
          <w:color w:val="000000" w:themeColor="text1"/>
          <w:sz w:val="24"/>
          <w:szCs w:val="24"/>
          <w14:textFill>
            <w14:solidFill>
              <w14:schemeClr w14:val="tx1"/>
            </w14:solidFill>
          </w14:textFill>
        </w:rPr>
      </w:pPr>
    </w:p>
    <w:p w14:paraId="77B6A972">
      <w:pPr>
        <w:jc w:val="left"/>
        <w:rPr>
          <w:rFonts w:hint="default" w:ascii="Arial" w:hAnsi="Arial" w:eastAsia="Noto Sans SC" w:cs="Arial"/>
          <w:b/>
          <w:bCs/>
          <w:color w:val="000000" w:themeColor="text1"/>
          <w:sz w:val="24"/>
          <w:szCs w:val="24"/>
          <w14:textFill>
            <w14:solidFill>
              <w14:schemeClr w14:val="tx1"/>
            </w14:solidFill>
          </w14:textFill>
        </w:rPr>
      </w:pPr>
      <w:r>
        <w:rPr>
          <w:rFonts w:hint="default" w:ascii="Arial" w:hAnsi="Arial" w:eastAsia="Noto Sans SC" w:cs="Arial"/>
          <w:b/>
          <w:bCs/>
          <w:color w:val="000000" w:themeColor="text1"/>
          <w:sz w:val="24"/>
          <w:szCs w:val="24"/>
          <w14:textFill>
            <w14:solidFill>
              <w14:schemeClr w14:val="tx1"/>
            </w14:solidFill>
          </w14:textFill>
        </w:rPr>
        <w:t>然而共线性诊断显示严重问题：年龄与交互项的相关系数达0.438（p&lt;0.001），方差膨胀因子（VIF）超过2000，远高于临界值5。为此，研究采用均值中心化处理（年龄变量减去样本均值26.12岁）并重构交互项。</w:t>
      </w:r>
    </w:p>
    <w:p w14:paraId="4751D3AB">
      <w:p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826000" cy="3111500"/>
            <wp:effectExtent l="4445" t="4445" r="8255" b="8255"/>
            <wp:docPr id="18" name="图表 2" descr="7b0a202020202263686172745265734964223a20223230343732323037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3122B402">
      <w:pPr>
        <w:pStyle w:val="24"/>
        <w:bidi w:val="0"/>
        <w:rPr>
          <w:rFonts w:hint="default" w:ascii="Arial" w:hAnsi="Arial" w:cs="Arial"/>
        </w:rPr>
      </w:pPr>
      <w:bookmarkStart w:id="148" w:name="_Toc8912"/>
      <w:bookmarkStart w:id="149" w:name="_Toc582"/>
      <w:r>
        <w:rPr>
          <w:rFonts w:hint="default" w:ascii="Arial" w:hAnsi="Arial" w:cs="Arial"/>
        </w:rPr>
        <w:t>Figure 22:Distribution of content credibility</w:t>
      </w:r>
      <w:bookmarkEnd w:id="148"/>
      <w:bookmarkEnd w:id="149"/>
    </w:p>
    <w:p w14:paraId="47542B6A">
      <w:pPr>
        <w:jc w:val="left"/>
        <w:rPr>
          <w:rFonts w:hint="default" w:ascii="Arial" w:hAnsi="Arial" w:eastAsia="Noto Sans SC" w:cs="Arial"/>
          <w:b/>
          <w:bCs/>
          <w:color w:val="auto"/>
          <w:sz w:val="24"/>
          <w:szCs w:val="24"/>
        </w:rPr>
      </w:pPr>
    </w:p>
    <w:p w14:paraId="4AAB330D">
      <w:p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826000" cy="2743200"/>
            <wp:effectExtent l="4445" t="4445" r="8255" b="8255"/>
            <wp:docPr id="20" name="图表 1" descr="7b0a202020202263686172745265734964223a20223230343732313936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5FEB097B">
      <w:pPr>
        <w:pStyle w:val="24"/>
        <w:bidi w:val="0"/>
        <w:rPr>
          <w:rFonts w:hint="default" w:ascii="Arial" w:hAnsi="Arial" w:cs="Arial"/>
        </w:rPr>
      </w:pPr>
      <w:bookmarkStart w:id="150" w:name="_Toc12836"/>
      <w:bookmarkStart w:id="151" w:name="_Toc7056"/>
      <w:r>
        <w:rPr>
          <w:rFonts w:hint="default" w:ascii="Arial" w:hAnsi="Arial" w:cs="Arial"/>
        </w:rPr>
        <w:t>Figure 23:Age moderated effects</w:t>
      </w:r>
      <w:bookmarkEnd w:id="150"/>
      <w:bookmarkEnd w:id="151"/>
    </w:p>
    <w:p w14:paraId="3E72FD20">
      <w:pPr>
        <w:jc w:val="left"/>
        <w:rPr>
          <w:rFonts w:hint="default" w:ascii="Arial" w:hAnsi="Arial" w:eastAsia="Noto Sans SC" w:cs="Arial"/>
          <w:b/>
          <w:bCs/>
          <w:color w:val="auto"/>
          <w:sz w:val="24"/>
          <w:szCs w:val="24"/>
        </w:rPr>
      </w:pPr>
    </w:p>
    <w:p w14:paraId="6AA95954">
      <w:pPr>
        <w:jc w:val="left"/>
        <w:rPr>
          <w:rFonts w:hint="default" w:ascii="Arial" w:hAnsi="Arial" w:eastAsia="Noto Sans SC" w:cs="Arial"/>
          <w:b/>
          <w:bCs/>
          <w:color w:val="000000" w:themeColor="text1"/>
          <w:sz w:val="24"/>
          <w:szCs w:val="24"/>
          <w14:textFill>
            <w14:solidFill>
              <w14:schemeClr w14:val="tx1"/>
            </w14:solidFill>
          </w14:textFill>
        </w:rPr>
      </w:pPr>
      <w:r>
        <w:rPr>
          <w:rFonts w:hint="default" w:ascii="Arial" w:hAnsi="Arial" w:eastAsia="Noto Sans SC" w:cs="Arial"/>
          <w:sz w:val="24"/>
          <w:szCs w:val="24"/>
        </w:rPr>
        <w:drawing>
          <wp:inline distT="0" distB="0" distL="114300" distR="114300">
            <wp:extent cx="4826000" cy="2743200"/>
            <wp:effectExtent l="4445" t="4445" r="8255" b="8255"/>
            <wp:docPr id="21" name="图表 3" descr="7b0a202020202263686172745265734964223a202234363235383434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6565D9DD">
      <w:pPr>
        <w:pStyle w:val="24"/>
        <w:bidi w:val="0"/>
        <w:rPr>
          <w:rFonts w:hint="default" w:ascii="Arial" w:hAnsi="Arial" w:cs="Arial"/>
        </w:rPr>
      </w:pPr>
      <w:bookmarkStart w:id="152" w:name="_Toc9123"/>
      <w:bookmarkStart w:id="153" w:name="_Toc5545"/>
      <w:r>
        <w:rPr>
          <w:rFonts w:hint="default" w:ascii="Arial" w:hAnsi="Arial" w:cs="Arial"/>
        </w:rPr>
        <w:t>Figure 24:Comparison of regression coefficients</w:t>
      </w:r>
      <w:bookmarkEnd w:id="152"/>
      <w:bookmarkEnd w:id="153"/>
    </w:p>
    <w:p w14:paraId="55D4415B">
      <w:pPr>
        <w:jc w:val="left"/>
        <w:rPr>
          <w:rFonts w:hint="default" w:ascii="Arial" w:hAnsi="Arial" w:eastAsia="Noto Sans SC" w:cs="Arial"/>
          <w:b/>
          <w:bCs/>
          <w:color w:val="auto"/>
          <w:sz w:val="24"/>
          <w:szCs w:val="24"/>
        </w:rPr>
      </w:pPr>
    </w:p>
    <w:p w14:paraId="6DAB935E">
      <w:pPr>
        <w:jc w:val="left"/>
        <w:rPr>
          <w:rFonts w:hint="default" w:ascii="Arial" w:hAnsi="Arial" w:eastAsia="Noto Sans SC" w:cs="Arial"/>
          <w:b/>
          <w:bCs/>
          <w:color w:val="000000" w:themeColor="text1"/>
          <w:sz w:val="24"/>
          <w:szCs w:val="24"/>
          <w14:textFill>
            <w14:solidFill>
              <w14:schemeClr w14:val="tx1"/>
            </w14:solidFill>
          </w14:textFill>
        </w:rPr>
      </w:pPr>
      <w:r>
        <w:rPr>
          <w:rFonts w:hint="default" w:ascii="Arial" w:hAnsi="Arial" w:eastAsia="Noto Sans SC" w:cs="Arial"/>
          <w:b/>
          <w:bCs/>
          <w:color w:val="000000" w:themeColor="text1"/>
          <w:sz w:val="24"/>
          <w:szCs w:val="24"/>
          <w14:textFill>
            <w14:solidFill>
              <w14:schemeClr w14:val="tx1"/>
            </w14:solidFill>
          </w14:textFill>
        </w:rPr>
        <w:t>修正后模型显示</w:t>
      </w:r>
      <w:r>
        <w:rPr>
          <w:rFonts w:hint="default" w:ascii="Arial" w:hAnsi="Arial" w:eastAsia="Noto Sans SC" w:cs="Arial"/>
          <w:b/>
          <w:bCs/>
          <w:color w:val="000000" w:themeColor="text1"/>
          <w:sz w:val="24"/>
          <w:szCs w:val="24"/>
          <w:lang w:val="en-US" w:eastAsia="zh-CN"/>
          <w14:textFill>
            <w14:solidFill>
              <w14:schemeClr w14:val="tx1"/>
            </w14:solidFill>
          </w14:textFill>
        </w:rPr>
        <w:t>如上</w:t>
      </w:r>
      <w:r>
        <w:rPr>
          <w:rFonts w:hint="default" w:ascii="Arial" w:hAnsi="Arial" w:eastAsia="Noto Sans SC" w:cs="Arial"/>
          <w:b/>
          <w:bCs/>
          <w:color w:val="000000" w:themeColor="text1"/>
          <w:sz w:val="24"/>
          <w:szCs w:val="24"/>
          <w14:textFill>
            <w14:solidFill>
              <w14:schemeClr w14:val="tx1"/>
            </w14:solidFill>
          </w14:textFill>
        </w:rPr>
        <w:t>，性别差异具有稳健性（女性购买意愿更高，β=0.129, p=0.008），但年龄的调节效应减弱且不再显著（β=0.080, p=0.101）。共线性指标显著改善（所有VIF&lt;1.1），残差分析显示模型符合线性回归假设（标准残差范围[1.72,2.49]）。</w:t>
      </w:r>
    </w:p>
    <w:p w14:paraId="40343A28">
      <w:pPr>
        <w:jc w:val="left"/>
        <w:rPr>
          <w:rFonts w:hint="default" w:ascii="Arial" w:hAnsi="Arial" w:eastAsia="Noto Sans SC" w:cs="Arial"/>
          <w:b/>
          <w:bCs/>
          <w:color w:val="000000" w:themeColor="text1"/>
          <w:sz w:val="24"/>
          <w:szCs w:val="24"/>
          <w14:textFill>
            <w14:solidFill>
              <w14:schemeClr w14:val="tx1"/>
            </w14:solidFill>
          </w14:textFill>
        </w:rPr>
      </w:pPr>
    </w:p>
    <w:p w14:paraId="1D92B3D9">
      <w:pPr>
        <w:jc w:val="left"/>
        <w:rPr>
          <w:rFonts w:hint="default" w:ascii="Arial" w:hAnsi="Arial" w:eastAsia="Noto Sans SC" w:cs="Arial"/>
          <w:b/>
          <w:bCs/>
          <w:color w:val="000000" w:themeColor="text1"/>
          <w:sz w:val="24"/>
          <w:szCs w:val="24"/>
          <w14:textFill>
            <w14:solidFill>
              <w14:schemeClr w14:val="tx1"/>
            </w14:solidFill>
          </w14:textFill>
        </w:rPr>
      </w:pPr>
      <w:r>
        <w:rPr>
          <w:rFonts w:hint="default" w:ascii="Arial" w:hAnsi="Arial" w:eastAsia="Noto Sans SC" w:cs="Arial"/>
          <w:b/>
          <w:bCs/>
          <w:color w:val="000000" w:themeColor="text1"/>
          <w:sz w:val="24"/>
          <w:szCs w:val="24"/>
          <w14:textFill>
            <w14:solidFill>
              <w14:schemeClr w14:val="tx1"/>
            </w14:solidFill>
          </w14:textFill>
        </w:rPr>
        <w:t>尽管消费者对自媒体内容普遍持信任态度，但这种信任并未直接转化为对品牌直接互动营销的积极回应。性别差异的稳定性（女性β=0.129）为精准营销提供了方向，而年龄效应的不显著可能反映样本年龄分布不均（35岁以上仅7人）或北京消费者对硬推广的普遍抵触。</w:t>
      </w:r>
    </w:p>
    <w:p w14:paraId="3CC091E9">
      <w:pPr>
        <w:jc w:val="left"/>
        <w:rPr>
          <w:rFonts w:hint="default" w:ascii="Arial" w:hAnsi="Arial" w:eastAsia="Noto Sans SC" w:cs="Arial"/>
          <w:b/>
          <w:bCs/>
          <w:color w:val="000000" w:themeColor="text1"/>
          <w:sz w:val="24"/>
          <w:szCs w:val="24"/>
          <w14:textFill>
            <w14:solidFill>
              <w14:schemeClr w14:val="tx1"/>
            </w14:solidFill>
          </w14:textFill>
        </w:rPr>
      </w:pPr>
    </w:p>
    <w:p w14:paraId="10EC3C82">
      <w:pPr>
        <w:jc w:val="left"/>
        <w:rPr>
          <w:rFonts w:hint="default" w:ascii="Arial" w:hAnsi="Arial" w:eastAsia="Noto Sans SC" w:cs="Arial"/>
          <w:b/>
          <w:bCs/>
          <w:color w:val="000000" w:themeColor="text1"/>
          <w:sz w:val="24"/>
          <w:szCs w:val="24"/>
          <w14:textFill>
            <w14:solidFill>
              <w14:schemeClr w14:val="tx1"/>
            </w14:solidFill>
          </w14:textFill>
        </w:rPr>
      </w:pPr>
    </w:p>
    <w:p w14:paraId="09073D0D">
      <w:pPr>
        <w:numPr>
          <w:ilvl w:val="0"/>
          <w:numId w:val="2"/>
        </w:numPr>
        <w:ind w:left="0" w:leftChars="0" w:firstLine="0" w:firstLineChars="0"/>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对于北京消费者平台使用数据（Q9）与购买行为（Q14）指标的交叉讨论</w:t>
      </w:r>
    </w:p>
    <w:p w14:paraId="51B0EC01">
      <w:pPr>
        <w:numPr>
          <w:ilvl w:val="0"/>
          <w:numId w:val="0"/>
        </w:numPr>
        <w:ind w:leftChars="0"/>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76CC9884">
      <w:pPr>
        <w:jc w:val="left"/>
        <w:rPr>
          <w:rFonts w:hint="default" w:ascii="Arial" w:hAnsi="Arial" w:eastAsia="Noto Sans SC" w:cs="Arial"/>
          <w:sz w:val="24"/>
          <w:szCs w:val="24"/>
        </w:rPr>
      </w:pPr>
      <w:r>
        <w:rPr>
          <w:rFonts w:hint="default" w:ascii="Arial" w:hAnsi="Arial" w:eastAsia="Noto Sans SC" w:cs="Arial"/>
          <w:sz w:val="24"/>
          <w:szCs w:val="24"/>
        </w:rPr>
        <w:t>（1）使用抖音、小红书的用户中，高购买意愿者占比明显偏高。这可能是因为这两个平台以短视频和图文内容为主，形式生动直观，且用户群体年轻活跃，消费意愿和能力使用抖音、小红书的用户中，高购买意愿者占比明显偏高。这可能是因为这两个平台以短视频和图文内容为主，形式生动直观，且用户群体年轻活跃，消费意愿和能力较强，对新鲜事物的接受度高，更容易受到平台上营销内容的影响。同时，平台的推荐算法能够精准推送符合用户兴趣的内容，提高了营销的针对性和有效性，从而促使更多用户产生购买意愿。</w:t>
      </w:r>
    </w:p>
    <w:p w14:paraId="601000DA">
      <w:pPr>
        <w:jc w:val="left"/>
        <w:rPr>
          <w:rFonts w:hint="default" w:ascii="Arial" w:hAnsi="Arial" w:eastAsia="Noto Sans SC" w:cs="Arial"/>
          <w:sz w:val="24"/>
          <w:szCs w:val="24"/>
        </w:rPr>
      </w:pPr>
      <w:r>
        <w:rPr>
          <w:rFonts w:hint="default" w:ascii="Arial" w:hAnsi="Arial" w:eastAsia="Noto Sans SC" w:cs="Arial"/>
          <w:sz w:val="24"/>
          <w:szCs w:val="24"/>
        </w:rPr>
        <w:t>（2）微信公众号用户群体则在 “中等” 意愿上集中，表明其内容虽具信息性但转化力较弱。微信公众号以长文、资讯类内容居多，用户使用该平台更多是为了获取知识、了解行业动态等。虽然公众号的内容丰富度较高，但可能由于其营销方式相对较为隐晦，或者在互动性方面不如抖音、小红书等平台，导致其在促进购买转化上的效果不够理想。</w:t>
      </w:r>
    </w:p>
    <w:p w14:paraId="655F7138">
      <w:pPr>
        <w:jc w:val="left"/>
        <w:rPr>
          <w:rFonts w:hint="default" w:ascii="Arial" w:hAnsi="Arial" w:eastAsia="Noto Sans SC" w:cs="Arial"/>
          <w:sz w:val="24"/>
          <w:szCs w:val="24"/>
        </w:rPr>
      </w:pPr>
      <w:r>
        <w:rPr>
          <w:rFonts w:hint="default" w:ascii="Arial" w:hAnsi="Arial" w:eastAsia="Noto Sans SC" w:cs="Arial"/>
          <w:sz w:val="24"/>
          <w:szCs w:val="24"/>
        </w:rPr>
        <w:t>（3）多平台用户（使用 5 种及以上）中 “非常有可能购买” 者占比显著提升（超过 25%），提示多平台曝光具有促进作用。多平台用户在不同的自媒体平台上接触到多样化的营销信息，增加了对品牌的认知和了解，多次的信息触达和不同平台的口碑传播，强化了他们对品牌的印象和信任度，从而更有可能产生购买行为 。</w:t>
      </w:r>
    </w:p>
    <w:p w14:paraId="3E068B37">
      <w:pPr>
        <w:ind w:firstLine="480" w:firstLineChars="200"/>
        <w:jc w:val="left"/>
        <w:rPr>
          <w:rFonts w:hint="default" w:ascii="Arial" w:hAnsi="Arial" w:eastAsia="Noto Sans SC" w:cs="Arial"/>
          <w:sz w:val="24"/>
          <w:szCs w:val="24"/>
        </w:rPr>
      </w:pPr>
    </w:p>
    <w:p w14:paraId="386F1359">
      <w:pPr>
        <w:ind w:firstLine="480" w:firstLineChars="200"/>
        <w:jc w:val="left"/>
        <w:rPr>
          <w:rFonts w:hint="default" w:ascii="Arial" w:hAnsi="Arial" w:eastAsia="Noto Sans SC" w:cs="Arial"/>
          <w:sz w:val="24"/>
          <w:szCs w:val="24"/>
        </w:rPr>
      </w:pPr>
    </w:p>
    <w:p w14:paraId="07A696E9">
      <w:pPr>
        <w:jc w:val="left"/>
        <w:rPr>
          <w:rFonts w:hint="default" w:ascii="Arial" w:hAnsi="Arial" w:eastAsia="Noto Sans SC" w:cs="Arial"/>
          <w:color w:val="000000" w:themeColor="text1"/>
          <w:sz w:val="24"/>
          <w:szCs w:val="24"/>
          <w14:textFill>
            <w14:solidFill>
              <w14:schemeClr w14:val="tx1"/>
            </w14:solidFill>
          </w14:textFill>
        </w:rPr>
      </w:pPr>
    </w:p>
    <w:p w14:paraId="5809B5B2">
      <w:pPr>
        <w:pStyle w:val="18"/>
        <w:bidi w:val="0"/>
        <w:rPr>
          <w:rFonts w:hint="default"/>
        </w:rPr>
      </w:pPr>
      <w:bookmarkStart w:id="154" w:name="_Toc17802"/>
      <w:bookmarkStart w:id="155" w:name="_Toc4671"/>
      <w:r>
        <w:rPr>
          <w:rFonts w:hint="default"/>
          <w:lang w:val="en-US" w:eastAsia="zh-CN"/>
        </w:rPr>
        <w:t>4</w:t>
      </w:r>
      <w:r>
        <w:rPr>
          <w:rFonts w:hint="default"/>
        </w:rPr>
        <w:t>.4Analysis of Objective 3: Comprehensive impact of self-media marketing on Beijing consumers’ purchasing intention and satisfaction</w:t>
      </w:r>
      <w:bookmarkEnd w:id="154"/>
      <w:bookmarkEnd w:id="155"/>
    </w:p>
    <w:p w14:paraId="5BF493ED">
      <w:pPr>
        <w:pStyle w:val="18"/>
        <w:bidi w:val="0"/>
        <w:rPr>
          <w:rFonts w:hint="default"/>
        </w:rPr>
      </w:pPr>
      <w:bookmarkStart w:id="156" w:name="_Toc4950"/>
      <w:bookmarkStart w:id="157" w:name="_Toc16839"/>
      <w:r>
        <w:rPr>
          <w:rFonts w:hint="default"/>
          <w:lang w:val="en-US" w:eastAsia="zh-CN"/>
        </w:rPr>
        <w:t>4</w:t>
      </w:r>
      <w:r>
        <w:rPr>
          <w:rFonts w:hint="default"/>
        </w:rPr>
        <w:t>.4.1Analysis of Beijing sub-sample integrated model</w:t>
      </w:r>
      <w:bookmarkEnd w:id="156"/>
      <w:bookmarkEnd w:id="157"/>
    </w:p>
    <w:p w14:paraId="11B72141">
      <w:pPr>
        <w:jc w:val="left"/>
        <w:rPr>
          <w:rFonts w:hint="default" w:ascii="Arial" w:hAnsi="Arial" w:eastAsia="Noto Sans SC" w:cs="Arial"/>
          <w:sz w:val="24"/>
          <w:szCs w:val="24"/>
        </w:rPr>
      </w:pPr>
      <w:r>
        <w:rPr>
          <w:rFonts w:hint="default" w:ascii="Arial" w:hAnsi="Arial" w:eastAsia="Noto Sans SC" w:cs="Arial"/>
          <w:sz w:val="24"/>
          <w:szCs w:val="24"/>
        </w:rPr>
        <w:t>研究发现，北京消费者在购买决策中表现出显著的信息主导特征：信任因子的标准化系数高达 β=0.61（p&lt;0.01），显著高于互动情感性路径的影响，这一结果与一线城市用户重视信息可信度的认知特征相吻合。多元回归分析显示，模型整体显著（F=5.950，p&lt;0.001），其中共创性满意度（β=0.199，p&lt;0.001）和社交互动满意度（β=0.141，p=0.005）对购买意愿产生显著负向影响，揭示了 “参与悖论” 现象 —— 过度强调用户共创和强制社交互动反而会降低购买意愿。可能的原因是，当用户感到参与共创和社交互动成为一种负担，或者在互动过程中没有获得良好的体验时，会对购买意愿产生负面影响。</w:t>
      </w:r>
    </w:p>
    <w:p w14:paraId="2C23944E">
      <w:pPr>
        <w:ind w:firstLine="480" w:firstLineChars="200"/>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591050" cy="163830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48"/>
                    <a:stretch>
                      <a:fillRect/>
                    </a:stretch>
                  </pic:blipFill>
                  <pic:spPr>
                    <a:xfrm>
                      <a:off x="0" y="0"/>
                      <a:ext cx="4591050" cy="1638300"/>
                    </a:xfrm>
                    <a:prstGeom prst="rect">
                      <a:avLst/>
                    </a:prstGeom>
                    <a:noFill/>
                    <a:ln>
                      <a:noFill/>
                    </a:ln>
                  </pic:spPr>
                </pic:pic>
              </a:graphicData>
            </a:graphic>
          </wp:inline>
        </w:drawing>
      </w:r>
    </w:p>
    <w:p w14:paraId="031EE0F8">
      <w:pPr>
        <w:ind w:firstLine="480" w:firstLineChars="200"/>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2609850" cy="3305175"/>
            <wp:effectExtent l="0" t="0" r="635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9"/>
                    <a:stretch>
                      <a:fillRect/>
                    </a:stretch>
                  </pic:blipFill>
                  <pic:spPr>
                    <a:xfrm>
                      <a:off x="0" y="0"/>
                      <a:ext cx="2609850" cy="3305175"/>
                    </a:xfrm>
                    <a:prstGeom prst="rect">
                      <a:avLst/>
                    </a:prstGeom>
                    <a:noFill/>
                    <a:ln>
                      <a:noFill/>
                    </a:ln>
                  </pic:spPr>
                </pic:pic>
              </a:graphicData>
            </a:graphic>
          </wp:inline>
        </w:drawing>
      </w:r>
    </w:p>
    <w:p w14:paraId="14613BDE">
      <w:pPr>
        <w:ind w:firstLine="480" w:firstLineChars="200"/>
        <w:jc w:val="left"/>
        <w:rPr>
          <w:rFonts w:hint="default" w:ascii="Arial" w:hAnsi="Arial" w:eastAsia="Noto Sans SC" w:cs="Arial"/>
          <w:sz w:val="24"/>
          <w:szCs w:val="24"/>
          <w:lang w:val="en-US" w:eastAsia="zh-CN"/>
        </w:rPr>
      </w:pPr>
      <w:r>
        <w:rPr>
          <w:rFonts w:hint="eastAsia" w:ascii="Arial" w:hAnsi="Arial" w:eastAsia="Noto Sans SC" w:cs="Arial"/>
          <w:b/>
          <w:bCs/>
          <w:sz w:val="24"/>
          <w:szCs w:val="24"/>
          <w:lang w:val="en-US" w:eastAsia="zh-CN"/>
        </w:rPr>
        <w:t>Table 26</w:t>
      </w:r>
      <w:r>
        <w:rPr>
          <w:rFonts w:hint="default" w:ascii="Arial" w:hAnsi="Arial" w:eastAsia="Noto Sans SC" w:cs="Arial"/>
          <w:b/>
          <w:bCs/>
          <w:color w:val="auto"/>
          <w:sz w:val="24"/>
          <w:szCs w:val="24"/>
          <w:lang w:val="en-US" w:eastAsia="zh-CN"/>
        </w:rPr>
        <w:t>：</w:t>
      </w:r>
      <w:r>
        <w:rPr>
          <w:rFonts w:hint="default" w:ascii="Arial" w:hAnsi="Arial" w:eastAsia="Noto Sans SC" w:cs="Arial"/>
          <w:b w:val="0"/>
          <w:bCs w:val="0"/>
          <w:sz w:val="24"/>
          <w:szCs w:val="24"/>
          <w:lang w:val="en-US" w:eastAsia="zh-CN"/>
        </w:rPr>
        <w:t>Coefficient</w:t>
      </w:r>
      <w:r>
        <w:rPr>
          <w:rFonts w:hint="eastAsia" w:ascii="宋体" w:hAnsi="宋体" w:eastAsia="宋体" w:cs="宋体"/>
          <w:b w:val="0"/>
          <w:bCs w:val="0"/>
          <w:sz w:val="24"/>
          <w:szCs w:val="24"/>
          <w:lang w:val="en-US" w:eastAsia="zh-CN"/>
        </w:rPr>
        <w:t>ª</w:t>
      </w:r>
      <w:r>
        <w:rPr>
          <w:rFonts w:hint="default" w:ascii="Arial" w:hAnsi="Arial" w:eastAsia="Noto Sans SC" w:cs="Arial"/>
          <w:b w:val="0"/>
          <w:bCs w:val="0"/>
          <w:sz w:val="24"/>
          <w:szCs w:val="24"/>
          <w:lang w:val="en-US" w:eastAsia="zh-CN"/>
        </w:rPr>
        <w:t xml:space="preserve"> table and descriptive statistics table</w:t>
      </w:r>
    </w:p>
    <w:p w14:paraId="70F2802B">
      <w:pPr>
        <w:ind w:firstLine="480" w:firstLineChars="200"/>
        <w:jc w:val="left"/>
        <w:rPr>
          <w:rFonts w:hint="default" w:ascii="Arial" w:hAnsi="Arial" w:eastAsia="Noto Sans SC" w:cs="Arial"/>
          <w:sz w:val="24"/>
          <w:szCs w:val="24"/>
        </w:rPr>
      </w:pPr>
    </w:p>
    <w:p w14:paraId="53BD5E48">
      <w:pPr>
        <w:jc w:val="left"/>
        <w:rPr>
          <w:rFonts w:hint="default" w:ascii="Arial" w:hAnsi="Arial" w:eastAsia="Noto Sans SC" w:cs="Arial"/>
          <w:sz w:val="24"/>
          <w:szCs w:val="24"/>
        </w:rPr>
      </w:pPr>
      <w:r>
        <w:rPr>
          <w:rFonts w:hint="default" w:ascii="Arial" w:hAnsi="Arial" w:eastAsia="Noto Sans SC" w:cs="Arial"/>
          <w:sz w:val="24"/>
          <w:szCs w:val="24"/>
        </w:rPr>
        <w:t>中介效应检验进一步发现，核心因子 1（内容可信度）和因子 2（情感连接）通过满意度的间接效应均达显著水平（Z=3.900/3.276，p&lt;0.01）。这表明内容可信度和情感连接不仅直接影响购买意愿，还通过影响满意度间接影响购买意愿。值得注意的是，北京样本中满意度中介效应的效力受到购买意愿分布偏向 “中等” 的限制，且模型存在多重共线性问题（容差 = 0.000）。</w:t>
      </w:r>
    </w:p>
    <w:p w14:paraId="0E38F89F">
      <w:pPr>
        <w:ind w:firstLine="480" w:firstLineChars="200"/>
        <w:jc w:val="left"/>
        <w:rPr>
          <w:rFonts w:hint="default" w:ascii="Arial" w:hAnsi="Arial" w:eastAsia="Noto Sans SC" w:cs="Arial"/>
          <w:sz w:val="24"/>
          <w:szCs w:val="24"/>
        </w:rPr>
      </w:pPr>
    </w:p>
    <w:p w14:paraId="0EE5CC33">
      <w:pPr>
        <w:jc w:val="left"/>
        <w:rPr>
          <w:rFonts w:hint="default" w:ascii="Arial" w:hAnsi="Arial" w:eastAsia="Noto Sans SC" w:cs="Arial"/>
          <w:sz w:val="24"/>
          <w:szCs w:val="24"/>
        </w:rPr>
      </w:pPr>
      <w:r>
        <w:rPr>
          <w:rFonts w:hint="default" w:ascii="Arial" w:hAnsi="Arial" w:eastAsia="Noto Sans SC" w:cs="Arial"/>
          <w:sz w:val="24"/>
          <w:szCs w:val="24"/>
        </w:rPr>
        <w:t>通过对北京地区消费者的分析，验证了 “营销知觉→满意度→购买意愿” 的结构路径模型。</w:t>
      </w:r>
    </w:p>
    <w:p w14:paraId="6252C9CA">
      <w:pPr>
        <w:ind w:firstLine="480" w:firstLineChars="200"/>
        <w:jc w:val="left"/>
        <w:rPr>
          <w:rFonts w:hint="default" w:ascii="Arial" w:hAnsi="Arial" w:eastAsia="Noto Sans SC" w:cs="Arial"/>
          <w:sz w:val="24"/>
          <w:szCs w:val="24"/>
        </w:rPr>
      </w:pPr>
    </w:p>
    <w:p w14:paraId="1F633717">
      <w:pPr>
        <w:jc w:val="left"/>
        <w:rPr>
          <w:rFonts w:hint="default" w:ascii="Arial" w:hAnsi="Arial" w:eastAsia="Noto Sans SC" w:cs="Arial"/>
          <w:color w:val="000000" w:themeColor="text1"/>
          <w:sz w:val="24"/>
          <w:szCs w:val="24"/>
          <w14:textFill>
            <w14:solidFill>
              <w14:schemeClr w14:val="tx1"/>
            </w14:solidFill>
          </w14:textFill>
        </w:rPr>
      </w:pPr>
    </w:p>
    <w:p w14:paraId="4AAA5078">
      <w:pPr>
        <w:pStyle w:val="18"/>
        <w:bidi w:val="0"/>
        <w:rPr>
          <w:rFonts w:hint="default"/>
        </w:rPr>
      </w:pPr>
      <w:bookmarkStart w:id="158" w:name="_Toc17539"/>
      <w:bookmarkStart w:id="159" w:name="_Toc14749"/>
      <w:r>
        <w:rPr>
          <w:rFonts w:hint="default"/>
          <w:lang w:val="en-US" w:eastAsia="zh-CN"/>
        </w:rPr>
        <w:t>4</w:t>
      </w:r>
      <w:r>
        <w:rPr>
          <w:rFonts w:hint="default"/>
        </w:rPr>
        <w:t>.4.2Analysis of Beijing-specific factors</w:t>
      </w:r>
      <w:bookmarkEnd w:id="158"/>
      <w:bookmarkEnd w:id="159"/>
    </w:p>
    <w:p w14:paraId="35F4D3BD">
      <w:pPr>
        <w:jc w:val="left"/>
        <w:rPr>
          <w:rFonts w:hint="default" w:ascii="Arial" w:hAnsi="Arial" w:eastAsia="Noto Sans SC" w:cs="Arial"/>
          <w:color w:val="000000" w:themeColor="text1"/>
          <w:sz w:val="24"/>
          <w:szCs w:val="24"/>
          <w14:textFill>
            <w14:solidFill>
              <w14:schemeClr w14:val="tx1"/>
            </w14:solidFill>
          </w14:textFill>
        </w:rPr>
      </w:pPr>
    </w:p>
    <w:p w14:paraId="57D99671">
      <w:pPr>
        <w:jc w:val="left"/>
        <w:rPr>
          <w:rFonts w:hint="default" w:ascii="Arial" w:hAnsi="Arial" w:eastAsia="Noto Sans SC" w:cs="Arial"/>
          <w:sz w:val="24"/>
          <w:szCs w:val="24"/>
        </w:rPr>
      </w:pPr>
      <w:r>
        <w:rPr>
          <w:rFonts w:hint="default" w:ascii="Arial" w:hAnsi="Arial" w:eastAsia="Noto Sans SC" w:cs="Arial"/>
          <w:sz w:val="24"/>
          <w:szCs w:val="24"/>
        </w:rPr>
        <w:t>通过分层回归模型考察了不同教育水平群体中自媒体营销特征对购买意愿的影响差异。结果显示，教育背景对营销效果存在显著调节作用（各模型 F 值 p&lt;0.05）。</w:t>
      </w:r>
    </w:p>
    <w:p w14:paraId="0AC02C33">
      <w:pPr>
        <w:ind w:firstLine="480" w:firstLineChars="200"/>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305300" cy="211455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50"/>
                    <a:stretch>
                      <a:fillRect/>
                    </a:stretch>
                  </pic:blipFill>
                  <pic:spPr>
                    <a:xfrm>
                      <a:off x="0" y="0"/>
                      <a:ext cx="4305300" cy="2114550"/>
                    </a:xfrm>
                    <a:prstGeom prst="rect">
                      <a:avLst/>
                    </a:prstGeom>
                    <a:noFill/>
                    <a:ln>
                      <a:noFill/>
                    </a:ln>
                  </pic:spPr>
                </pic:pic>
              </a:graphicData>
            </a:graphic>
          </wp:inline>
        </w:drawing>
      </w:r>
    </w:p>
    <w:p w14:paraId="24072F8C">
      <w:pPr>
        <w:ind w:firstLine="480" w:firstLineChars="200"/>
        <w:jc w:val="left"/>
        <w:rPr>
          <w:rFonts w:hint="default" w:ascii="Arial" w:hAnsi="Arial" w:eastAsia="Noto Sans SC" w:cs="Arial"/>
          <w:sz w:val="24"/>
          <w:szCs w:val="24"/>
          <w:lang w:val="en-US" w:eastAsia="zh-CN"/>
        </w:rPr>
      </w:pPr>
      <w:r>
        <w:rPr>
          <w:rFonts w:hint="eastAsia" w:ascii="Arial" w:hAnsi="Arial" w:eastAsia="Noto Sans SC" w:cs="Arial"/>
          <w:b/>
          <w:bCs/>
          <w:sz w:val="24"/>
          <w:szCs w:val="24"/>
          <w:lang w:val="en-US" w:eastAsia="zh-CN"/>
        </w:rPr>
        <w:t>Table 27</w:t>
      </w:r>
      <w:r>
        <w:rPr>
          <w:rFonts w:hint="default" w:ascii="Arial" w:hAnsi="Arial" w:eastAsia="Noto Sans SC" w:cs="Arial"/>
          <w:b/>
          <w:bCs/>
          <w:color w:val="auto"/>
          <w:sz w:val="24"/>
          <w:szCs w:val="24"/>
          <w:lang w:val="en-US" w:eastAsia="zh-CN"/>
        </w:rPr>
        <w:t>：</w:t>
      </w:r>
      <w:r>
        <w:rPr>
          <w:rFonts w:hint="default" w:ascii="Arial" w:hAnsi="Arial" w:eastAsia="Noto Sans SC" w:cs="Arial"/>
          <w:b w:val="0"/>
          <w:bCs w:val="0"/>
          <w:sz w:val="24"/>
          <w:szCs w:val="24"/>
          <w:lang w:val="en-US" w:eastAsia="zh-CN"/>
        </w:rPr>
        <w:t>Model Summary</w:t>
      </w:r>
    </w:p>
    <w:p w14:paraId="3D2A03F9">
      <w:pPr>
        <w:ind w:firstLine="480" w:firstLineChars="200"/>
        <w:jc w:val="left"/>
        <w:rPr>
          <w:rFonts w:hint="default" w:ascii="Arial" w:hAnsi="Arial" w:eastAsia="Noto Sans SC" w:cs="Arial"/>
          <w:sz w:val="24"/>
          <w:szCs w:val="24"/>
        </w:rPr>
      </w:pPr>
    </w:p>
    <w:p w14:paraId="1D9E95FC">
      <w:pPr>
        <w:ind w:firstLine="480" w:firstLineChars="200"/>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981575" cy="34575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51"/>
                    <a:stretch>
                      <a:fillRect/>
                    </a:stretch>
                  </pic:blipFill>
                  <pic:spPr>
                    <a:xfrm>
                      <a:off x="0" y="0"/>
                      <a:ext cx="4981575" cy="3457575"/>
                    </a:xfrm>
                    <a:prstGeom prst="rect">
                      <a:avLst/>
                    </a:prstGeom>
                    <a:noFill/>
                    <a:ln>
                      <a:noFill/>
                    </a:ln>
                  </pic:spPr>
                </pic:pic>
              </a:graphicData>
            </a:graphic>
          </wp:inline>
        </w:drawing>
      </w:r>
    </w:p>
    <w:p w14:paraId="6807F540">
      <w:pPr>
        <w:ind w:firstLine="480" w:firstLineChars="200"/>
        <w:jc w:val="left"/>
        <w:rPr>
          <w:rFonts w:hint="default" w:ascii="Arial" w:hAnsi="Arial" w:eastAsia="Noto Sans SC" w:cs="Arial"/>
          <w:sz w:val="24"/>
          <w:szCs w:val="24"/>
          <w:lang w:val="en-US" w:eastAsia="zh-CN"/>
        </w:rPr>
      </w:pPr>
      <w:r>
        <w:rPr>
          <w:rFonts w:hint="eastAsia" w:ascii="Arial" w:hAnsi="Arial" w:eastAsia="Noto Sans SC" w:cs="Arial"/>
          <w:b/>
          <w:bCs/>
          <w:sz w:val="24"/>
          <w:szCs w:val="24"/>
          <w:lang w:val="en-US" w:eastAsia="zh-CN"/>
        </w:rPr>
        <w:t>Table 28</w:t>
      </w:r>
      <w:r>
        <w:rPr>
          <w:rFonts w:hint="default" w:ascii="Arial" w:hAnsi="Arial" w:eastAsia="Noto Sans SC" w:cs="Arial"/>
          <w:b/>
          <w:bCs/>
          <w:color w:val="auto"/>
          <w:sz w:val="24"/>
          <w:szCs w:val="24"/>
          <w:lang w:val="en-US" w:eastAsia="zh-CN"/>
        </w:rPr>
        <w:t>：ANOVAª表格</w:t>
      </w:r>
    </w:p>
    <w:p w14:paraId="722D7A11">
      <w:pPr>
        <w:ind w:firstLine="480" w:firstLineChars="200"/>
        <w:jc w:val="left"/>
        <w:rPr>
          <w:rFonts w:hint="default" w:ascii="Arial" w:hAnsi="Arial" w:eastAsia="Noto Sans SC" w:cs="Arial"/>
          <w:sz w:val="24"/>
          <w:szCs w:val="24"/>
        </w:rPr>
      </w:pPr>
    </w:p>
    <w:p w14:paraId="6E445E0E">
      <w:pPr>
        <w:ind w:firstLine="480" w:firstLineChars="200"/>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5270500" cy="3255010"/>
            <wp:effectExtent l="0" t="0" r="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52"/>
                    <a:stretch>
                      <a:fillRect/>
                    </a:stretch>
                  </pic:blipFill>
                  <pic:spPr>
                    <a:xfrm>
                      <a:off x="0" y="0"/>
                      <a:ext cx="5270500" cy="3255010"/>
                    </a:xfrm>
                    <a:prstGeom prst="rect">
                      <a:avLst/>
                    </a:prstGeom>
                    <a:noFill/>
                    <a:ln>
                      <a:noFill/>
                    </a:ln>
                  </pic:spPr>
                </pic:pic>
              </a:graphicData>
            </a:graphic>
          </wp:inline>
        </w:drawing>
      </w:r>
    </w:p>
    <w:p w14:paraId="0789FB35">
      <w:pPr>
        <w:ind w:firstLine="480" w:firstLineChars="200"/>
        <w:jc w:val="left"/>
        <w:rPr>
          <w:rFonts w:hint="default" w:ascii="Arial" w:hAnsi="Arial" w:eastAsia="Noto Sans SC" w:cs="Arial"/>
          <w:sz w:val="24"/>
          <w:szCs w:val="24"/>
          <w:lang w:val="en-US" w:eastAsia="zh-CN"/>
        </w:rPr>
      </w:pPr>
      <w:r>
        <w:rPr>
          <w:rFonts w:hint="eastAsia" w:ascii="Arial" w:hAnsi="Arial" w:eastAsia="Noto Sans SC" w:cs="Arial"/>
          <w:b/>
          <w:bCs/>
          <w:sz w:val="24"/>
          <w:szCs w:val="24"/>
          <w:lang w:val="en-US" w:eastAsia="zh-CN"/>
        </w:rPr>
        <w:t>Table 29</w:t>
      </w:r>
      <w:r>
        <w:rPr>
          <w:rFonts w:hint="default" w:ascii="Arial" w:hAnsi="Arial" w:eastAsia="Noto Sans SC" w:cs="Arial"/>
          <w:b/>
          <w:bCs/>
          <w:color w:val="auto"/>
          <w:sz w:val="24"/>
          <w:szCs w:val="24"/>
          <w:lang w:val="en-US" w:eastAsia="zh-CN"/>
        </w:rPr>
        <w:t>：</w:t>
      </w:r>
      <w:r>
        <w:rPr>
          <w:rFonts w:hint="default" w:ascii="Arial" w:hAnsi="Arial" w:eastAsia="Noto Sans SC" w:cs="Arial"/>
          <w:b w:val="0"/>
          <w:bCs w:val="0"/>
          <w:kern w:val="2"/>
          <w:sz w:val="24"/>
          <w:szCs w:val="24"/>
          <w:lang w:val="en-US" w:eastAsia="zh-CN" w:bidi="ar-SA"/>
        </w:rPr>
        <w:t>Table of excluded variables</w:t>
      </w:r>
      <w:r>
        <w:rPr>
          <w:rFonts w:hint="eastAsia" w:ascii="宋体" w:hAnsi="宋体" w:eastAsia="宋体" w:cs="宋体"/>
          <w:b w:val="0"/>
          <w:bCs w:val="0"/>
          <w:kern w:val="2"/>
          <w:sz w:val="24"/>
          <w:szCs w:val="24"/>
          <w:lang w:val="en-US" w:eastAsia="zh-CN" w:bidi="ar-SA"/>
        </w:rPr>
        <w:t>ª</w:t>
      </w:r>
    </w:p>
    <w:p w14:paraId="451BC8CA">
      <w:pPr>
        <w:numPr>
          <w:ilvl w:val="0"/>
          <w:numId w:val="0"/>
        </w:numPr>
        <w:jc w:val="left"/>
        <w:rPr>
          <w:rFonts w:hint="default" w:ascii="Arial" w:hAnsi="Arial" w:eastAsia="Noto Sans SC" w:cs="Arial"/>
          <w:sz w:val="24"/>
          <w:szCs w:val="24"/>
        </w:rPr>
      </w:pPr>
    </w:p>
    <w:p w14:paraId="3DA69AD2">
      <w:pPr>
        <w:numPr>
          <w:ilvl w:val="0"/>
          <w:numId w:val="0"/>
        </w:numPr>
        <w:jc w:val="left"/>
        <w:rPr>
          <w:rFonts w:hint="default" w:ascii="Arial" w:hAnsi="Arial" w:eastAsia="Noto Sans SC" w:cs="Arial"/>
          <w:sz w:val="24"/>
          <w:szCs w:val="24"/>
        </w:rPr>
      </w:pPr>
    </w:p>
    <w:p w14:paraId="338F9182">
      <w:pPr>
        <w:numPr>
          <w:ilvl w:val="0"/>
          <w:numId w:val="4"/>
        </w:numPr>
        <w:ind w:firstLine="480" w:firstLineChars="200"/>
        <w:jc w:val="left"/>
        <w:rPr>
          <w:rFonts w:hint="default" w:ascii="Arial" w:hAnsi="Arial" w:eastAsia="Noto Sans SC" w:cs="Arial"/>
          <w:sz w:val="24"/>
          <w:szCs w:val="24"/>
        </w:rPr>
      </w:pPr>
      <w:r>
        <w:rPr>
          <w:rFonts w:hint="default" w:ascii="Arial" w:hAnsi="Arial" w:eastAsia="Noto Sans SC" w:cs="Arial"/>
          <w:sz w:val="24"/>
          <w:szCs w:val="24"/>
        </w:rPr>
        <w:t>在高中及以下学历群体中，模型解释力最强（调整 R 方 = 0.080），其中情感连接因子（REGR factor score 1 for analysis 3）呈现显著负向影响（β = 0.909，p = 0.032），而内容可信度因子（REGR factor score 1 for analysis 1）则显示正向趋势（β = 0.775，p = 0.079）。值得注意的是，该群体中平台使用特征因子（REGR factor score 2 for analysis 3）影响最为显著（β = 0.336，p &lt; 0.001）。这可能表明，高中及以下学历群体在消费决策时，更容易受到平台本身特性的影响，如平台的易用性、界面设计等。</w:t>
      </w:r>
    </w:p>
    <w:p w14:paraId="0D02E308">
      <w:pPr>
        <w:numPr>
          <w:ilvl w:val="0"/>
          <w:numId w:val="0"/>
        </w:numPr>
        <w:jc w:val="left"/>
        <w:rPr>
          <w:rFonts w:hint="default" w:ascii="Arial" w:hAnsi="Arial" w:eastAsia="Noto Sans SC" w:cs="Arial"/>
          <w:sz w:val="24"/>
          <w:szCs w:val="24"/>
        </w:rPr>
      </w:pPr>
      <w:r>
        <w:rPr>
          <w:rFonts w:hint="default" w:ascii="Arial" w:hAnsi="Arial" w:eastAsia="Noto Sans SC" w:cs="Arial"/>
          <w:sz w:val="24"/>
          <w:szCs w:val="24"/>
        </w:rPr>
        <w:t>而情感连接因子呈现负向影响，或许是因为这一群体对于情感类营销内容的辨别能力相对较弱，过度的情感渲染可能会引发他们的抵触情绪；相反，内容可信度的提升对他们的购买意愿有积极作用，说明他们虽然可能更依赖平台，但也重视信息的可靠性。</w:t>
      </w:r>
    </w:p>
    <w:p w14:paraId="48F63EB8">
      <w:pPr>
        <w:numPr>
          <w:ilvl w:val="0"/>
          <w:numId w:val="0"/>
        </w:numPr>
        <w:jc w:val="left"/>
        <w:rPr>
          <w:rFonts w:hint="default" w:ascii="Arial" w:hAnsi="Arial" w:eastAsia="Noto Sans SC" w:cs="Arial"/>
          <w:sz w:val="24"/>
          <w:szCs w:val="24"/>
        </w:rPr>
      </w:pPr>
    </w:p>
    <w:p w14:paraId="05AE7D08">
      <w:pPr>
        <w:numPr>
          <w:ilvl w:val="0"/>
          <w:numId w:val="4"/>
        </w:numPr>
        <w:ind w:left="0" w:leftChars="0" w:firstLine="480" w:firstLineChars="200"/>
        <w:jc w:val="left"/>
        <w:rPr>
          <w:rFonts w:hint="default" w:ascii="Arial" w:hAnsi="Arial" w:eastAsia="Noto Sans SC" w:cs="Arial"/>
          <w:sz w:val="24"/>
          <w:szCs w:val="24"/>
        </w:rPr>
      </w:pPr>
      <w:r>
        <w:rPr>
          <w:rFonts w:hint="default" w:ascii="Arial" w:hAnsi="Arial" w:eastAsia="Noto Sans SC" w:cs="Arial"/>
          <w:sz w:val="24"/>
          <w:szCs w:val="24"/>
        </w:rPr>
        <w:t>相比之下，本科 / 大专群体的模型解释力较弱（调整 R 方 = 0.009），且各因子均未达显著水平（p &gt; 0.05）。全样本分析显示，平台使用特征因子具有边际显著负向影响（β = 0.367，p = 0.037），而情感连接因子呈现正向趋势（β = 1.458，p = 0.094）。本科 / 大专群体作为知识水平和消费观念相对成熟的群体，可能对各种营销手段有一定的免疫力，平台使用特征对他们购买意愿的负向影响，可能意味着过多依赖特定平台进行营销，反而会让他们感到受限或产生反感。</w:t>
      </w:r>
    </w:p>
    <w:p w14:paraId="655FABF6">
      <w:pPr>
        <w:numPr>
          <w:ilvl w:val="0"/>
          <w:numId w:val="0"/>
        </w:numPr>
        <w:jc w:val="left"/>
        <w:rPr>
          <w:rFonts w:hint="default" w:ascii="Arial" w:hAnsi="Arial" w:eastAsia="Noto Sans SC" w:cs="Arial"/>
          <w:sz w:val="24"/>
          <w:szCs w:val="24"/>
        </w:rPr>
      </w:pPr>
      <w:r>
        <w:rPr>
          <w:rFonts w:hint="default" w:ascii="Arial" w:hAnsi="Arial" w:eastAsia="Noto Sans SC" w:cs="Arial"/>
          <w:sz w:val="24"/>
          <w:szCs w:val="24"/>
        </w:rPr>
        <w:t>而情感连接因子虽未达到显著水平，但呈现正向趋势，说明适当的情感营销对这一群体仍有潜在的积极作用。</w:t>
      </w:r>
    </w:p>
    <w:p w14:paraId="06E247AF">
      <w:pPr>
        <w:numPr>
          <w:ilvl w:val="0"/>
          <w:numId w:val="0"/>
        </w:numPr>
        <w:ind w:leftChars="200"/>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324350" cy="2514600"/>
            <wp:effectExtent l="0" t="0" r="635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53"/>
                    <a:stretch>
                      <a:fillRect/>
                    </a:stretch>
                  </pic:blipFill>
                  <pic:spPr>
                    <a:xfrm>
                      <a:off x="0" y="0"/>
                      <a:ext cx="4324350" cy="2514600"/>
                    </a:xfrm>
                    <a:prstGeom prst="rect">
                      <a:avLst/>
                    </a:prstGeom>
                    <a:noFill/>
                    <a:ln>
                      <a:noFill/>
                    </a:ln>
                  </pic:spPr>
                </pic:pic>
              </a:graphicData>
            </a:graphic>
          </wp:inline>
        </w:drawing>
      </w:r>
    </w:p>
    <w:p w14:paraId="3B8A4421">
      <w:pPr>
        <w:ind w:firstLine="480" w:firstLineChars="200"/>
        <w:jc w:val="left"/>
        <w:rPr>
          <w:rFonts w:hint="default" w:ascii="Arial" w:hAnsi="Arial" w:eastAsia="Noto Sans SC" w:cs="Arial"/>
          <w:sz w:val="24"/>
          <w:szCs w:val="24"/>
          <w:lang w:val="en-US" w:eastAsia="zh-CN"/>
        </w:rPr>
      </w:pPr>
      <w:r>
        <w:rPr>
          <w:rFonts w:hint="eastAsia" w:ascii="Arial" w:hAnsi="Arial" w:eastAsia="Noto Sans SC" w:cs="Arial"/>
          <w:b/>
          <w:bCs/>
          <w:sz w:val="24"/>
          <w:szCs w:val="24"/>
          <w:lang w:val="en-US" w:eastAsia="zh-CN"/>
        </w:rPr>
        <w:t>Table 30</w:t>
      </w:r>
      <w:r>
        <w:rPr>
          <w:rFonts w:hint="default" w:ascii="Arial" w:hAnsi="Arial" w:eastAsia="Noto Sans SC" w:cs="Arial"/>
          <w:b/>
          <w:bCs/>
          <w:color w:val="auto"/>
          <w:sz w:val="24"/>
          <w:szCs w:val="24"/>
          <w:lang w:val="en-US" w:eastAsia="zh-CN"/>
        </w:rPr>
        <w:t>：</w:t>
      </w:r>
      <w:r>
        <w:rPr>
          <w:rFonts w:hint="eastAsia" w:ascii="Arial" w:hAnsi="Arial" w:eastAsia="Noto Sans SC" w:cs="Arial"/>
          <w:b w:val="0"/>
          <w:bCs w:val="0"/>
          <w:sz w:val="24"/>
          <w:szCs w:val="24"/>
          <w:lang w:val="en-US" w:eastAsia="zh-CN"/>
        </w:rPr>
        <w:t>Correlation results</w:t>
      </w:r>
    </w:p>
    <w:p w14:paraId="0550F1B4">
      <w:pPr>
        <w:numPr>
          <w:ilvl w:val="0"/>
          <w:numId w:val="0"/>
        </w:numPr>
        <w:ind w:leftChars="200"/>
        <w:jc w:val="left"/>
        <w:rPr>
          <w:rFonts w:hint="default" w:ascii="Arial" w:hAnsi="Arial" w:eastAsia="Noto Sans SC" w:cs="Arial"/>
          <w:sz w:val="24"/>
          <w:szCs w:val="24"/>
        </w:rPr>
      </w:pPr>
    </w:p>
    <w:p w14:paraId="51F026B7">
      <w:pPr>
        <w:numPr>
          <w:ilvl w:val="0"/>
          <w:numId w:val="4"/>
        </w:numPr>
        <w:ind w:left="0" w:leftChars="0" w:firstLine="480" w:firstLineChars="200"/>
        <w:jc w:val="left"/>
        <w:rPr>
          <w:rFonts w:hint="default" w:ascii="Arial" w:hAnsi="Arial" w:eastAsia="Noto Sans SC" w:cs="Arial"/>
          <w:sz w:val="24"/>
          <w:szCs w:val="24"/>
        </w:rPr>
      </w:pPr>
      <w:r>
        <w:rPr>
          <w:rFonts w:hint="default" w:ascii="Arial" w:hAnsi="Arial" w:eastAsia="Noto Sans SC" w:cs="Arial"/>
          <w:sz w:val="24"/>
          <w:szCs w:val="24"/>
        </w:rPr>
        <w:t>所有模型均存在严重的多重共线性问题（容差 = 0.000），导致部分因子被自动排除。</w:t>
      </w:r>
      <w:r>
        <w:rPr>
          <w:rFonts w:hint="default" w:ascii="Arial" w:hAnsi="Arial" w:eastAsia="Noto Sans SC" w:cs="Arial"/>
          <w:sz w:val="24"/>
          <w:szCs w:val="24"/>
          <w:lang w:val="en-US" w:eastAsia="zh-CN"/>
        </w:rPr>
        <w:t>由于技术原因，</w:t>
      </w:r>
      <w:r>
        <w:rPr>
          <w:rFonts w:hint="default" w:ascii="Arial" w:hAnsi="Arial" w:eastAsia="Noto Sans SC" w:cs="Arial"/>
          <w:sz w:val="24"/>
          <w:szCs w:val="24"/>
        </w:rPr>
        <w:t>短视频使用率与购买意愿的相关性分析因数据问题未能得出有效结果（个案数不匹配）。这些发现表明，教育水平显著调节着消费者对自媒体营销的响应模式，低学历群体更易受情感内容和平台特征影响，而高学历群体表现出更强的信息批判能力。</w:t>
      </w:r>
    </w:p>
    <w:p w14:paraId="2CBFC111">
      <w:pPr>
        <w:numPr>
          <w:ilvl w:val="0"/>
          <w:numId w:val="0"/>
        </w:numPr>
        <w:ind w:leftChars="200"/>
        <w:jc w:val="left"/>
        <w:rPr>
          <w:rFonts w:hint="default" w:ascii="Arial" w:hAnsi="Arial" w:eastAsia="Noto Sans SC" w:cs="Arial"/>
          <w:sz w:val="24"/>
          <w:szCs w:val="24"/>
        </w:rPr>
      </w:pPr>
    </w:p>
    <w:p w14:paraId="5888965B">
      <w:pPr>
        <w:numPr>
          <w:ilvl w:val="0"/>
          <w:numId w:val="0"/>
        </w:numPr>
        <w:ind w:leftChars="200"/>
        <w:jc w:val="left"/>
        <w:rPr>
          <w:rFonts w:hint="default" w:ascii="Arial" w:hAnsi="Arial" w:eastAsia="Noto Sans SC" w:cs="Arial"/>
          <w:sz w:val="24"/>
          <w:szCs w:val="24"/>
        </w:rPr>
      </w:pPr>
    </w:p>
    <w:p w14:paraId="7A64083B">
      <w:pPr>
        <w:pStyle w:val="17"/>
        <w:bidi w:val="0"/>
        <w:jc w:val="left"/>
        <w:rPr>
          <w:rFonts w:hint="default"/>
          <w:lang w:val="en-US" w:eastAsia="zh-CN"/>
        </w:rPr>
      </w:pPr>
      <w:bookmarkStart w:id="160" w:name="_Toc10518"/>
      <w:bookmarkStart w:id="161" w:name="_Toc14374"/>
      <w:r>
        <w:rPr>
          <w:rFonts w:hint="default"/>
        </w:rPr>
        <w:t xml:space="preserve">CHAPTER </w:t>
      </w:r>
      <w:r>
        <w:rPr>
          <w:rFonts w:hint="default"/>
          <w:lang w:val="en-US" w:eastAsia="zh-CN"/>
        </w:rPr>
        <w:t>5</w:t>
      </w:r>
      <w:r>
        <w:rPr>
          <w:rFonts w:hint="default"/>
        </w:rPr>
        <w:t xml:space="preserve">: </w:t>
      </w:r>
      <w:r>
        <w:rPr>
          <w:rFonts w:hint="default"/>
          <w:lang w:val="en-US" w:eastAsia="zh-CN"/>
        </w:rPr>
        <w:t>Discussion</w:t>
      </w:r>
      <w:bookmarkEnd w:id="160"/>
      <w:bookmarkEnd w:id="161"/>
    </w:p>
    <w:p w14:paraId="690A5711">
      <w:pPr>
        <w:jc w:val="left"/>
        <w:rPr>
          <w:rFonts w:hint="default" w:ascii="Arial" w:hAnsi="Arial" w:eastAsia="Noto Sans SC" w:cs="Arial"/>
          <w:color w:val="000000" w:themeColor="text1"/>
          <w:sz w:val="24"/>
          <w:szCs w:val="24"/>
          <w14:textFill>
            <w14:solidFill>
              <w14:schemeClr w14:val="tx1"/>
            </w14:solidFill>
          </w14:textFill>
        </w:rPr>
      </w:pPr>
    </w:p>
    <w:p w14:paraId="5545E92C">
      <w:pPr>
        <w:pStyle w:val="18"/>
        <w:bidi w:val="0"/>
        <w:rPr>
          <w:rFonts w:hint="default"/>
        </w:rPr>
      </w:pPr>
      <w:bookmarkStart w:id="162" w:name="_Toc808"/>
      <w:bookmarkStart w:id="163" w:name="_Toc22254"/>
      <w:r>
        <w:rPr>
          <w:rFonts w:hint="default"/>
        </w:rPr>
        <w:t xml:space="preserve">5.1 </w:t>
      </w:r>
      <w:r>
        <w:rPr>
          <w:rFonts w:hint="default"/>
          <w:lang w:val="en-US" w:eastAsia="zh-CN"/>
        </w:rPr>
        <w:t>Explanation of Q12 data issues</w:t>
      </w:r>
      <w:bookmarkEnd w:id="162"/>
      <w:bookmarkEnd w:id="163"/>
    </w:p>
    <w:p w14:paraId="4DA688F0">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30A621FB">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进行研究时，发现Q12变量（"是否曾因自媒体推荐购买商品"）存在系统性的数据异常问题，具体表现是，Q12（Purchased）的衍生变量（purchased_Y和purchased_N）的频次为664（多次尝试修正后统计都是该结果），这与原始字符型变量存在逻辑关系上的明显矛盾（问卷数总数为324份）。通过变量匹配、多重编码校验等严格的数据清洗步骤进行处理，对原始数据集与研究用数据集的数据迁移、强制替换数据以及重新编码等尝试，都没法解决数据不一致。</w:t>
      </w:r>
    </w:p>
    <w:p w14:paraId="429F4155">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43AB5D21">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通过技术核查，发现了两个主要原因：其一是其一是在跨平台数据迁移过程中出现的变量属性丢失问题；其二是原始数据采集时系统记录存在偏差，部分受访者在跳过Q12问题后，后续相关问题仍被错误记录。</w:t>
      </w:r>
    </w:p>
    <w:p w14:paraId="6DF0315A">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43010546">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这导致Q12部分无法进行描述性统计，无法与其他变量形成交叉分析。又无法修复该数据，不得不排除Q12的Q12直接统计检验，转而采用Q14作为替代变量进行间接推论。</w:t>
      </w:r>
    </w:p>
    <w:p w14:paraId="5CD19D86">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这一局限对于目标目标1（自媒体营销活动对消费者购买意愿的作用）的分析产生了一定影响：第一，无法进行逻辑回归检验（选择了“否”的人却进行了13题的后续选择）。第二，无法确定其与其他变量间的关系。该直接行为数据的缺失削弱了研究结论的全面性。</w:t>
      </w:r>
    </w:p>
    <w:p w14:paraId="25C4437A">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052C2F52">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为了尽可能确保了结论的有效性，本研究采取了多项补偿性分析措施：首先，加强了对Q13"影响购买的内容类型"的多响应分析，，数据显示评论和推荐（52.1%）以及内容创作者促销（47.6%）是影响购买决策的主要因素，这从侧面反映了消费者的决策机制；其次，分析了Q16"满意度"与Q14"购买意愿"之间的路径关系（β=0.44，p&lt;0.01），以弥补直接行为数据的不足。这一处理方式虽非完美，但通过透明的报告和补救措施，仍然能够为相关领域提供有价值的实证发现。</w:t>
      </w:r>
    </w:p>
    <w:p w14:paraId="510FBEF6">
      <w:pPr>
        <w:jc w:val="left"/>
        <w:rPr>
          <w:rFonts w:hint="default" w:ascii="Arial" w:hAnsi="Arial" w:eastAsia="Noto Sans SC" w:cs="Arial"/>
          <w:color w:val="000000" w:themeColor="text1"/>
          <w:sz w:val="24"/>
          <w:szCs w:val="24"/>
          <w14:textFill>
            <w14:solidFill>
              <w14:schemeClr w14:val="tx1"/>
            </w14:solidFill>
          </w14:textFill>
        </w:rPr>
      </w:pPr>
    </w:p>
    <w:p w14:paraId="49E069CD">
      <w:pPr>
        <w:pStyle w:val="18"/>
        <w:bidi w:val="0"/>
        <w:rPr>
          <w:rFonts w:hint="default"/>
        </w:rPr>
      </w:pPr>
      <w:bookmarkStart w:id="164" w:name="_Toc9237"/>
      <w:bookmarkStart w:id="165" w:name="_Toc12046"/>
      <w:r>
        <w:rPr>
          <w:rFonts w:hint="default"/>
        </w:rPr>
        <w:t>5.2 Objective 1: The role of self-media marketing activities on consumer purchasing intention</w:t>
      </w:r>
      <w:bookmarkEnd w:id="164"/>
      <w:bookmarkEnd w:id="165"/>
    </w:p>
    <w:p w14:paraId="424B249C">
      <w:pPr>
        <w:jc w:val="left"/>
        <w:rPr>
          <w:rFonts w:hint="default" w:ascii="Arial" w:hAnsi="Arial" w:eastAsia="Noto Sans SC" w:cs="Arial"/>
          <w:color w:val="000000" w:themeColor="text1"/>
          <w:sz w:val="24"/>
          <w:szCs w:val="24"/>
          <w14:textFill>
            <w14:solidFill>
              <w14:schemeClr w14:val="tx1"/>
            </w14:solidFill>
          </w14:textFill>
        </w:rPr>
      </w:pPr>
    </w:p>
    <w:p w14:paraId="643B9057">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现有研究普遍强调情感互动主导购买意愿Lu et al. (2024)。但本研究</w:t>
      </w:r>
      <w:r>
        <w:rPr>
          <w:rFonts w:hint="default" w:ascii="Arial" w:hAnsi="Arial" w:eastAsia="Noto Sans SC" w:cs="Arial"/>
          <w:color w:val="000000" w:themeColor="text1"/>
          <w:sz w:val="24"/>
          <w:szCs w:val="24"/>
          <w:lang w:val="en-US" w:eastAsia="zh-CN"/>
          <w14:textFill>
            <w14:solidFill>
              <w14:schemeClr w14:val="tx1"/>
            </w14:solidFill>
          </w14:textFill>
        </w:rPr>
        <w:t>通过</w:t>
      </w:r>
      <w:r>
        <w:rPr>
          <w:rFonts w:hint="default" w:ascii="Arial" w:hAnsi="Arial" w:eastAsia="Noto Sans SC" w:cs="Arial"/>
          <w:color w:val="000000" w:themeColor="text1"/>
          <w:sz w:val="24"/>
          <w:szCs w:val="24"/>
          <w14:textFill>
            <w14:solidFill>
              <w14:schemeClr w14:val="tx1"/>
            </w14:solidFill>
          </w14:textFill>
        </w:rPr>
        <w:t>对北京消费者的数据分析发现创作者可信度（Q9_7 OR=1.315, p&lt;0.001）对购买意愿的影响显著大于情感互动（β=0.44）</w:t>
      </w:r>
      <w:r>
        <w:rPr>
          <w:rFonts w:hint="default" w:ascii="Arial" w:hAnsi="Arial" w:eastAsia="Noto Sans SC" w:cs="Arial"/>
          <w:color w:val="000000" w:themeColor="text1"/>
          <w:sz w:val="24"/>
          <w:szCs w:val="24"/>
          <w:lang w:eastAsia="zh-CN"/>
          <w14:textFill>
            <w14:solidFill>
              <w14:schemeClr w14:val="tx1"/>
            </w14:solidFill>
          </w14:textFill>
        </w:rPr>
        <w:t>，</w:t>
      </w:r>
      <w:r>
        <w:rPr>
          <w:rFonts w:hint="default" w:ascii="Arial" w:hAnsi="Arial" w:eastAsia="Noto Sans SC" w:cs="Arial"/>
          <w:color w:val="000000" w:themeColor="text1"/>
          <w:sz w:val="24"/>
          <w:szCs w:val="24"/>
          <w:lang w:val="en-US" w:eastAsia="zh-CN"/>
          <w14:textFill>
            <w14:solidFill>
              <w14:schemeClr w14:val="tx1"/>
            </w14:solidFill>
          </w14:textFill>
        </w:rPr>
        <w:t>这</w:t>
      </w:r>
      <w:r>
        <w:rPr>
          <w:rFonts w:hint="default" w:ascii="Arial" w:hAnsi="Arial" w:eastAsia="Noto Sans SC" w:cs="Arial"/>
          <w:color w:val="000000" w:themeColor="text1"/>
          <w:sz w:val="24"/>
          <w:szCs w:val="24"/>
          <w14:textFill>
            <w14:solidFill>
              <w14:schemeClr w14:val="tx1"/>
            </w14:solidFill>
          </w14:textFill>
        </w:rPr>
        <w:t>表明北京消费者更重可信度</w:t>
      </w:r>
      <w:r>
        <w:rPr>
          <w:rFonts w:hint="default" w:ascii="Arial" w:hAnsi="Arial" w:eastAsia="Noto Sans SC" w:cs="Arial"/>
          <w:color w:val="000000" w:themeColor="text1"/>
          <w:sz w:val="24"/>
          <w:szCs w:val="24"/>
          <w:lang w:eastAsia="zh-CN"/>
          <w14:textFill>
            <w14:solidFill>
              <w14:schemeClr w14:val="tx1"/>
            </w14:solidFill>
          </w14:textFill>
        </w:rPr>
        <w:t>。</w:t>
      </w:r>
      <w:r>
        <w:rPr>
          <w:rFonts w:hint="default" w:ascii="Arial" w:hAnsi="Arial" w:eastAsia="Noto Sans SC" w:cs="Arial"/>
          <w:color w:val="000000" w:themeColor="text1"/>
          <w:sz w:val="24"/>
          <w:szCs w:val="24"/>
          <w:lang w:val="en-US" w:eastAsia="zh-CN"/>
          <w14:textFill>
            <w14:solidFill>
              <w14:schemeClr w14:val="tx1"/>
            </w14:solidFill>
          </w14:textFill>
        </w:rPr>
        <w:t>另外，Q9_4中计算出广告侵扰性感知OR=1.315(p&lt;0.001)（均值3.26/5）和Q9_7中信任创作者评分2.41，在这个环境下广告进一步削弱了情感营销效果，这与</w:t>
      </w:r>
      <w:r>
        <w:rPr>
          <w:rFonts w:hint="default" w:ascii="Arial" w:hAnsi="Arial" w:eastAsia="Noto Sans SC" w:cs="Arial"/>
          <w:color w:val="000000" w:themeColor="text1"/>
          <w:sz w:val="24"/>
          <w:szCs w:val="24"/>
          <w:lang w:eastAsia="zh-CN"/>
          <w14:textFill>
            <w14:solidFill>
              <w14:schemeClr w14:val="tx1"/>
            </w14:solidFill>
          </w14:textFill>
        </w:rPr>
        <w:t>AlAmarneh(2023)的</w:t>
      </w:r>
      <w:r>
        <w:rPr>
          <w:rFonts w:hint="default" w:ascii="Arial" w:hAnsi="Arial" w:eastAsia="Noto Sans SC" w:cs="Arial"/>
          <w:color w:val="000000" w:themeColor="text1"/>
          <w:sz w:val="24"/>
          <w:szCs w:val="24"/>
          <w:lang w:val="en-US" w:eastAsia="zh-CN"/>
          <w14:textFill>
            <w14:solidFill>
              <w14:schemeClr w14:val="tx1"/>
            </w14:solidFill>
          </w14:textFill>
        </w:rPr>
        <w:t>结论形成互补。以上</w:t>
      </w:r>
      <w:r>
        <w:rPr>
          <w:rFonts w:hint="default" w:ascii="Arial" w:hAnsi="Arial" w:eastAsia="Noto Sans SC" w:cs="Arial"/>
          <w:color w:val="000000" w:themeColor="text1"/>
          <w:sz w:val="24"/>
          <w:szCs w:val="24"/>
          <w14:textFill>
            <w14:solidFill>
              <w14:schemeClr w14:val="tx1"/>
            </w14:solidFill>
          </w14:textFill>
        </w:rPr>
        <w:t xml:space="preserve">表明在数字营销情境下，“感知行为控制”需包含对信息真实性的需求（如创作者可信度）。  </w:t>
      </w:r>
    </w:p>
    <w:p w14:paraId="3ED1F175">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723D7D8F">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Q11中发现，北京地区的消费者识别珍品能力均值2.34，</w:t>
      </w:r>
      <w:r>
        <w:rPr>
          <w:rFonts w:hint="default" w:ascii="Arial" w:hAnsi="Arial" w:eastAsia="Noto Sans SC" w:cs="Arial"/>
          <w:color w:val="000000" w:themeColor="text1"/>
          <w:sz w:val="24"/>
          <w:szCs w:val="24"/>
          <w14:textFill>
            <w14:solidFill>
              <w14:schemeClr w14:val="tx1"/>
            </w14:solidFill>
          </w14:textFill>
        </w:rPr>
        <w:t>评估能力自信度均值2.09</w:t>
      </w:r>
      <w:r>
        <w:rPr>
          <w:rFonts w:hint="default" w:ascii="Arial" w:hAnsi="Arial" w:eastAsia="Noto Sans SC" w:cs="Arial"/>
          <w:color w:val="000000" w:themeColor="text1"/>
          <w:sz w:val="24"/>
          <w:szCs w:val="24"/>
          <w:lang w:val="en-US" w:eastAsia="zh-CN"/>
          <w14:textFill>
            <w14:solidFill>
              <w14:schemeClr w14:val="tx1"/>
            </w14:solidFill>
          </w14:textFill>
        </w:rPr>
        <w:t>，这说明消费者对自媒体营销有产品鉴别能力。其次，</w:t>
      </w:r>
      <w:r>
        <w:rPr>
          <w:rFonts w:hint="default" w:ascii="Arial" w:hAnsi="Arial" w:eastAsia="Noto Sans SC" w:cs="Arial"/>
          <w:color w:val="000000" w:themeColor="text1"/>
          <w:sz w:val="24"/>
          <w:szCs w:val="24"/>
          <w14:textFill>
            <w14:solidFill>
              <w14:schemeClr w14:val="tx1"/>
            </w14:solidFill>
          </w14:textFill>
        </w:rPr>
        <w:t>18</w:t>
      </w:r>
      <w:r>
        <w:rPr>
          <w:rFonts w:hint="default" w:ascii="Arial" w:hAnsi="Arial" w:eastAsia="Noto Sans SC" w:cs="Arial"/>
          <w:color w:val="000000" w:themeColor="text1"/>
          <w:sz w:val="24"/>
          <w:szCs w:val="24"/>
          <w:lang w:val="en-US" w:eastAsia="zh-CN"/>
          <w14:textFill>
            <w14:solidFill>
              <w14:schemeClr w14:val="tx1"/>
            </w14:solidFill>
          </w14:textFill>
        </w:rPr>
        <w:t>-</w:t>
      </w:r>
      <w:r>
        <w:rPr>
          <w:rFonts w:hint="default" w:ascii="Arial" w:hAnsi="Arial" w:eastAsia="Noto Sans SC" w:cs="Arial"/>
          <w:color w:val="000000" w:themeColor="text1"/>
          <w:sz w:val="24"/>
          <w:szCs w:val="24"/>
          <w14:textFill>
            <w14:solidFill>
              <w14:schemeClr w14:val="tx1"/>
            </w14:solidFill>
          </w14:textFill>
        </w:rPr>
        <w:t>24岁群体对广告侵扰性的敏感性最高（r=0.440），而2534岁群体次之（r=0.311），表明高媒介素养群体会主动筛选营销信息。</w:t>
      </w:r>
      <w:r>
        <w:rPr>
          <w:rFonts w:hint="default" w:ascii="Arial" w:hAnsi="Arial" w:eastAsia="Noto Sans SC" w:cs="Arial"/>
          <w:color w:val="000000" w:themeColor="text1"/>
          <w:sz w:val="24"/>
          <w:szCs w:val="24"/>
          <w:lang w:val="en-US" w:eastAsia="zh-CN"/>
          <w14:textFill>
            <w14:solidFill>
              <w14:schemeClr w14:val="tx1"/>
            </w14:solidFill>
          </w14:textFill>
        </w:rPr>
        <w:t>这</w:t>
      </w:r>
      <w:r>
        <w:rPr>
          <w:rFonts w:hint="default" w:ascii="Arial" w:hAnsi="Arial" w:eastAsia="Noto Sans SC" w:cs="Arial"/>
          <w:color w:val="000000" w:themeColor="text1"/>
          <w:sz w:val="24"/>
          <w:szCs w:val="24"/>
          <w14:textFill>
            <w14:solidFill>
              <w14:schemeClr w14:val="tx1"/>
            </w14:solidFill>
          </w14:textFill>
        </w:rPr>
        <w:t>可能与女性对社交推荐（Q13评论推荐52.1%）的更高关注度有关，</w:t>
      </w:r>
      <w:r>
        <w:rPr>
          <w:rFonts w:hint="default" w:ascii="Arial" w:hAnsi="Arial" w:eastAsia="Noto Sans SC" w:cs="Arial"/>
          <w:color w:val="000000" w:themeColor="text1"/>
          <w:sz w:val="24"/>
          <w:szCs w:val="24"/>
          <w:lang w:val="en-US" w:eastAsia="zh-CN"/>
          <w14:textFill>
            <w14:solidFill>
              <w14:schemeClr w14:val="tx1"/>
            </w14:solidFill>
          </w14:textFill>
        </w:rPr>
        <w:t>这与Kim (2022) 性别差异部分的发现类似。</w:t>
      </w:r>
      <w:r>
        <w:rPr>
          <w:rFonts w:hint="default" w:ascii="Arial" w:hAnsi="Arial" w:eastAsia="Noto Sans SC" w:cs="Arial"/>
          <w:color w:val="000000" w:themeColor="text1"/>
          <w:sz w:val="24"/>
          <w:szCs w:val="24"/>
          <w14:textFill>
            <w14:solidFill>
              <w14:schemeClr w14:val="tx1"/>
            </w14:solidFill>
          </w14:textFill>
        </w:rPr>
        <w:t>可能与女性对情感化内容的更高接受度有关。但需注意"其他性别"群体数据样本量较小（n=33）。</w:t>
      </w:r>
    </w:p>
    <w:p w14:paraId="541215FF">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6624343D">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理论贡献方面，本研究修正了计划行为理论（TPB）在数字情境下的应用，通过Q9_7与Q11_2数据验证新增"信息真实性控制"维度，对比Kim, 2022的跨文化研究揭示地域文化对"感知行为控制"的调节作用。</w:t>
      </w:r>
    </w:p>
    <w:p w14:paraId="6380243F">
      <w:pPr>
        <w:jc w:val="left"/>
        <w:rPr>
          <w:rFonts w:hint="default" w:ascii="Arial" w:hAnsi="Arial" w:eastAsia="Noto Sans SC" w:cs="Arial"/>
          <w:color w:val="000000" w:themeColor="text1"/>
          <w:sz w:val="24"/>
          <w:szCs w:val="24"/>
          <w:lang w:eastAsia="zh-CN"/>
          <w14:textFill>
            <w14:solidFill>
              <w14:schemeClr w14:val="tx1"/>
            </w14:solidFill>
          </w14:textFill>
        </w:rPr>
      </w:pPr>
    </w:p>
    <w:p w14:paraId="03043305">
      <w:pPr>
        <w:jc w:val="left"/>
        <w:rPr>
          <w:rFonts w:hint="default" w:ascii="Arial" w:hAnsi="Arial" w:eastAsia="Noto Sans SC" w:cs="Arial"/>
          <w:color w:val="000000" w:themeColor="text1"/>
          <w:sz w:val="24"/>
          <w:szCs w:val="24"/>
          <w:lang w:eastAsia="zh-CN"/>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 xml:space="preserve">企业应优先提升内容可信度和互动体验，而非依赖传统广告或过度情感渲染。例如，针对1824岁群体，可通过减少广告频次（Q10中“经常接触”仅占22.8%）和增强内容实用性（Q15中“实用信息”占比47%）优化策略。  </w:t>
      </w:r>
    </w:p>
    <w:p w14:paraId="7817044C">
      <w:pPr>
        <w:jc w:val="left"/>
        <w:rPr>
          <w:rFonts w:hint="default" w:ascii="Arial" w:hAnsi="Arial" w:eastAsia="Noto Sans SC" w:cs="Arial"/>
          <w:color w:val="000000" w:themeColor="text1"/>
          <w:sz w:val="24"/>
          <w:szCs w:val="24"/>
          <w:lang w:eastAsia="zh-CN"/>
          <w14:textFill>
            <w14:solidFill>
              <w14:schemeClr w14:val="tx1"/>
            </w14:solidFill>
          </w14:textFill>
        </w:rPr>
      </w:pPr>
    </w:p>
    <w:p w14:paraId="303596FF">
      <w:pPr>
        <w:jc w:val="left"/>
        <w:rPr>
          <w:rFonts w:hint="default" w:ascii="Arial" w:hAnsi="Arial" w:eastAsia="Noto Sans SC" w:cs="Arial"/>
          <w:color w:val="000000" w:themeColor="text1"/>
          <w:sz w:val="24"/>
          <w:szCs w:val="24"/>
          <w14:textFill>
            <w14:solidFill>
              <w14:schemeClr w14:val="tx1"/>
            </w14:solidFill>
          </w14:textFill>
        </w:rPr>
      </w:pPr>
    </w:p>
    <w:p w14:paraId="0D93AB82">
      <w:pPr>
        <w:pStyle w:val="18"/>
        <w:bidi w:val="0"/>
        <w:rPr>
          <w:rFonts w:hint="default"/>
          <w:lang w:val="en-US" w:eastAsia="zh-CN"/>
        </w:rPr>
      </w:pPr>
      <w:r>
        <w:rPr>
          <w:rFonts w:hint="default"/>
        </w:rPr>
        <w:t xml:space="preserve"> </w:t>
      </w:r>
      <w:bookmarkStart w:id="166" w:name="_Toc8289"/>
      <w:bookmarkStart w:id="167" w:name="_Toc15974"/>
      <w:r>
        <w:rPr>
          <w:rFonts w:hint="default"/>
        </w:rPr>
        <w:t>5.3 Objective 2: The relationship between self-media marketing activities and consumer satisfaction</w:t>
      </w:r>
      <w:bookmarkEnd w:id="166"/>
      <w:bookmarkEnd w:id="167"/>
    </w:p>
    <w:p w14:paraId="223CE0A2">
      <w:pPr>
        <w:jc w:val="left"/>
        <w:rPr>
          <w:rFonts w:hint="default" w:ascii="Arial" w:hAnsi="Arial" w:eastAsia="Noto Sans SC" w:cs="Arial"/>
          <w:color w:val="000000" w:themeColor="text1"/>
          <w:sz w:val="24"/>
          <w:szCs w:val="24"/>
          <w14:textFill>
            <w14:solidFill>
              <w14:schemeClr w14:val="tx1"/>
            </w14:solidFill>
          </w14:textFill>
        </w:rPr>
      </w:pPr>
    </w:p>
    <w:p w14:paraId="725759C3">
      <w:pPr>
        <w:jc w:val="left"/>
        <w:rPr>
          <w:rFonts w:hint="default" w:ascii="Arial" w:hAnsi="Arial" w:eastAsia="Noto Sans SC" w:cs="Arial"/>
          <w:color w:val="auto"/>
          <w:sz w:val="24"/>
          <w:szCs w:val="24"/>
        </w:rPr>
      </w:pPr>
      <w:r>
        <w:rPr>
          <w:rFonts w:hint="default" w:ascii="Arial" w:hAnsi="Arial" w:eastAsia="Noto Sans SC" w:cs="Arial"/>
          <w:color w:val="000000" w:themeColor="text1"/>
          <w:sz w:val="24"/>
          <w:szCs w:val="24"/>
          <w14:textFill>
            <w14:solidFill>
              <w14:schemeClr w14:val="tx1"/>
            </w14:solidFill>
          </w14:textFill>
        </w:rPr>
        <w:t>在满意度维度，Kim（2022）提出的个性化内容提升参与度的理论得到部分验证：Q15数据显示个人故事获得45%选择率，但北京消费者对实用信息（47%）的偏好更突出，反映其独特</w:t>
      </w:r>
      <w:r>
        <w:rPr>
          <w:rFonts w:hint="default" w:ascii="Arial" w:hAnsi="Arial" w:eastAsia="Noto Sans SC" w:cs="Arial"/>
          <w:color w:val="auto"/>
          <w:sz w:val="24"/>
          <w:szCs w:val="24"/>
        </w:rPr>
        <w:t>的功能导向特征。这一发现与Sung（2023）强调的内容质量理论形成互补——Q16中个性化满意度均值4.0（5分制）证实定制化内容确实最有效，但需结合地域化调整（如增加产品实测数据）。</w:t>
      </w:r>
    </w:p>
    <w:p w14:paraId="394B00E5">
      <w:pPr>
        <w:jc w:val="left"/>
        <w:rPr>
          <w:rFonts w:hint="default" w:ascii="Arial" w:hAnsi="Arial" w:eastAsia="Noto Sans SC" w:cs="Arial"/>
          <w:color w:val="auto"/>
          <w:sz w:val="24"/>
          <w:szCs w:val="24"/>
        </w:rPr>
      </w:pPr>
    </w:p>
    <w:p w14:paraId="4B073165">
      <w:pPr>
        <w:jc w:val="left"/>
        <w:rPr>
          <w:rFonts w:hint="default" w:ascii="Arial" w:hAnsi="Arial" w:eastAsia="Noto Sans SC" w:cs="Arial"/>
          <w:color w:val="auto"/>
          <w:sz w:val="24"/>
          <w:szCs w:val="24"/>
        </w:rPr>
      </w:pPr>
      <w:r>
        <w:rPr>
          <w:rFonts w:hint="default" w:ascii="Arial" w:hAnsi="Arial" w:eastAsia="Noto Sans SC" w:cs="Arial"/>
          <w:color w:val="auto"/>
          <w:sz w:val="24"/>
          <w:szCs w:val="24"/>
        </w:rPr>
        <w:t>尽管情感连接仍具价值（Q9_2 β=0.67，与Lu et al. 2024结论一致），结构方程模型（SEM）揭示满意度在"认知-情感-行为"路径中仅发挥部分中介作用（间接效应β=0.295，95%CI[0.182,0.426]），说明北京消费者的决策更依赖理性认知（如Q11_2识别能力均值2.34）而非单纯情感驱动。</w:t>
      </w:r>
    </w:p>
    <w:p w14:paraId="030BAC91">
      <w:pPr>
        <w:jc w:val="left"/>
        <w:rPr>
          <w:rFonts w:hint="default" w:ascii="Arial" w:hAnsi="Arial" w:eastAsia="Noto Sans SC" w:cs="Arial"/>
          <w:color w:val="auto"/>
          <w:sz w:val="24"/>
          <w:szCs w:val="24"/>
        </w:rPr>
      </w:pPr>
    </w:p>
    <w:p w14:paraId="3F43BCF7">
      <w:pPr>
        <w:jc w:val="left"/>
        <w:rPr>
          <w:rFonts w:hint="default" w:ascii="Arial" w:hAnsi="Arial" w:eastAsia="Noto Sans SC" w:cs="Arial"/>
          <w:color w:val="auto"/>
          <w:sz w:val="24"/>
          <w:szCs w:val="24"/>
        </w:rPr>
      </w:pPr>
      <w:r>
        <w:rPr>
          <w:rFonts w:hint="default" w:ascii="Arial" w:hAnsi="Arial" w:eastAsia="Noto Sans SC" w:cs="Arial"/>
          <w:color w:val="auto"/>
          <w:sz w:val="24"/>
          <w:szCs w:val="24"/>
        </w:rPr>
        <w:t>这种"理性优先"模式尤其体现在：个性化内容（均值4.0）与需求匹配（均值3.9）的微小差异</w:t>
      </w:r>
      <w:r>
        <w:rPr>
          <w:rFonts w:hint="default" w:ascii="Arial" w:hAnsi="Arial" w:eastAsia="Noto Sans SC" w:cs="Arial"/>
          <w:color w:val="auto"/>
          <w:sz w:val="24"/>
          <w:szCs w:val="24"/>
          <w:lang w:val="en-US" w:eastAsia="zh-CN"/>
        </w:rPr>
        <w:t>上</w:t>
      </w:r>
      <w:r>
        <w:rPr>
          <w:rFonts w:hint="default" w:ascii="Arial" w:hAnsi="Arial" w:eastAsia="Noto Sans SC" w:cs="Arial"/>
          <w:color w:val="auto"/>
          <w:sz w:val="24"/>
          <w:szCs w:val="24"/>
        </w:rPr>
        <w:t>，</w:t>
      </w:r>
      <w:r>
        <w:rPr>
          <w:rFonts w:hint="default" w:ascii="Arial" w:hAnsi="Arial" w:eastAsia="Noto Sans SC" w:cs="Arial"/>
          <w:color w:val="auto"/>
          <w:sz w:val="24"/>
          <w:szCs w:val="24"/>
          <w:lang w:val="en-US" w:eastAsia="zh-CN"/>
        </w:rPr>
        <w:t>这</w:t>
      </w:r>
      <w:r>
        <w:rPr>
          <w:rFonts w:hint="default" w:ascii="Arial" w:hAnsi="Arial" w:eastAsia="Noto Sans SC" w:cs="Arial"/>
          <w:color w:val="auto"/>
          <w:sz w:val="24"/>
          <w:szCs w:val="24"/>
        </w:rPr>
        <w:t>提示企业需在定制服务中强化实用性信息（如Q13中52.1%用户依赖的评论推荐）。</w:t>
      </w:r>
    </w:p>
    <w:p w14:paraId="3B694C05">
      <w:pPr>
        <w:jc w:val="left"/>
        <w:rPr>
          <w:rFonts w:hint="default" w:ascii="Arial" w:hAnsi="Arial" w:eastAsia="Noto Sans SC" w:cs="Arial"/>
          <w:color w:val="000000" w:themeColor="text1"/>
          <w:sz w:val="24"/>
          <w:szCs w:val="24"/>
          <w14:textFill>
            <w14:solidFill>
              <w14:schemeClr w14:val="tx1"/>
            </w14:solidFill>
          </w14:textFill>
        </w:rPr>
      </w:pPr>
    </w:p>
    <w:p w14:paraId="421574DA">
      <w:pPr>
        <w:jc w:val="left"/>
        <w:rPr>
          <w:rFonts w:hint="default" w:ascii="Arial" w:hAnsi="Arial" w:eastAsia="Noto Sans SC" w:cs="Arial"/>
          <w:color w:val="000000" w:themeColor="text1"/>
          <w:sz w:val="24"/>
          <w:szCs w:val="24"/>
          <w14:textFill>
            <w14:solidFill>
              <w14:schemeClr w14:val="tx1"/>
            </w14:solidFill>
          </w14:textFill>
        </w:rPr>
      </w:pPr>
    </w:p>
    <w:p w14:paraId="0B643338">
      <w:pPr>
        <w:jc w:val="left"/>
        <w:rPr>
          <w:rFonts w:hint="default" w:ascii="Arial" w:hAnsi="Arial" w:eastAsia="Noto Sans SC" w:cs="Arial"/>
          <w:color w:val="000000" w:themeColor="text1"/>
          <w:sz w:val="24"/>
          <w:szCs w:val="24"/>
          <w14:textFill>
            <w14:solidFill>
              <w14:schemeClr w14:val="tx1"/>
            </w14:solidFill>
          </w14:textFill>
        </w:rPr>
      </w:pPr>
    </w:p>
    <w:p w14:paraId="2F9F6970">
      <w:pPr>
        <w:jc w:val="left"/>
        <w:rPr>
          <w:rFonts w:hint="default" w:ascii="Arial" w:hAnsi="Arial" w:eastAsia="Noto Sans SC" w:cs="Arial"/>
          <w:color w:val="000000" w:themeColor="text1"/>
          <w:sz w:val="24"/>
          <w:szCs w:val="24"/>
          <w14:textFill>
            <w14:solidFill>
              <w14:schemeClr w14:val="tx1"/>
            </w14:solidFill>
          </w14:textFill>
        </w:rPr>
      </w:pPr>
    </w:p>
    <w:p w14:paraId="0B074A68">
      <w:pPr>
        <w:pStyle w:val="18"/>
        <w:bidi w:val="0"/>
        <w:rPr>
          <w:rFonts w:hint="default"/>
        </w:rPr>
      </w:pPr>
      <w:r>
        <w:rPr>
          <w:rFonts w:hint="default"/>
        </w:rPr>
        <w:t xml:space="preserve"> </w:t>
      </w:r>
      <w:bookmarkStart w:id="168" w:name="_Toc8052"/>
      <w:bookmarkStart w:id="169" w:name="_Toc21283"/>
      <w:r>
        <w:rPr>
          <w:rFonts w:hint="default"/>
        </w:rPr>
        <w:t>5.4 Objective 3: Comprehensive impact of self-media marketing on Beijing consumers</w:t>
      </w:r>
      <w:bookmarkEnd w:id="168"/>
      <w:bookmarkEnd w:id="169"/>
    </w:p>
    <w:p w14:paraId="7A1C0812">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 xml:space="preserve">  </w:t>
      </w:r>
    </w:p>
    <w:p w14:paraId="0BEE8134">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北京消费者的决策模式呈现出显著的"理性优先"特征，这一现象通过多维度数据得到充分验证。研究结果显示，信任因子（β=0.61）对购买决策的影响力远超情感互动（β=0.44），这一特征在25-34岁主力消费群体（占样本55.56%）中表现尤为突出。教育背景的分析进一步揭示了差异化特征：高中及以下学历群体更易受平台特性影响（β=0.336，p&lt;0.001），而本科/大专群体则表现出更强的信息批判能力，对情感营销内容反应不显著（p&gt;0.05）。值得注意的是，尽管多平台用户（使用≥5种平台）的购买意愿明显更高（"非常可能购买"达25%），但共创性满意度（β=-0.199）却呈现负向影响，形成独特的"参与悖论"现象，表明过度互动可能引发北京消费者的抵触情绪。</w:t>
      </w:r>
    </w:p>
    <w:p w14:paraId="4DBF6303">
      <w:pPr>
        <w:jc w:val="left"/>
        <w:rPr>
          <w:rFonts w:hint="default" w:ascii="Arial" w:hAnsi="Arial" w:eastAsia="Noto Sans SC" w:cs="Arial"/>
          <w:color w:val="000000" w:themeColor="text1"/>
          <w:sz w:val="24"/>
          <w:szCs w:val="24"/>
          <w14:textFill>
            <w14:solidFill>
              <w14:schemeClr w14:val="tx1"/>
            </w14:solidFill>
          </w14:textFill>
        </w:rPr>
      </w:pPr>
    </w:p>
    <w:p w14:paraId="4769383F">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这些发现突破了传统"情感驱动"模型（Lu et al., 2024）的局限，为计划行为理论（TPB）补充了两个关键维度：首先，在数字化情境下，"感知行为控制"应包含对信息真实性的需求（如Q11_2识别真品能力均值2.34）；其次，地域文化因素会显著调节行为意向的形成过程。从实践角度看，这些结论提示企业在北京市场应采取差异化策略：对高学历群体侧重专业可信的内容呈现（如Q13中52.1%用户看重的评论推荐），同时控制互动频率以避免信息过载（Q10广告接触频率32.1%），这种基于实证的精准营销或将更有效触达这一特殊消费群体。</w:t>
      </w:r>
    </w:p>
    <w:p w14:paraId="778F97A4">
      <w:pPr>
        <w:jc w:val="left"/>
        <w:rPr>
          <w:rFonts w:hint="default" w:ascii="Arial" w:hAnsi="Arial" w:eastAsia="Noto Sans SC" w:cs="Arial"/>
          <w:color w:val="000000" w:themeColor="text1"/>
          <w:sz w:val="24"/>
          <w:szCs w:val="24"/>
          <w14:textFill>
            <w14:solidFill>
              <w14:schemeClr w14:val="tx1"/>
            </w14:solidFill>
          </w14:textFill>
        </w:rPr>
      </w:pPr>
    </w:p>
    <w:p w14:paraId="7AB2B033">
      <w:pPr>
        <w:pStyle w:val="18"/>
        <w:bidi w:val="0"/>
        <w:rPr>
          <w:rFonts w:hint="default" w:ascii="Arial" w:hAnsi="Arial" w:eastAsia="Noto Sans SC" w:cs="Arial"/>
          <w:color w:val="000000" w:themeColor="text1"/>
          <w:sz w:val="24"/>
          <w:szCs w:val="24"/>
          <w14:textFill>
            <w14:solidFill>
              <w14:schemeClr w14:val="tx1"/>
            </w14:solidFill>
          </w14:textFill>
        </w:rPr>
      </w:pPr>
      <w:r>
        <w:rPr>
          <w:rFonts w:hint="default"/>
        </w:rPr>
        <w:t xml:space="preserve"> </w:t>
      </w:r>
      <w:bookmarkStart w:id="170" w:name="_Toc28372"/>
      <w:bookmarkStart w:id="171" w:name="_Toc21187"/>
      <w:r>
        <w:rPr>
          <w:rFonts w:hint="default"/>
        </w:rPr>
        <w:t>5.5 Improvement of research methods and future research directions</w:t>
      </w:r>
      <w:bookmarkEnd w:id="170"/>
      <w:bookmarkEnd w:id="171"/>
    </w:p>
    <w:p w14:paraId="3459732D">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本研究受限于横截面设计，无法追踪消费者行为的长期变化。未来研究可采用纵向设计，并扩大35岁以上样本量（当前仅7人，占2.2%）</w:t>
      </w:r>
      <w:r>
        <w:rPr>
          <w:rFonts w:hint="default" w:ascii="Arial" w:hAnsi="Arial" w:eastAsia="Noto Sans SC" w:cs="Arial"/>
          <w:color w:val="000000" w:themeColor="text1"/>
          <w:sz w:val="24"/>
          <w:szCs w:val="24"/>
          <w:lang w:eastAsia="zh-CN"/>
          <w14:textFill>
            <w14:solidFill>
              <w14:schemeClr w14:val="tx1"/>
            </w14:solidFill>
          </w14:textFill>
        </w:rPr>
        <w:t>。</w:t>
      </w:r>
      <w:r>
        <w:rPr>
          <w:rFonts w:hint="default" w:ascii="Arial" w:hAnsi="Arial" w:eastAsia="Noto Sans SC" w:cs="Arial"/>
          <w:color w:val="000000" w:themeColor="text1"/>
          <w:sz w:val="24"/>
          <w:szCs w:val="24"/>
          <w14:textFill>
            <w14:solidFill>
              <w14:schemeClr w14:val="tx1"/>
            </w14:solidFill>
          </w14:textFill>
        </w:rPr>
        <w:t>Q12的数据异常提示需强化问卷逻辑校验，例如通过实时监控跳答题。跨文化比较（如对比二三线城市）也有助于验证“理性优先”特征是否为一线城市特有。最后，</w:t>
      </w:r>
      <w:r>
        <w:rPr>
          <w:rFonts w:hint="default" w:ascii="Arial" w:hAnsi="Arial" w:eastAsia="Noto Sans SC" w:cs="Arial"/>
          <w:color w:val="000000" w:themeColor="text1"/>
          <w:sz w:val="24"/>
          <w:szCs w:val="24"/>
          <w:lang w:val="en-US" w:eastAsia="zh-CN"/>
          <w14:textFill>
            <w14:solidFill>
              <w14:schemeClr w14:val="tx1"/>
            </w14:solidFill>
          </w14:textFill>
        </w:rPr>
        <w:t>可以</w:t>
      </w:r>
      <w:r>
        <w:rPr>
          <w:rFonts w:hint="default" w:ascii="Arial" w:hAnsi="Arial" w:eastAsia="Noto Sans SC" w:cs="Arial"/>
          <w:color w:val="000000" w:themeColor="text1"/>
          <w:sz w:val="24"/>
          <w:szCs w:val="24"/>
          <w14:textFill>
            <w14:solidFill>
              <w14:schemeClr w14:val="tx1"/>
            </w14:solidFill>
          </w14:textFill>
        </w:rPr>
        <w:t xml:space="preserve">引入价格敏感性等变量可提升模型解释力（当前伪R²=0.088）。  </w:t>
      </w:r>
    </w:p>
    <w:p w14:paraId="1B28D523">
      <w:pPr>
        <w:jc w:val="left"/>
        <w:rPr>
          <w:rFonts w:hint="default" w:ascii="Arial" w:hAnsi="Arial" w:eastAsia="Noto Sans SC" w:cs="Arial"/>
          <w:color w:val="000000" w:themeColor="text1"/>
          <w:sz w:val="24"/>
          <w:szCs w:val="24"/>
          <w14:textFill>
            <w14:solidFill>
              <w14:schemeClr w14:val="tx1"/>
            </w14:solidFill>
          </w14:textFill>
        </w:rPr>
      </w:pPr>
    </w:p>
    <w:p w14:paraId="4CD341F5">
      <w:pPr>
        <w:jc w:val="left"/>
        <w:rPr>
          <w:rFonts w:hint="default" w:ascii="Arial" w:hAnsi="Arial" w:eastAsia="Noto Sans SC" w:cs="Arial"/>
          <w:color w:val="000000" w:themeColor="text1"/>
          <w:sz w:val="24"/>
          <w:szCs w:val="24"/>
          <w14:textFill>
            <w14:solidFill>
              <w14:schemeClr w14:val="tx1"/>
            </w14:solidFill>
          </w14:textFill>
        </w:rPr>
      </w:pPr>
    </w:p>
    <w:p w14:paraId="72B5C542">
      <w:pPr>
        <w:pStyle w:val="17"/>
        <w:bidi w:val="0"/>
        <w:jc w:val="left"/>
        <w:rPr>
          <w:rFonts w:hint="default"/>
          <w:lang w:val="en-US" w:eastAsia="zh-CN"/>
        </w:rPr>
      </w:pPr>
      <w:bookmarkStart w:id="172" w:name="_Toc16882"/>
      <w:bookmarkStart w:id="173" w:name="_Toc26489"/>
      <w:r>
        <w:rPr>
          <w:rFonts w:hint="default"/>
          <w:lang w:val="en-US" w:eastAsia="zh-CN"/>
        </w:rPr>
        <w:t>Chapter 6: Conclusion</w:t>
      </w:r>
      <w:bookmarkEnd w:id="172"/>
      <w:bookmarkEnd w:id="173"/>
    </w:p>
    <w:p w14:paraId="78EED81A">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本研究证实，在自媒体营销中，创作者可信度比情感吸引力更重要，这一现象在北京高学历消费者中尤为显著。数据显示，创作者信任的OR=1.315显著高于情感连接的β=0.44，同时有47%的受访者更看重实用信息而非个人故事。</w:t>
      </w:r>
    </w:p>
    <w:p w14:paraId="2902D71E">
      <w:pPr>
        <w:jc w:val="left"/>
        <w:rPr>
          <w:rFonts w:hint="default" w:ascii="Arial" w:hAnsi="Arial" w:eastAsia="Noto Sans SC" w:cs="Arial"/>
          <w:color w:val="000000" w:themeColor="text1"/>
          <w:sz w:val="24"/>
          <w:szCs w:val="24"/>
          <w14:textFill>
            <w14:solidFill>
              <w14:schemeClr w14:val="tx1"/>
            </w14:solidFill>
          </w14:textFill>
        </w:rPr>
      </w:pPr>
    </w:p>
    <w:p w14:paraId="22703CC6">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这些发现完善了计划行为理论，将信息真实性控制作为感知行为控制的关键组成部分。同时，本研究为社会认同理论在信息过载的城市环境中的应用提供了新视角。</w:t>
      </w:r>
    </w:p>
    <w:p w14:paraId="54788282">
      <w:pPr>
        <w:jc w:val="left"/>
        <w:rPr>
          <w:rFonts w:hint="default" w:ascii="Arial" w:hAnsi="Arial" w:eastAsia="Noto Sans SC" w:cs="Arial"/>
          <w:color w:val="000000" w:themeColor="text1"/>
          <w:sz w:val="24"/>
          <w:szCs w:val="24"/>
          <w14:textFill>
            <w14:solidFill>
              <w14:schemeClr w14:val="tx1"/>
            </w14:solidFill>
          </w14:textFill>
        </w:rPr>
      </w:pPr>
    </w:p>
    <w:p w14:paraId="1C17AB89">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对从业者而言，这意味着应当与领域专家合作以提升品牌信任，同时避免侵入式广告，因为数据显示广告侵扰性评分达3.26/5分。具体而言，B站特别适合发布产品测评视频，因为该平台在受访者中使用率达34.3%。</w:t>
      </w:r>
    </w:p>
    <w:p w14:paraId="4B407A9A">
      <w:pPr>
        <w:jc w:val="left"/>
        <w:rPr>
          <w:rFonts w:hint="default" w:ascii="Arial" w:hAnsi="Arial" w:eastAsia="Noto Sans SC" w:cs="Arial"/>
          <w:color w:val="000000" w:themeColor="text1"/>
          <w:sz w:val="24"/>
          <w:szCs w:val="24"/>
          <w14:textFill>
            <w14:solidFill>
              <w14:schemeClr w14:val="tx1"/>
            </w14:solidFill>
          </w14:textFill>
        </w:rPr>
      </w:pPr>
    </w:p>
    <w:p w14:paraId="190A0F3D">
      <w:pPr>
        <w:jc w:val="left"/>
        <w:rPr>
          <w:rFonts w:hint="default" w:ascii="Arial" w:hAnsi="Arial" w:eastAsia="Noto Sans SC" w:cs="Arial"/>
          <w:color w:val="000000" w:themeColor="text1"/>
          <w:sz w:val="24"/>
          <w:szCs w:val="24"/>
          <w14:textFill>
            <w14:solidFill>
              <w14:schemeClr w14:val="tx1"/>
            </w14:solidFill>
          </w14:textFill>
        </w:rPr>
      </w:pPr>
    </w:p>
    <w:p w14:paraId="5A517004">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本研究的局限性在于35岁以上样本量不足和Q12数据异常。未来研究可通过纵向追踪来进一步验证年龄差异的影响。</w:t>
      </w:r>
    </w:p>
    <w:p w14:paraId="529F4F8D">
      <w:pPr>
        <w:jc w:val="left"/>
        <w:rPr>
          <w:rFonts w:hint="default" w:ascii="Arial" w:hAnsi="Arial" w:eastAsia="Noto Sans SC" w:cs="Arial"/>
          <w:color w:val="000000" w:themeColor="text1"/>
          <w:sz w:val="24"/>
          <w:szCs w:val="24"/>
          <w14:textFill>
            <w14:solidFill>
              <w14:schemeClr w14:val="tx1"/>
            </w14:solidFill>
          </w14:textFill>
        </w:rPr>
      </w:pPr>
    </w:p>
    <w:p w14:paraId="26E7E310">
      <w:pPr>
        <w:jc w:val="left"/>
        <w:rPr>
          <w:rFonts w:hint="default" w:ascii="Arial" w:hAnsi="Arial" w:eastAsia="Noto Sans SC" w:cs="Arial"/>
          <w:color w:val="000000" w:themeColor="text1"/>
          <w:sz w:val="24"/>
          <w:szCs w:val="24"/>
          <w14:textFill>
            <w14:solidFill>
              <w14:schemeClr w14:val="tx1"/>
            </w14:solidFill>
          </w14:textFill>
        </w:rPr>
      </w:pPr>
    </w:p>
    <w:p w14:paraId="773CFCC9">
      <w:pPr>
        <w:jc w:val="left"/>
        <w:rPr>
          <w:rFonts w:hint="default" w:ascii="Arial" w:hAnsi="Arial" w:eastAsia="Noto Sans SC" w:cs="Arial"/>
          <w:color w:val="000000" w:themeColor="text1"/>
          <w:sz w:val="24"/>
          <w:szCs w:val="24"/>
          <w14:textFill>
            <w14:solidFill>
              <w14:schemeClr w14:val="tx1"/>
            </w14:solidFill>
          </w14:textFill>
        </w:rPr>
      </w:pPr>
    </w:p>
    <w:p w14:paraId="3D378F8C">
      <w:pPr>
        <w:jc w:val="left"/>
        <w:rPr>
          <w:rFonts w:hint="default" w:ascii="Arial" w:hAnsi="Arial" w:eastAsia="Noto Sans SC" w:cs="Arial"/>
          <w:color w:val="000000" w:themeColor="text1"/>
          <w:sz w:val="24"/>
          <w:szCs w:val="24"/>
          <w14:textFill>
            <w14:solidFill>
              <w14:schemeClr w14:val="tx1"/>
            </w14:solidFill>
          </w14:textFill>
        </w:rPr>
      </w:pPr>
    </w:p>
    <w:p w14:paraId="085B3768">
      <w:pPr>
        <w:pStyle w:val="18"/>
        <w:bidi w:val="0"/>
        <w:rPr>
          <w:rFonts w:hint="default"/>
        </w:rPr>
      </w:pPr>
      <w:r>
        <w:rPr>
          <w:rFonts w:hint="default"/>
        </w:rPr>
        <w:t>Appendix A: Sample Questionnaire</w:t>
      </w:r>
    </w:p>
    <w:p w14:paraId="4B140ED7">
      <w:pPr>
        <w:rPr>
          <w:rFonts w:hint="default" w:ascii="Arial" w:hAnsi="Arial" w:eastAsia="Noto Sans SC" w:cs="Arial"/>
          <w:color w:val="000000" w:themeColor="text1"/>
          <w:sz w:val="24"/>
          <w:szCs w:val="24"/>
          <w14:textFill>
            <w14:solidFill>
              <w14:schemeClr w14:val="tx1"/>
            </w14:solidFill>
          </w14:textFill>
        </w:rPr>
      </w:pPr>
    </w:p>
    <w:p w14:paraId="41814602">
      <w:pPr>
        <w:jc w:val="left"/>
        <w:rPr>
          <w:rFonts w:ascii="Arial" w:hAnsi="Arial" w:cs="Arial"/>
          <w:b/>
          <w:bCs/>
          <w:sz w:val="24"/>
          <w:lang w:val="en-AU"/>
        </w:rPr>
      </w:pPr>
      <w:r>
        <w:rPr>
          <w:rFonts w:ascii="Arial" w:hAnsi="Arial" w:cs="Arial"/>
          <w:b/>
          <w:bCs/>
          <w:sz w:val="24"/>
          <w:lang w:val="en-AU"/>
        </w:rPr>
        <w:t>Introduction</w:t>
      </w:r>
    </w:p>
    <w:p w14:paraId="38FAC8E7">
      <w:pPr>
        <w:rPr>
          <w:rFonts w:ascii="Arial" w:hAnsi="Arial" w:cs="Arial"/>
          <w:sz w:val="24"/>
        </w:rPr>
      </w:pPr>
    </w:p>
    <w:p w14:paraId="5A6A8F66">
      <w:pPr>
        <w:rPr>
          <w:rFonts w:ascii="Arial" w:hAnsi="Arial" w:cs="Arial"/>
          <w:sz w:val="24"/>
        </w:rPr>
      </w:pPr>
    </w:p>
    <w:p w14:paraId="347C1C3C">
      <w:pPr>
        <w:rPr>
          <w:rFonts w:hint="eastAsia" w:ascii="Arial" w:hAnsi="Arial" w:cs="Arial"/>
          <w:sz w:val="24"/>
        </w:rPr>
      </w:pPr>
      <w:r>
        <w:rPr>
          <w:rFonts w:hint="eastAsia" w:ascii="Arial" w:hAnsi="Arial" w:cs="Arial"/>
          <w:sz w:val="24"/>
        </w:rPr>
        <w:t>Hello! I'm Jane. I'm currently studying International Trade. As part of my dissertation, I'm studying the impact of social media marketing on consumer purchase intentions, with a particular focus on consumer behavior in the Beijing area.</w:t>
      </w:r>
    </w:p>
    <w:p w14:paraId="2BBD124A">
      <w:pPr>
        <w:rPr>
          <w:rFonts w:hint="eastAsia" w:ascii="Arial" w:hAnsi="Arial" w:cs="Arial"/>
          <w:sz w:val="24"/>
        </w:rPr>
      </w:pPr>
      <w:r>
        <w:rPr>
          <w:rFonts w:hint="eastAsia" w:ascii="Arial" w:hAnsi="Arial" w:cs="Arial"/>
          <w:sz w:val="24"/>
        </w:rPr>
        <w:t>Social media plays an increasingly important role in our daily lives, especially in influencing consumer decision-making. Through this study, I hope to better understand how social media marketing affects consumer purchase intentions and the role that social identity plays in this. Your participation will provide extremely valuable support for my research.</w:t>
      </w:r>
    </w:p>
    <w:p w14:paraId="125AC789">
      <w:pPr>
        <w:rPr>
          <w:rFonts w:hint="eastAsia" w:ascii="Arial" w:hAnsi="Arial" w:cs="Arial"/>
          <w:sz w:val="24"/>
        </w:rPr>
      </w:pPr>
    </w:p>
    <w:p w14:paraId="32F342FD">
      <w:pPr>
        <w:rPr>
          <w:rFonts w:hint="eastAsia" w:ascii="Arial" w:hAnsi="Arial" w:cs="Arial"/>
          <w:sz w:val="24"/>
        </w:rPr>
      </w:pPr>
      <w:r>
        <w:rPr>
          <w:rFonts w:hint="eastAsia" w:ascii="Arial" w:hAnsi="Arial" w:cs="Arial"/>
          <w:sz w:val="24"/>
        </w:rPr>
        <w:t>Please note</w:t>
      </w:r>
    </w:p>
    <w:p w14:paraId="6551E031">
      <w:pPr>
        <w:rPr>
          <w:rFonts w:hint="eastAsia" w:ascii="Arial" w:hAnsi="Arial" w:cs="Arial"/>
          <w:sz w:val="24"/>
        </w:rPr>
      </w:pPr>
    </w:p>
    <w:p w14:paraId="1A5050D3">
      <w:pPr>
        <w:rPr>
          <w:rFonts w:hint="eastAsia" w:ascii="Arial" w:hAnsi="Arial" w:cs="Arial"/>
          <w:sz w:val="24"/>
        </w:rPr>
      </w:pPr>
      <w:r>
        <w:rPr>
          <w:rFonts w:hint="eastAsia" w:ascii="Arial" w:hAnsi="Arial" w:cs="Arial"/>
          <w:sz w:val="24"/>
        </w:rPr>
        <w:t>- This questionnaire is completely anonymous and all your information will only be used for academic research purposes.</w:t>
      </w:r>
    </w:p>
    <w:p w14:paraId="60E1DD77">
      <w:pPr>
        <w:rPr>
          <w:rFonts w:hint="eastAsia" w:ascii="Arial" w:hAnsi="Arial" w:cs="Arial"/>
          <w:sz w:val="24"/>
        </w:rPr>
      </w:pPr>
    </w:p>
    <w:p w14:paraId="6F8DEAEF">
      <w:pPr>
        <w:rPr>
          <w:rFonts w:hint="eastAsia" w:ascii="Arial" w:hAnsi="Arial" w:cs="Arial"/>
          <w:sz w:val="24"/>
        </w:rPr>
      </w:pPr>
      <w:r>
        <w:rPr>
          <w:rFonts w:hint="eastAsia" w:ascii="Arial" w:hAnsi="Arial" w:cs="Arial"/>
          <w:sz w:val="24"/>
        </w:rPr>
        <w:t>- You can choose to withdraw from the survey at any time without any consequences.</w:t>
      </w:r>
    </w:p>
    <w:p w14:paraId="17D39233">
      <w:pPr>
        <w:rPr>
          <w:rFonts w:hint="eastAsia" w:ascii="Arial" w:hAnsi="Arial" w:cs="Arial"/>
          <w:sz w:val="24"/>
        </w:rPr>
      </w:pPr>
    </w:p>
    <w:p w14:paraId="40830F5C">
      <w:pPr>
        <w:rPr>
          <w:rFonts w:hint="eastAsia" w:ascii="Arial" w:hAnsi="Arial" w:cs="Arial"/>
          <w:sz w:val="24"/>
        </w:rPr>
      </w:pPr>
      <w:r>
        <w:rPr>
          <w:rFonts w:hint="eastAsia" w:ascii="Arial" w:hAnsi="Arial" w:cs="Arial"/>
          <w:sz w:val="24"/>
        </w:rPr>
        <w:t>- Your response is crucial to my research, thank you for your valuable time and support!</w:t>
      </w:r>
    </w:p>
    <w:p w14:paraId="252EF82C">
      <w:pPr>
        <w:rPr>
          <w:rFonts w:hint="eastAsia" w:ascii="Arial" w:hAnsi="Arial" w:cs="Arial"/>
          <w:sz w:val="24"/>
        </w:rPr>
      </w:pPr>
    </w:p>
    <w:p w14:paraId="007E1AAE">
      <w:pPr>
        <w:rPr>
          <w:rFonts w:ascii="Arial" w:hAnsi="Arial" w:cs="Arial"/>
          <w:sz w:val="24"/>
        </w:rPr>
      </w:pPr>
      <w:r>
        <w:rPr>
          <w:rFonts w:hint="eastAsia" w:ascii="Arial" w:hAnsi="Arial" w:cs="Arial"/>
          <w:sz w:val="24"/>
        </w:rPr>
        <w:t>Thank you again for your participation!</w:t>
      </w:r>
    </w:p>
    <w:p w14:paraId="1AB336AD">
      <w:pPr>
        <w:rPr>
          <w:rFonts w:ascii="Arial" w:hAnsi="Arial" w:cs="Arial"/>
          <w:sz w:val="24"/>
        </w:rPr>
      </w:pPr>
    </w:p>
    <w:p w14:paraId="443F57B4">
      <w:pPr>
        <w:rPr>
          <w:rFonts w:ascii="Arial" w:hAnsi="Arial" w:cs="Arial"/>
          <w:sz w:val="24"/>
        </w:rPr>
      </w:pPr>
    </w:p>
    <w:p w14:paraId="24B2F526">
      <w:pPr>
        <w:rPr>
          <w:rFonts w:ascii="Arial" w:hAnsi="Arial" w:cs="Arial"/>
          <w:sz w:val="24"/>
        </w:rPr>
      </w:pPr>
    </w:p>
    <w:p w14:paraId="06EDB99A">
      <w:pPr>
        <w:rPr>
          <w:rFonts w:ascii="Arial" w:hAnsi="Arial" w:cs="Arial"/>
          <w:sz w:val="24"/>
        </w:rPr>
      </w:pPr>
    </w:p>
    <w:p w14:paraId="7DC3C55D">
      <w:pPr>
        <w:rPr>
          <w:rFonts w:ascii="Arial" w:hAnsi="Arial" w:cs="Arial"/>
          <w:sz w:val="24"/>
        </w:rPr>
      </w:pPr>
    </w:p>
    <w:p w14:paraId="6A3CF822">
      <w:pPr>
        <w:rPr>
          <w:rFonts w:ascii="Arial" w:hAnsi="Arial" w:cs="Arial"/>
          <w:sz w:val="24"/>
        </w:rPr>
      </w:pPr>
    </w:p>
    <w:p w14:paraId="6E90E996">
      <w:pPr>
        <w:rPr>
          <w:rFonts w:ascii="Arial" w:hAnsi="Arial" w:cs="Arial"/>
          <w:sz w:val="24"/>
        </w:rPr>
      </w:pPr>
    </w:p>
    <w:p w14:paraId="7EEF5628">
      <w:pPr>
        <w:rPr>
          <w:rFonts w:ascii="Arial" w:hAnsi="Arial" w:cs="Arial"/>
          <w:sz w:val="24"/>
        </w:rPr>
      </w:pPr>
    </w:p>
    <w:p w14:paraId="2593F218">
      <w:pPr>
        <w:rPr>
          <w:rFonts w:ascii="Arial" w:hAnsi="Arial" w:cs="Arial"/>
          <w:sz w:val="24"/>
        </w:rPr>
      </w:pPr>
    </w:p>
    <w:p w14:paraId="55618B3D">
      <w:pPr>
        <w:rPr>
          <w:rFonts w:ascii="Arial" w:hAnsi="Arial" w:cs="Arial"/>
          <w:sz w:val="24"/>
        </w:rPr>
      </w:pPr>
    </w:p>
    <w:p w14:paraId="003F3E4E">
      <w:pPr>
        <w:rPr>
          <w:rFonts w:ascii="Arial" w:hAnsi="Arial" w:cs="Arial"/>
          <w:sz w:val="24"/>
        </w:rPr>
      </w:pPr>
    </w:p>
    <w:p w14:paraId="78008BAE">
      <w:pPr>
        <w:rPr>
          <w:rFonts w:ascii="Arial" w:hAnsi="Arial" w:cs="Arial"/>
          <w:sz w:val="24"/>
        </w:rPr>
      </w:pPr>
    </w:p>
    <w:p w14:paraId="75702C0D">
      <w:pPr>
        <w:rPr>
          <w:rFonts w:ascii="Arial" w:hAnsi="Arial" w:cs="Arial"/>
          <w:sz w:val="24"/>
        </w:rPr>
      </w:pPr>
    </w:p>
    <w:p w14:paraId="360490AA">
      <w:pPr>
        <w:rPr>
          <w:rFonts w:ascii="Arial" w:hAnsi="Arial" w:cs="Arial"/>
          <w:sz w:val="24"/>
        </w:rPr>
      </w:pPr>
    </w:p>
    <w:p w14:paraId="7A66101A">
      <w:pPr>
        <w:rPr>
          <w:rFonts w:ascii="Arial" w:hAnsi="Arial" w:cs="Arial"/>
          <w:sz w:val="24"/>
        </w:rPr>
      </w:pPr>
    </w:p>
    <w:p w14:paraId="24ED3EF8">
      <w:pPr>
        <w:jc w:val="left"/>
        <w:rPr>
          <w:rFonts w:ascii="Arial" w:hAnsi="Arial" w:cs="Arial"/>
          <w:b/>
          <w:bCs/>
          <w:sz w:val="24"/>
          <w:lang w:val="en-AU"/>
        </w:rPr>
      </w:pPr>
    </w:p>
    <w:p w14:paraId="4DABC096">
      <w:pPr>
        <w:pStyle w:val="16"/>
        <w:numPr>
          <w:ilvl w:val="0"/>
          <w:numId w:val="5"/>
        </w:numPr>
        <w:jc w:val="left"/>
        <w:rPr>
          <w:rFonts w:ascii="Arial" w:hAnsi="Arial" w:cs="Arial"/>
          <w:b/>
          <w:bCs/>
          <w:sz w:val="24"/>
          <w:lang w:val="en-AU"/>
        </w:rPr>
      </w:pPr>
      <w:r>
        <w:rPr>
          <w:rFonts w:ascii="Arial" w:hAnsi="Arial" w:cs="Arial"/>
          <w:b/>
          <w:bCs/>
          <w:sz w:val="24"/>
          <w:lang w:val="en-AU"/>
        </w:rPr>
        <w:t>Do you live in Beijing?</w:t>
      </w:r>
    </w:p>
    <w:p w14:paraId="3D399D1E">
      <w:pPr>
        <w:pStyle w:val="16"/>
        <w:jc w:val="left"/>
        <w:rPr>
          <w:rFonts w:ascii="Arial" w:hAnsi="Arial" w:cs="Arial"/>
          <w:sz w:val="24"/>
          <w:lang w:val="en-AU"/>
        </w:rPr>
      </w:pPr>
      <w:r>
        <w:rPr>
          <w:rFonts w:ascii="Arial" w:hAnsi="Arial" w:cs="Arial"/>
          <w:sz w:val="24"/>
          <w:lang w:val="en-AU"/>
        </w:rPr>
        <w:t>Yes</w:t>
      </w:r>
    </w:p>
    <w:p w14:paraId="2A944CE4">
      <w:pPr>
        <w:pStyle w:val="16"/>
        <w:jc w:val="left"/>
        <w:rPr>
          <w:rFonts w:ascii="Arial" w:hAnsi="Arial" w:cs="Arial"/>
          <w:sz w:val="24"/>
          <w:lang w:val="en-AU"/>
        </w:rPr>
      </w:pPr>
      <w:r>
        <w:rPr>
          <w:rFonts w:ascii="Arial" w:hAnsi="Arial" w:cs="Arial"/>
          <w:sz w:val="24"/>
          <w:lang w:val="en-AU"/>
        </w:rPr>
        <w:t>No (If no, please leave the questionnaire. Thank you for your assistance.)</w:t>
      </w:r>
    </w:p>
    <w:p w14:paraId="10BF7262">
      <w:pPr>
        <w:jc w:val="left"/>
        <w:rPr>
          <w:rFonts w:ascii="Arial" w:hAnsi="Arial" w:cs="Arial"/>
          <w:sz w:val="24"/>
          <w:lang w:val="en-AU"/>
        </w:rPr>
      </w:pPr>
    </w:p>
    <w:p w14:paraId="3E36287E">
      <w:pPr>
        <w:numPr>
          <w:ilvl w:val="0"/>
          <w:numId w:val="5"/>
        </w:numPr>
        <w:tabs>
          <w:tab w:val="left" w:pos="720"/>
          <w:tab w:val="clear" w:pos="360"/>
        </w:tabs>
        <w:jc w:val="left"/>
        <w:rPr>
          <w:rFonts w:ascii="Arial" w:hAnsi="Arial" w:cs="Arial"/>
          <w:sz w:val="24"/>
          <w:lang w:val="en-AU"/>
        </w:rPr>
      </w:pPr>
      <w:r>
        <w:rPr>
          <w:rFonts w:ascii="Arial" w:hAnsi="Arial" w:cs="Arial"/>
          <w:b/>
          <w:bCs/>
          <w:sz w:val="24"/>
          <w:lang w:val="en-AU"/>
        </w:rPr>
        <w:t>What is your age?</w:t>
      </w:r>
      <w:r>
        <w:rPr>
          <w:rFonts w:ascii="Arial" w:hAnsi="Arial" w:cs="Arial"/>
          <w:sz w:val="24"/>
          <w:lang w:val="en-AU"/>
        </w:rPr>
        <w:t xml:space="preserve"> </w:t>
      </w:r>
    </w:p>
    <w:p w14:paraId="0418CEBD">
      <w:pPr>
        <w:numPr>
          <w:ilvl w:val="1"/>
          <w:numId w:val="5"/>
        </w:numPr>
        <w:tabs>
          <w:tab w:val="left" w:pos="1440"/>
        </w:tabs>
        <w:jc w:val="left"/>
        <w:rPr>
          <w:rFonts w:ascii="Arial" w:hAnsi="Arial" w:cs="Arial"/>
          <w:sz w:val="24"/>
          <w:lang w:val="en-AU"/>
        </w:rPr>
      </w:pPr>
      <w:r>
        <w:rPr>
          <w:rFonts w:hint="eastAsia" w:ascii="Arial" w:hAnsi="Arial" w:cs="Arial"/>
          <w:sz w:val="24"/>
          <w:lang w:val="en-US" w:eastAsia="zh-CN"/>
        </w:rPr>
        <w:t>18below</w:t>
      </w:r>
    </w:p>
    <w:p w14:paraId="696C95DA">
      <w:pPr>
        <w:numPr>
          <w:ilvl w:val="1"/>
          <w:numId w:val="5"/>
        </w:numPr>
        <w:tabs>
          <w:tab w:val="left" w:pos="1440"/>
        </w:tabs>
        <w:jc w:val="left"/>
        <w:rPr>
          <w:rFonts w:ascii="Arial" w:hAnsi="Arial" w:cs="Arial"/>
          <w:sz w:val="24"/>
          <w:lang w:val="en-AU"/>
        </w:rPr>
      </w:pPr>
      <w:r>
        <w:rPr>
          <w:rFonts w:ascii="Arial" w:hAnsi="Arial" w:cs="Arial"/>
          <w:sz w:val="24"/>
          <w:lang w:val="en-AU"/>
        </w:rPr>
        <w:t> 18-24</w:t>
      </w:r>
    </w:p>
    <w:p w14:paraId="05BDBF84">
      <w:pPr>
        <w:numPr>
          <w:ilvl w:val="1"/>
          <w:numId w:val="5"/>
        </w:numPr>
        <w:tabs>
          <w:tab w:val="left" w:pos="1440"/>
        </w:tabs>
        <w:jc w:val="left"/>
        <w:rPr>
          <w:rFonts w:ascii="Arial" w:hAnsi="Arial" w:cs="Arial"/>
          <w:sz w:val="24"/>
          <w:lang w:val="en-AU"/>
        </w:rPr>
      </w:pPr>
      <w:r>
        <w:rPr>
          <w:rFonts w:ascii="Arial" w:hAnsi="Arial" w:cs="Arial"/>
          <w:sz w:val="24"/>
          <w:lang w:val="en-AU"/>
        </w:rPr>
        <w:t> 25-34</w:t>
      </w:r>
    </w:p>
    <w:p w14:paraId="5B68CCF8">
      <w:pPr>
        <w:numPr>
          <w:ilvl w:val="1"/>
          <w:numId w:val="5"/>
        </w:numPr>
        <w:tabs>
          <w:tab w:val="left" w:pos="1440"/>
        </w:tabs>
        <w:jc w:val="left"/>
        <w:rPr>
          <w:rFonts w:ascii="Arial" w:hAnsi="Arial" w:cs="Arial"/>
          <w:sz w:val="24"/>
          <w:lang w:val="en-AU"/>
        </w:rPr>
      </w:pPr>
      <w:r>
        <w:rPr>
          <w:rFonts w:ascii="Arial" w:hAnsi="Arial" w:cs="Arial"/>
          <w:sz w:val="24"/>
          <w:lang w:val="en-AU"/>
        </w:rPr>
        <w:t> 35-44</w:t>
      </w:r>
    </w:p>
    <w:p w14:paraId="5E8C31C4">
      <w:pPr>
        <w:numPr>
          <w:ilvl w:val="1"/>
          <w:numId w:val="5"/>
        </w:numPr>
        <w:tabs>
          <w:tab w:val="left" w:pos="1440"/>
        </w:tabs>
        <w:jc w:val="left"/>
        <w:rPr>
          <w:rFonts w:ascii="Arial" w:hAnsi="Arial" w:cs="Arial"/>
          <w:sz w:val="24"/>
          <w:lang w:val="en-AU"/>
        </w:rPr>
      </w:pPr>
      <w:r>
        <w:rPr>
          <w:rFonts w:ascii="Arial" w:hAnsi="Arial" w:cs="Arial"/>
          <w:sz w:val="24"/>
          <w:lang w:val="en-AU"/>
        </w:rPr>
        <w:t> 45-54</w:t>
      </w:r>
    </w:p>
    <w:p w14:paraId="435E06B7">
      <w:pPr>
        <w:numPr>
          <w:ilvl w:val="1"/>
          <w:numId w:val="5"/>
        </w:numPr>
        <w:jc w:val="left"/>
        <w:rPr>
          <w:rFonts w:ascii="Arial" w:hAnsi="Arial" w:cs="Arial"/>
          <w:sz w:val="24"/>
          <w:lang w:val="en-AU"/>
        </w:rPr>
      </w:pPr>
      <w:r>
        <w:rPr>
          <w:rFonts w:ascii="Arial" w:hAnsi="Arial" w:cs="Arial"/>
          <w:sz w:val="24"/>
          <w:lang w:val="en-AU"/>
        </w:rPr>
        <w:t> 55 and above</w:t>
      </w:r>
    </w:p>
    <w:p w14:paraId="4309CAC1">
      <w:pPr>
        <w:jc w:val="left"/>
        <w:rPr>
          <w:rFonts w:ascii="Arial" w:hAnsi="Arial" w:cs="Arial"/>
          <w:sz w:val="24"/>
          <w:lang w:val="en-AU"/>
        </w:rPr>
      </w:pPr>
    </w:p>
    <w:p w14:paraId="165D785A">
      <w:pPr>
        <w:numPr>
          <w:ilvl w:val="0"/>
          <w:numId w:val="5"/>
        </w:numPr>
        <w:tabs>
          <w:tab w:val="clear" w:pos="360"/>
        </w:tabs>
        <w:jc w:val="left"/>
        <w:rPr>
          <w:rFonts w:ascii="Arial" w:hAnsi="Arial" w:cs="Arial"/>
          <w:sz w:val="24"/>
          <w:lang w:val="en-AU"/>
        </w:rPr>
      </w:pPr>
      <w:r>
        <w:rPr>
          <w:rFonts w:ascii="Arial" w:hAnsi="Arial" w:cs="Arial"/>
          <w:b/>
          <w:bCs/>
          <w:sz w:val="24"/>
          <w:lang w:val="en-AU"/>
        </w:rPr>
        <w:t>How often do you use social media platforms?</w:t>
      </w:r>
    </w:p>
    <w:p w14:paraId="1ADEC1BB">
      <w:pPr>
        <w:numPr>
          <w:ilvl w:val="1"/>
          <w:numId w:val="5"/>
        </w:numPr>
        <w:jc w:val="left"/>
        <w:rPr>
          <w:rFonts w:ascii="Arial" w:hAnsi="Arial" w:cs="Arial"/>
          <w:sz w:val="24"/>
          <w:lang w:val="en-AU"/>
        </w:rPr>
      </w:pPr>
      <w:r>
        <w:rPr>
          <w:rFonts w:ascii="Arial" w:hAnsi="Arial" w:cs="Arial"/>
          <w:sz w:val="24"/>
          <w:lang w:val="en-AU"/>
        </w:rPr>
        <w:t> Daily</w:t>
      </w:r>
    </w:p>
    <w:p w14:paraId="6EBADCC7">
      <w:pPr>
        <w:numPr>
          <w:ilvl w:val="1"/>
          <w:numId w:val="5"/>
        </w:numPr>
        <w:jc w:val="left"/>
        <w:rPr>
          <w:rFonts w:ascii="Arial" w:hAnsi="Arial" w:cs="Arial"/>
          <w:sz w:val="24"/>
          <w:lang w:val="en-AU"/>
        </w:rPr>
      </w:pPr>
      <w:r>
        <w:rPr>
          <w:rFonts w:ascii="Arial" w:hAnsi="Arial" w:cs="Arial"/>
          <w:sz w:val="24"/>
          <w:lang w:val="en-AU"/>
        </w:rPr>
        <w:t> Several times a week</w:t>
      </w:r>
    </w:p>
    <w:p w14:paraId="11B4A0D4">
      <w:pPr>
        <w:numPr>
          <w:ilvl w:val="1"/>
          <w:numId w:val="5"/>
        </w:numPr>
        <w:jc w:val="left"/>
        <w:rPr>
          <w:rFonts w:ascii="Arial" w:hAnsi="Arial" w:cs="Arial"/>
          <w:sz w:val="24"/>
          <w:lang w:val="en-AU"/>
        </w:rPr>
      </w:pPr>
      <w:r>
        <w:rPr>
          <w:rFonts w:ascii="Arial" w:hAnsi="Arial" w:cs="Arial"/>
          <w:sz w:val="24"/>
          <w:lang w:val="en-AU"/>
        </w:rPr>
        <w:t> Once a week</w:t>
      </w:r>
    </w:p>
    <w:p w14:paraId="598A9318">
      <w:pPr>
        <w:numPr>
          <w:ilvl w:val="1"/>
          <w:numId w:val="5"/>
        </w:numPr>
        <w:jc w:val="left"/>
        <w:rPr>
          <w:rFonts w:ascii="Arial" w:hAnsi="Arial" w:cs="Arial"/>
          <w:sz w:val="24"/>
          <w:lang w:val="en-AU"/>
        </w:rPr>
      </w:pPr>
      <w:r>
        <w:rPr>
          <w:rFonts w:ascii="Arial" w:hAnsi="Arial" w:cs="Arial"/>
          <w:sz w:val="24"/>
          <w:lang w:val="en-AU"/>
        </w:rPr>
        <w:t> Occasionally</w:t>
      </w:r>
    </w:p>
    <w:p w14:paraId="3439F4C2">
      <w:pPr>
        <w:numPr>
          <w:ilvl w:val="1"/>
          <w:numId w:val="5"/>
        </w:numPr>
        <w:jc w:val="left"/>
        <w:rPr>
          <w:rFonts w:ascii="Arial" w:hAnsi="Arial" w:cs="Arial"/>
          <w:sz w:val="24"/>
          <w:lang w:val="en-AU"/>
        </w:rPr>
      </w:pPr>
      <w:r>
        <w:rPr>
          <w:rFonts w:ascii="Arial" w:hAnsi="Arial" w:cs="Arial"/>
          <w:sz w:val="24"/>
          <w:lang w:val="en-AU"/>
        </w:rPr>
        <w:t> Rarely</w:t>
      </w:r>
    </w:p>
    <w:p w14:paraId="2E6F85AD">
      <w:pPr>
        <w:numPr>
          <w:ilvl w:val="1"/>
          <w:numId w:val="5"/>
        </w:numPr>
        <w:jc w:val="left"/>
        <w:rPr>
          <w:rFonts w:ascii="Arial" w:hAnsi="Arial" w:cs="Arial"/>
          <w:sz w:val="24"/>
          <w:lang w:val="en-AU"/>
        </w:rPr>
      </w:pPr>
      <w:r>
        <w:rPr>
          <w:rFonts w:ascii="Arial" w:hAnsi="Arial" w:cs="Arial"/>
          <w:sz w:val="24"/>
          <w:lang w:val="en-AU"/>
        </w:rPr>
        <w:t> Never (If never, please leave the questionnaire. Thank you for your assistance.)</w:t>
      </w:r>
    </w:p>
    <w:p w14:paraId="10DFDF95">
      <w:pPr>
        <w:jc w:val="left"/>
        <w:rPr>
          <w:rFonts w:ascii="Atkinson Hyperlegible" w:hAnsi="Atkinson Hyperlegible" w:eastAsia="Times New Roman" w:cs="Times New Roman"/>
          <w:b/>
          <w:bCs/>
          <w:kern w:val="0"/>
          <w:sz w:val="27"/>
          <w:szCs w:val="27"/>
          <w:lang w:val="en-AU" w:eastAsia="en-AU"/>
        </w:rPr>
      </w:pPr>
    </w:p>
    <w:p w14:paraId="11608AEE">
      <w:pPr>
        <w:pStyle w:val="16"/>
        <w:numPr>
          <w:ilvl w:val="0"/>
          <w:numId w:val="5"/>
        </w:numPr>
        <w:jc w:val="left"/>
        <w:rPr>
          <w:rFonts w:ascii="Arial" w:hAnsi="Arial" w:cs="Arial"/>
          <w:b/>
          <w:bCs/>
          <w:sz w:val="24"/>
          <w:lang w:val="en-AU"/>
        </w:rPr>
      </w:pPr>
      <w:r>
        <w:rPr>
          <w:rFonts w:ascii="Arial" w:hAnsi="Arial" w:cs="Arial"/>
          <w:b/>
          <w:bCs/>
          <w:sz w:val="24"/>
          <w:lang w:val="en-AU"/>
        </w:rPr>
        <w:t>How frequently do you engage with content on we-media platforms?</w:t>
      </w:r>
    </w:p>
    <w:p w14:paraId="22AF1173">
      <w:pPr>
        <w:pStyle w:val="16"/>
        <w:numPr>
          <w:ilvl w:val="0"/>
          <w:numId w:val="6"/>
        </w:numPr>
        <w:jc w:val="left"/>
        <w:rPr>
          <w:rFonts w:ascii="Arial" w:hAnsi="Arial" w:cs="Arial"/>
          <w:sz w:val="24"/>
          <w:lang w:val="en-AU"/>
        </w:rPr>
      </w:pPr>
      <w:r>
        <w:rPr>
          <w:rFonts w:ascii="Arial" w:hAnsi="Arial" w:cs="Arial"/>
          <w:sz w:val="24"/>
          <w:lang w:val="en-AU"/>
        </w:rPr>
        <w:t>Daily</w:t>
      </w:r>
    </w:p>
    <w:p w14:paraId="183616FD">
      <w:pPr>
        <w:pStyle w:val="16"/>
        <w:numPr>
          <w:ilvl w:val="0"/>
          <w:numId w:val="6"/>
        </w:numPr>
        <w:jc w:val="left"/>
        <w:rPr>
          <w:rFonts w:ascii="Arial" w:hAnsi="Arial" w:cs="Arial"/>
          <w:sz w:val="24"/>
          <w:lang w:val="en-AU"/>
        </w:rPr>
      </w:pPr>
      <w:r>
        <w:rPr>
          <w:rFonts w:ascii="Arial" w:hAnsi="Arial" w:cs="Arial"/>
          <w:sz w:val="24"/>
          <w:lang w:val="en-AU"/>
        </w:rPr>
        <w:t>Several times a week</w:t>
      </w:r>
    </w:p>
    <w:p w14:paraId="222E18A9">
      <w:pPr>
        <w:pStyle w:val="16"/>
        <w:numPr>
          <w:ilvl w:val="0"/>
          <w:numId w:val="6"/>
        </w:numPr>
        <w:jc w:val="left"/>
        <w:rPr>
          <w:rFonts w:ascii="Arial" w:hAnsi="Arial" w:cs="Arial"/>
          <w:sz w:val="24"/>
          <w:lang w:val="en-AU"/>
        </w:rPr>
      </w:pPr>
      <w:r>
        <w:rPr>
          <w:rFonts w:ascii="Arial" w:hAnsi="Arial" w:cs="Arial"/>
          <w:sz w:val="24"/>
          <w:lang w:val="en-AU"/>
        </w:rPr>
        <w:t>Once a week</w:t>
      </w:r>
    </w:p>
    <w:p w14:paraId="5CCB1D2E">
      <w:pPr>
        <w:pStyle w:val="16"/>
        <w:numPr>
          <w:ilvl w:val="0"/>
          <w:numId w:val="6"/>
        </w:numPr>
        <w:jc w:val="left"/>
        <w:rPr>
          <w:rFonts w:ascii="Arial" w:hAnsi="Arial" w:cs="Arial"/>
          <w:sz w:val="24"/>
          <w:lang w:val="en-AU"/>
        </w:rPr>
      </w:pPr>
      <w:r>
        <w:rPr>
          <w:rFonts w:ascii="Arial" w:hAnsi="Arial" w:cs="Arial"/>
          <w:sz w:val="24"/>
          <w:lang w:val="en-AU"/>
        </w:rPr>
        <w:t>Occasionally</w:t>
      </w:r>
    </w:p>
    <w:p w14:paraId="68670938">
      <w:pPr>
        <w:pStyle w:val="16"/>
        <w:numPr>
          <w:ilvl w:val="0"/>
          <w:numId w:val="6"/>
        </w:numPr>
        <w:jc w:val="left"/>
        <w:rPr>
          <w:rFonts w:ascii="Arial" w:hAnsi="Arial" w:cs="Arial"/>
          <w:sz w:val="24"/>
          <w:lang w:val="en-AU"/>
        </w:rPr>
      </w:pPr>
      <w:r>
        <w:rPr>
          <w:rFonts w:ascii="Arial" w:hAnsi="Arial" w:cs="Arial"/>
          <w:sz w:val="24"/>
          <w:lang w:val="en-AU"/>
        </w:rPr>
        <w:t>Rarely</w:t>
      </w:r>
    </w:p>
    <w:p w14:paraId="0AA0D869">
      <w:pPr>
        <w:pStyle w:val="16"/>
        <w:numPr>
          <w:ilvl w:val="0"/>
          <w:numId w:val="6"/>
        </w:numPr>
        <w:jc w:val="left"/>
        <w:rPr>
          <w:rFonts w:ascii="Arial" w:hAnsi="Arial" w:cs="Arial"/>
          <w:sz w:val="24"/>
          <w:lang w:val="en-AU"/>
        </w:rPr>
      </w:pPr>
      <w:r>
        <w:rPr>
          <w:rFonts w:ascii="Arial" w:hAnsi="Arial" w:cs="Arial"/>
          <w:sz w:val="24"/>
          <w:lang w:val="en-AU"/>
        </w:rPr>
        <w:t>Never (If never, please leave the questionnaire. Thank you for your assistance.)</w:t>
      </w:r>
    </w:p>
    <w:p w14:paraId="0DF37B30">
      <w:pPr>
        <w:ind w:left="360"/>
        <w:jc w:val="left"/>
        <w:rPr>
          <w:rFonts w:ascii="Arial" w:hAnsi="Arial" w:cs="Arial"/>
          <w:sz w:val="24"/>
          <w:lang w:val="en-AU"/>
        </w:rPr>
      </w:pPr>
    </w:p>
    <w:p w14:paraId="09348482">
      <w:pPr>
        <w:pStyle w:val="16"/>
        <w:numPr>
          <w:ilvl w:val="0"/>
          <w:numId w:val="5"/>
        </w:numPr>
        <w:jc w:val="left"/>
        <w:rPr>
          <w:rFonts w:ascii="Arial" w:hAnsi="Arial" w:cs="Arial"/>
          <w:sz w:val="24"/>
          <w:lang w:val="en-AU"/>
        </w:rPr>
      </w:pPr>
      <w:r>
        <w:rPr>
          <w:rFonts w:ascii="Arial" w:hAnsi="Arial" w:cs="Arial"/>
          <w:b/>
          <w:bCs/>
          <w:sz w:val="24"/>
          <w:lang w:val="en-AU"/>
        </w:rPr>
        <w:t>What is your gender?</w:t>
      </w:r>
    </w:p>
    <w:p w14:paraId="3ECC2387">
      <w:pPr>
        <w:numPr>
          <w:ilvl w:val="1"/>
          <w:numId w:val="5"/>
        </w:numPr>
        <w:tabs>
          <w:tab w:val="left" w:pos="1440"/>
        </w:tabs>
        <w:jc w:val="left"/>
        <w:rPr>
          <w:rFonts w:ascii="Arial" w:hAnsi="Arial" w:cs="Arial"/>
          <w:sz w:val="24"/>
          <w:lang w:val="en-AU"/>
        </w:rPr>
      </w:pPr>
      <w:r>
        <w:rPr>
          <w:rFonts w:ascii="Arial" w:hAnsi="Arial" w:cs="Arial"/>
          <w:sz w:val="24"/>
          <w:lang w:val="en-AU"/>
        </w:rPr>
        <w:t> Male</w:t>
      </w:r>
    </w:p>
    <w:p w14:paraId="387BC3A4">
      <w:pPr>
        <w:numPr>
          <w:ilvl w:val="1"/>
          <w:numId w:val="5"/>
        </w:numPr>
        <w:tabs>
          <w:tab w:val="left" w:pos="1440"/>
        </w:tabs>
        <w:jc w:val="left"/>
        <w:rPr>
          <w:rFonts w:ascii="Arial" w:hAnsi="Arial" w:cs="Arial"/>
          <w:sz w:val="24"/>
          <w:lang w:val="en-AU"/>
        </w:rPr>
      </w:pPr>
      <w:r>
        <w:rPr>
          <w:rFonts w:ascii="Arial" w:hAnsi="Arial" w:cs="Arial"/>
          <w:sz w:val="24"/>
          <w:lang w:val="en-AU"/>
        </w:rPr>
        <w:t> Female</w:t>
      </w:r>
    </w:p>
    <w:p w14:paraId="7F0D3CFF">
      <w:pPr>
        <w:numPr>
          <w:ilvl w:val="1"/>
          <w:numId w:val="5"/>
        </w:numPr>
        <w:tabs>
          <w:tab w:val="left" w:pos="1440"/>
        </w:tabs>
        <w:jc w:val="left"/>
        <w:rPr>
          <w:rFonts w:ascii="Arial" w:hAnsi="Arial" w:cs="Arial"/>
          <w:sz w:val="24"/>
          <w:lang w:val="en-AU"/>
        </w:rPr>
      </w:pPr>
      <w:r>
        <w:rPr>
          <w:rFonts w:ascii="Arial" w:hAnsi="Arial" w:cs="Arial"/>
          <w:sz w:val="24"/>
          <w:lang w:val="en-AU"/>
        </w:rPr>
        <w:t> Other</w:t>
      </w:r>
    </w:p>
    <w:p w14:paraId="39E9FB59">
      <w:pPr>
        <w:numPr>
          <w:ilvl w:val="1"/>
          <w:numId w:val="5"/>
        </w:numPr>
        <w:jc w:val="left"/>
        <w:rPr>
          <w:rFonts w:ascii="Arial" w:hAnsi="Arial" w:cs="Arial"/>
          <w:sz w:val="24"/>
          <w:lang w:val="en-AU"/>
        </w:rPr>
      </w:pPr>
      <w:r>
        <w:rPr>
          <w:rFonts w:ascii="Arial" w:hAnsi="Arial" w:cs="Arial"/>
          <w:sz w:val="24"/>
          <w:lang w:val="en-AU"/>
        </w:rPr>
        <w:t> Prefer not to say</w:t>
      </w:r>
    </w:p>
    <w:p w14:paraId="130B67A7">
      <w:pPr>
        <w:tabs>
          <w:tab w:val="left" w:pos="1440"/>
        </w:tabs>
        <w:ind w:left="1080"/>
        <w:jc w:val="left"/>
        <w:rPr>
          <w:rFonts w:ascii="Arial" w:hAnsi="Arial" w:cs="Arial"/>
          <w:sz w:val="24"/>
          <w:lang w:val="en-AU"/>
        </w:rPr>
      </w:pPr>
    </w:p>
    <w:p w14:paraId="605C50C8">
      <w:pPr>
        <w:numPr>
          <w:ilvl w:val="0"/>
          <w:numId w:val="5"/>
        </w:numPr>
        <w:tabs>
          <w:tab w:val="left" w:pos="720"/>
          <w:tab w:val="clear" w:pos="360"/>
        </w:tabs>
        <w:jc w:val="left"/>
        <w:rPr>
          <w:rFonts w:ascii="Arial" w:hAnsi="Arial" w:cs="Arial"/>
          <w:sz w:val="24"/>
          <w:lang w:val="en-AU"/>
        </w:rPr>
      </w:pPr>
      <w:r>
        <w:rPr>
          <w:rFonts w:ascii="Arial" w:hAnsi="Arial" w:cs="Arial"/>
          <w:b/>
          <w:bCs/>
          <w:sz w:val="24"/>
          <w:lang w:val="en-AU"/>
        </w:rPr>
        <w:t>What is your educational background?</w:t>
      </w:r>
    </w:p>
    <w:p w14:paraId="5094057C">
      <w:pPr>
        <w:numPr>
          <w:ilvl w:val="1"/>
          <w:numId w:val="5"/>
        </w:numPr>
        <w:tabs>
          <w:tab w:val="left" w:pos="1440"/>
        </w:tabs>
        <w:jc w:val="left"/>
        <w:rPr>
          <w:rFonts w:ascii="Arial" w:hAnsi="Arial" w:cs="Arial"/>
          <w:sz w:val="24"/>
          <w:lang w:val="en-AU"/>
        </w:rPr>
      </w:pPr>
      <w:r>
        <w:rPr>
          <w:rFonts w:ascii="Arial" w:hAnsi="Arial" w:cs="Arial"/>
          <w:sz w:val="24"/>
          <w:lang w:val="en-AU"/>
        </w:rPr>
        <w:t> High school or below</w:t>
      </w:r>
    </w:p>
    <w:p w14:paraId="59A3576A">
      <w:pPr>
        <w:numPr>
          <w:ilvl w:val="1"/>
          <w:numId w:val="5"/>
        </w:numPr>
        <w:tabs>
          <w:tab w:val="left" w:pos="1440"/>
        </w:tabs>
        <w:jc w:val="left"/>
        <w:rPr>
          <w:rFonts w:ascii="Arial" w:hAnsi="Arial" w:cs="Arial"/>
          <w:sz w:val="24"/>
          <w:lang w:val="en-AU"/>
        </w:rPr>
      </w:pPr>
      <w:r>
        <w:rPr>
          <w:rFonts w:ascii="Arial" w:hAnsi="Arial" w:cs="Arial"/>
          <w:sz w:val="24"/>
          <w:lang w:val="en-AU"/>
        </w:rPr>
        <w:t> College</w:t>
      </w:r>
    </w:p>
    <w:p w14:paraId="6A5D5087">
      <w:pPr>
        <w:numPr>
          <w:ilvl w:val="1"/>
          <w:numId w:val="5"/>
        </w:numPr>
        <w:tabs>
          <w:tab w:val="left" w:pos="1440"/>
        </w:tabs>
        <w:jc w:val="left"/>
        <w:rPr>
          <w:rFonts w:ascii="Arial" w:hAnsi="Arial" w:cs="Arial"/>
          <w:sz w:val="24"/>
          <w:lang w:val="en-AU"/>
        </w:rPr>
      </w:pPr>
      <w:r>
        <w:rPr>
          <w:rFonts w:ascii="Arial" w:hAnsi="Arial" w:cs="Arial"/>
          <w:sz w:val="24"/>
          <w:lang w:val="en-AU"/>
        </w:rPr>
        <w:t> Bachelor's degree</w:t>
      </w:r>
    </w:p>
    <w:p w14:paraId="3DD06E0F">
      <w:pPr>
        <w:numPr>
          <w:ilvl w:val="1"/>
          <w:numId w:val="5"/>
        </w:numPr>
        <w:jc w:val="left"/>
        <w:rPr>
          <w:rFonts w:ascii="Arial" w:hAnsi="Arial" w:cs="Arial"/>
          <w:sz w:val="24"/>
          <w:lang w:val="en-AU"/>
        </w:rPr>
      </w:pPr>
      <w:r>
        <w:rPr>
          <w:rFonts w:ascii="Arial" w:hAnsi="Arial" w:cs="Arial"/>
          <w:sz w:val="24"/>
          <w:lang w:val="en-AU"/>
        </w:rPr>
        <w:t> Master's degree or above</w:t>
      </w:r>
    </w:p>
    <w:p w14:paraId="622213D2">
      <w:pPr>
        <w:numPr>
          <w:ilvl w:val="1"/>
          <w:numId w:val="5"/>
        </w:numPr>
        <w:jc w:val="left"/>
        <w:rPr>
          <w:rFonts w:ascii="Arial" w:hAnsi="Arial" w:cs="Arial"/>
          <w:sz w:val="24"/>
          <w:lang w:val="en-AU"/>
        </w:rPr>
      </w:pPr>
      <w:r>
        <w:rPr>
          <w:rFonts w:ascii="Arial" w:hAnsi="Arial" w:cs="Arial"/>
          <w:sz w:val="24"/>
          <w:lang w:val="en-AU"/>
        </w:rPr>
        <w:t>Other (Please specify)</w:t>
      </w:r>
    </w:p>
    <w:p w14:paraId="72081A00">
      <w:pPr>
        <w:jc w:val="left"/>
        <w:rPr>
          <w:rFonts w:ascii="Arial" w:hAnsi="Arial" w:cs="Arial"/>
          <w:sz w:val="24"/>
          <w:lang w:val="en-AU"/>
        </w:rPr>
      </w:pPr>
    </w:p>
    <w:p w14:paraId="15F319A3">
      <w:pPr>
        <w:pStyle w:val="16"/>
        <w:widowControl/>
        <w:numPr>
          <w:ilvl w:val="0"/>
          <w:numId w:val="5"/>
        </w:numPr>
        <w:spacing w:after="160" w:line="278" w:lineRule="auto"/>
        <w:jc w:val="left"/>
        <w:rPr>
          <w:rFonts w:ascii="Arial" w:hAnsi="Arial" w:cs="Arial"/>
          <w:sz w:val="24"/>
        </w:rPr>
      </w:pPr>
      <w:r>
        <w:rPr>
          <w:rFonts w:ascii="Arial" w:hAnsi="Arial" w:cs="Arial"/>
          <w:b/>
          <w:bCs/>
          <w:sz w:val="24"/>
        </w:rPr>
        <w:t>Which we-media platforms do you use regularly? (Select all that apply)</w:t>
      </w:r>
    </w:p>
    <w:p w14:paraId="2A2B42E1">
      <w:pPr>
        <w:widowControl/>
        <w:numPr>
          <w:ilvl w:val="1"/>
          <w:numId w:val="5"/>
        </w:numPr>
        <w:tabs>
          <w:tab w:val="left" w:pos="1440"/>
        </w:tabs>
        <w:spacing w:line="278" w:lineRule="auto"/>
        <w:jc w:val="left"/>
        <w:rPr>
          <w:rFonts w:ascii="Arial" w:hAnsi="Arial" w:cs="Arial"/>
          <w:sz w:val="24"/>
        </w:rPr>
      </w:pPr>
      <w:r>
        <w:rPr>
          <w:rFonts w:ascii="Arial" w:hAnsi="Arial" w:cs="Arial"/>
          <w:sz w:val="24"/>
        </w:rPr>
        <w:t>YouTube</w:t>
      </w:r>
    </w:p>
    <w:p w14:paraId="58B18236">
      <w:pPr>
        <w:widowControl/>
        <w:numPr>
          <w:ilvl w:val="1"/>
          <w:numId w:val="5"/>
        </w:numPr>
        <w:tabs>
          <w:tab w:val="left" w:pos="1440"/>
        </w:tabs>
        <w:spacing w:line="278" w:lineRule="auto"/>
        <w:jc w:val="left"/>
        <w:rPr>
          <w:rFonts w:ascii="Arial" w:hAnsi="Arial" w:cs="Arial"/>
          <w:sz w:val="24"/>
        </w:rPr>
      </w:pPr>
      <w:r>
        <w:rPr>
          <w:rFonts w:ascii="Arial" w:hAnsi="Arial" w:cs="Arial"/>
          <w:sz w:val="24"/>
        </w:rPr>
        <w:t>TikTok</w:t>
      </w:r>
    </w:p>
    <w:p w14:paraId="2CDD2E9B">
      <w:pPr>
        <w:widowControl/>
        <w:numPr>
          <w:ilvl w:val="1"/>
          <w:numId w:val="5"/>
        </w:numPr>
        <w:tabs>
          <w:tab w:val="left" w:pos="1440"/>
        </w:tabs>
        <w:spacing w:line="278" w:lineRule="auto"/>
        <w:jc w:val="left"/>
        <w:rPr>
          <w:rFonts w:ascii="Arial" w:hAnsi="Arial" w:cs="Arial"/>
          <w:sz w:val="24"/>
        </w:rPr>
      </w:pPr>
      <w:r>
        <w:rPr>
          <w:rFonts w:ascii="Arial" w:hAnsi="Arial" w:cs="Arial"/>
          <w:sz w:val="24"/>
        </w:rPr>
        <w:t>Blogs or Vlogs</w:t>
      </w:r>
    </w:p>
    <w:p w14:paraId="0723FF6A">
      <w:pPr>
        <w:widowControl/>
        <w:numPr>
          <w:ilvl w:val="1"/>
          <w:numId w:val="5"/>
        </w:numPr>
        <w:tabs>
          <w:tab w:val="left" w:pos="1440"/>
        </w:tabs>
        <w:spacing w:line="278" w:lineRule="auto"/>
        <w:jc w:val="left"/>
        <w:rPr>
          <w:rFonts w:ascii="Arial" w:hAnsi="Arial" w:cs="Arial"/>
          <w:sz w:val="24"/>
        </w:rPr>
      </w:pPr>
      <w:r>
        <w:rPr>
          <w:rFonts w:hint="eastAsia" w:ascii="Arial" w:hAnsi="Arial" w:cs="Arial"/>
          <w:sz w:val="24"/>
          <w:lang w:val="en-US" w:eastAsia="zh-CN"/>
        </w:rPr>
        <w:t>Biliili</w:t>
      </w:r>
    </w:p>
    <w:p w14:paraId="789D696A">
      <w:pPr>
        <w:widowControl/>
        <w:numPr>
          <w:ilvl w:val="1"/>
          <w:numId w:val="5"/>
        </w:numPr>
        <w:spacing w:line="278" w:lineRule="auto"/>
        <w:jc w:val="left"/>
        <w:rPr>
          <w:rFonts w:ascii="Arial" w:hAnsi="Arial" w:cs="Arial"/>
          <w:sz w:val="24"/>
        </w:rPr>
      </w:pPr>
      <w:r>
        <w:rPr>
          <w:rFonts w:hint="eastAsia" w:ascii="Arial" w:hAnsi="Arial" w:cs="Arial"/>
          <w:sz w:val="24"/>
          <w:lang w:val="en-US" w:eastAsia="zh-CN"/>
        </w:rPr>
        <w:t>Wechat</w:t>
      </w:r>
    </w:p>
    <w:p w14:paraId="274C26BB">
      <w:pPr>
        <w:widowControl/>
        <w:numPr>
          <w:ilvl w:val="1"/>
          <w:numId w:val="5"/>
        </w:numPr>
        <w:spacing w:line="278" w:lineRule="auto"/>
        <w:jc w:val="left"/>
        <w:rPr>
          <w:rFonts w:ascii="Arial" w:hAnsi="Arial" w:cs="Arial"/>
          <w:sz w:val="24"/>
        </w:rPr>
      </w:pPr>
      <w:r>
        <w:rPr>
          <w:rFonts w:hint="eastAsia" w:ascii="Arial" w:hAnsi="Arial" w:cs="Arial"/>
          <w:sz w:val="24"/>
          <w:lang w:val="en-US" w:eastAsia="zh-CN"/>
        </w:rPr>
        <w:t>Zhihu</w:t>
      </w:r>
    </w:p>
    <w:p w14:paraId="7A2AF268">
      <w:pPr>
        <w:widowControl/>
        <w:numPr>
          <w:ilvl w:val="1"/>
          <w:numId w:val="5"/>
        </w:numPr>
        <w:spacing w:line="278" w:lineRule="auto"/>
        <w:jc w:val="left"/>
        <w:rPr>
          <w:rFonts w:ascii="Arial" w:hAnsi="Arial" w:cs="Arial"/>
          <w:sz w:val="24"/>
        </w:rPr>
      </w:pPr>
      <w:r>
        <w:rPr>
          <w:rFonts w:hint="eastAsia" w:ascii="Arial" w:hAnsi="Arial" w:cs="Arial"/>
          <w:sz w:val="24"/>
          <w:lang w:val="en-US" w:eastAsia="zh-CN"/>
        </w:rPr>
        <w:t>Xiaohongshu</w:t>
      </w:r>
    </w:p>
    <w:p w14:paraId="0A717DCB">
      <w:pPr>
        <w:widowControl/>
        <w:numPr>
          <w:ilvl w:val="1"/>
          <w:numId w:val="5"/>
        </w:numPr>
        <w:spacing w:line="278" w:lineRule="auto"/>
        <w:jc w:val="left"/>
        <w:rPr>
          <w:rFonts w:ascii="Arial" w:hAnsi="Arial" w:cs="Arial"/>
          <w:sz w:val="24"/>
        </w:rPr>
      </w:pPr>
      <w:r>
        <w:rPr>
          <w:rFonts w:hint="eastAsia" w:ascii="Arial" w:hAnsi="Arial" w:cs="Arial"/>
          <w:sz w:val="24"/>
          <w:lang w:val="en-US" w:eastAsia="zh-CN"/>
        </w:rPr>
        <w:t>Weibo</w:t>
      </w:r>
    </w:p>
    <w:p w14:paraId="5977CD50">
      <w:pPr>
        <w:widowControl/>
        <w:numPr>
          <w:ilvl w:val="1"/>
          <w:numId w:val="5"/>
        </w:numPr>
        <w:spacing w:line="278" w:lineRule="auto"/>
        <w:jc w:val="left"/>
        <w:rPr>
          <w:rFonts w:ascii="Arial" w:hAnsi="Arial" w:cs="Arial"/>
          <w:sz w:val="24"/>
        </w:rPr>
      </w:pPr>
      <w:r>
        <w:rPr>
          <w:rFonts w:hint="eastAsia" w:ascii="Arial" w:hAnsi="Arial" w:cs="Arial"/>
          <w:sz w:val="24"/>
          <w:lang w:val="en-US" w:eastAsia="zh-CN"/>
        </w:rPr>
        <w:t>weutao</w:t>
      </w:r>
    </w:p>
    <w:p w14:paraId="55FEAE45">
      <w:pPr>
        <w:widowControl/>
        <w:numPr>
          <w:ilvl w:val="1"/>
          <w:numId w:val="5"/>
        </w:numPr>
        <w:spacing w:line="278" w:lineRule="auto"/>
        <w:jc w:val="left"/>
        <w:rPr>
          <w:rFonts w:ascii="Arial" w:hAnsi="Arial" w:cs="Arial"/>
          <w:sz w:val="24"/>
        </w:rPr>
      </w:pPr>
      <w:r>
        <w:rPr>
          <w:rFonts w:hint="eastAsia" w:ascii="Arial" w:hAnsi="Arial" w:cs="Arial"/>
          <w:sz w:val="24"/>
          <w:lang w:val="en-US" w:eastAsia="zh-CN"/>
        </w:rPr>
        <w:t>Ximalaya</w:t>
      </w:r>
    </w:p>
    <w:p w14:paraId="5866A566">
      <w:pPr>
        <w:widowControl/>
        <w:numPr>
          <w:ilvl w:val="1"/>
          <w:numId w:val="5"/>
        </w:numPr>
        <w:spacing w:line="278" w:lineRule="auto"/>
        <w:jc w:val="left"/>
        <w:rPr>
          <w:rFonts w:ascii="Arial" w:hAnsi="Arial" w:cs="Arial"/>
          <w:sz w:val="24"/>
        </w:rPr>
      </w:pPr>
      <w:r>
        <w:rPr>
          <w:rFonts w:ascii="Arial" w:hAnsi="Arial" w:cs="Arial"/>
          <w:sz w:val="24"/>
        </w:rPr>
        <w:t>Other/s (please specify)</w:t>
      </w:r>
    </w:p>
    <w:p w14:paraId="36D9BB1E">
      <w:pPr>
        <w:widowControl/>
        <w:spacing w:line="278" w:lineRule="auto"/>
        <w:ind w:left="1440"/>
        <w:jc w:val="left"/>
        <w:rPr>
          <w:rFonts w:ascii="Arial" w:hAnsi="Arial" w:cs="Arial"/>
          <w:sz w:val="24"/>
        </w:rPr>
      </w:pPr>
    </w:p>
    <w:p w14:paraId="74E431B6">
      <w:pPr>
        <w:widowControl/>
        <w:numPr>
          <w:ilvl w:val="0"/>
          <w:numId w:val="5"/>
        </w:numPr>
        <w:tabs>
          <w:tab w:val="left" w:pos="720"/>
          <w:tab w:val="clear" w:pos="360"/>
        </w:tabs>
        <w:spacing w:line="278" w:lineRule="auto"/>
        <w:jc w:val="left"/>
        <w:rPr>
          <w:rFonts w:ascii="Arial" w:hAnsi="Arial" w:cs="Arial"/>
          <w:sz w:val="24"/>
        </w:rPr>
      </w:pPr>
      <w:r>
        <w:rPr>
          <w:rFonts w:ascii="Arial" w:hAnsi="Arial" w:cs="Arial"/>
          <w:b/>
          <w:bCs/>
          <w:sz w:val="24"/>
        </w:rPr>
        <w:t>On average, how many hours do you spend engaging with we-media content each week?</w:t>
      </w:r>
    </w:p>
    <w:p w14:paraId="71541664">
      <w:pPr>
        <w:widowControl/>
        <w:numPr>
          <w:ilvl w:val="1"/>
          <w:numId w:val="5"/>
        </w:numPr>
        <w:tabs>
          <w:tab w:val="left" w:pos="1440"/>
        </w:tabs>
        <w:spacing w:line="278" w:lineRule="auto"/>
        <w:jc w:val="left"/>
        <w:rPr>
          <w:rFonts w:ascii="Arial" w:hAnsi="Arial" w:cs="Arial"/>
          <w:sz w:val="24"/>
        </w:rPr>
      </w:pPr>
      <w:r>
        <w:rPr>
          <w:rFonts w:ascii="Arial" w:hAnsi="Arial" w:cs="Arial"/>
          <w:sz w:val="24"/>
        </w:rPr>
        <w:t>Less than 1 hour</w:t>
      </w:r>
    </w:p>
    <w:p w14:paraId="41EBDD29">
      <w:pPr>
        <w:widowControl/>
        <w:numPr>
          <w:ilvl w:val="1"/>
          <w:numId w:val="5"/>
        </w:numPr>
        <w:spacing w:line="278" w:lineRule="auto"/>
        <w:jc w:val="left"/>
        <w:rPr>
          <w:rFonts w:ascii="Arial" w:hAnsi="Arial" w:cs="Arial"/>
          <w:sz w:val="24"/>
        </w:rPr>
      </w:pPr>
      <w:r>
        <w:rPr>
          <w:rFonts w:ascii="Arial" w:hAnsi="Arial" w:cs="Arial"/>
          <w:sz w:val="24"/>
        </w:rPr>
        <w:t>1-5 hours</w:t>
      </w:r>
    </w:p>
    <w:p w14:paraId="58835006">
      <w:pPr>
        <w:widowControl/>
        <w:numPr>
          <w:ilvl w:val="1"/>
          <w:numId w:val="5"/>
        </w:numPr>
        <w:tabs>
          <w:tab w:val="left" w:pos="1440"/>
        </w:tabs>
        <w:spacing w:line="278" w:lineRule="auto"/>
        <w:jc w:val="left"/>
        <w:rPr>
          <w:rFonts w:ascii="Arial" w:hAnsi="Arial" w:cs="Arial"/>
          <w:sz w:val="24"/>
        </w:rPr>
      </w:pPr>
      <w:r>
        <w:rPr>
          <w:rFonts w:ascii="Arial" w:hAnsi="Arial" w:cs="Arial"/>
          <w:sz w:val="24"/>
        </w:rPr>
        <w:t>6-10 hours</w:t>
      </w:r>
    </w:p>
    <w:p w14:paraId="40A1E453">
      <w:pPr>
        <w:widowControl/>
        <w:numPr>
          <w:ilvl w:val="1"/>
          <w:numId w:val="5"/>
        </w:numPr>
        <w:spacing w:line="278" w:lineRule="auto"/>
        <w:jc w:val="left"/>
        <w:rPr>
          <w:rFonts w:ascii="Arial" w:hAnsi="Arial" w:cs="Arial"/>
          <w:sz w:val="24"/>
        </w:rPr>
      </w:pPr>
      <w:r>
        <w:rPr>
          <w:rFonts w:ascii="Arial" w:hAnsi="Arial" w:cs="Arial"/>
          <w:sz w:val="24"/>
        </w:rPr>
        <w:t>More than 10 hours</w:t>
      </w:r>
    </w:p>
    <w:p w14:paraId="1DC11E71">
      <w:pPr>
        <w:widowControl/>
        <w:spacing w:line="278" w:lineRule="auto"/>
        <w:jc w:val="left"/>
        <w:rPr>
          <w:rFonts w:ascii="Arial" w:hAnsi="Arial" w:cs="Arial"/>
          <w:sz w:val="24"/>
        </w:rPr>
      </w:pPr>
    </w:p>
    <w:p w14:paraId="5EBDFB67">
      <w:pPr>
        <w:pStyle w:val="16"/>
        <w:numPr>
          <w:ilvl w:val="0"/>
          <w:numId w:val="5"/>
        </w:numPr>
        <w:spacing w:after="160" w:line="278" w:lineRule="auto"/>
        <w:rPr>
          <w:rFonts w:ascii="Arial" w:hAnsi="Arial" w:cs="Arial"/>
          <w:b/>
          <w:bCs/>
          <w:sz w:val="24"/>
          <w:lang w:val="en-AU"/>
        </w:rPr>
      </w:pPr>
      <w:r>
        <w:rPr>
          <w:rFonts w:ascii="Arial" w:hAnsi="Arial" w:cs="Arial"/>
          <w:b/>
          <w:bCs/>
          <w:sz w:val="24"/>
          <w:lang w:val="en-AU"/>
        </w:rPr>
        <w:t>To what extent do you agree or disagree with the following statements?</w:t>
      </w:r>
    </w:p>
    <w:tbl>
      <w:tblPr>
        <w:tblStyle w:val="11"/>
        <w:tblpPr w:leftFromText="180" w:rightFromText="180" w:vertAnchor="text" w:horzAnchor="margin" w:tblpXSpec="center" w:tblpY="286"/>
        <w:tblW w:w="10742" w:type="dxa"/>
        <w:tblInd w:w="0" w:type="dxa"/>
        <w:tblLayout w:type="fixed"/>
        <w:tblCellMar>
          <w:top w:w="15" w:type="dxa"/>
          <w:left w:w="15" w:type="dxa"/>
          <w:bottom w:w="15" w:type="dxa"/>
          <w:right w:w="15" w:type="dxa"/>
        </w:tblCellMar>
      </w:tblPr>
      <w:tblGrid>
        <w:gridCol w:w="3543"/>
        <w:gridCol w:w="1560"/>
        <w:gridCol w:w="1559"/>
        <w:gridCol w:w="1417"/>
        <w:gridCol w:w="1209"/>
        <w:gridCol w:w="1454"/>
      </w:tblGrid>
      <w:tr w14:paraId="101231FC">
        <w:tblPrEx>
          <w:tblCellMar>
            <w:top w:w="15" w:type="dxa"/>
            <w:left w:w="15" w:type="dxa"/>
            <w:bottom w:w="15" w:type="dxa"/>
            <w:right w:w="15" w:type="dxa"/>
          </w:tblCellMar>
        </w:tblPrEx>
        <w:trPr>
          <w:tblHeader/>
        </w:trPr>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9CBDF3B">
            <w:pPr>
              <w:spacing w:after="160" w:line="278" w:lineRule="auto"/>
              <w:jc w:val="left"/>
              <w:rPr>
                <w:rFonts w:ascii="Arial" w:hAnsi="Arial" w:cs="Arial"/>
                <w:b/>
                <w:bCs/>
                <w:sz w:val="24"/>
                <w:lang w:val="en-AU"/>
              </w:rPr>
            </w:pP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D3FA73D">
            <w:pPr>
              <w:spacing w:after="160" w:line="278" w:lineRule="auto"/>
              <w:rPr>
                <w:rFonts w:ascii="Arial" w:hAnsi="Arial" w:cs="Arial"/>
                <w:b/>
                <w:bCs/>
                <w:sz w:val="24"/>
                <w:lang w:val="en-AU"/>
              </w:rPr>
            </w:pPr>
            <w:r>
              <w:rPr>
                <w:rFonts w:ascii="Arial" w:hAnsi="Arial" w:cs="Arial"/>
                <w:b/>
                <w:bCs/>
                <w:sz w:val="24"/>
                <w:lang w:val="en-AU"/>
              </w:rPr>
              <w:t>Strongly Disagree</w:t>
            </w: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7DFF899A">
            <w:pPr>
              <w:spacing w:after="160" w:line="278" w:lineRule="auto"/>
              <w:rPr>
                <w:rFonts w:ascii="Arial" w:hAnsi="Arial" w:cs="Arial"/>
                <w:b/>
                <w:bCs/>
                <w:sz w:val="24"/>
                <w:lang w:val="en-AU"/>
              </w:rPr>
            </w:pPr>
            <w:r>
              <w:rPr>
                <w:rFonts w:ascii="Arial" w:hAnsi="Arial" w:cs="Arial"/>
                <w:b/>
                <w:bCs/>
                <w:sz w:val="24"/>
                <w:lang w:val="en-AU"/>
              </w:rPr>
              <w:t>Disagree</w:t>
            </w: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F4ECCDC">
            <w:pPr>
              <w:spacing w:after="160" w:line="278" w:lineRule="auto"/>
              <w:rPr>
                <w:rFonts w:ascii="Arial" w:hAnsi="Arial" w:cs="Arial"/>
                <w:b/>
                <w:bCs/>
                <w:sz w:val="24"/>
                <w:lang w:val="en-AU"/>
              </w:rPr>
            </w:pPr>
            <w:r>
              <w:rPr>
                <w:rFonts w:ascii="Arial" w:hAnsi="Arial" w:cs="Arial"/>
                <w:b/>
                <w:bCs/>
                <w:sz w:val="24"/>
                <w:lang w:val="en-AU"/>
              </w:rPr>
              <w:t>Neutral</w:t>
            </w: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D15EDC3">
            <w:pPr>
              <w:spacing w:after="160" w:line="278" w:lineRule="auto"/>
              <w:rPr>
                <w:rFonts w:ascii="Arial" w:hAnsi="Arial" w:cs="Arial"/>
                <w:b/>
                <w:bCs/>
                <w:sz w:val="24"/>
                <w:lang w:val="en-AU"/>
              </w:rPr>
            </w:pPr>
            <w:r>
              <w:rPr>
                <w:rFonts w:ascii="Arial" w:hAnsi="Arial" w:cs="Arial"/>
                <w:b/>
                <w:bCs/>
                <w:sz w:val="24"/>
                <w:lang w:val="en-AU"/>
              </w:rPr>
              <w:t>Agree</w:t>
            </w: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D4F2382">
            <w:pPr>
              <w:spacing w:after="160" w:line="278" w:lineRule="auto"/>
              <w:rPr>
                <w:rFonts w:ascii="Arial" w:hAnsi="Arial" w:cs="Arial"/>
                <w:b/>
                <w:bCs/>
                <w:sz w:val="24"/>
                <w:lang w:val="en-AU"/>
              </w:rPr>
            </w:pPr>
            <w:r>
              <w:rPr>
                <w:rFonts w:ascii="Arial" w:hAnsi="Arial" w:cs="Arial"/>
                <w:b/>
                <w:bCs/>
                <w:sz w:val="24"/>
                <w:lang w:val="en-AU"/>
              </w:rPr>
              <w:t>Strongly Agree</w:t>
            </w:r>
          </w:p>
        </w:tc>
      </w:tr>
      <w:tr w14:paraId="3341C8D4">
        <w:tblPrEx>
          <w:tblCellMar>
            <w:top w:w="15" w:type="dxa"/>
            <w:left w:w="15" w:type="dxa"/>
            <w:bottom w:w="15" w:type="dxa"/>
            <w:right w:w="15"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514387C">
            <w:pPr>
              <w:spacing w:after="160" w:line="278" w:lineRule="auto"/>
              <w:jc w:val="left"/>
              <w:rPr>
                <w:rFonts w:ascii="Arial" w:hAnsi="Arial" w:cs="Arial"/>
                <w:b/>
                <w:bCs/>
                <w:sz w:val="24"/>
                <w:lang w:val="en-AU"/>
              </w:rPr>
            </w:pPr>
            <w:r>
              <w:rPr>
                <w:rFonts w:ascii="Arial" w:hAnsi="Arial" w:cs="Arial"/>
                <w:b/>
                <w:bCs/>
                <w:sz w:val="24"/>
                <w:lang w:val="en-AU"/>
              </w:rPr>
              <w:t>I feel positively about marketing content on we-media platforms.</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3C7BFC5">
            <w:pPr>
              <w:spacing w:after="160" w:line="278" w:lineRule="auto"/>
              <w:rPr>
                <w:rFonts w:ascii="Arial" w:hAnsi="Arial" w:cs="Arial"/>
                <w:b/>
                <w:bCs/>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7114B06C">
            <w:pPr>
              <w:pStyle w:val="16"/>
              <w:spacing w:after="160" w:line="278" w:lineRule="auto"/>
              <w:rPr>
                <w:rFonts w:ascii="Arial" w:hAnsi="Arial" w:cs="Arial"/>
                <w:b/>
                <w:bCs/>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1C1007E">
            <w:pPr>
              <w:pStyle w:val="16"/>
              <w:spacing w:after="160" w:line="278" w:lineRule="auto"/>
              <w:rPr>
                <w:rFonts w:ascii="Arial" w:hAnsi="Arial" w:cs="Arial"/>
                <w:b/>
                <w:bCs/>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43CB2EC">
            <w:pPr>
              <w:pStyle w:val="16"/>
              <w:spacing w:after="160" w:line="278" w:lineRule="auto"/>
              <w:rPr>
                <w:rFonts w:ascii="Arial" w:hAnsi="Arial" w:cs="Arial"/>
                <w:b/>
                <w:bCs/>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7A8D6B5">
            <w:pPr>
              <w:pStyle w:val="16"/>
              <w:spacing w:after="160" w:line="278" w:lineRule="auto"/>
              <w:rPr>
                <w:rFonts w:ascii="Arial" w:hAnsi="Arial" w:cs="Arial"/>
                <w:b/>
                <w:bCs/>
                <w:sz w:val="24"/>
                <w:lang w:val="en-AU"/>
              </w:rPr>
            </w:pPr>
          </w:p>
        </w:tc>
      </w:tr>
      <w:tr w14:paraId="70B2588E">
        <w:tblPrEx>
          <w:tblCellMar>
            <w:top w:w="15" w:type="dxa"/>
            <w:left w:w="15" w:type="dxa"/>
            <w:bottom w:w="15" w:type="dxa"/>
            <w:right w:w="15"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7DC23624">
            <w:pPr>
              <w:spacing w:after="160" w:line="278" w:lineRule="auto"/>
              <w:jc w:val="left"/>
              <w:rPr>
                <w:rFonts w:ascii="Arial" w:hAnsi="Arial" w:cs="Arial"/>
                <w:b/>
                <w:bCs/>
                <w:sz w:val="24"/>
                <w:lang w:val="en-AU"/>
              </w:rPr>
            </w:pPr>
            <w:r>
              <w:rPr>
                <w:rFonts w:ascii="Arial" w:hAnsi="Arial" w:cs="Arial"/>
                <w:b/>
                <w:bCs/>
                <w:sz w:val="24"/>
                <w:lang w:val="en-AU"/>
              </w:rPr>
              <w:t>Emotional storytelling in we-media marketing makes me feel more connected to a brand.</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EA40E13">
            <w:pPr>
              <w:pStyle w:val="16"/>
              <w:spacing w:after="160" w:line="278" w:lineRule="auto"/>
              <w:rPr>
                <w:rFonts w:ascii="Arial" w:hAnsi="Arial" w:cs="Arial"/>
                <w:b/>
                <w:bCs/>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6BCA048">
            <w:pPr>
              <w:pStyle w:val="16"/>
              <w:spacing w:after="160" w:line="278" w:lineRule="auto"/>
              <w:rPr>
                <w:rFonts w:ascii="Arial" w:hAnsi="Arial" w:cs="Arial"/>
                <w:b/>
                <w:bCs/>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D5DB888">
            <w:pPr>
              <w:pStyle w:val="16"/>
              <w:spacing w:after="160" w:line="278" w:lineRule="auto"/>
              <w:rPr>
                <w:rFonts w:ascii="Arial" w:hAnsi="Arial" w:cs="Arial"/>
                <w:b/>
                <w:bCs/>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F7D1318">
            <w:pPr>
              <w:pStyle w:val="16"/>
              <w:spacing w:after="160" w:line="278" w:lineRule="auto"/>
              <w:rPr>
                <w:rFonts w:ascii="Arial" w:hAnsi="Arial" w:cs="Arial"/>
                <w:b/>
                <w:bCs/>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C5269D2">
            <w:pPr>
              <w:pStyle w:val="16"/>
              <w:spacing w:after="160" w:line="278" w:lineRule="auto"/>
              <w:rPr>
                <w:rFonts w:ascii="Arial" w:hAnsi="Arial" w:cs="Arial"/>
                <w:b/>
                <w:bCs/>
                <w:sz w:val="24"/>
                <w:lang w:val="en-AU"/>
              </w:rPr>
            </w:pPr>
          </w:p>
        </w:tc>
      </w:tr>
      <w:tr w14:paraId="62EE7930">
        <w:tblPrEx>
          <w:tblCellMar>
            <w:top w:w="15" w:type="dxa"/>
            <w:left w:w="15" w:type="dxa"/>
            <w:bottom w:w="15" w:type="dxa"/>
            <w:right w:w="15"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4FC336E">
            <w:pPr>
              <w:spacing w:after="160" w:line="278" w:lineRule="auto"/>
              <w:jc w:val="left"/>
              <w:rPr>
                <w:rFonts w:ascii="Arial" w:hAnsi="Arial" w:cs="Arial"/>
                <w:b/>
                <w:bCs/>
                <w:sz w:val="24"/>
                <w:lang w:val="en-AU"/>
              </w:rPr>
            </w:pPr>
            <w:r>
              <w:rPr>
                <w:rFonts w:ascii="Arial" w:hAnsi="Arial" w:cs="Arial"/>
                <w:b/>
                <w:bCs/>
                <w:sz w:val="24"/>
                <w:lang w:val="en-AU"/>
              </w:rPr>
              <w:t>I find recommendations from we-media content creators to be trustworthy.</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A4DAF8B">
            <w:pPr>
              <w:pStyle w:val="16"/>
              <w:spacing w:after="160" w:line="278" w:lineRule="auto"/>
              <w:rPr>
                <w:rFonts w:ascii="Arial" w:hAnsi="Arial" w:cs="Arial"/>
                <w:b/>
                <w:bCs/>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71544441">
            <w:pPr>
              <w:pStyle w:val="16"/>
              <w:spacing w:after="160" w:line="278" w:lineRule="auto"/>
              <w:rPr>
                <w:rFonts w:ascii="Arial" w:hAnsi="Arial" w:cs="Arial"/>
                <w:b/>
                <w:bCs/>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8CB6CDF">
            <w:pPr>
              <w:pStyle w:val="16"/>
              <w:spacing w:after="160" w:line="278" w:lineRule="auto"/>
              <w:rPr>
                <w:rFonts w:ascii="Arial" w:hAnsi="Arial" w:cs="Arial"/>
                <w:b/>
                <w:bCs/>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3F1C7935">
            <w:pPr>
              <w:pStyle w:val="16"/>
              <w:spacing w:after="160" w:line="278" w:lineRule="auto"/>
              <w:rPr>
                <w:rFonts w:ascii="Arial" w:hAnsi="Arial" w:cs="Arial"/>
                <w:b/>
                <w:bCs/>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262CA0F">
            <w:pPr>
              <w:pStyle w:val="16"/>
              <w:spacing w:after="160" w:line="278" w:lineRule="auto"/>
              <w:rPr>
                <w:rFonts w:ascii="Arial" w:hAnsi="Arial" w:cs="Arial"/>
                <w:b/>
                <w:bCs/>
                <w:sz w:val="24"/>
                <w:lang w:val="en-AU"/>
              </w:rPr>
            </w:pPr>
          </w:p>
        </w:tc>
      </w:tr>
      <w:tr w14:paraId="62C25E33">
        <w:tblPrEx>
          <w:tblCellMar>
            <w:top w:w="15" w:type="dxa"/>
            <w:left w:w="15" w:type="dxa"/>
            <w:bottom w:w="15" w:type="dxa"/>
            <w:right w:w="15"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71AC1B2C">
            <w:pPr>
              <w:spacing w:after="160" w:line="278" w:lineRule="auto"/>
              <w:jc w:val="left"/>
              <w:rPr>
                <w:rFonts w:ascii="Arial" w:hAnsi="Arial" w:cs="Arial"/>
                <w:b/>
                <w:bCs/>
                <w:sz w:val="24"/>
                <w:lang w:val="en-AU"/>
              </w:rPr>
            </w:pPr>
            <w:r>
              <w:rPr>
                <w:rFonts w:ascii="Arial" w:hAnsi="Arial" w:cs="Arial"/>
                <w:b/>
                <w:bCs/>
                <w:sz w:val="24"/>
                <w:lang w:val="en-AU"/>
              </w:rPr>
              <w:t>Advertisements integrated into we-media content are annoying and intrusive.</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729B6709">
            <w:pPr>
              <w:pStyle w:val="16"/>
              <w:spacing w:after="160" w:line="278" w:lineRule="auto"/>
              <w:rPr>
                <w:rFonts w:ascii="Arial" w:hAnsi="Arial" w:cs="Arial"/>
                <w:b/>
                <w:bCs/>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ECCAE71">
            <w:pPr>
              <w:pStyle w:val="16"/>
              <w:spacing w:after="160" w:line="278" w:lineRule="auto"/>
              <w:rPr>
                <w:rFonts w:ascii="Arial" w:hAnsi="Arial" w:cs="Arial"/>
                <w:b/>
                <w:bCs/>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D4D0DBA">
            <w:pPr>
              <w:pStyle w:val="16"/>
              <w:spacing w:after="160" w:line="278" w:lineRule="auto"/>
              <w:rPr>
                <w:rFonts w:ascii="Arial" w:hAnsi="Arial" w:cs="Arial"/>
                <w:b/>
                <w:bCs/>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301468E5">
            <w:pPr>
              <w:pStyle w:val="16"/>
              <w:spacing w:after="160" w:line="278" w:lineRule="auto"/>
              <w:rPr>
                <w:rFonts w:ascii="Arial" w:hAnsi="Arial" w:cs="Arial"/>
                <w:b/>
                <w:bCs/>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A08E83E">
            <w:pPr>
              <w:pStyle w:val="16"/>
              <w:spacing w:after="160" w:line="278" w:lineRule="auto"/>
              <w:rPr>
                <w:rFonts w:ascii="Arial" w:hAnsi="Arial" w:cs="Arial"/>
                <w:b/>
                <w:bCs/>
                <w:sz w:val="24"/>
                <w:lang w:val="en-AU"/>
              </w:rPr>
            </w:pPr>
          </w:p>
        </w:tc>
      </w:tr>
      <w:tr w14:paraId="1C411992">
        <w:tblPrEx>
          <w:tblCellMar>
            <w:top w:w="15" w:type="dxa"/>
            <w:left w:w="15" w:type="dxa"/>
            <w:bottom w:w="15" w:type="dxa"/>
            <w:right w:w="15"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5A4B5E6">
            <w:pPr>
              <w:spacing w:after="160" w:line="278" w:lineRule="auto"/>
              <w:jc w:val="left"/>
              <w:rPr>
                <w:rFonts w:ascii="Arial" w:hAnsi="Arial" w:cs="Arial"/>
                <w:b/>
                <w:bCs/>
                <w:sz w:val="24"/>
                <w:lang w:val="en-AU"/>
              </w:rPr>
            </w:pPr>
            <w:r>
              <w:rPr>
                <w:rFonts w:ascii="Arial" w:hAnsi="Arial" w:cs="Arial"/>
                <w:b/>
                <w:bCs/>
                <w:sz w:val="24"/>
                <w:lang w:val="en-AU"/>
              </w:rPr>
              <w:t>I enjoy interactive content (e.g., Q&amp;As, live streams) in we-media.</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AE31D8F">
            <w:pPr>
              <w:spacing w:after="160" w:line="278" w:lineRule="auto"/>
              <w:rPr>
                <w:rFonts w:ascii="Arial" w:hAnsi="Arial" w:cs="Arial"/>
                <w:b/>
                <w:bCs/>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5F1CB17">
            <w:pPr>
              <w:pStyle w:val="16"/>
              <w:spacing w:after="160" w:line="278" w:lineRule="auto"/>
              <w:rPr>
                <w:rFonts w:ascii="Arial" w:hAnsi="Arial" w:cs="Arial"/>
                <w:b/>
                <w:bCs/>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80930E3">
            <w:pPr>
              <w:pStyle w:val="16"/>
              <w:spacing w:after="160" w:line="278" w:lineRule="auto"/>
              <w:rPr>
                <w:rFonts w:ascii="Arial" w:hAnsi="Arial" w:cs="Arial"/>
                <w:b/>
                <w:bCs/>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3A52DC8">
            <w:pPr>
              <w:pStyle w:val="16"/>
              <w:spacing w:after="160" w:line="278" w:lineRule="auto"/>
              <w:rPr>
                <w:rFonts w:ascii="Arial" w:hAnsi="Arial" w:cs="Arial"/>
                <w:b/>
                <w:bCs/>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2DA5022">
            <w:pPr>
              <w:pStyle w:val="16"/>
              <w:spacing w:after="160" w:line="278" w:lineRule="auto"/>
              <w:rPr>
                <w:rFonts w:ascii="Arial" w:hAnsi="Arial" w:cs="Arial"/>
                <w:b/>
                <w:bCs/>
                <w:sz w:val="24"/>
                <w:lang w:val="en-AU"/>
              </w:rPr>
            </w:pPr>
          </w:p>
        </w:tc>
      </w:tr>
      <w:tr w14:paraId="3C97AEE8">
        <w:tblPrEx>
          <w:tblCellMar>
            <w:top w:w="15" w:type="dxa"/>
            <w:left w:w="15" w:type="dxa"/>
            <w:bottom w:w="15" w:type="dxa"/>
            <w:right w:w="15"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1A9E8D8">
            <w:pPr>
              <w:spacing w:after="160" w:line="278" w:lineRule="auto"/>
              <w:jc w:val="left"/>
              <w:rPr>
                <w:rFonts w:ascii="Arial" w:hAnsi="Arial" w:cs="Arial"/>
                <w:b/>
                <w:bCs/>
                <w:sz w:val="24"/>
                <w:lang w:val="en-AU"/>
              </w:rPr>
            </w:pPr>
            <w:r>
              <w:rPr>
                <w:rFonts w:ascii="Arial" w:hAnsi="Arial" w:cs="Arial"/>
                <w:b/>
                <w:bCs/>
                <w:sz w:val="24"/>
                <w:lang w:val="en-AU"/>
              </w:rPr>
              <w:t>I often consider recommendations from friends or family when engaging with we-media content.</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E566077">
            <w:pPr>
              <w:spacing w:after="160" w:line="278" w:lineRule="auto"/>
              <w:rPr>
                <w:rFonts w:ascii="Arial" w:hAnsi="Arial" w:cs="Arial"/>
                <w:b/>
                <w:bCs/>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2BF7F56">
            <w:pPr>
              <w:pStyle w:val="16"/>
              <w:spacing w:after="160" w:line="278" w:lineRule="auto"/>
              <w:rPr>
                <w:rFonts w:ascii="Arial" w:hAnsi="Arial" w:cs="Arial"/>
                <w:b/>
                <w:bCs/>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784D25F">
            <w:pPr>
              <w:pStyle w:val="16"/>
              <w:spacing w:after="160" w:line="278" w:lineRule="auto"/>
              <w:rPr>
                <w:rFonts w:ascii="Arial" w:hAnsi="Arial" w:cs="Arial"/>
                <w:b/>
                <w:bCs/>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D874EF8">
            <w:pPr>
              <w:pStyle w:val="16"/>
              <w:spacing w:after="160" w:line="278" w:lineRule="auto"/>
              <w:rPr>
                <w:rFonts w:ascii="Arial" w:hAnsi="Arial" w:cs="Arial"/>
                <w:b/>
                <w:bCs/>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3AED4C5F">
            <w:pPr>
              <w:pStyle w:val="16"/>
              <w:spacing w:after="160" w:line="278" w:lineRule="auto"/>
              <w:rPr>
                <w:rFonts w:ascii="Arial" w:hAnsi="Arial" w:cs="Arial"/>
                <w:b/>
                <w:bCs/>
                <w:sz w:val="24"/>
                <w:lang w:val="en-AU"/>
              </w:rPr>
            </w:pPr>
          </w:p>
        </w:tc>
      </w:tr>
      <w:tr w14:paraId="6FA068E9">
        <w:tblPrEx>
          <w:tblCellMar>
            <w:top w:w="15" w:type="dxa"/>
            <w:left w:w="15" w:type="dxa"/>
            <w:bottom w:w="15" w:type="dxa"/>
            <w:right w:w="15"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3C9A8267">
            <w:pPr>
              <w:spacing w:after="160" w:line="278" w:lineRule="auto"/>
              <w:jc w:val="left"/>
              <w:rPr>
                <w:rFonts w:ascii="Arial" w:hAnsi="Arial" w:cs="Arial"/>
                <w:b/>
                <w:bCs/>
                <w:sz w:val="24"/>
                <w:lang w:val="en-AU"/>
              </w:rPr>
            </w:pPr>
            <w:r>
              <w:rPr>
                <w:rFonts w:ascii="Arial" w:hAnsi="Arial" w:cs="Arial"/>
                <w:b/>
                <w:bCs/>
                <w:sz w:val="24"/>
                <w:lang w:val="en-AU"/>
              </w:rPr>
              <w:t>I trust the opinions of we-media content creators when making purchasing decisions.</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E897433">
            <w:pPr>
              <w:spacing w:after="160" w:line="278" w:lineRule="auto"/>
              <w:rPr>
                <w:rFonts w:ascii="Arial" w:hAnsi="Arial" w:cs="Arial"/>
                <w:b/>
                <w:bCs/>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A3B86A5">
            <w:pPr>
              <w:pStyle w:val="16"/>
              <w:spacing w:after="160" w:line="278" w:lineRule="auto"/>
              <w:rPr>
                <w:rFonts w:ascii="Arial" w:hAnsi="Arial" w:cs="Arial"/>
                <w:b/>
                <w:bCs/>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8A931AB">
            <w:pPr>
              <w:pStyle w:val="16"/>
              <w:spacing w:after="160" w:line="278" w:lineRule="auto"/>
              <w:rPr>
                <w:rFonts w:ascii="Arial" w:hAnsi="Arial" w:cs="Arial"/>
                <w:b/>
                <w:bCs/>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3DE36322">
            <w:pPr>
              <w:pStyle w:val="16"/>
              <w:spacing w:after="160" w:line="278" w:lineRule="auto"/>
              <w:rPr>
                <w:rFonts w:ascii="Arial" w:hAnsi="Arial" w:cs="Arial"/>
                <w:b/>
                <w:bCs/>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75EEC69">
            <w:pPr>
              <w:pStyle w:val="16"/>
              <w:spacing w:after="160" w:line="278" w:lineRule="auto"/>
              <w:rPr>
                <w:rFonts w:ascii="Arial" w:hAnsi="Arial" w:cs="Arial"/>
                <w:b/>
                <w:bCs/>
                <w:sz w:val="24"/>
                <w:lang w:val="en-AU"/>
              </w:rPr>
            </w:pPr>
          </w:p>
        </w:tc>
      </w:tr>
    </w:tbl>
    <w:p w14:paraId="5588BC9D">
      <w:pPr>
        <w:spacing w:after="160" w:line="278" w:lineRule="auto"/>
        <w:rPr>
          <w:rFonts w:ascii="Arial" w:hAnsi="Arial" w:cs="Arial"/>
          <w:sz w:val="24"/>
        </w:rPr>
      </w:pPr>
    </w:p>
    <w:p w14:paraId="5AD015F0">
      <w:pPr>
        <w:pStyle w:val="16"/>
        <w:numPr>
          <w:ilvl w:val="0"/>
          <w:numId w:val="5"/>
        </w:numPr>
        <w:spacing w:after="160" w:line="278" w:lineRule="auto"/>
        <w:rPr>
          <w:rFonts w:ascii="Arial" w:hAnsi="Arial" w:cs="Arial"/>
          <w:b/>
          <w:bCs/>
          <w:sz w:val="24"/>
          <w:lang w:val="en-AU"/>
        </w:rPr>
      </w:pPr>
      <w:r>
        <w:rPr>
          <w:rFonts w:ascii="Arial" w:hAnsi="Arial" w:cs="Arial"/>
          <w:b/>
          <w:bCs/>
          <w:sz w:val="24"/>
          <w:lang w:val="en-AU"/>
        </w:rPr>
        <w:t xml:space="preserve">How often do you come across marketing content on we-media platforms? </w:t>
      </w:r>
    </w:p>
    <w:p w14:paraId="7BE66EE0">
      <w:pPr>
        <w:numPr>
          <w:ilvl w:val="1"/>
          <w:numId w:val="5"/>
        </w:numPr>
        <w:tabs>
          <w:tab w:val="left" w:pos="1440"/>
          <w:tab w:val="clear" w:pos="1080"/>
        </w:tabs>
        <w:spacing w:line="278" w:lineRule="auto"/>
        <w:rPr>
          <w:rFonts w:ascii="Arial" w:hAnsi="Arial" w:cs="Arial"/>
          <w:sz w:val="24"/>
          <w:lang w:val="en-AU"/>
        </w:rPr>
      </w:pPr>
      <w:r>
        <w:rPr>
          <w:rFonts w:ascii="Arial" w:hAnsi="Arial" w:cs="Arial"/>
          <w:sz w:val="24"/>
          <w:lang w:val="en-AU"/>
        </w:rPr>
        <w:t> Never</w:t>
      </w:r>
    </w:p>
    <w:p w14:paraId="52388DA5">
      <w:pPr>
        <w:numPr>
          <w:ilvl w:val="1"/>
          <w:numId w:val="5"/>
        </w:numPr>
        <w:tabs>
          <w:tab w:val="left" w:pos="1440"/>
          <w:tab w:val="clear" w:pos="1080"/>
        </w:tabs>
        <w:spacing w:line="278" w:lineRule="auto"/>
        <w:rPr>
          <w:rFonts w:ascii="Arial" w:hAnsi="Arial" w:cs="Arial"/>
          <w:sz w:val="24"/>
          <w:lang w:val="en-AU"/>
        </w:rPr>
      </w:pPr>
      <w:r>
        <w:rPr>
          <w:rFonts w:ascii="Arial" w:hAnsi="Arial" w:cs="Arial"/>
          <w:sz w:val="24"/>
          <w:lang w:val="en-AU"/>
        </w:rPr>
        <w:t> Rarely</w:t>
      </w:r>
    </w:p>
    <w:p w14:paraId="5E9EDFF6">
      <w:pPr>
        <w:numPr>
          <w:ilvl w:val="1"/>
          <w:numId w:val="5"/>
        </w:numPr>
        <w:tabs>
          <w:tab w:val="left" w:pos="1440"/>
          <w:tab w:val="clear" w:pos="1080"/>
        </w:tabs>
        <w:spacing w:line="278" w:lineRule="auto"/>
        <w:rPr>
          <w:rFonts w:ascii="Arial" w:hAnsi="Arial" w:cs="Arial"/>
          <w:sz w:val="24"/>
          <w:lang w:val="en-AU"/>
        </w:rPr>
      </w:pPr>
      <w:r>
        <w:rPr>
          <w:rFonts w:ascii="Arial" w:hAnsi="Arial" w:cs="Arial"/>
          <w:sz w:val="24"/>
          <w:lang w:val="en-AU"/>
        </w:rPr>
        <w:t> Occasionally</w:t>
      </w:r>
    </w:p>
    <w:p w14:paraId="1002C539">
      <w:pPr>
        <w:numPr>
          <w:ilvl w:val="1"/>
          <w:numId w:val="5"/>
        </w:numPr>
        <w:tabs>
          <w:tab w:val="left" w:pos="1440"/>
          <w:tab w:val="clear" w:pos="1080"/>
        </w:tabs>
        <w:spacing w:line="278" w:lineRule="auto"/>
        <w:rPr>
          <w:rFonts w:ascii="Arial" w:hAnsi="Arial" w:cs="Arial"/>
          <w:sz w:val="24"/>
          <w:lang w:val="en-AU"/>
        </w:rPr>
      </w:pPr>
      <w:r>
        <w:rPr>
          <w:rFonts w:ascii="Arial" w:hAnsi="Arial" w:cs="Arial"/>
          <w:sz w:val="24"/>
          <w:lang w:val="en-AU"/>
        </w:rPr>
        <w:t> Frequently</w:t>
      </w:r>
    </w:p>
    <w:p w14:paraId="28825877">
      <w:pPr>
        <w:numPr>
          <w:ilvl w:val="1"/>
          <w:numId w:val="5"/>
        </w:numPr>
        <w:spacing w:line="278" w:lineRule="auto"/>
        <w:rPr>
          <w:rFonts w:ascii="Arial" w:hAnsi="Arial" w:cs="Arial"/>
          <w:sz w:val="24"/>
          <w:lang w:val="en-AU"/>
        </w:rPr>
      </w:pPr>
      <w:r>
        <w:rPr>
          <w:rFonts w:ascii="Arial" w:hAnsi="Arial" w:cs="Arial"/>
          <w:sz w:val="24"/>
          <w:lang w:val="en-AU"/>
        </w:rPr>
        <w:t> Always</w:t>
      </w:r>
    </w:p>
    <w:p w14:paraId="66E638A7">
      <w:pPr>
        <w:spacing w:line="278" w:lineRule="auto"/>
        <w:ind w:left="1440"/>
        <w:rPr>
          <w:rFonts w:ascii="Arial" w:hAnsi="Arial" w:cs="Arial"/>
          <w:sz w:val="24"/>
          <w:lang w:val="en-AU"/>
        </w:rPr>
      </w:pPr>
    </w:p>
    <w:p w14:paraId="2589935E">
      <w:pPr>
        <w:spacing w:after="160" w:line="278" w:lineRule="auto"/>
        <w:rPr>
          <w:rFonts w:ascii="Arial" w:hAnsi="Arial" w:cs="Arial"/>
          <w:b/>
          <w:bCs/>
          <w:sz w:val="24"/>
          <w:lang w:val="en-AU"/>
        </w:rPr>
      </w:pPr>
    </w:p>
    <w:p w14:paraId="2A1DE3CD">
      <w:pPr>
        <w:spacing w:after="160" w:line="278" w:lineRule="auto"/>
        <w:rPr>
          <w:rFonts w:ascii="Arial" w:hAnsi="Arial" w:cs="Arial"/>
          <w:b/>
          <w:bCs/>
          <w:sz w:val="24"/>
          <w:lang w:val="en-AU"/>
        </w:rPr>
      </w:pPr>
    </w:p>
    <w:p w14:paraId="65310806">
      <w:pPr>
        <w:spacing w:after="160" w:line="278" w:lineRule="auto"/>
        <w:rPr>
          <w:rFonts w:ascii="Arial" w:hAnsi="Arial" w:cs="Arial"/>
          <w:b/>
          <w:bCs/>
          <w:sz w:val="24"/>
          <w:lang w:val="en-AU"/>
        </w:rPr>
      </w:pPr>
    </w:p>
    <w:p w14:paraId="34734418">
      <w:pPr>
        <w:spacing w:after="160" w:line="278" w:lineRule="auto"/>
        <w:rPr>
          <w:rFonts w:ascii="Arial" w:hAnsi="Arial" w:cs="Arial"/>
          <w:b/>
          <w:bCs/>
          <w:sz w:val="24"/>
          <w:lang w:val="en-AU"/>
        </w:rPr>
      </w:pPr>
    </w:p>
    <w:p w14:paraId="7183DDB7">
      <w:pPr>
        <w:pStyle w:val="16"/>
        <w:numPr>
          <w:ilvl w:val="0"/>
          <w:numId w:val="5"/>
        </w:numPr>
        <w:spacing w:after="160" w:line="278" w:lineRule="auto"/>
        <w:rPr>
          <w:rFonts w:ascii="Arial" w:hAnsi="Arial" w:cs="Arial"/>
          <w:b/>
          <w:bCs/>
          <w:sz w:val="24"/>
          <w:lang w:val="en-AU"/>
        </w:rPr>
      </w:pPr>
      <w:r>
        <w:rPr>
          <w:rFonts w:ascii="Arial" w:hAnsi="Arial" w:cs="Arial"/>
          <w:b/>
          <w:bCs/>
          <w:sz w:val="24"/>
          <w:lang w:val="en-AU"/>
        </w:rPr>
        <w:t>For each of the following statements, please rate how confident you feel about your assessment skills regarding we-media marketing.</w:t>
      </w:r>
      <w:r>
        <w:rPr>
          <w:rFonts w:ascii="Arial" w:hAnsi="Arial" w:cs="Arial"/>
          <w:b/>
          <w:bCs/>
          <w:sz w:val="24"/>
          <w:lang w:val="en-AU"/>
        </w:rPr>
        <w:br w:type="textWrapping"/>
      </w:r>
      <w:r>
        <w:rPr>
          <w:rFonts w:ascii="Arial" w:hAnsi="Arial" w:cs="Arial"/>
          <w:b/>
          <w:bCs/>
          <w:sz w:val="24"/>
          <w:lang w:val="en-AU"/>
        </w:rPr>
        <w:t>(1 = Not Confident at All, 5 = Very Confident</w:t>
      </w:r>
    </w:p>
    <w:tbl>
      <w:tblPr>
        <w:tblStyle w:val="11"/>
        <w:tblpPr w:leftFromText="180" w:rightFromText="180" w:vertAnchor="page" w:horzAnchor="margin" w:tblpY="2965"/>
        <w:tblW w:w="7878" w:type="dxa"/>
        <w:tblInd w:w="0" w:type="dxa"/>
        <w:tblLayout w:type="autofit"/>
        <w:tblCellMar>
          <w:top w:w="15" w:type="dxa"/>
          <w:left w:w="15" w:type="dxa"/>
          <w:bottom w:w="15" w:type="dxa"/>
          <w:right w:w="15" w:type="dxa"/>
        </w:tblCellMar>
      </w:tblPr>
      <w:tblGrid>
        <w:gridCol w:w="4343"/>
        <w:gridCol w:w="707"/>
        <w:gridCol w:w="707"/>
        <w:gridCol w:w="707"/>
        <w:gridCol w:w="707"/>
        <w:gridCol w:w="707"/>
      </w:tblGrid>
      <w:tr w14:paraId="4F6EB85D">
        <w:trPr>
          <w:tblHeader/>
        </w:trPr>
        <w:tc>
          <w:tcPr>
            <w:tcW w:w="43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DA55623">
            <w:pPr>
              <w:spacing w:after="160" w:line="278" w:lineRule="auto"/>
              <w:jc w:val="left"/>
              <w:rPr>
                <w:rFonts w:ascii="Arial" w:hAnsi="Arial" w:cs="Arial"/>
                <w:sz w:val="24"/>
                <w:lang w:val="en-AU"/>
              </w:rPr>
            </w:pP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AE6338F">
            <w:pPr>
              <w:spacing w:after="160" w:line="278" w:lineRule="auto"/>
              <w:rPr>
                <w:rFonts w:ascii="Arial" w:hAnsi="Arial" w:cs="Arial"/>
                <w:b/>
                <w:bCs/>
                <w:sz w:val="24"/>
                <w:lang w:val="en-AU"/>
              </w:rPr>
            </w:pPr>
            <w:r>
              <w:rPr>
                <w:rFonts w:ascii="Arial" w:hAnsi="Arial" w:cs="Arial"/>
                <w:b/>
                <w:bCs/>
                <w:sz w:val="24"/>
                <w:lang w:val="en-AU"/>
              </w:rPr>
              <w:t>1</w:t>
            </w: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C54F3A8">
            <w:pPr>
              <w:spacing w:after="160" w:line="278" w:lineRule="auto"/>
              <w:rPr>
                <w:rFonts w:ascii="Arial" w:hAnsi="Arial" w:cs="Arial"/>
                <w:b/>
                <w:bCs/>
                <w:sz w:val="24"/>
                <w:lang w:val="en-AU"/>
              </w:rPr>
            </w:pPr>
            <w:r>
              <w:rPr>
                <w:rFonts w:ascii="Arial" w:hAnsi="Arial" w:cs="Arial"/>
                <w:b/>
                <w:bCs/>
                <w:sz w:val="24"/>
                <w:lang w:val="en-AU"/>
              </w:rPr>
              <w:t>2</w:t>
            </w: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2142D81">
            <w:pPr>
              <w:spacing w:after="160" w:line="278" w:lineRule="auto"/>
              <w:rPr>
                <w:rFonts w:ascii="Arial" w:hAnsi="Arial" w:cs="Arial"/>
                <w:b/>
                <w:bCs/>
                <w:sz w:val="24"/>
                <w:lang w:val="en-AU"/>
              </w:rPr>
            </w:pPr>
            <w:r>
              <w:rPr>
                <w:rFonts w:ascii="Arial" w:hAnsi="Arial" w:cs="Arial"/>
                <w:b/>
                <w:bCs/>
                <w:sz w:val="24"/>
                <w:lang w:val="en-AU"/>
              </w:rPr>
              <w:t>3</w:t>
            </w: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B226D8D">
            <w:pPr>
              <w:spacing w:after="160" w:line="278" w:lineRule="auto"/>
              <w:rPr>
                <w:rFonts w:ascii="Arial" w:hAnsi="Arial" w:cs="Arial"/>
                <w:b/>
                <w:bCs/>
                <w:sz w:val="24"/>
                <w:lang w:val="en-AU"/>
              </w:rPr>
            </w:pPr>
            <w:r>
              <w:rPr>
                <w:rFonts w:ascii="Arial" w:hAnsi="Arial" w:cs="Arial"/>
                <w:b/>
                <w:bCs/>
                <w:sz w:val="24"/>
                <w:lang w:val="en-AU"/>
              </w:rPr>
              <w:t>4</w:t>
            </w: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2D1A333">
            <w:pPr>
              <w:spacing w:after="160" w:line="278" w:lineRule="auto"/>
              <w:rPr>
                <w:rFonts w:ascii="Arial" w:hAnsi="Arial" w:cs="Arial"/>
                <w:b/>
                <w:bCs/>
                <w:sz w:val="24"/>
                <w:lang w:val="en-AU"/>
              </w:rPr>
            </w:pPr>
            <w:r>
              <w:rPr>
                <w:rFonts w:ascii="Arial" w:hAnsi="Arial" w:cs="Arial"/>
                <w:b/>
                <w:bCs/>
                <w:sz w:val="24"/>
                <w:lang w:val="en-AU"/>
              </w:rPr>
              <w:t>5</w:t>
            </w:r>
          </w:p>
        </w:tc>
      </w:tr>
      <w:tr w14:paraId="7F70150A">
        <w:tblPrEx>
          <w:tblCellMar>
            <w:top w:w="15" w:type="dxa"/>
            <w:left w:w="15" w:type="dxa"/>
            <w:bottom w:w="15" w:type="dxa"/>
            <w:right w:w="15" w:type="dxa"/>
          </w:tblCellMar>
        </w:tblPrEx>
        <w:tc>
          <w:tcPr>
            <w:tcW w:w="43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5A3A3A5">
            <w:pPr>
              <w:spacing w:after="160" w:line="278" w:lineRule="auto"/>
              <w:jc w:val="left"/>
              <w:rPr>
                <w:rFonts w:ascii="Arial" w:hAnsi="Arial" w:cs="Arial"/>
                <w:sz w:val="24"/>
                <w:lang w:val="en-AU"/>
              </w:rPr>
            </w:pPr>
            <w:r>
              <w:rPr>
                <w:rFonts w:ascii="Arial" w:hAnsi="Arial" w:cs="Arial"/>
                <w:sz w:val="24"/>
                <w:lang w:val="en-AU"/>
              </w:rPr>
              <w:t>I feel confident in my ability to evaluate marketing in we-media effectively.</w:t>
            </w: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1C9E54E">
            <w:pPr>
              <w:spacing w:after="160" w:line="278" w:lineRule="auto"/>
              <w:rPr>
                <w:rFonts w:ascii="Arial" w:hAnsi="Arial" w:cs="Arial"/>
                <w:b/>
                <w:bCs/>
                <w:sz w:val="24"/>
                <w:lang w:val="en-AU"/>
              </w:rPr>
            </w:pP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96EBE8C">
            <w:pPr>
              <w:spacing w:after="160" w:line="278" w:lineRule="auto"/>
              <w:rPr>
                <w:rFonts w:ascii="Arial" w:hAnsi="Arial" w:cs="Arial"/>
                <w:b/>
                <w:bCs/>
                <w:sz w:val="24"/>
                <w:lang w:val="en-AU"/>
              </w:rPr>
            </w:pP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3890D933">
            <w:pPr>
              <w:spacing w:after="160" w:line="278" w:lineRule="auto"/>
              <w:rPr>
                <w:rFonts w:ascii="Arial" w:hAnsi="Arial" w:cs="Arial"/>
                <w:b/>
                <w:bCs/>
                <w:sz w:val="24"/>
                <w:lang w:val="en-AU"/>
              </w:rPr>
            </w:pP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7E9594A">
            <w:pPr>
              <w:spacing w:after="160" w:line="278" w:lineRule="auto"/>
              <w:rPr>
                <w:rFonts w:ascii="Arial" w:hAnsi="Arial" w:cs="Arial"/>
                <w:b/>
                <w:bCs/>
                <w:sz w:val="24"/>
                <w:lang w:val="en-AU"/>
              </w:rPr>
            </w:pP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3E13249B">
            <w:pPr>
              <w:spacing w:after="160" w:line="278" w:lineRule="auto"/>
              <w:rPr>
                <w:rFonts w:ascii="Arial" w:hAnsi="Arial" w:cs="Arial"/>
                <w:b/>
                <w:bCs/>
                <w:sz w:val="24"/>
                <w:lang w:val="en-AU"/>
              </w:rPr>
            </w:pPr>
          </w:p>
        </w:tc>
      </w:tr>
      <w:tr w14:paraId="1750360A">
        <w:tblPrEx>
          <w:tblCellMar>
            <w:top w:w="15" w:type="dxa"/>
            <w:left w:w="15" w:type="dxa"/>
            <w:bottom w:w="15" w:type="dxa"/>
            <w:right w:w="15" w:type="dxa"/>
          </w:tblCellMar>
        </w:tblPrEx>
        <w:tc>
          <w:tcPr>
            <w:tcW w:w="43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9E40C75">
            <w:pPr>
              <w:spacing w:after="160" w:line="278" w:lineRule="auto"/>
              <w:jc w:val="left"/>
              <w:rPr>
                <w:rFonts w:ascii="Arial" w:hAnsi="Arial" w:cs="Arial"/>
                <w:sz w:val="24"/>
                <w:lang w:val="en-AU"/>
              </w:rPr>
            </w:pPr>
            <w:r>
              <w:rPr>
                <w:rFonts w:ascii="Arial" w:hAnsi="Arial" w:cs="Arial"/>
                <w:sz w:val="24"/>
                <w:lang w:val="en-AU"/>
              </w:rPr>
              <w:t>I believe I have the skills to identify genuine products through we-media content.</w:t>
            </w: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CBEA6AB">
            <w:pPr>
              <w:spacing w:after="160" w:line="278" w:lineRule="auto"/>
              <w:rPr>
                <w:rFonts w:ascii="Arial" w:hAnsi="Arial" w:cs="Arial"/>
                <w:b/>
                <w:bCs/>
                <w:sz w:val="24"/>
                <w:lang w:val="en-AU"/>
              </w:rPr>
            </w:pP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90CB083">
            <w:pPr>
              <w:spacing w:after="160" w:line="278" w:lineRule="auto"/>
              <w:rPr>
                <w:rFonts w:ascii="Arial" w:hAnsi="Arial" w:cs="Arial"/>
                <w:b/>
                <w:bCs/>
                <w:sz w:val="24"/>
                <w:lang w:val="en-AU"/>
              </w:rPr>
            </w:pP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6DC4285">
            <w:pPr>
              <w:spacing w:after="160" w:line="278" w:lineRule="auto"/>
              <w:rPr>
                <w:rFonts w:ascii="Arial" w:hAnsi="Arial" w:cs="Arial"/>
                <w:b/>
                <w:bCs/>
                <w:sz w:val="24"/>
                <w:lang w:val="en-AU"/>
              </w:rPr>
            </w:pP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AF0B340">
            <w:pPr>
              <w:spacing w:after="160" w:line="278" w:lineRule="auto"/>
              <w:rPr>
                <w:rFonts w:ascii="Arial" w:hAnsi="Arial" w:cs="Arial"/>
                <w:b/>
                <w:bCs/>
                <w:sz w:val="24"/>
                <w:lang w:val="en-AU"/>
              </w:rPr>
            </w:pP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F1943F0">
            <w:pPr>
              <w:spacing w:after="160" w:line="278" w:lineRule="auto"/>
              <w:rPr>
                <w:rFonts w:ascii="Arial" w:hAnsi="Arial" w:cs="Arial"/>
                <w:b/>
                <w:bCs/>
                <w:sz w:val="24"/>
                <w:lang w:val="en-AU"/>
              </w:rPr>
            </w:pPr>
          </w:p>
        </w:tc>
      </w:tr>
    </w:tbl>
    <w:p w14:paraId="72F13BA6">
      <w:pPr>
        <w:spacing w:after="160" w:line="278" w:lineRule="auto"/>
        <w:rPr>
          <w:rFonts w:ascii="Arial" w:hAnsi="Arial" w:cs="Arial"/>
          <w:sz w:val="24"/>
          <w:lang w:val="en-AU"/>
        </w:rPr>
      </w:pPr>
    </w:p>
    <w:p w14:paraId="7FE250C5">
      <w:pPr>
        <w:pStyle w:val="16"/>
        <w:numPr>
          <w:ilvl w:val="0"/>
          <w:numId w:val="5"/>
        </w:numPr>
        <w:spacing w:after="160" w:line="278" w:lineRule="auto"/>
        <w:rPr>
          <w:rFonts w:ascii="Arial" w:hAnsi="Arial" w:cs="Arial"/>
          <w:b/>
          <w:bCs/>
          <w:sz w:val="24"/>
          <w:lang w:val="en-AU"/>
        </w:rPr>
      </w:pPr>
      <w:r>
        <w:rPr>
          <w:rFonts w:ascii="Arial" w:hAnsi="Arial" w:cs="Arial"/>
          <w:b/>
          <w:bCs/>
          <w:sz w:val="24"/>
          <w:lang w:val="en-AU"/>
        </w:rPr>
        <w:t>Have you ever purchased something based on a recommendation from we-media?</w:t>
      </w:r>
    </w:p>
    <w:p w14:paraId="28419EC3">
      <w:pPr>
        <w:numPr>
          <w:ilvl w:val="1"/>
          <w:numId w:val="5"/>
        </w:numPr>
        <w:tabs>
          <w:tab w:val="left" w:pos="1440"/>
          <w:tab w:val="clear" w:pos="1080"/>
        </w:tabs>
        <w:spacing w:line="278" w:lineRule="auto"/>
        <w:rPr>
          <w:rFonts w:ascii="Arial" w:hAnsi="Arial" w:cs="Arial"/>
          <w:sz w:val="24"/>
          <w:lang w:val="en-AU"/>
        </w:rPr>
      </w:pPr>
      <w:r>
        <w:rPr>
          <w:rFonts w:ascii="Arial" w:hAnsi="Arial" w:cs="Arial"/>
          <w:b/>
          <w:bCs/>
          <w:sz w:val="24"/>
          <w:lang w:val="en-AU"/>
        </w:rPr>
        <w:t> </w:t>
      </w:r>
      <w:r>
        <w:rPr>
          <w:rFonts w:ascii="Arial" w:hAnsi="Arial" w:cs="Arial"/>
          <w:sz w:val="24"/>
          <w:lang w:val="en-AU"/>
        </w:rPr>
        <w:t>Yes</w:t>
      </w:r>
    </w:p>
    <w:p w14:paraId="787468CA">
      <w:pPr>
        <w:numPr>
          <w:ilvl w:val="1"/>
          <w:numId w:val="5"/>
        </w:numPr>
        <w:tabs>
          <w:tab w:val="left" w:pos="1440"/>
          <w:tab w:val="clear" w:pos="1080"/>
        </w:tabs>
        <w:spacing w:line="278" w:lineRule="auto"/>
        <w:rPr>
          <w:rFonts w:ascii="Arial" w:hAnsi="Arial" w:cs="Arial"/>
          <w:sz w:val="24"/>
          <w:lang w:val="en-AU"/>
        </w:rPr>
      </w:pPr>
      <w:r>
        <w:rPr>
          <w:rFonts w:ascii="Arial" w:hAnsi="Arial" w:cs="Arial"/>
          <w:sz w:val="24"/>
          <w:lang w:val="en-AU"/>
        </w:rPr>
        <w:t> No (If no, please skip the next question.)</w:t>
      </w:r>
    </w:p>
    <w:p w14:paraId="58A9D7C0">
      <w:pPr>
        <w:spacing w:line="278" w:lineRule="auto"/>
        <w:ind w:left="1080"/>
        <w:rPr>
          <w:rFonts w:ascii="Arial" w:hAnsi="Arial" w:cs="Arial"/>
          <w:sz w:val="24"/>
          <w:lang w:val="en-AU"/>
        </w:rPr>
      </w:pPr>
    </w:p>
    <w:p w14:paraId="24E5184D">
      <w:pPr>
        <w:numPr>
          <w:ilvl w:val="0"/>
          <w:numId w:val="5"/>
        </w:numPr>
        <w:tabs>
          <w:tab w:val="left" w:pos="720"/>
          <w:tab w:val="clear" w:pos="360"/>
        </w:tabs>
        <w:spacing w:after="160" w:line="278" w:lineRule="auto"/>
        <w:rPr>
          <w:rFonts w:ascii="Arial" w:hAnsi="Arial" w:cs="Arial"/>
          <w:b/>
          <w:bCs/>
          <w:sz w:val="24"/>
          <w:lang w:val="en-AU"/>
        </w:rPr>
      </w:pPr>
      <w:r>
        <w:rPr>
          <w:rFonts w:ascii="Arial" w:hAnsi="Arial" w:cs="Arial"/>
          <w:b/>
          <w:bCs/>
          <w:sz w:val="24"/>
          <w:lang w:val="en-AU"/>
        </w:rPr>
        <w:t>If yes, what type of content influenced your purchase? (Select all that apply)</w:t>
      </w:r>
    </w:p>
    <w:p w14:paraId="03E212D3">
      <w:pPr>
        <w:numPr>
          <w:ilvl w:val="1"/>
          <w:numId w:val="5"/>
        </w:numPr>
        <w:tabs>
          <w:tab w:val="left" w:pos="1440"/>
          <w:tab w:val="clear" w:pos="1080"/>
        </w:tabs>
        <w:spacing w:line="278" w:lineRule="auto"/>
        <w:rPr>
          <w:rFonts w:ascii="Arial" w:hAnsi="Arial" w:cs="Arial"/>
          <w:sz w:val="24"/>
          <w:lang w:val="en-AU"/>
        </w:rPr>
      </w:pPr>
      <w:r>
        <w:rPr>
          <w:rFonts w:ascii="Arial" w:hAnsi="Arial" w:cs="Arial"/>
          <w:b/>
          <w:bCs/>
          <w:sz w:val="24"/>
          <w:lang w:val="en-AU"/>
        </w:rPr>
        <w:t> </w:t>
      </w:r>
      <w:r>
        <w:rPr>
          <w:rFonts w:ascii="Arial" w:hAnsi="Arial" w:cs="Arial"/>
          <w:sz w:val="24"/>
          <w:lang w:val="en-AU"/>
        </w:rPr>
        <w:t>We-media Advertisements</w:t>
      </w:r>
    </w:p>
    <w:p w14:paraId="12F8DBC2">
      <w:pPr>
        <w:numPr>
          <w:ilvl w:val="1"/>
          <w:numId w:val="5"/>
        </w:numPr>
        <w:tabs>
          <w:tab w:val="left" w:pos="1440"/>
          <w:tab w:val="clear" w:pos="1080"/>
        </w:tabs>
        <w:spacing w:line="278" w:lineRule="auto"/>
        <w:rPr>
          <w:rFonts w:ascii="Arial" w:hAnsi="Arial" w:cs="Arial"/>
          <w:sz w:val="24"/>
          <w:lang w:val="en-AU"/>
        </w:rPr>
      </w:pPr>
      <w:r>
        <w:rPr>
          <w:rFonts w:ascii="Arial" w:hAnsi="Arial" w:cs="Arial"/>
          <w:sz w:val="24"/>
          <w:lang w:val="en-AU"/>
        </w:rPr>
        <w:t> Content Creator Promotions</w:t>
      </w:r>
    </w:p>
    <w:p w14:paraId="7013504E">
      <w:pPr>
        <w:numPr>
          <w:ilvl w:val="1"/>
          <w:numId w:val="5"/>
        </w:numPr>
        <w:tabs>
          <w:tab w:val="left" w:pos="1440"/>
          <w:tab w:val="clear" w:pos="1080"/>
        </w:tabs>
        <w:spacing w:line="278" w:lineRule="auto"/>
        <w:rPr>
          <w:rFonts w:ascii="Arial" w:hAnsi="Arial" w:cs="Arial"/>
          <w:sz w:val="24"/>
          <w:lang w:val="en-AU"/>
        </w:rPr>
      </w:pPr>
      <w:r>
        <w:rPr>
          <w:rFonts w:ascii="Arial" w:hAnsi="Arial" w:cs="Arial"/>
          <w:sz w:val="24"/>
          <w:lang w:val="en-AU"/>
        </w:rPr>
        <w:t> Reviews and Testimonials</w:t>
      </w:r>
    </w:p>
    <w:p w14:paraId="2FFCAE55">
      <w:pPr>
        <w:numPr>
          <w:ilvl w:val="1"/>
          <w:numId w:val="5"/>
        </w:numPr>
        <w:tabs>
          <w:tab w:val="left" w:pos="1440"/>
          <w:tab w:val="clear" w:pos="1080"/>
        </w:tabs>
        <w:spacing w:line="278" w:lineRule="auto"/>
        <w:rPr>
          <w:rFonts w:ascii="Arial" w:hAnsi="Arial" w:cs="Arial"/>
          <w:sz w:val="24"/>
          <w:lang w:val="en-AU"/>
        </w:rPr>
      </w:pPr>
      <w:r>
        <w:rPr>
          <w:rFonts w:ascii="Arial" w:hAnsi="Arial" w:cs="Arial"/>
          <w:sz w:val="24"/>
          <w:lang w:val="en-AU"/>
        </w:rPr>
        <w:t> Interactive Content (e.g., live streams, polls)</w:t>
      </w:r>
    </w:p>
    <w:p w14:paraId="0BB8BF3C">
      <w:pPr>
        <w:numPr>
          <w:ilvl w:val="1"/>
          <w:numId w:val="5"/>
        </w:numPr>
        <w:spacing w:line="278" w:lineRule="auto"/>
        <w:rPr>
          <w:rFonts w:ascii="Arial" w:hAnsi="Arial" w:cs="Arial"/>
          <w:sz w:val="24"/>
          <w:lang w:val="en-AU"/>
        </w:rPr>
      </w:pPr>
      <w:r>
        <w:rPr>
          <w:rFonts w:ascii="Arial" w:hAnsi="Arial" w:cs="Arial"/>
          <w:sz w:val="24"/>
          <w:lang w:val="en-AU"/>
        </w:rPr>
        <w:t> Other (please specify): ________________</w:t>
      </w:r>
    </w:p>
    <w:p w14:paraId="603E2162">
      <w:pPr>
        <w:spacing w:line="278" w:lineRule="auto"/>
        <w:ind w:left="1440"/>
        <w:rPr>
          <w:rFonts w:ascii="Arial" w:hAnsi="Arial" w:cs="Arial"/>
          <w:sz w:val="24"/>
          <w:lang w:val="en-AU"/>
        </w:rPr>
      </w:pPr>
    </w:p>
    <w:p w14:paraId="498D17CB">
      <w:pPr>
        <w:numPr>
          <w:ilvl w:val="0"/>
          <w:numId w:val="5"/>
        </w:numPr>
        <w:tabs>
          <w:tab w:val="left" w:pos="720"/>
          <w:tab w:val="clear" w:pos="360"/>
        </w:tabs>
        <w:spacing w:after="160" w:line="278" w:lineRule="auto"/>
        <w:rPr>
          <w:rFonts w:ascii="Arial" w:hAnsi="Arial" w:cs="Arial"/>
          <w:b/>
          <w:bCs/>
          <w:sz w:val="24"/>
          <w:lang w:val="en-AU"/>
        </w:rPr>
      </w:pPr>
      <w:r>
        <w:rPr>
          <w:rFonts w:ascii="Arial" w:hAnsi="Arial" w:cs="Arial"/>
          <w:b/>
          <w:bCs/>
          <w:sz w:val="24"/>
          <w:lang w:val="en-AU"/>
        </w:rPr>
        <w:t>If a brand engages with you directly through we-media, how likely are you to make a purchase?</w:t>
      </w:r>
    </w:p>
    <w:p w14:paraId="44D6AD06">
      <w:pPr>
        <w:numPr>
          <w:ilvl w:val="1"/>
          <w:numId w:val="5"/>
        </w:numPr>
        <w:tabs>
          <w:tab w:val="left" w:pos="1440"/>
          <w:tab w:val="clear" w:pos="1080"/>
        </w:tabs>
        <w:spacing w:line="278" w:lineRule="auto"/>
        <w:rPr>
          <w:rFonts w:ascii="Arial" w:hAnsi="Arial" w:cs="Arial"/>
          <w:sz w:val="24"/>
          <w:lang w:val="en-AU"/>
        </w:rPr>
      </w:pPr>
      <w:r>
        <w:rPr>
          <w:rFonts w:ascii="Arial" w:hAnsi="Arial" w:cs="Arial"/>
          <w:sz w:val="24"/>
          <w:lang w:val="en-AU"/>
        </w:rPr>
        <w:t> Very Likely</w:t>
      </w:r>
    </w:p>
    <w:p w14:paraId="7AB896B1">
      <w:pPr>
        <w:numPr>
          <w:ilvl w:val="1"/>
          <w:numId w:val="5"/>
        </w:numPr>
        <w:tabs>
          <w:tab w:val="left" w:pos="1440"/>
          <w:tab w:val="clear" w:pos="1080"/>
        </w:tabs>
        <w:spacing w:line="278" w:lineRule="auto"/>
        <w:rPr>
          <w:rFonts w:ascii="Arial" w:hAnsi="Arial" w:cs="Arial"/>
          <w:sz w:val="24"/>
          <w:lang w:val="en-AU"/>
        </w:rPr>
      </w:pPr>
      <w:r>
        <w:rPr>
          <w:rFonts w:ascii="Arial" w:hAnsi="Arial" w:cs="Arial"/>
          <w:sz w:val="24"/>
          <w:lang w:val="en-AU"/>
        </w:rPr>
        <w:t> Likely</w:t>
      </w:r>
    </w:p>
    <w:p w14:paraId="167A0A80">
      <w:pPr>
        <w:numPr>
          <w:ilvl w:val="1"/>
          <w:numId w:val="5"/>
        </w:numPr>
        <w:tabs>
          <w:tab w:val="left" w:pos="1440"/>
          <w:tab w:val="clear" w:pos="1080"/>
        </w:tabs>
        <w:spacing w:line="278" w:lineRule="auto"/>
        <w:rPr>
          <w:rFonts w:ascii="Arial" w:hAnsi="Arial" w:cs="Arial"/>
          <w:sz w:val="24"/>
          <w:lang w:val="en-AU"/>
        </w:rPr>
      </w:pPr>
      <w:r>
        <w:rPr>
          <w:rFonts w:ascii="Arial" w:hAnsi="Arial" w:cs="Arial"/>
          <w:sz w:val="24"/>
          <w:lang w:val="en-AU"/>
        </w:rPr>
        <w:t> Neutral</w:t>
      </w:r>
    </w:p>
    <w:p w14:paraId="62F19043">
      <w:pPr>
        <w:numPr>
          <w:ilvl w:val="1"/>
          <w:numId w:val="5"/>
        </w:numPr>
        <w:tabs>
          <w:tab w:val="left" w:pos="1440"/>
          <w:tab w:val="clear" w:pos="1080"/>
        </w:tabs>
        <w:spacing w:line="278" w:lineRule="auto"/>
        <w:rPr>
          <w:rFonts w:ascii="Arial" w:hAnsi="Arial" w:cs="Arial"/>
          <w:sz w:val="24"/>
          <w:lang w:val="en-AU"/>
        </w:rPr>
      </w:pPr>
      <w:r>
        <w:rPr>
          <w:rFonts w:ascii="Arial" w:hAnsi="Arial" w:cs="Arial"/>
          <w:sz w:val="24"/>
          <w:lang w:val="en-AU"/>
        </w:rPr>
        <w:t> Unlikely</w:t>
      </w:r>
    </w:p>
    <w:p w14:paraId="3BFA36ED">
      <w:pPr>
        <w:numPr>
          <w:ilvl w:val="1"/>
          <w:numId w:val="5"/>
        </w:numPr>
        <w:tabs>
          <w:tab w:val="left" w:pos="1440"/>
          <w:tab w:val="clear" w:pos="1080"/>
        </w:tabs>
        <w:spacing w:line="278" w:lineRule="auto"/>
        <w:rPr>
          <w:rFonts w:ascii="Arial" w:hAnsi="Arial" w:cs="Arial"/>
          <w:sz w:val="24"/>
          <w:lang w:val="en-AU"/>
        </w:rPr>
      </w:pPr>
      <w:r>
        <w:rPr>
          <w:rFonts w:ascii="Arial" w:hAnsi="Arial" w:cs="Arial"/>
          <w:sz w:val="24"/>
          <w:lang w:val="en-AU"/>
        </w:rPr>
        <w:t> Very Unlikely</w:t>
      </w:r>
    </w:p>
    <w:p w14:paraId="65492119">
      <w:pPr>
        <w:spacing w:line="278" w:lineRule="auto"/>
        <w:ind w:left="1080"/>
        <w:rPr>
          <w:rFonts w:ascii="Arial" w:hAnsi="Arial" w:cs="Arial"/>
          <w:b/>
          <w:bCs/>
          <w:sz w:val="24"/>
          <w:lang w:val="en-AU"/>
        </w:rPr>
      </w:pPr>
    </w:p>
    <w:p w14:paraId="1F41C7C6">
      <w:pPr>
        <w:pStyle w:val="16"/>
        <w:numPr>
          <w:ilvl w:val="0"/>
          <w:numId w:val="5"/>
        </w:numPr>
        <w:spacing w:after="160" w:line="278" w:lineRule="auto"/>
        <w:rPr>
          <w:rFonts w:ascii="Arial" w:hAnsi="Arial" w:cs="Arial"/>
          <w:b/>
          <w:bCs/>
          <w:sz w:val="24"/>
          <w:lang w:val="en-AU"/>
        </w:rPr>
      </w:pPr>
      <w:r>
        <w:rPr>
          <w:rFonts w:ascii="Arial" w:hAnsi="Arial" w:cs="Arial"/>
          <w:b/>
          <w:bCs/>
          <w:sz w:val="24"/>
          <w:lang w:val="en-AU"/>
        </w:rPr>
        <w:t>What aspects of we-media marketing do you find most appealing? (Select all that apply)</w:t>
      </w:r>
    </w:p>
    <w:p w14:paraId="3999AC5B">
      <w:pPr>
        <w:numPr>
          <w:ilvl w:val="1"/>
          <w:numId w:val="5"/>
        </w:numPr>
        <w:tabs>
          <w:tab w:val="left" w:pos="1440"/>
          <w:tab w:val="clear" w:pos="1080"/>
        </w:tabs>
        <w:spacing w:line="278" w:lineRule="auto"/>
        <w:rPr>
          <w:rFonts w:ascii="Arial" w:hAnsi="Arial" w:cs="Arial"/>
          <w:sz w:val="24"/>
          <w:lang w:val="en-AU"/>
        </w:rPr>
      </w:pPr>
      <w:r>
        <w:rPr>
          <w:rFonts w:ascii="Arial" w:hAnsi="Arial" w:cs="Arial"/>
          <w:sz w:val="24"/>
          <w:lang w:val="en-AU"/>
        </w:rPr>
        <w:t> Interactivity (e.g., polls, Q&amp;A sessions)</w:t>
      </w:r>
    </w:p>
    <w:p w14:paraId="5775E617">
      <w:pPr>
        <w:numPr>
          <w:ilvl w:val="1"/>
          <w:numId w:val="5"/>
        </w:numPr>
        <w:tabs>
          <w:tab w:val="left" w:pos="1440"/>
          <w:tab w:val="clear" w:pos="1080"/>
        </w:tabs>
        <w:spacing w:line="278" w:lineRule="auto"/>
        <w:rPr>
          <w:rFonts w:ascii="Arial" w:hAnsi="Arial" w:cs="Arial"/>
          <w:sz w:val="24"/>
          <w:lang w:val="en-AU"/>
        </w:rPr>
      </w:pPr>
      <w:r>
        <w:rPr>
          <w:rFonts w:ascii="Arial" w:hAnsi="Arial" w:cs="Arial"/>
          <w:sz w:val="24"/>
          <w:lang w:val="en-AU"/>
        </w:rPr>
        <w:t> Visual Content (e.g., images and videos)</w:t>
      </w:r>
    </w:p>
    <w:p w14:paraId="6108E1B0">
      <w:pPr>
        <w:numPr>
          <w:ilvl w:val="1"/>
          <w:numId w:val="5"/>
        </w:numPr>
        <w:tabs>
          <w:tab w:val="left" w:pos="1440"/>
          <w:tab w:val="clear" w:pos="1080"/>
        </w:tabs>
        <w:spacing w:line="278" w:lineRule="auto"/>
        <w:rPr>
          <w:rFonts w:ascii="Arial" w:hAnsi="Arial" w:cs="Arial"/>
          <w:sz w:val="24"/>
          <w:lang w:val="en-AU"/>
        </w:rPr>
      </w:pPr>
      <w:r>
        <w:rPr>
          <w:rFonts w:ascii="Arial" w:hAnsi="Arial" w:cs="Arial"/>
          <w:sz w:val="24"/>
          <w:lang w:val="en-AU"/>
        </w:rPr>
        <w:t> Personal Stories or Testimonials</w:t>
      </w:r>
    </w:p>
    <w:p w14:paraId="2CC6F4E8">
      <w:pPr>
        <w:numPr>
          <w:ilvl w:val="1"/>
          <w:numId w:val="5"/>
        </w:numPr>
        <w:tabs>
          <w:tab w:val="left" w:pos="1440"/>
          <w:tab w:val="clear" w:pos="1080"/>
        </w:tabs>
        <w:spacing w:line="278" w:lineRule="auto"/>
        <w:rPr>
          <w:rFonts w:ascii="Arial" w:hAnsi="Arial" w:cs="Arial"/>
          <w:sz w:val="24"/>
          <w:lang w:val="en-AU"/>
        </w:rPr>
      </w:pPr>
      <w:r>
        <w:rPr>
          <w:rFonts w:ascii="Arial" w:hAnsi="Arial" w:cs="Arial"/>
          <w:sz w:val="24"/>
          <w:lang w:val="en-AU"/>
        </w:rPr>
        <w:t> Practical Information and Tips</w:t>
      </w:r>
    </w:p>
    <w:p w14:paraId="67AE2532">
      <w:pPr>
        <w:numPr>
          <w:ilvl w:val="1"/>
          <w:numId w:val="5"/>
        </w:numPr>
        <w:spacing w:line="278" w:lineRule="auto"/>
        <w:rPr>
          <w:rFonts w:ascii="Arial" w:hAnsi="Arial" w:cs="Arial"/>
          <w:sz w:val="24"/>
          <w:lang w:val="en-AU"/>
        </w:rPr>
      </w:pPr>
      <w:r>
        <w:rPr>
          <w:rFonts w:ascii="Arial" w:hAnsi="Arial" w:cs="Arial"/>
          <w:sz w:val="24"/>
          <w:lang w:val="en-AU"/>
        </w:rPr>
        <w:t> Emotional Connection</w:t>
      </w:r>
    </w:p>
    <w:p w14:paraId="59149321">
      <w:pPr>
        <w:numPr>
          <w:ilvl w:val="1"/>
          <w:numId w:val="5"/>
        </w:numPr>
        <w:spacing w:line="278" w:lineRule="auto"/>
        <w:rPr>
          <w:rFonts w:ascii="Arial" w:hAnsi="Arial" w:cs="Arial"/>
          <w:sz w:val="24"/>
          <w:lang w:val="en-AU"/>
        </w:rPr>
      </w:pPr>
      <w:r>
        <w:rPr>
          <w:rFonts w:ascii="Arial" w:hAnsi="Arial" w:cs="Arial"/>
          <w:sz w:val="24"/>
          <w:lang w:val="en-AU"/>
        </w:rPr>
        <w:t>Other (Please specify)</w:t>
      </w:r>
    </w:p>
    <w:p w14:paraId="40D80297">
      <w:pPr>
        <w:spacing w:line="278" w:lineRule="auto"/>
        <w:rPr>
          <w:rFonts w:ascii="Arial" w:hAnsi="Arial" w:cs="Arial"/>
          <w:b/>
          <w:bCs/>
          <w:sz w:val="24"/>
          <w:lang w:val="en-AU"/>
        </w:rPr>
      </w:pPr>
      <w:r>
        <w:rPr>
          <w:rFonts w:hint="eastAsia" w:ascii="Arial" w:hAnsi="Arial" w:cs="Arial"/>
          <w:b/>
          <w:bCs/>
          <w:sz w:val="24"/>
          <w:lang w:val="en-US" w:eastAsia="zh-CN"/>
        </w:rPr>
        <w:t>16.</w:t>
      </w:r>
      <w:r>
        <w:rPr>
          <w:rFonts w:ascii="Arial" w:hAnsi="Arial" w:cs="Arial"/>
          <w:b/>
          <w:bCs/>
          <w:sz w:val="24"/>
          <w:lang w:val="en-AU"/>
        </w:rPr>
        <w:t>How much do you agree or disagree with the following statements about your satisfaction with brands on we-media?</w:t>
      </w:r>
    </w:p>
    <w:tbl>
      <w:tblPr>
        <w:tblStyle w:val="11"/>
        <w:tblpPr w:leftFromText="180" w:rightFromText="180" w:vertAnchor="text" w:horzAnchor="margin" w:tblpXSpec="center" w:tblpY="286"/>
        <w:tblW w:w="10740" w:type="dxa"/>
        <w:tblInd w:w="0" w:type="dxa"/>
        <w:tblLayout w:type="fixed"/>
        <w:tblCellMar>
          <w:top w:w="0" w:type="dxa"/>
          <w:left w:w="108" w:type="dxa"/>
          <w:bottom w:w="0" w:type="dxa"/>
          <w:right w:w="108" w:type="dxa"/>
        </w:tblCellMar>
      </w:tblPr>
      <w:tblGrid>
        <w:gridCol w:w="3541"/>
        <w:gridCol w:w="1560"/>
        <w:gridCol w:w="1559"/>
        <w:gridCol w:w="1417"/>
        <w:gridCol w:w="1209"/>
        <w:gridCol w:w="1454"/>
      </w:tblGrid>
      <w:tr w14:paraId="4463A0CE">
        <w:tblPrEx>
          <w:tblCellMar>
            <w:top w:w="0" w:type="dxa"/>
            <w:left w:w="108" w:type="dxa"/>
            <w:bottom w:w="0" w:type="dxa"/>
            <w:right w:w="108" w:type="dxa"/>
          </w:tblCellMar>
        </w:tblPrEx>
        <w:trPr>
          <w:tblHeader/>
        </w:trPr>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39E81F0A">
            <w:pPr>
              <w:spacing w:after="160" w:line="278" w:lineRule="auto"/>
              <w:jc w:val="left"/>
              <w:rPr>
                <w:rFonts w:ascii="Arial" w:hAnsi="Arial" w:cs="Arial"/>
                <w:sz w:val="24"/>
                <w:lang w:val="en-AU"/>
              </w:rPr>
            </w:pP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8FBA7B7">
            <w:pPr>
              <w:spacing w:after="160" w:line="278" w:lineRule="auto"/>
              <w:jc w:val="left"/>
              <w:rPr>
                <w:rFonts w:ascii="Arial" w:hAnsi="Arial" w:cs="Arial"/>
                <w:sz w:val="24"/>
                <w:lang w:val="en-AU"/>
              </w:rPr>
            </w:pPr>
            <w:r>
              <w:rPr>
                <w:rFonts w:ascii="Arial" w:hAnsi="Arial" w:cs="Arial"/>
                <w:sz w:val="24"/>
                <w:lang w:val="en-AU"/>
              </w:rPr>
              <w:t>Strongly Disagree</w:t>
            </w: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95DCC3C">
            <w:pPr>
              <w:spacing w:after="160" w:line="278" w:lineRule="auto"/>
              <w:jc w:val="left"/>
              <w:rPr>
                <w:rFonts w:ascii="Arial" w:hAnsi="Arial" w:cs="Arial"/>
                <w:sz w:val="24"/>
                <w:lang w:val="en-AU"/>
              </w:rPr>
            </w:pPr>
            <w:r>
              <w:rPr>
                <w:rFonts w:ascii="Arial" w:hAnsi="Arial" w:cs="Arial"/>
                <w:sz w:val="24"/>
                <w:lang w:val="en-AU"/>
              </w:rPr>
              <w:t>Disagree</w:t>
            </w: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E70C87A">
            <w:pPr>
              <w:spacing w:after="160" w:line="278" w:lineRule="auto"/>
              <w:jc w:val="left"/>
              <w:rPr>
                <w:rFonts w:ascii="Arial" w:hAnsi="Arial" w:cs="Arial"/>
                <w:sz w:val="24"/>
                <w:lang w:val="en-AU"/>
              </w:rPr>
            </w:pPr>
            <w:r>
              <w:rPr>
                <w:rFonts w:ascii="Arial" w:hAnsi="Arial" w:cs="Arial"/>
                <w:sz w:val="24"/>
                <w:lang w:val="en-AU"/>
              </w:rPr>
              <w:t>Neutral</w:t>
            </w: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77C7D060">
            <w:pPr>
              <w:spacing w:after="160" w:line="278" w:lineRule="auto"/>
              <w:jc w:val="left"/>
              <w:rPr>
                <w:rFonts w:ascii="Arial" w:hAnsi="Arial" w:cs="Arial"/>
                <w:sz w:val="24"/>
                <w:lang w:val="en-AU"/>
              </w:rPr>
            </w:pPr>
            <w:r>
              <w:rPr>
                <w:rFonts w:ascii="Arial" w:hAnsi="Arial" w:cs="Arial"/>
                <w:sz w:val="24"/>
                <w:lang w:val="en-AU"/>
              </w:rPr>
              <w:t>Agree</w:t>
            </w: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791EDFB">
            <w:pPr>
              <w:spacing w:after="160" w:line="278" w:lineRule="auto"/>
              <w:jc w:val="left"/>
              <w:rPr>
                <w:rFonts w:ascii="Arial" w:hAnsi="Arial" w:cs="Arial"/>
                <w:sz w:val="24"/>
                <w:lang w:val="en-AU"/>
              </w:rPr>
            </w:pPr>
            <w:r>
              <w:rPr>
                <w:rFonts w:ascii="Arial" w:hAnsi="Arial" w:cs="Arial"/>
                <w:sz w:val="24"/>
                <w:lang w:val="en-AU"/>
              </w:rPr>
              <w:t>Strongly Agree</w:t>
            </w:r>
          </w:p>
        </w:tc>
      </w:tr>
      <w:tr w14:paraId="564426AC">
        <w:tblPrEx>
          <w:tblCellMar>
            <w:top w:w="0" w:type="dxa"/>
            <w:left w:w="108" w:type="dxa"/>
            <w:bottom w:w="0" w:type="dxa"/>
            <w:right w:w="108"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3D1CEAE2">
            <w:pPr>
              <w:spacing w:after="160" w:line="278" w:lineRule="auto"/>
              <w:jc w:val="left"/>
              <w:rPr>
                <w:rFonts w:ascii="Arial" w:hAnsi="Arial" w:cs="Arial"/>
                <w:sz w:val="24"/>
                <w:lang w:val="en-AU"/>
              </w:rPr>
            </w:pPr>
            <w:r>
              <w:rPr>
                <w:rFonts w:ascii="Arial" w:hAnsi="Arial" w:cs="Arial"/>
                <w:sz w:val="24"/>
                <w:lang w:val="en-AU"/>
              </w:rPr>
              <w:t>I trust brands more when they provide timely and helpful responses to my questions or concerns.</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96BB719">
            <w:pPr>
              <w:spacing w:after="160" w:line="278" w:lineRule="auto"/>
              <w:jc w:val="left"/>
              <w:rPr>
                <w:rFonts w:ascii="Arial" w:hAnsi="Arial" w:cs="Arial"/>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45BE923">
            <w:pPr>
              <w:spacing w:after="160" w:line="278" w:lineRule="auto"/>
              <w:jc w:val="left"/>
              <w:rPr>
                <w:rFonts w:ascii="Arial" w:hAnsi="Arial" w:cs="Arial"/>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50BC040">
            <w:pPr>
              <w:spacing w:after="160" w:line="278" w:lineRule="auto"/>
              <w:jc w:val="left"/>
              <w:rPr>
                <w:rFonts w:ascii="Arial" w:hAnsi="Arial" w:cs="Arial"/>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EDB3D9B">
            <w:pPr>
              <w:spacing w:after="160" w:line="278" w:lineRule="auto"/>
              <w:jc w:val="left"/>
              <w:rPr>
                <w:rFonts w:ascii="Arial" w:hAnsi="Arial" w:cs="Arial"/>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BD71B6F">
            <w:pPr>
              <w:spacing w:after="160" w:line="278" w:lineRule="auto"/>
              <w:jc w:val="left"/>
              <w:rPr>
                <w:rFonts w:ascii="Arial" w:hAnsi="Arial" w:cs="Arial"/>
                <w:sz w:val="24"/>
                <w:lang w:val="en-AU"/>
              </w:rPr>
            </w:pPr>
          </w:p>
        </w:tc>
      </w:tr>
      <w:tr w14:paraId="04EA584E">
        <w:tblPrEx>
          <w:tblCellMar>
            <w:top w:w="0" w:type="dxa"/>
            <w:left w:w="108" w:type="dxa"/>
            <w:bottom w:w="0" w:type="dxa"/>
            <w:right w:w="108"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F8C7AEA">
            <w:pPr>
              <w:spacing w:after="160" w:line="278" w:lineRule="auto"/>
              <w:jc w:val="left"/>
              <w:rPr>
                <w:rFonts w:ascii="Arial" w:hAnsi="Arial" w:cs="Arial"/>
                <w:sz w:val="24"/>
                <w:lang w:val="en-AU"/>
              </w:rPr>
            </w:pPr>
            <w:r>
              <w:rPr>
                <w:rFonts w:ascii="Arial" w:hAnsi="Arial" w:cs="Arial"/>
                <w:sz w:val="24"/>
                <w:lang w:val="en-AU"/>
              </w:rPr>
              <w:t>Seeing other customers interact with a brand (through reviews, comments, or shares) makes me feel more confident and satisfied with that brand.</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B54221A">
            <w:pPr>
              <w:spacing w:after="160" w:line="278" w:lineRule="auto"/>
              <w:jc w:val="left"/>
              <w:rPr>
                <w:rFonts w:ascii="Arial" w:hAnsi="Arial" w:cs="Arial"/>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5ACF0AD">
            <w:pPr>
              <w:spacing w:after="160" w:line="278" w:lineRule="auto"/>
              <w:jc w:val="left"/>
              <w:rPr>
                <w:rFonts w:ascii="Arial" w:hAnsi="Arial" w:cs="Arial"/>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699DD49">
            <w:pPr>
              <w:spacing w:after="160" w:line="278" w:lineRule="auto"/>
              <w:jc w:val="left"/>
              <w:rPr>
                <w:rFonts w:ascii="Arial" w:hAnsi="Arial" w:cs="Arial"/>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7CB1B73">
            <w:pPr>
              <w:spacing w:after="160" w:line="278" w:lineRule="auto"/>
              <w:jc w:val="left"/>
              <w:rPr>
                <w:rFonts w:ascii="Arial" w:hAnsi="Arial" w:cs="Arial"/>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75E8F420">
            <w:pPr>
              <w:spacing w:after="160" w:line="278" w:lineRule="auto"/>
              <w:jc w:val="left"/>
              <w:rPr>
                <w:rFonts w:ascii="Arial" w:hAnsi="Arial" w:cs="Arial"/>
                <w:sz w:val="24"/>
                <w:lang w:val="en-AU"/>
              </w:rPr>
            </w:pPr>
          </w:p>
        </w:tc>
      </w:tr>
      <w:tr w14:paraId="61886C18">
        <w:tblPrEx>
          <w:tblCellMar>
            <w:top w:w="0" w:type="dxa"/>
            <w:left w:w="108" w:type="dxa"/>
            <w:bottom w:w="0" w:type="dxa"/>
            <w:right w:w="108"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D4A525F">
            <w:pPr>
              <w:spacing w:after="160" w:line="278" w:lineRule="auto"/>
              <w:jc w:val="left"/>
              <w:rPr>
                <w:rFonts w:ascii="Arial" w:hAnsi="Arial" w:cs="Arial"/>
                <w:sz w:val="24"/>
                <w:lang w:val="en-AU"/>
              </w:rPr>
            </w:pPr>
            <w:r>
              <w:rPr>
                <w:rFonts w:ascii="Arial" w:hAnsi="Arial" w:cs="Arial"/>
                <w:sz w:val="24"/>
                <w:lang w:val="en-AU"/>
              </w:rPr>
              <w:t>Engaging with a brand on we- media (e.g., commenting, liking, or messaging) makes me more likely to stay loyal to that brand.</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746DC88">
            <w:pPr>
              <w:spacing w:after="160" w:line="278" w:lineRule="auto"/>
              <w:jc w:val="left"/>
              <w:rPr>
                <w:rFonts w:ascii="Arial" w:hAnsi="Arial" w:cs="Arial"/>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48714F7">
            <w:pPr>
              <w:spacing w:after="160" w:line="278" w:lineRule="auto"/>
              <w:jc w:val="left"/>
              <w:rPr>
                <w:rFonts w:ascii="Arial" w:hAnsi="Arial" w:cs="Arial"/>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D3C0D1E">
            <w:pPr>
              <w:spacing w:after="160" w:line="278" w:lineRule="auto"/>
              <w:jc w:val="left"/>
              <w:rPr>
                <w:rFonts w:ascii="Arial" w:hAnsi="Arial" w:cs="Arial"/>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3CFF305">
            <w:pPr>
              <w:spacing w:after="160" w:line="278" w:lineRule="auto"/>
              <w:jc w:val="left"/>
              <w:rPr>
                <w:rFonts w:ascii="Arial" w:hAnsi="Arial" w:cs="Arial"/>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7BAAC65A">
            <w:pPr>
              <w:spacing w:after="160" w:line="278" w:lineRule="auto"/>
              <w:jc w:val="left"/>
              <w:rPr>
                <w:rFonts w:ascii="Arial" w:hAnsi="Arial" w:cs="Arial"/>
                <w:sz w:val="24"/>
                <w:lang w:val="en-AU"/>
              </w:rPr>
            </w:pPr>
          </w:p>
        </w:tc>
      </w:tr>
      <w:tr w14:paraId="68305B24">
        <w:tblPrEx>
          <w:tblCellMar>
            <w:top w:w="0" w:type="dxa"/>
            <w:left w:w="108" w:type="dxa"/>
            <w:bottom w:w="0" w:type="dxa"/>
            <w:right w:w="108"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9A7C93B">
            <w:pPr>
              <w:spacing w:after="160" w:line="278" w:lineRule="auto"/>
              <w:jc w:val="left"/>
              <w:rPr>
                <w:rFonts w:ascii="Arial" w:hAnsi="Arial" w:cs="Arial"/>
                <w:sz w:val="24"/>
                <w:lang w:val="en-AU"/>
              </w:rPr>
            </w:pPr>
            <w:r>
              <w:rPr>
                <w:rFonts w:ascii="Arial" w:hAnsi="Arial" w:cs="Arial"/>
                <w:sz w:val="24"/>
                <w:lang w:val="en-AU"/>
              </w:rPr>
              <w:t>When a brand’s content is personalized to my interests, I feel more satisfied with my experience.</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4DFC795">
            <w:pPr>
              <w:spacing w:after="160" w:line="278" w:lineRule="auto"/>
              <w:jc w:val="left"/>
              <w:rPr>
                <w:rFonts w:ascii="Arial" w:hAnsi="Arial" w:cs="Arial"/>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7F86F3A">
            <w:pPr>
              <w:spacing w:after="160" w:line="278" w:lineRule="auto"/>
              <w:jc w:val="left"/>
              <w:rPr>
                <w:rFonts w:ascii="Arial" w:hAnsi="Arial" w:cs="Arial"/>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70CFE493">
            <w:pPr>
              <w:spacing w:after="160" w:line="278" w:lineRule="auto"/>
              <w:jc w:val="left"/>
              <w:rPr>
                <w:rFonts w:ascii="Arial" w:hAnsi="Arial" w:cs="Arial"/>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7280D9CE">
            <w:pPr>
              <w:spacing w:after="160" w:line="278" w:lineRule="auto"/>
              <w:jc w:val="left"/>
              <w:rPr>
                <w:rFonts w:ascii="Arial" w:hAnsi="Arial" w:cs="Arial"/>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4309E29">
            <w:pPr>
              <w:spacing w:after="160" w:line="278" w:lineRule="auto"/>
              <w:jc w:val="left"/>
              <w:rPr>
                <w:rFonts w:ascii="Arial" w:hAnsi="Arial" w:cs="Arial"/>
                <w:sz w:val="24"/>
                <w:lang w:val="en-AU"/>
              </w:rPr>
            </w:pPr>
          </w:p>
        </w:tc>
      </w:tr>
      <w:tr w14:paraId="472DBE69">
        <w:tblPrEx>
          <w:tblCellMar>
            <w:top w:w="0" w:type="dxa"/>
            <w:left w:w="108" w:type="dxa"/>
            <w:bottom w:w="0" w:type="dxa"/>
            <w:right w:w="108"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2256286">
            <w:pPr>
              <w:spacing w:after="160" w:line="278" w:lineRule="auto"/>
              <w:jc w:val="left"/>
              <w:rPr>
                <w:rFonts w:ascii="Arial" w:hAnsi="Arial" w:cs="Arial"/>
                <w:sz w:val="24"/>
                <w:lang w:val="en-AU"/>
              </w:rPr>
            </w:pPr>
            <w:r>
              <w:rPr>
                <w:rFonts w:ascii="Arial" w:hAnsi="Arial" w:cs="Arial"/>
                <w:sz w:val="24"/>
                <w:lang w:val="en-AU"/>
              </w:rPr>
              <w:t>I am more satisfied with brands that share content that aligns with my needs and preferences.</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F417E7B">
            <w:pPr>
              <w:spacing w:after="160" w:line="278" w:lineRule="auto"/>
              <w:jc w:val="left"/>
              <w:rPr>
                <w:rFonts w:ascii="Arial" w:hAnsi="Arial" w:cs="Arial"/>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E9DF951">
            <w:pPr>
              <w:spacing w:after="160" w:line="278" w:lineRule="auto"/>
              <w:jc w:val="left"/>
              <w:rPr>
                <w:rFonts w:ascii="Arial" w:hAnsi="Arial" w:cs="Arial"/>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D7280F3">
            <w:pPr>
              <w:spacing w:after="160" w:line="278" w:lineRule="auto"/>
              <w:jc w:val="left"/>
              <w:rPr>
                <w:rFonts w:ascii="Arial" w:hAnsi="Arial" w:cs="Arial"/>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CC9D307">
            <w:pPr>
              <w:spacing w:after="160" w:line="278" w:lineRule="auto"/>
              <w:jc w:val="left"/>
              <w:rPr>
                <w:rFonts w:ascii="Arial" w:hAnsi="Arial" w:cs="Arial"/>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5B18AFC">
            <w:pPr>
              <w:spacing w:after="160" w:line="278" w:lineRule="auto"/>
              <w:jc w:val="left"/>
              <w:rPr>
                <w:rFonts w:ascii="Arial" w:hAnsi="Arial" w:cs="Arial"/>
                <w:sz w:val="24"/>
                <w:lang w:val="en-AU"/>
              </w:rPr>
            </w:pPr>
          </w:p>
        </w:tc>
      </w:tr>
      <w:tr w14:paraId="0B74A588">
        <w:tblPrEx>
          <w:tblCellMar>
            <w:top w:w="0" w:type="dxa"/>
            <w:left w:w="108" w:type="dxa"/>
            <w:bottom w:w="0" w:type="dxa"/>
            <w:right w:w="108"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0EEAC51">
            <w:pPr>
              <w:spacing w:after="160" w:line="278" w:lineRule="auto"/>
              <w:jc w:val="left"/>
              <w:rPr>
                <w:rFonts w:ascii="Arial" w:hAnsi="Arial" w:cs="Arial"/>
                <w:sz w:val="24"/>
                <w:lang w:val="en-AU"/>
              </w:rPr>
            </w:pPr>
            <w:r>
              <w:rPr>
                <w:rFonts w:ascii="Arial" w:hAnsi="Arial" w:cs="Arial"/>
                <w:sz w:val="24"/>
                <w:lang w:val="en-AU"/>
              </w:rPr>
              <w:t>When a brand involves customers in content creation (e.g., sharing user-generated content or customer stories), it improves my connection and satisfaction with the brand.</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F558807">
            <w:pPr>
              <w:spacing w:after="160" w:line="278" w:lineRule="auto"/>
              <w:jc w:val="left"/>
              <w:rPr>
                <w:rFonts w:ascii="Arial" w:hAnsi="Arial" w:cs="Arial"/>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F503DE6">
            <w:pPr>
              <w:spacing w:after="160" w:line="278" w:lineRule="auto"/>
              <w:jc w:val="left"/>
              <w:rPr>
                <w:rFonts w:ascii="Arial" w:hAnsi="Arial" w:cs="Arial"/>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346373BA">
            <w:pPr>
              <w:spacing w:after="160" w:line="278" w:lineRule="auto"/>
              <w:jc w:val="left"/>
              <w:rPr>
                <w:rFonts w:ascii="Arial" w:hAnsi="Arial" w:cs="Arial"/>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65B71DF">
            <w:pPr>
              <w:spacing w:after="160" w:line="278" w:lineRule="auto"/>
              <w:jc w:val="left"/>
              <w:rPr>
                <w:rFonts w:ascii="Arial" w:hAnsi="Arial" w:cs="Arial"/>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D2C66E7">
            <w:pPr>
              <w:spacing w:after="160" w:line="278" w:lineRule="auto"/>
              <w:jc w:val="left"/>
              <w:rPr>
                <w:rFonts w:ascii="Arial" w:hAnsi="Arial" w:cs="Arial"/>
                <w:sz w:val="24"/>
                <w:lang w:val="en-AU"/>
              </w:rPr>
            </w:pPr>
          </w:p>
        </w:tc>
      </w:tr>
    </w:tbl>
    <w:p w14:paraId="14FEFE51">
      <w:pPr>
        <w:rPr>
          <w:b/>
          <w:bCs/>
        </w:rPr>
      </w:pPr>
    </w:p>
    <w:p w14:paraId="2D5FB87A">
      <w:pPr>
        <w:numPr>
          <w:ilvl w:val="0"/>
          <w:numId w:val="0"/>
        </w:numPr>
        <w:spacing w:line="278" w:lineRule="auto"/>
        <w:ind w:leftChars="0"/>
        <w:rPr>
          <w:rFonts w:ascii="Arial" w:hAnsi="Arial" w:cs="Arial"/>
          <w:sz w:val="24"/>
          <w:lang w:val="en-AU"/>
        </w:rPr>
      </w:pPr>
    </w:p>
    <w:p w14:paraId="4E2245F6">
      <w:pPr>
        <w:spacing w:line="278" w:lineRule="auto"/>
        <w:ind w:left="1440"/>
        <w:rPr>
          <w:rFonts w:ascii="Arial" w:hAnsi="Arial" w:cs="Arial"/>
          <w:sz w:val="24"/>
          <w:lang w:val="en-AU"/>
        </w:rPr>
      </w:pPr>
    </w:p>
    <w:p w14:paraId="2D465A84">
      <w:pPr>
        <w:rPr>
          <w:rFonts w:ascii="Arial" w:hAnsi="Arial" w:cs="Arial"/>
          <w:sz w:val="24"/>
          <w:lang w:val="en-AU"/>
        </w:rPr>
      </w:pPr>
      <w:r>
        <w:rPr>
          <w:rFonts w:ascii="Arial" w:hAnsi="Arial" w:cs="Arial"/>
          <w:sz w:val="24"/>
          <w:lang w:val="en-AU"/>
        </w:rPr>
        <w:t>Thank you for your participation! Your insights are valuable to this study.</w:t>
      </w:r>
    </w:p>
    <w:p w14:paraId="2E7D0AD4">
      <w:pPr>
        <w:rPr>
          <w:rFonts w:ascii="Arial" w:hAnsi="Arial" w:cs="Arial"/>
          <w:sz w:val="24"/>
        </w:rPr>
      </w:pPr>
    </w:p>
    <w:p w14:paraId="75317FFE">
      <w:pPr>
        <w:jc w:val="left"/>
        <w:rPr>
          <w:rFonts w:hint="default" w:ascii="Arial" w:hAnsi="Arial" w:eastAsia="Noto Sans SC" w:cs="Arial"/>
          <w:color w:val="000000" w:themeColor="text1"/>
          <w:sz w:val="24"/>
          <w:szCs w:val="24"/>
          <w14:textFill>
            <w14:solidFill>
              <w14:schemeClr w14:val="tx1"/>
            </w14:solidFill>
          </w14:textFill>
        </w:rPr>
      </w:pPr>
    </w:p>
    <w:p w14:paraId="55A8EE8A">
      <w:pPr>
        <w:jc w:val="left"/>
        <w:rPr>
          <w:rFonts w:hint="default" w:ascii="Arial" w:hAnsi="Arial" w:eastAsia="Noto Sans SC" w:cs="Arial"/>
          <w:color w:val="000000" w:themeColor="text1"/>
          <w:sz w:val="24"/>
          <w:szCs w:val="24"/>
          <w14:textFill>
            <w14:solidFill>
              <w14:schemeClr w14:val="tx1"/>
            </w14:solidFill>
          </w14:textFill>
        </w:rPr>
      </w:pPr>
    </w:p>
    <w:p w14:paraId="15088F17">
      <w:pPr>
        <w:jc w:val="left"/>
        <w:rPr>
          <w:rFonts w:hint="default" w:ascii="Arial" w:hAnsi="Arial" w:eastAsia="Noto Sans SC" w:cs="Arial"/>
          <w:color w:val="000000" w:themeColor="text1"/>
          <w:sz w:val="24"/>
          <w:szCs w:val="24"/>
          <w14:textFill>
            <w14:solidFill>
              <w14:schemeClr w14:val="tx1"/>
            </w14:solidFill>
          </w14:textFill>
        </w:rPr>
      </w:pPr>
    </w:p>
    <w:p w14:paraId="76F43E27">
      <w:pPr>
        <w:pStyle w:val="18"/>
        <w:bidi w:val="0"/>
        <w:rPr>
          <w:rFonts w:hint="default"/>
        </w:rPr>
      </w:pPr>
      <w:r>
        <w:rPr>
          <w:rFonts w:hint="default"/>
        </w:rPr>
        <w:t>Appendix B: Detailed description of data cleaning</w:t>
      </w:r>
    </w:p>
    <w:p w14:paraId="26F86B9F">
      <w:pPr>
        <w:numPr>
          <w:ilvl w:val="0"/>
          <w:numId w:val="7"/>
        </w:numPr>
        <w:ind w:left="0" w:leftChars="0" w:firstLine="0" w:firstLineChars="0"/>
        <w:jc w:val="left"/>
        <w:rPr>
          <w:rFonts w:hint="default" w:ascii="Arial" w:hAnsi="Arial" w:eastAsia="Noto Sans SC" w:cs="Arial"/>
          <w:b w:val="0"/>
          <w:bCs w:val="0"/>
          <w:color w:val="000000" w:themeColor="text1"/>
          <w:sz w:val="24"/>
          <w:szCs w:val="24"/>
          <w14:textFill>
            <w14:solidFill>
              <w14:schemeClr w14:val="tx1"/>
            </w14:solidFill>
          </w14:textFill>
        </w:rPr>
      </w:pPr>
      <w:r>
        <w:rPr>
          <w:rFonts w:hint="default" w:ascii="Arial" w:hAnsi="Arial" w:eastAsia="Noto Sans SC" w:cs="Arial"/>
          <w:b w:val="0"/>
          <w:bCs w:val="0"/>
          <w:color w:val="000000" w:themeColor="text1"/>
          <w:sz w:val="24"/>
          <w:szCs w:val="24"/>
          <w14:textFill>
            <w14:solidFill>
              <w14:schemeClr w14:val="tx1"/>
            </w14:solidFill>
          </w14:textFill>
        </w:rPr>
        <w:t>在数据分析阶段，本研究首先进行了系统的数据清洗工作。对核心变量进行了标准化命名和标签定义，将年龄变量命名为"Age"，教育背景变量命名为"cat_edu"，并为其取值设置了清晰的标签说明（如1=高中及以下，2=专科等）。</w:t>
      </w:r>
    </w:p>
    <w:p w14:paraId="44AE0544">
      <w:pPr>
        <w:numPr>
          <w:ilvl w:val="0"/>
          <w:numId w:val="7"/>
        </w:numPr>
        <w:ind w:left="0" w:leftChars="0" w:firstLine="0" w:firstLineChars="0"/>
        <w:jc w:val="left"/>
        <w:rPr>
          <w:rFonts w:hint="default" w:ascii="Arial" w:hAnsi="Arial" w:eastAsia="Noto Sans SC" w:cs="Arial"/>
          <w:b w:val="0"/>
          <w:bCs w:val="0"/>
          <w:color w:val="000000" w:themeColor="text1"/>
          <w:sz w:val="24"/>
          <w:szCs w:val="24"/>
          <w14:textFill>
            <w14:solidFill>
              <w14:schemeClr w14:val="tx1"/>
            </w14:solidFill>
          </w14:textFill>
        </w:rPr>
      </w:pPr>
      <w:r>
        <w:rPr>
          <w:rFonts w:hint="default" w:ascii="Arial" w:hAnsi="Arial" w:eastAsia="Noto Sans SC" w:cs="Arial"/>
          <w:b w:val="0"/>
          <w:bCs w:val="0"/>
          <w:color w:val="000000" w:themeColor="text1"/>
          <w:sz w:val="24"/>
          <w:szCs w:val="24"/>
          <w14:textFill>
            <w14:solidFill>
              <w14:schemeClr w14:val="tx1"/>
            </w14:solidFill>
          </w14:textFill>
        </w:rPr>
        <w:t>数据筛选与有效性验证环节剔除了关键变量缺失超过20%的个案（n=11），并清除了逻辑矛盾记录（如18岁以下博士学历者n=2及未定义年龄/教育背景0值n=8），最终保留有效样本321份（原样本332份，剔除率3.3%）。缺失值处理方面，将年龄和教育背景中的无效编码（0和.）统一标记为缺失，并通过交叉表验证缺失值为随机分布（χ²=1.32, p=.251）。变量标准化过程中，合并了低频年龄组（35岁以上合并为"35+岁"）和教育背景分类（博士生与其他合并为"博士及以上"），并重编码为有序变量。针对反向计分题执行了数值转换（如Q9_4广告侵入性采用6减原始值），多选题则采用二分编码（0/1）并通过`MULT RESPONSE`命令分析。异常值检测显示年龄分组分布符合中国网民结构特征（1834岁占97.3%），教育背景无极端分布（本科生43.2%，硕士及以上20.4%）。方法部分强调通过逻辑校验删除矛盾个案（n=3）、统一标记无效值、合并低频分类等步骤，所有分析基于SPSS 28.0完成。</w:t>
      </w:r>
    </w:p>
    <w:p w14:paraId="2C2D1B63">
      <w:pPr>
        <w:numPr>
          <w:ilvl w:val="0"/>
          <w:numId w:val="7"/>
        </w:numPr>
        <w:ind w:left="0" w:leftChars="0" w:firstLine="0" w:firstLineChars="0"/>
        <w:jc w:val="left"/>
        <w:rPr>
          <w:rFonts w:hint="default" w:ascii="Arial" w:hAnsi="Arial" w:eastAsia="Noto Sans SC" w:cs="Arial"/>
          <w:b w:val="0"/>
          <w:bCs w:val="0"/>
          <w:color w:val="000000" w:themeColor="text1"/>
          <w:sz w:val="24"/>
          <w:szCs w:val="24"/>
          <w14:textFill>
            <w14:solidFill>
              <w14:schemeClr w14:val="tx1"/>
            </w14:solidFill>
          </w14:textFill>
        </w:rPr>
      </w:pPr>
      <w:r>
        <w:rPr>
          <w:rFonts w:hint="default" w:ascii="Arial" w:hAnsi="Arial" w:eastAsia="Noto Sans SC" w:cs="Arial"/>
          <w:b w:val="0"/>
          <w:bCs w:val="0"/>
          <w:color w:val="000000" w:themeColor="text1"/>
          <w:sz w:val="24"/>
          <w:szCs w:val="24"/>
          <w14:textFill>
            <w14:solidFill>
              <w14:schemeClr w14:val="tx1"/>
            </w14:solidFill>
          </w14:textFill>
        </w:rPr>
        <w:t>尽管进行了数据清洗，但35岁以上样本量较小（n=7，占2.2%），可能影响该年龄组的统计效力。</w:t>
      </w:r>
    </w:p>
    <w:p w14:paraId="01740623">
      <w:pPr>
        <w:numPr>
          <w:ilvl w:val="0"/>
          <w:numId w:val="7"/>
        </w:numPr>
        <w:ind w:left="0" w:leftChars="0" w:firstLine="0" w:firstLineChars="0"/>
        <w:jc w:val="left"/>
        <w:rPr>
          <w:rFonts w:hint="default" w:ascii="Arial" w:hAnsi="Arial" w:eastAsia="Noto Sans SC" w:cs="Arial"/>
          <w:b w:val="0"/>
          <w:bCs w:val="0"/>
          <w:color w:val="000000" w:themeColor="text1"/>
          <w:sz w:val="24"/>
          <w:szCs w:val="24"/>
          <w14:textFill>
            <w14:solidFill>
              <w14:schemeClr w14:val="tx1"/>
            </w14:solidFill>
          </w14:textFill>
        </w:rPr>
      </w:pPr>
      <w:r>
        <w:rPr>
          <w:rFonts w:hint="default" w:ascii="Arial" w:hAnsi="Arial" w:eastAsia="Noto Sans SC" w:cs="Arial"/>
          <w:b w:val="0"/>
          <w:bCs w:val="0"/>
          <w:color w:val="000000" w:themeColor="text1"/>
          <w:sz w:val="24"/>
          <w:szCs w:val="24"/>
          <w14:textFill>
            <w14:solidFill>
              <w14:schemeClr w14:val="tx1"/>
            </w14:solidFill>
          </w14:textFill>
        </w:rPr>
        <w:t>通过交叉分析检查了年龄与教育背景的逻辑一致性，确认数据质量良好：未发现18岁以下高学历者的矛盾记录，55岁博士生个案经核实为有效数据予以保留。针对35岁以上样本量较少的特点（n=7），在分析时特别注明需谨慎解读相关结果。最终清理后的数据集包含324个有效样本（原始样本332个），缺失率为2.4%，所有个案均保证关键变量完整。</w:t>
      </w:r>
    </w:p>
    <w:p w14:paraId="426982FF">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0F310A59">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3.变量处理</w:t>
      </w:r>
    </w:p>
    <w:p w14:paraId="1D5D4A97">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年龄变量：将35岁以上合并为"35+岁"类别/重编码为有序变量</w:t>
      </w:r>
    </w:p>
    <w:p w14:paraId="766FFDAF">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教育背景变量：将原6个分类合并为5个/设置明确的取值标签（如1=高中及以下，2=专科等）</w:t>
      </w:r>
    </w:p>
    <w:p w14:paraId="6D6D21C0">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002CE604">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4.特殊处理</w:t>
      </w:r>
    </w:p>
    <w:p w14:paraId="1677E504">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反向计分题转换（如广告侵入性题目）/多选题的二分编码处理/异常值核查（如核实55岁博士生个案的有效性）</w:t>
      </w:r>
    </w:p>
    <w:p w14:paraId="6F281416">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54AB2B13">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5.数据质量评估</w:t>
      </w:r>
    </w:p>
    <w:p w14:paraId="66650FAB">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缺失值分析：通过交叉表验证缺失机制为随机缺失（χ²=1.32, p=.251）</w:t>
      </w:r>
    </w:p>
    <w:p w14:paraId="38E26419">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样本分布：/年龄分布：1834岁占97.3%/教育背景分布：本科生43.2%，硕士及以上20.4%</w:t>
      </w:r>
    </w:p>
    <w:p w14:paraId="2FDECE53">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0AF1B477">
      <w:pPr>
        <w:numPr>
          <w:ilvl w:val="0"/>
          <w:numId w:val="8"/>
        </w:numPr>
        <w:jc w:val="left"/>
        <w:rPr>
          <w:rFonts w:hint="default" w:ascii="Arial" w:hAnsi="Arial" w:eastAsia="Noto Sans SC" w:cs="Arial"/>
          <w:color w:val="000000" w:themeColor="text1"/>
          <w:sz w:val="24"/>
          <w:szCs w:val="24"/>
          <w:lang w:val="en-US" w:eastAsia="zh-CN"/>
          <w14:textFill>
            <w14:solidFill>
              <w14:schemeClr w14:val="tx1"/>
            </w14:solidFill>
          </w14:textFill>
        </w:rPr>
      </w:pPr>
    </w:p>
    <w:tbl>
      <w:tblPr>
        <w:tblStyle w:val="11"/>
        <w:tblW w:w="3961" w:type="dxa"/>
        <w:tblInd w:w="98" w:type="dxa"/>
        <w:tblLayout w:type="autofit"/>
        <w:tblCellMar>
          <w:top w:w="0" w:type="dxa"/>
          <w:left w:w="108" w:type="dxa"/>
          <w:bottom w:w="0" w:type="dxa"/>
          <w:right w:w="108" w:type="dxa"/>
        </w:tblCellMar>
      </w:tblPr>
      <w:tblGrid>
        <w:gridCol w:w="1656"/>
        <w:gridCol w:w="936"/>
        <w:gridCol w:w="936"/>
        <w:gridCol w:w="2203"/>
      </w:tblGrid>
      <w:tr w14:paraId="5425DFF5">
        <w:tblPrEx>
          <w:tblCellMar>
            <w:top w:w="0" w:type="dxa"/>
            <w:left w:w="108" w:type="dxa"/>
            <w:bottom w:w="0" w:type="dxa"/>
            <w:right w:w="108" w:type="dxa"/>
          </w:tblCellMar>
        </w:tblPrEx>
        <w:trPr>
          <w:trHeight w:val="830" w:hRule="atLeast"/>
        </w:trPr>
        <w:tc>
          <w:tcPr>
            <w:tcW w:w="3960"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274523">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附录：清洗前后数据对比</w:t>
            </w:r>
          </w:p>
        </w:tc>
      </w:tr>
      <w:tr w14:paraId="735BDFE7">
        <w:tblPrEx>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D87C75">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指标</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436947">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清洗前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1E87F5">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清洗后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8B638E">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处理方式</w:t>
            </w:r>
          </w:p>
        </w:tc>
      </w:tr>
      <w:tr w14:paraId="45D02D18">
        <w:tblPrEx>
          <w:tblCellMar>
            <w:top w:w="0" w:type="dxa"/>
            <w:left w:w="108" w:type="dxa"/>
            <w:bottom w:w="0" w:type="dxa"/>
            <w:right w:w="108" w:type="dxa"/>
          </w:tblCellMar>
        </w:tblPrEx>
        <w:trPr>
          <w:trHeight w:val="8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6DCA30">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总样本量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A91B87">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332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FA2734">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321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E071DD">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剔除矛盾/无效数据</w:t>
            </w:r>
          </w:p>
        </w:tc>
      </w:tr>
      <w:tr w14:paraId="0375ED5A">
        <w:tblPrEx>
          <w:tblCellMar>
            <w:top w:w="0" w:type="dxa"/>
            <w:left w:w="108" w:type="dxa"/>
            <w:bottom w:w="0" w:type="dxa"/>
            <w:right w:w="108" w:type="dxa"/>
          </w:tblCellMar>
        </w:tblPrEx>
        <w:trPr>
          <w:trHeight w:val="8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C230AD">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年龄缺失率</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890AE4">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0.90%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DEFD5E">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C8ECF7">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重编码无效值</w:t>
            </w:r>
          </w:p>
        </w:tc>
      </w:tr>
      <w:tr w14:paraId="7E876EC8">
        <w:tblPrEx>
          <w:tblCellMar>
            <w:top w:w="0" w:type="dxa"/>
            <w:left w:w="108" w:type="dxa"/>
            <w:bottom w:w="0" w:type="dxa"/>
            <w:right w:w="108" w:type="dxa"/>
          </w:tblCellMar>
        </w:tblPrEx>
        <w:trPr>
          <w:trHeight w:val="8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E93293">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教育背景分类</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7838A">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6类</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D0ABEC">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5类</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7574CE">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合并低频项</w:t>
            </w:r>
          </w:p>
        </w:tc>
      </w:tr>
    </w:tbl>
    <w:p w14:paraId="4BAF1640">
      <w:pPr>
        <w:jc w:val="left"/>
        <w:rPr>
          <w:rFonts w:hint="default" w:ascii="Arial" w:hAnsi="Arial" w:eastAsia="Noto Sans SC" w:cs="Arial"/>
          <w:color w:val="000000" w:themeColor="text1"/>
          <w:sz w:val="24"/>
          <w:szCs w:val="24"/>
          <w14:textFill>
            <w14:solidFill>
              <w14:schemeClr w14:val="tx1"/>
            </w14:solidFill>
          </w14:textFill>
        </w:rPr>
      </w:pPr>
    </w:p>
    <w:p w14:paraId="3ACFA68B">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eastAsia" w:ascii="Arial" w:hAnsi="Arial" w:eastAsia="Noto Sans SC" w:cs="Arial"/>
          <w:color w:val="000000" w:themeColor="text1"/>
          <w:sz w:val="24"/>
          <w:szCs w:val="24"/>
          <w:lang w:val="en-US" w:eastAsia="zh-CN"/>
          <w14:textFill>
            <w14:solidFill>
              <w14:schemeClr w14:val="tx1"/>
            </w14:solidFill>
          </w14:textFill>
        </w:rPr>
        <w:t>8.</w:t>
      </w:r>
      <w:r>
        <w:rPr>
          <w:rFonts w:hint="default" w:ascii="Arial" w:hAnsi="Arial" w:eastAsia="Noto Sans SC" w:cs="Arial"/>
          <w:color w:val="000000" w:themeColor="text1"/>
          <w:sz w:val="24"/>
          <w:szCs w:val="24"/>
          <w:lang w:val="en-US" w:eastAsia="zh-CN"/>
          <w14:textFill>
            <w14:solidFill>
              <w14:schemeClr w14:val="tx1"/>
            </w14:solidFill>
          </w14:textFill>
        </w:rPr>
        <w:t xml:space="preserve"> Notes</w:t>
      </w:r>
    </w:p>
    <w:p w14:paraId="5A23DE98">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35岁以上样本量较少（n=7），相关分析结果需谨慎解读</w:t>
      </w:r>
    </w:p>
    <w:p w14:paraId="5A604B62">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 xml:space="preserve"> 多选题的缺失值属于正常现象，不视为数据问题</w:t>
      </w:r>
    </w:p>
    <w:p w14:paraId="3BDFD346">
      <w:pPr>
        <w:jc w:val="left"/>
        <w:rPr>
          <w:rFonts w:hint="default" w:ascii="Arial" w:hAnsi="Arial" w:eastAsia="Noto Sans SC" w:cs="Arial"/>
          <w:color w:val="000000" w:themeColor="text1"/>
          <w:sz w:val="24"/>
          <w:szCs w:val="24"/>
          <w14:textFill>
            <w14:solidFill>
              <w14:schemeClr w14:val="tx1"/>
            </w14:solidFill>
          </w14:textFill>
        </w:rPr>
      </w:pPr>
    </w:p>
    <w:p w14:paraId="57E78D5A">
      <w:pPr>
        <w:jc w:val="left"/>
        <w:rPr>
          <w:rFonts w:hint="default" w:ascii="Arial" w:hAnsi="Arial" w:eastAsia="Noto Sans SC" w:cs="Arial"/>
          <w:color w:val="000000" w:themeColor="text1"/>
          <w:sz w:val="24"/>
          <w:szCs w:val="24"/>
          <w14:textFill>
            <w14:solidFill>
              <w14:schemeClr w14:val="tx1"/>
            </w14:solidFill>
          </w14:textFill>
        </w:rPr>
      </w:pPr>
    </w:p>
    <w:p w14:paraId="495F6F8C">
      <w:pPr>
        <w:jc w:val="left"/>
        <w:rPr>
          <w:rFonts w:hint="default" w:ascii="Arial" w:hAnsi="Arial" w:eastAsia="Noto Sans SC" w:cs="Arial"/>
          <w:color w:val="000000" w:themeColor="text1"/>
          <w:sz w:val="24"/>
          <w:szCs w:val="24"/>
          <w14:textFill>
            <w14:solidFill>
              <w14:schemeClr w14:val="tx1"/>
            </w14:solidFill>
          </w14:textFill>
        </w:rPr>
      </w:pPr>
    </w:p>
    <w:p w14:paraId="259FCF0A">
      <w:pPr>
        <w:jc w:val="left"/>
        <w:rPr>
          <w:rFonts w:hint="default" w:ascii="Arial" w:hAnsi="Arial" w:eastAsia="Noto Sans SC" w:cs="Arial"/>
          <w:color w:val="000000" w:themeColor="text1"/>
          <w:sz w:val="24"/>
          <w:szCs w:val="24"/>
          <w14:textFill>
            <w14:solidFill>
              <w14:schemeClr w14:val="tx1"/>
            </w14:solidFill>
          </w14:textFill>
        </w:rPr>
      </w:pPr>
    </w:p>
    <w:p w14:paraId="131EEFBD">
      <w:pPr>
        <w:jc w:val="left"/>
        <w:rPr>
          <w:rFonts w:hint="default" w:ascii="Arial" w:hAnsi="Arial" w:eastAsia="Noto Sans SC" w:cs="Arial"/>
          <w:color w:val="000000" w:themeColor="text1"/>
          <w:sz w:val="24"/>
          <w:szCs w:val="24"/>
          <w14:textFill>
            <w14:solidFill>
              <w14:schemeClr w14:val="tx1"/>
            </w14:solidFill>
          </w14:textFill>
        </w:rPr>
      </w:pPr>
    </w:p>
    <w:p w14:paraId="50BC07AA">
      <w:pPr>
        <w:jc w:val="left"/>
        <w:rPr>
          <w:rFonts w:hint="default" w:ascii="Arial" w:hAnsi="Arial" w:eastAsia="Noto Sans SC" w:cs="Arial"/>
          <w:color w:val="000000" w:themeColor="text1"/>
          <w:sz w:val="24"/>
          <w:szCs w:val="24"/>
          <w14:textFill>
            <w14:solidFill>
              <w14:schemeClr w14:val="tx1"/>
            </w14:solidFill>
          </w14:textFill>
        </w:rPr>
      </w:pPr>
    </w:p>
    <w:p w14:paraId="41B4A75A">
      <w:pPr>
        <w:jc w:val="left"/>
        <w:rPr>
          <w:rFonts w:hint="default" w:ascii="Arial" w:hAnsi="Arial" w:eastAsia="Noto Sans SC" w:cs="Arial"/>
          <w:color w:val="000000" w:themeColor="text1"/>
          <w:sz w:val="24"/>
          <w:szCs w:val="24"/>
          <w14:textFill>
            <w14:solidFill>
              <w14:schemeClr w14:val="tx1"/>
            </w14:solidFill>
          </w14:textFill>
        </w:rPr>
      </w:pPr>
    </w:p>
    <w:p w14:paraId="5D121CC8">
      <w:pPr>
        <w:jc w:val="left"/>
        <w:rPr>
          <w:rFonts w:hint="default" w:ascii="Arial" w:hAnsi="Arial" w:eastAsia="Noto Sans SC" w:cs="Arial"/>
          <w:color w:val="000000" w:themeColor="text1"/>
          <w:sz w:val="24"/>
          <w:szCs w:val="24"/>
          <w14:textFill>
            <w14:solidFill>
              <w14:schemeClr w14:val="tx1"/>
            </w14:solidFill>
          </w14:textFill>
        </w:rPr>
      </w:pPr>
    </w:p>
    <w:p w14:paraId="32021144">
      <w:pPr>
        <w:jc w:val="left"/>
        <w:rPr>
          <w:rFonts w:hint="default" w:ascii="Arial" w:hAnsi="Arial" w:eastAsia="Noto Sans SC" w:cs="Arial"/>
          <w:color w:val="000000" w:themeColor="text1"/>
          <w:sz w:val="24"/>
          <w:szCs w:val="24"/>
          <w14:textFill>
            <w14:solidFill>
              <w14:schemeClr w14:val="tx1"/>
            </w14:solidFill>
          </w14:textFill>
        </w:rPr>
      </w:pPr>
    </w:p>
    <w:p w14:paraId="3EB946D7">
      <w:pPr>
        <w:pStyle w:val="18"/>
        <w:bidi w:val="0"/>
        <w:rPr>
          <w:rFonts w:hint="default"/>
          <w:lang w:val="en-US" w:eastAsia="zh-CN"/>
        </w:rPr>
      </w:pPr>
      <w:r>
        <w:rPr>
          <w:rFonts w:hint="default"/>
          <w:lang w:val="en-US" w:eastAsia="zh-CN"/>
        </w:rPr>
        <w:t>Appendix C: Outlier log for Q12</w:t>
      </w:r>
    </w:p>
    <w:p w14:paraId="2C21E153">
      <w:pPr>
        <w:spacing w:beforeLines="0" w:afterLines="0"/>
        <w:jc w:val="left"/>
        <w:rPr>
          <w:rFonts w:hint="default" w:ascii="Arial" w:hAnsi="Arial" w:eastAsia="Noto Sans SC" w:cs="Arial"/>
          <w:b/>
          <w:bCs/>
          <w:color w:val="000000" w:themeColor="text1"/>
          <w:sz w:val="24"/>
          <w:szCs w:val="24"/>
          <w:lang w:val="en-US" w:eastAsia="zh-CN"/>
          <w14:textFill>
            <w14:solidFill>
              <w14:schemeClr w14:val="tx1"/>
            </w14:solidFill>
          </w14:textFill>
        </w:rPr>
      </w:pPr>
    </w:p>
    <w:tbl>
      <w:tblPr>
        <w:tblStyle w:val="11"/>
        <w:tblW w:w="40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45"/>
        <w:gridCol w:w="737"/>
        <w:gridCol w:w="1029"/>
        <w:gridCol w:w="1475"/>
      </w:tblGrid>
      <w:tr w14:paraId="00ADD3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4086" w:type="dxa"/>
            <w:gridSpan w:val="4"/>
            <w:tcBorders>
              <w:top w:val="nil"/>
              <w:left w:val="nil"/>
              <w:bottom w:val="nil"/>
              <w:right w:val="nil"/>
              <w:tl2br w:val="nil"/>
              <w:tr2bl w:val="nil"/>
            </w:tcBorders>
            <w:shd w:val="clear" w:color="auto" w:fill="FFFFFF"/>
            <w:noWrap w:val="0"/>
            <w:vAlign w:val="center"/>
          </w:tcPr>
          <w:p w14:paraId="153F2EB0">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b/>
                <w:color w:val="010205"/>
                <w:sz w:val="24"/>
                <w:szCs w:val="24"/>
              </w:rPr>
              <w:t>统计</w:t>
            </w:r>
          </w:p>
        </w:tc>
      </w:tr>
      <w:tr w14:paraId="4AF14D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582" w:type="dxa"/>
            <w:gridSpan w:val="2"/>
            <w:tcBorders>
              <w:top w:val="nil"/>
              <w:left w:val="nil"/>
              <w:bottom w:val="single" w:color="152935" w:sz="8" w:space="0"/>
              <w:right w:val="nil"/>
              <w:tl2br w:val="nil"/>
              <w:tr2bl w:val="nil"/>
            </w:tcBorders>
            <w:shd w:val="clear" w:color="auto" w:fill="FFFFFF"/>
            <w:noWrap w:val="0"/>
            <w:vAlign w:val="bottom"/>
          </w:tcPr>
          <w:p w14:paraId="73598622">
            <w:pPr>
              <w:spacing w:beforeLines="0" w:afterLines="0"/>
              <w:jc w:val="left"/>
              <w:rPr>
                <w:rFonts w:hint="default" w:ascii="Arial" w:hAnsi="Arial" w:eastAsia="Noto Sans SC" w:cs="Arial"/>
                <w:sz w:val="24"/>
                <w:szCs w:val="24"/>
              </w:rPr>
            </w:pPr>
          </w:p>
        </w:tc>
        <w:tc>
          <w:tcPr>
            <w:tcW w:w="1029" w:type="dxa"/>
            <w:tcBorders>
              <w:top w:val="nil"/>
              <w:left w:val="nil"/>
              <w:bottom w:val="single" w:color="152935" w:sz="8" w:space="0"/>
              <w:right w:val="single" w:color="E0E0E0" w:sz="8" w:space="0"/>
              <w:tl2br w:val="nil"/>
              <w:tr2bl w:val="nil"/>
            </w:tcBorders>
            <w:shd w:val="clear" w:color="auto" w:fill="FFFFFF"/>
            <w:noWrap w:val="0"/>
            <w:vAlign w:val="bottom"/>
          </w:tcPr>
          <w:p w14:paraId="224DC548">
            <w:pPr>
              <w:spacing w:beforeLines="0" w:afterLines="0" w:line="320" w:lineRule="atLeast"/>
              <w:ind w:left="60" w:right="60"/>
              <w:jc w:val="left"/>
              <w:rPr>
                <w:rFonts w:hint="default" w:ascii="Arial" w:hAnsi="Arial" w:eastAsia="Noto Sans SC" w:cs="Arial"/>
                <w:color w:val="264A60"/>
                <w:sz w:val="24"/>
                <w:szCs w:val="24"/>
              </w:rPr>
            </w:pPr>
            <w:r>
              <w:rPr>
                <w:rFonts w:hint="default" w:ascii="Arial" w:hAnsi="Arial" w:eastAsia="Noto Sans SC" w:cs="Arial"/>
                <w:color w:val="264A60"/>
                <w:sz w:val="24"/>
                <w:szCs w:val="24"/>
              </w:rPr>
              <w:t>是</w:t>
            </w:r>
          </w:p>
        </w:tc>
        <w:tc>
          <w:tcPr>
            <w:tcW w:w="1475" w:type="dxa"/>
            <w:tcBorders>
              <w:top w:val="nil"/>
              <w:left w:val="single" w:color="E0E0E0" w:sz="8" w:space="0"/>
              <w:bottom w:val="single" w:color="152935" w:sz="8" w:space="0"/>
              <w:right w:val="nil"/>
              <w:tl2br w:val="nil"/>
              <w:tr2bl w:val="nil"/>
            </w:tcBorders>
            <w:shd w:val="clear" w:color="auto" w:fill="FFFFFF"/>
            <w:noWrap w:val="0"/>
            <w:vAlign w:val="bottom"/>
          </w:tcPr>
          <w:p w14:paraId="53C4B707">
            <w:pPr>
              <w:spacing w:beforeLines="0" w:afterLines="0" w:line="320" w:lineRule="atLeast"/>
              <w:ind w:left="60" w:right="60"/>
              <w:jc w:val="left"/>
              <w:rPr>
                <w:rFonts w:hint="default" w:ascii="Arial" w:hAnsi="Arial" w:eastAsia="Noto Sans SC" w:cs="Arial"/>
                <w:color w:val="264A60"/>
                <w:sz w:val="24"/>
                <w:szCs w:val="24"/>
              </w:rPr>
            </w:pPr>
            <w:r>
              <w:rPr>
                <w:rFonts w:hint="default" w:ascii="Arial" w:hAnsi="Arial" w:eastAsia="Noto Sans SC" w:cs="Arial"/>
                <w:color w:val="264A60"/>
                <w:sz w:val="24"/>
                <w:szCs w:val="24"/>
              </w:rPr>
              <w:t>否（如果否，请跳过下一问题。）</w:t>
            </w:r>
          </w:p>
        </w:tc>
      </w:tr>
      <w:tr w14:paraId="477940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845" w:type="dxa"/>
            <w:vMerge w:val="restart"/>
            <w:tcBorders>
              <w:top w:val="single" w:color="152935" w:sz="8" w:space="0"/>
              <w:left w:val="nil"/>
              <w:bottom w:val="single" w:color="AEAEAE" w:sz="8" w:space="0"/>
              <w:right w:val="nil"/>
              <w:tl2br w:val="nil"/>
              <w:tr2bl w:val="nil"/>
            </w:tcBorders>
            <w:shd w:val="clear" w:color="auto" w:fill="E0E0E0"/>
            <w:noWrap w:val="0"/>
            <w:vAlign w:val="top"/>
          </w:tcPr>
          <w:p w14:paraId="3023EA76">
            <w:pPr>
              <w:spacing w:beforeLines="0" w:afterLines="0" w:line="320" w:lineRule="atLeast"/>
              <w:ind w:left="60" w:right="60"/>
              <w:jc w:val="left"/>
              <w:rPr>
                <w:rFonts w:hint="default" w:ascii="Arial" w:hAnsi="Arial" w:eastAsia="Noto Sans SC" w:cs="Arial"/>
                <w:color w:val="264A60"/>
                <w:sz w:val="24"/>
                <w:szCs w:val="24"/>
              </w:rPr>
            </w:pPr>
            <w:r>
              <w:rPr>
                <w:rFonts w:hint="default" w:ascii="Arial" w:hAnsi="Arial" w:eastAsia="Noto Sans SC" w:cs="Arial"/>
                <w:color w:val="264A60"/>
                <w:sz w:val="24"/>
                <w:szCs w:val="24"/>
              </w:rPr>
              <w:t>个案数</w:t>
            </w:r>
          </w:p>
        </w:tc>
        <w:tc>
          <w:tcPr>
            <w:tcW w:w="737" w:type="dxa"/>
            <w:tcBorders>
              <w:top w:val="single" w:color="152935" w:sz="8" w:space="0"/>
              <w:left w:val="nil"/>
              <w:bottom w:val="single" w:color="AEAEAE" w:sz="8" w:space="0"/>
              <w:right w:val="nil"/>
              <w:tl2br w:val="nil"/>
              <w:tr2bl w:val="nil"/>
            </w:tcBorders>
            <w:shd w:val="clear" w:color="auto" w:fill="E0E0E0"/>
            <w:noWrap w:val="0"/>
            <w:vAlign w:val="top"/>
          </w:tcPr>
          <w:p w14:paraId="3157BE2D">
            <w:pPr>
              <w:spacing w:beforeLines="0" w:afterLines="0" w:line="320" w:lineRule="atLeast"/>
              <w:ind w:left="60" w:right="60"/>
              <w:jc w:val="left"/>
              <w:rPr>
                <w:rFonts w:hint="default" w:ascii="Arial" w:hAnsi="Arial" w:eastAsia="Noto Sans SC" w:cs="Arial"/>
                <w:color w:val="264A60"/>
                <w:sz w:val="24"/>
                <w:szCs w:val="24"/>
              </w:rPr>
            </w:pPr>
            <w:r>
              <w:rPr>
                <w:rFonts w:hint="default" w:ascii="Arial" w:hAnsi="Arial" w:eastAsia="Noto Sans SC" w:cs="Arial"/>
                <w:color w:val="264A60"/>
                <w:sz w:val="24"/>
                <w:szCs w:val="24"/>
              </w:rPr>
              <w:t>有效</w:t>
            </w:r>
          </w:p>
        </w:tc>
        <w:tc>
          <w:tcPr>
            <w:tcW w:w="1029" w:type="dxa"/>
            <w:tcBorders>
              <w:top w:val="single" w:color="152935" w:sz="8" w:space="0"/>
              <w:left w:val="nil"/>
              <w:bottom w:val="single" w:color="AEAEAE" w:sz="8" w:space="0"/>
              <w:right w:val="single" w:color="E0E0E0" w:sz="8" w:space="0"/>
              <w:tl2br w:val="nil"/>
              <w:tr2bl w:val="nil"/>
            </w:tcBorders>
            <w:shd w:val="clear" w:color="auto" w:fill="F9F9FB"/>
            <w:noWrap w:val="0"/>
            <w:vAlign w:val="top"/>
          </w:tcPr>
          <w:p w14:paraId="79596B81">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664</w:t>
            </w:r>
          </w:p>
        </w:tc>
        <w:tc>
          <w:tcPr>
            <w:tcW w:w="1475" w:type="dxa"/>
            <w:tcBorders>
              <w:top w:val="single" w:color="152935" w:sz="8" w:space="0"/>
              <w:left w:val="single" w:color="E0E0E0" w:sz="8" w:space="0"/>
              <w:bottom w:val="single" w:color="AEAEAE" w:sz="8" w:space="0"/>
              <w:right w:val="nil"/>
              <w:tl2br w:val="nil"/>
              <w:tr2bl w:val="nil"/>
            </w:tcBorders>
            <w:shd w:val="clear" w:color="auto" w:fill="F9F9FB"/>
            <w:noWrap w:val="0"/>
            <w:vAlign w:val="top"/>
          </w:tcPr>
          <w:p w14:paraId="4F31B38A">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664</w:t>
            </w:r>
          </w:p>
        </w:tc>
      </w:tr>
      <w:tr w14:paraId="4930CE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845" w:type="dxa"/>
            <w:vMerge w:val="continue"/>
            <w:tcBorders>
              <w:top w:val="single" w:color="152935" w:sz="8" w:space="0"/>
              <w:left w:val="nil"/>
              <w:bottom w:val="single" w:color="AEAEAE" w:sz="8" w:space="0"/>
              <w:right w:val="nil"/>
              <w:tl2br w:val="nil"/>
              <w:tr2bl w:val="nil"/>
            </w:tcBorders>
            <w:shd w:val="clear" w:color="auto" w:fill="E0E0E0"/>
            <w:noWrap w:val="0"/>
            <w:vAlign w:val="top"/>
          </w:tcPr>
          <w:p w14:paraId="0469AEF0">
            <w:pPr>
              <w:spacing w:beforeLines="0" w:afterLines="0"/>
              <w:jc w:val="left"/>
              <w:rPr>
                <w:rFonts w:hint="default" w:ascii="Arial" w:hAnsi="Arial" w:eastAsia="Noto Sans SC" w:cs="Arial"/>
                <w:color w:val="010205"/>
                <w:sz w:val="24"/>
                <w:szCs w:val="24"/>
              </w:rPr>
            </w:pPr>
          </w:p>
        </w:tc>
        <w:tc>
          <w:tcPr>
            <w:tcW w:w="737" w:type="dxa"/>
            <w:tcBorders>
              <w:top w:val="single" w:color="AEAEAE" w:sz="8" w:space="0"/>
              <w:left w:val="nil"/>
              <w:bottom w:val="single" w:color="AEAEAE" w:sz="8" w:space="0"/>
              <w:right w:val="nil"/>
              <w:tl2br w:val="nil"/>
              <w:tr2bl w:val="nil"/>
            </w:tcBorders>
            <w:shd w:val="clear" w:color="auto" w:fill="E0E0E0"/>
            <w:noWrap w:val="0"/>
            <w:vAlign w:val="top"/>
          </w:tcPr>
          <w:p w14:paraId="6E70710A">
            <w:pPr>
              <w:spacing w:beforeLines="0" w:afterLines="0" w:line="320" w:lineRule="atLeast"/>
              <w:ind w:left="60" w:right="60"/>
              <w:jc w:val="left"/>
              <w:rPr>
                <w:rFonts w:hint="default" w:ascii="Arial" w:hAnsi="Arial" w:eastAsia="Noto Sans SC" w:cs="Arial"/>
                <w:color w:val="264A60"/>
                <w:sz w:val="24"/>
                <w:szCs w:val="24"/>
              </w:rPr>
            </w:pPr>
            <w:r>
              <w:rPr>
                <w:rFonts w:hint="default" w:ascii="Arial" w:hAnsi="Arial" w:eastAsia="Noto Sans SC" w:cs="Arial"/>
                <w:color w:val="264A60"/>
                <w:sz w:val="24"/>
                <w:szCs w:val="24"/>
              </w:rPr>
              <w:t>缺失</w:t>
            </w:r>
          </w:p>
        </w:tc>
        <w:tc>
          <w:tcPr>
            <w:tcW w:w="1029" w:type="dxa"/>
            <w:tcBorders>
              <w:top w:val="single" w:color="AEAEAE" w:sz="8" w:space="0"/>
              <w:left w:val="nil"/>
              <w:bottom w:val="single" w:color="AEAEAE" w:sz="8" w:space="0"/>
              <w:right w:val="single" w:color="E0E0E0" w:sz="8" w:space="0"/>
              <w:tl2br w:val="nil"/>
              <w:tr2bl w:val="nil"/>
            </w:tcBorders>
            <w:shd w:val="clear" w:color="auto" w:fill="F9F9FB"/>
            <w:noWrap w:val="0"/>
            <w:vAlign w:val="top"/>
          </w:tcPr>
          <w:p w14:paraId="2BFA4662">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0</w:t>
            </w:r>
          </w:p>
        </w:tc>
        <w:tc>
          <w:tcPr>
            <w:tcW w:w="1475" w:type="dxa"/>
            <w:tcBorders>
              <w:top w:val="single" w:color="AEAEAE" w:sz="8" w:space="0"/>
              <w:left w:val="single" w:color="E0E0E0" w:sz="8" w:space="0"/>
              <w:bottom w:val="single" w:color="AEAEAE" w:sz="8" w:space="0"/>
              <w:right w:val="nil"/>
              <w:tl2br w:val="nil"/>
              <w:tr2bl w:val="nil"/>
            </w:tcBorders>
            <w:shd w:val="clear" w:color="auto" w:fill="F9F9FB"/>
            <w:noWrap w:val="0"/>
            <w:vAlign w:val="top"/>
          </w:tcPr>
          <w:p w14:paraId="1593609C">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0</w:t>
            </w:r>
          </w:p>
        </w:tc>
      </w:tr>
      <w:tr w14:paraId="4B5298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582" w:type="dxa"/>
            <w:gridSpan w:val="2"/>
            <w:tcBorders>
              <w:top w:val="single" w:color="AEAEAE" w:sz="8" w:space="0"/>
              <w:left w:val="nil"/>
              <w:bottom w:val="single" w:color="AEAEAE" w:sz="8" w:space="0"/>
              <w:right w:val="nil"/>
              <w:tl2br w:val="nil"/>
              <w:tr2bl w:val="nil"/>
            </w:tcBorders>
            <w:shd w:val="clear" w:color="auto" w:fill="E0E0E0"/>
            <w:noWrap w:val="0"/>
            <w:vAlign w:val="top"/>
          </w:tcPr>
          <w:p w14:paraId="44A5077E">
            <w:pPr>
              <w:spacing w:beforeLines="0" w:afterLines="0" w:line="320" w:lineRule="atLeast"/>
              <w:ind w:left="60" w:right="60"/>
              <w:jc w:val="left"/>
              <w:rPr>
                <w:rFonts w:hint="default" w:ascii="Arial" w:hAnsi="Arial" w:eastAsia="Noto Sans SC" w:cs="Arial"/>
                <w:color w:val="264A60"/>
                <w:sz w:val="24"/>
                <w:szCs w:val="24"/>
              </w:rPr>
            </w:pPr>
            <w:r>
              <w:rPr>
                <w:rFonts w:hint="default" w:ascii="Arial" w:hAnsi="Arial" w:eastAsia="Noto Sans SC" w:cs="Arial"/>
                <w:color w:val="264A60"/>
                <w:sz w:val="24"/>
                <w:szCs w:val="24"/>
              </w:rPr>
              <w:t>平均值</w:t>
            </w:r>
          </w:p>
        </w:tc>
        <w:tc>
          <w:tcPr>
            <w:tcW w:w="1029" w:type="dxa"/>
            <w:tcBorders>
              <w:top w:val="single" w:color="AEAEAE" w:sz="8" w:space="0"/>
              <w:left w:val="nil"/>
              <w:bottom w:val="single" w:color="AEAEAE" w:sz="8" w:space="0"/>
              <w:right w:val="single" w:color="E0E0E0" w:sz="8" w:space="0"/>
              <w:tl2br w:val="nil"/>
              <w:tr2bl w:val="nil"/>
            </w:tcBorders>
            <w:shd w:val="clear" w:color="auto" w:fill="F9F9FB"/>
            <w:noWrap w:val="0"/>
            <w:vAlign w:val="top"/>
          </w:tcPr>
          <w:p w14:paraId="04ED1228">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.00</w:t>
            </w:r>
          </w:p>
        </w:tc>
        <w:tc>
          <w:tcPr>
            <w:tcW w:w="1475" w:type="dxa"/>
            <w:tcBorders>
              <w:top w:val="single" w:color="AEAEAE" w:sz="8" w:space="0"/>
              <w:left w:val="single" w:color="E0E0E0" w:sz="8" w:space="0"/>
              <w:bottom w:val="single" w:color="AEAEAE" w:sz="8" w:space="0"/>
              <w:right w:val="nil"/>
              <w:tl2br w:val="nil"/>
              <w:tr2bl w:val="nil"/>
            </w:tcBorders>
            <w:shd w:val="clear" w:color="auto" w:fill="F9F9FB"/>
            <w:noWrap w:val="0"/>
            <w:vAlign w:val="top"/>
          </w:tcPr>
          <w:p w14:paraId="6456C68F">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.00</w:t>
            </w:r>
          </w:p>
        </w:tc>
      </w:tr>
      <w:tr w14:paraId="364F7D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582" w:type="dxa"/>
            <w:gridSpan w:val="2"/>
            <w:tcBorders>
              <w:top w:val="single" w:color="AEAEAE" w:sz="8" w:space="0"/>
              <w:left w:val="nil"/>
              <w:bottom w:val="single" w:color="AEAEAE" w:sz="8" w:space="0"/>
              <w:right w:val="nil"/>
              <w:tl2br w:val="nil"/>
              <w:tr2bl w:val="nil"/>
            </w:tcBorders>
            <w:shd w:val="clear" w:color="auto" w:fill="E0E0E0"/>
            <w:noWrap w:val="0"/>
            <w:vAlign w:val="top"/>
          </w:tcPr>
          <w:p w14:paraId="346965AC">
            <w:pPr>
              <w:spacing w:beforeLines="0" w:afterLines="0" w:line="320" w:lineRule="atLeast"/>
              <w:ind w:left="60" w:right="60"/>
              <w:jc w:val="left"/>
              <w:rPr>
                <w:rFonts w:hint="default" w:ascii="Arial" w:hAnsi="Arial" w:eastAsia="Noto Sans SC" w:cs="Arial"/>
                <w:color w:val="264A60"/>
                <w:sz w:val="24"/>
                <w:szCs w:val="24"/>
              </w:rPr>
            </w:pPr>
            <w:r>
              <w:rPr>
                <w:rFonts w:hint="default" w:ascii="Arial" w:hAnsi="Arial" w:eastAsia="Noto Sans SC" w:cs="Arial"/>
                <w:color w:val="264A60"/>
                <w:sz w:val="24"/>
                <w:szCs w:val="24"/>
              </w:rPr>
              <w:t>标准 偏差</w:t>
            </w:r>
          </w:p>
        </w:tc>
        <w:tc>
          <w:tcPr>
            <w:tcW w:w="1029" w:type="dxa"/>
            <w:tcBorders>
              <w:top w:val="single" w:color="AEAEAE" w:sz="8" w:space="0"/>
              <w:left w:val="nil"/>
              <w:bottom w:val="single" w:color="AEAEAE" w:sz="8" w:space="0"/>
              <w:right w:val="single" w:color="E0E0E0" w:sz="8" w:space="0"/>
              <w:tl2br w:val="nil"/>
              <w:tr2bl w:val="nil"/>
            </w:tcBorders>
            <w:shd w:val="clear" w:color="auto" w:fill="F9F9FB"/>
            <w:noWrap w:val="0"/>
            <w:vAlign w:val="top"/>
          </w:tcPr>
          <w:p w14:paraId="5D830BB5">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.000</w:t>
            </w:r>
          </w:p>
        </w:tc>
        <w:tc>
          <w:tcPr>
            <w:tcW w:w="1475" w:type="dxa"/>
            <w:tcBorders>
              <w:top w:val="single" w:color="AEAEAE" w:sz="8" w:space="0"/>
              <w:left w:val="single" w:color="E0E0E0" w:sz="8" w:space="0"/>
              <w:bottom w:val="single" w:color="AEAEAE" w:sz="8" w:space="0"/>
              <w:right w:val="nil"/>
              <w:tl2br w:val="nil"/>
              <w:tr2bl w:val="nil"/>
            </w:tcBorders>
            <w:shd w:val="clear" w:color="auto" w:fill="F9F9FB"/>
            <w:noWrap w:val="0"/>
            <w:vAlign w:val="top"/>
          </w:tcPr>
          <w:p w14:paraId="4FE74EBF">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.000</w:t>
            </w:r>
          </w:p>
        </w:tc>
      </w:tr>
      <w:tr w14:paraId="248089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582" w:type="dxa"/>
            <w:gridSpan w:val="2"/>
            <w:tcBorders>
              <w:top w:val="single" w:color="AEAEAE" w:sz="8" w:space="0"/>
              <w:left w:val="nil"/>
              <w:bottom w:val="single" w:color="AEAEAE" w:sz="8" w:space="0"/>
              <w:right w:val="nil"/>
              <w:tl2br w:val="nil"/>
              <w:tr2bl w:val="nil"/>
            </w:tcBorders>
            <w:shd w:val="clear" w:color="auto" w:fill="E0E0E0"/>
            <w:noWrap w:val="0"/>
            <w:vAlign w:val="top"/>
          </w:tcPr>
          <w:p w14:paraId="0AFE5585">
            <w:pPr>
              <w:spacing w:beforeLines="0" w:afterLines="0" w:line="320" w:lineRule="atLeast"/>
              <w:ind w:left="60" w:right="60"/>
              <w:jc w:val="left"/>
              <w:rPr>
                <w:rFonts w:hint="default" w:ascii="Arial" w:hAnsi="Arial" w:eastAsia="Noto Sans SC" w:cs="Arial"/>
                <w:color w:val="264A60"/>
                <w:sz w:val="24"/>
                <w:szCs w:val="24"/>
              </w:rPr>
            </w:pPr>
            <w:r>
              <w:rPr>
                <w:rFonts w:hint="default" w:ascii="Arial" w:hAnsi="Arial" w:eastAsia="Noto Sans SC" w:cs="Arial"/>
                <w:color w:val="264A60"/>
                <w:sz w:val="24"/>
                <w:szCs w:val="24"/>
              </w:rPr>
              <w:t>最小值</w:t>
            </w:r>
          </w:p>
        </w:tc>
        <w:tc>
          <w:tcPr>
            <w:tcW w:w="1029" w:type="dxa"/>
            <w:tcBorders>
              <w:top w:val="single" w:color="AEAEAE" w:sz="8" w:space="0"/>
              <w:left w:val="nil"/>
              <w:bottom w:val="single" w:color="AEAEAE" w:sz="8" w:space="0"/>
              <w:right w:val="single" w:color="E0E0E0" w:sz="8" w:space="0"/>
              <w:tl2br w:val="nil"/>
              <w:tr2bl w:val="nil"/>
            </w:tcBorders>
            <w:shd w:val="clear" w:color="auto" w:fill="F9F9FB"/>
            <w:noWrap w:val="0"/>
            <w:vAlign w:val="top"/>
          </w:tcPr>
          <w:p w14:paraId="63C8B69F">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0</w:t>
            </w:r>
          </w:p>
        </w:tc>
        <w:tc>
          <w:tcPr>
            <w:tcW w:w="1475" w:type="dxa"/>
            <w:tcBorders>
              <w:top w:val="single" w:color="AEAEAE" w:sz="8" w:space="0"/>
              <w:left w:val="single" w:color="E0E0E0" w:sz="8" w:space="0"/>
              <w:bottom w:val="single" w:color="AEAEAE" w:sz="8" w:space="0"/>
              <w:right w:val="nil"/>
              <w:tl2br w:val="nil"/>
              <w:tr2bl w:val="nil"/>
            </w:tcBorders>
            <w:shd w:val="clear" w:color="auto" w:fill="F9F9FB"/>
            <w:noWrap w:val="0"/>
            <w:vAlign w:val="top"/>
          </w:tcPr>
          <w:p w14:paraId="44BC1DDB">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0</w:t>
            </w:r>
          </w:p>
        </w:tc>
      </w:tr>
      <w:tr w14:paraId="3619B8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582" w:type="dxa"/>
            <w:gridSpan w:val="2"/>
            <w:tcBorders>
              <w:top w:val="single" w:color="AEAEAE" w:sz="8" w:space="0"/>
              <w:left w:val="nil"/>
              <w:bottom w:val="single" w:color="152935" w:sz="8" w:space="0"/>
              <w:right w:val="nil"/>
              <w:tl2br w:val="nil"/>
              <w:tr2bl w:val="nil"/>
            </w:tcBorders>
            <w:shd w:val="clear" w:color="auto" w:fill="E0E0E0"/>
            <w:noWrap w:val="0"/>
            <w:vAlign w:val="top"/>
          </w:tcPr>
          <w:p w14:paraId="69F92C3E">
            <w:pPr>
              <w:spacing w:beforeLines="0" w:afterLines="0" w:line="320" w:lineRule="atLeast"/>
              <w:ind w:left="60" w:right="60"/>
              <w:jc w:val="left"/>
              <w:rPr>
                <w:rFonts w:hint="default" w:ascii="Arial" w:hAnsi="Arial" w:eastAsia="Noto Sans SC" w:cs="Arial"/>
                <w:color w:val="264A60"/>
                <w:sz w:val="24"/>
                <w:szCs w:val="24"/>
              </w:rPr>
            </w:pPr>
            <w:r>
              <w:rPr>
                <w:rFonts w:hint="default" w:ascii="Arial" w:hAnsi="Arial" w:eastAsia="Noto Sans SC" w:cs="Arial"/>
                <w:color w:val="264A60"/>
                <w:sz w:val="24"/>
                <w:szCs w:val="24"/>
              </w:rPr>
              <w:t>最大值</w:t>
            </w:r>
          </w:p>
        </w:tc>
        <w:tc>
          <w:tcPr>
            <w:tcW w:w="1029" w:type="dxa"/>
            <w:tcBorders>
              <w:top w:val="single" w:color="AEAEAE" w:sz="8" w:space="0"/>
              <w:left w:val="nil"/>
              <w:bottom w:val="single" w:color="152935" w:sz="8" w:space="0"/>
              <w:right w:val="single" w:color="E0E0E0" w:sz="8" w:space="0"/>
              <w:tl2br w:val="nil"/>
              <w:tr2bl w:val="nil"/>
            </w:tcBorders>
            <w:shd w:val="clear" w:color="auto" w:fill="F9F9FB"/>
            <w:noWrap w:val="0"/>
            <w:vAlign w:val="top"/>
          </w:tcPr>
          <w:p w14:paraId="6F625FB9">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0</w:t>
            </w:r>
          </w:p>
        </w:tc>
        <w:tc>
          <w:tcPr>
            <w:tcW w:w="1475" w:type="dxa"/>
            <w:tcBorders>
              <w:top w:val="single" w:color="AEAEAE" w:sz="8" w:space="0"/>
              <w:left w:val="single" w:color="E0E0E0" w:sz="8" w:space="0"/>
              <w:bottom w:val="single" w:color="152935" w:sz="8" w:space="0"/>
              <w:right w:val="nil"/>
              <w:tl2br w:val="nil"/>
              <w:tr2bl w:val="nil"/>
            </w:tcBorders>
            <w:shd w:val="clear" w:color="auto" w:fill="F9F9FB"/>
            <w:noWrap w:val="0"/>
            <w:vAlign w:val="top"/>
          </w:tcPr>
          <w:p w14:paraId="59B1FF4C">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0</w:t>
            </w:r>
          </w:p>
        </w:tc>
      </w:tr>
    </w:tbl>
    <w:p w14:paraId="46FF1A88">
      <w:pPr>
        <w:spacing w:beforeLines="0" w:afterLines="0" w:line="400" w:lineRule="atLeast"/>
        <w:jc w:val="left"/>
        <w:rPr>
          <w:rFonts w:hint="default" w:ascii="Arial" w:hAnsi="Arial" w:eastAsia="Noto Sans SC" w:cs="Arial"/>
          <w:sz w:val="24"/>
          <w:szCs w:val="24"/>
        </w:rPr>
      </w:pPr>
    </w:p>
    <w:p w14:paraId="4931F445">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132E3754">
      <w:pPr>
        <w:jc w:val="left"/>
        <w:rPr>
          <w:rFonts w:hint="default" w:ascii="Arial" w:hAnsi="Arial" w:eastAsia="Noto Sans SC" w:cs="Arial"/>
          <w:b/>
          <w:bCs/>
          <w:sz w:val="24"/>
          <w:szCs w:val="24"/>
        </w:rPr>
      </w:pPr>
    </w:p>
    <w:p w14:paraId="167B2E16">
      <w:pPr>
        <w:jc w:val="left"/>
        <w:rPr>
          <w:rFonts w:hint="default" w:ascii="Arial" w:hAnsi="Arial" w:eastAsia="Noto Sans SC" w:cs="Arial"/>
          <w:b/>
          <w:bCs/>
          <w:sz w:val="24"/>
          <w:szCs w:val="24"/>
        </w:rPr>
      </w:pPr>
    </w:p>
    <w:p w14:paraId="64658768">
      <w:pPr>
        <w:jc w:val="left"/>
        <w:rPr>
          <w:rFonts w:hint="default" w:ascii="Arial" w:hAnsi="Arial" w:eastAsia="Noto Sans SC" w:cs="Arial"/>
          <w:b/>
          <w:bCs/>
          <w:sz w:val="24"/>
          <w:szCs w:val="24"/>
        </w:rPr>
      </w:pPr>
    </w:p>
    <w:p w14:paraId="291645B3">
      <w:pPr>
        <w:jc w:val="left"/>
        <w:rPr>
          <w:rFonts w:hint="default" w:ascii="Arial" w:hAnsi="Arial" w:eastAsia="Noto Sans SC" w:cs="Arial"/>
          <w:b/>
          <w:bCs/>
          <w:sz w:val="24"/>
          <w:szCs w:val="24"/>
        </w:rPr>
      </w:pPr>
    </w:p>
    <w:p w14:paraId="5B017732">
      <w:pPr>
        <w:jc w:val="left"/>
        <w:rPr>
          <w:rFonts w:hint="default" w:ascii="Arial" w:hAnsi="Arial" w:eastAsia="Noto Sans SC" w:cs="Arial"/>
          <w:b/>
          <w:bCs/>
          <w:sz w:val="24"/>
          <w:szCs w:val="24"/>
        </w:rPr>
      </w:pPr>
    </w:p>
    <w:p w14:paraId="0DC29506">
      <w:pPr>
        <w:jc w:val="left"/>
        <w:rPr>
          <w:rFonts w:hint="default" w:ascii="Arial" w:hAnsi="Arial" w:eastAsia="Noto Sans SC" w:cs="Arial"/>
          <w:b/>
          <w:bCs/>
          <w:sz w:val="24"/>
          <w:szCs w:val="24"/>
        </w:rPr>
      </w:pPr>
    </w:p>
    <w:p w14:paraId="3655D5C9">
      <w:pPr>
        <w:jc w:val="left"/>
        <w:rPr>
          <w:rFonts w:hint="default" w:ascii="Arial" w:hAnsi="Arial" w:eastAsia="Noto Sans SC" w:cs="Arial"/>
          <w:b/>
          <w:bCs/>
          <w:sz w:val="24"/>
          <w:szCs w:val="24"/>
        </w:rPr>
      </w:pPr>
    </w:p>
    <w:p w14:paraId="27436B6E">
      <w:pPr>
        <w:jc w:val="left"/>
        <w:rPr>
          <w:ins w:id="26" w:author="Yvonne Williams" w:date="2025-04-17T08:32:00Z"/>
          <w:rFonts w:hint="default" w:ascii="Arial" w:hAnsi="Arial" w:eastAsia="Noto Sans SC" w:cs="Arial"/>
          <w:b/>
          <w:bCs/>
          <w:sz w:val="24"/>
          <w:szCs w:val="24"/>
        </w:rPr>
      </w:pPr>
    </w:p>
    <w:p w14:paraId="006DC820">
      <w:pPr>
        <w:jc w:val="left"/>
        <w:rPr>
          <w:rFonts w:hint="default" w:ascii="Arial" w:hAnsi="Arial" w:eastAsia="Noto Sans SC" w:cs="Arial"/>
          <w:color w:val="000000" w:themeColor="text1"/>
          <w:sz w:val="24"/>
          <w:szCs w:val="24"/>
          <w14:textFill>
            <w14:solidFill>
              <w14:schemeClr w14:val="tx1"/>
            </w14:solidFill>
          </w14:textFill>
        </w:rPr>
      </w:pPr>
    </w:p>
    <w:p w14:paraId="31B160C0">
      <w:pPr>
        <w:jc w:val="left"/>
        <w:rPr>
          <w:ins w:id="27" w:author="Yvonne Williams" w:date="2025-04-17T08:32:00Z"/>
          <w:rFonts w:hint="default" w:ascii="Arial" w:hAnsi="Arial" w:eastAsia="Noto Sans SC" w:cs="Arial"/>
          <w:b/>
          <w:bCs/>
          <w:sz w:val="24"/>
          <w:szCs w:val="24"/>
        </w:rPr>
      </w:pPr>
    </w:p>
    <w:p w14:paraId="598FCFB5">
      <w:pPr>
        <w:jc w:val="left"/>
        <w:rPr>
          <w:ins w:id="28" w:author="Yvonne Williams" w:date="2025-04-17T08:32:00Z"/>
          <w:rFonts w:hint="default" w:ascii="Arial" w:hAnsi="Arial" w:eastAsia="Noto Sans SC" w:cs="Arial"/>
          <w:b/>
          <w:bCs/>
          <w:sz w:val="24"/>
          <w:szCs w:val="24"/>
        </w:rPr>
      </w:pPr>
    </w:p>
    <w:p w14:paraId="024D2608">
      <w:pPr>
        <w:pStyle w:val="17"/>
        <w:bidi w:val="0"/>
        <w:jc w:val="left"/>
        <w:rPr>
          <w:rFonts w:hint="default"/>
        </w:rPr>
      </w:pPr>
      <w:bookmarkStart w:id="174" w:name="_Toc18691"/>
      <w:bookmarkStart w:id="175" w:name="_Toc19982"/>
      <w:r>
        <w:rPr>
          <w:rFonts w:hint="default"/>
        </w:rPr>
        <w:t>Reference</w:t>
      </w:r>
      <w:bookmarkEnd w:id="174"/>
      <w:bookmarkEnd w:id="175"/>
    </w:p>
    <w:p w14:paraId="444C92C3">
      <w:pPr>
        <w:jc w:val="left"/>
        <w:rPr>
          <w:rFonts w:hint="default" w:ascii="Arial" w:hAnsi="Arial" w:eastAsia="Noto Sans SC" w:cs="Arial"/>
          <w:sz w:val="24"/>
          <w:szCs w:val="24"/>
        </w:rPr>
      </w:pPr>
    </w:p>
    <w:p w14:paraId="35BB1701">
      <w:pPr>
        <w:jc w:val="left"/>
        <w:rPr>
          <w:rFonts w:hint="default" w:ascii="Arial" w:hAnsi="Arial" w:eastAsia="Noto Sans SC" w:cs="Arial"/>
          <w:sz w:val="24"/>
          <w:szCs w:val="24"/>
        </w:rPr>
      </w:pPr>
    </w:p>
    <w:p w14:paraId="7D4EE1D5">
      <w:pPr>
        <w:jc w:val="left"/>
        <w:rPr>
          <w:rFonts w:hint="default" w:ascii="Arial" w:hAnsi="Arial" w:eastAsia="Noto Sans SC" w:cs="Arial"/>
          <w:sz w:val="24"/>
          <w:szCs w:val="24"/>
        </w:rPr>
      </w:pPr>
      <w:r>
        <w:rPr>
          <w:rFonts w:hint="default" w:ascii="Arial" w:hAnsi="Arial" w:eastAsia="Noto Sans SC" w:cs="Arial"/>
          <w:sz w:val="24"/>
          <w:szCs w:val="24"/>
        </w:rPr>
        <w:t xml:space="preserve">Ajzen, I. (1991). The theory of planned behavior. Organizational Behavior and Human Decision Processes, 50(2), 179211.  </w:t>
      </w:r>
    </w:p>
    <w:p w14:paraId="7E221466">
      <w:pPr>
        <w:jc w:val="left"/>
        <w:rPr>
          <w:rFonts w:hint="default" w:ascii="Arial" w:hAnsi="Arial" w:eastAsia="Noto Sans SC" w:cs="Arial"/>
          <w:sz w:val="24"/>
          <w:szCs w:val="24"/>
        </w:rPr>
      </w:pPr>
      <w:r>
        <w:rPr>
          <w:rFonts w:hint="default" w:ascii="Arial" w:hAnsi="Arial" w:eastAsia="Noto Sans SC" w:cs="Arial"/>
          <w:sz w:val="24"/>
          <w:szCs w:val="24"/>
        </w:rPr>
        <w:t xml:space="preserve">Ajzen, I. (2002). Constructing a TPB questionnaire: Conceptual and methodological considerations.  </w:t>
      </w:r>
    </w:p>
    <w:p w14:paraId="52C787EA">
      <w:pPr>
        <w:jc w:val="left"/>
        <w:rPr>
          <w:rFonts w:hint="default" w:ascii="Arial" w:hAnsi="Arial" w:eastAsia="Noto Sans SC" w:cs="Arial"/>
          <w:sz w:val="24"/>
          <w:szCs w:val="24"/>
        </w:rPr>
      </w:pPr>
      <w:r>
        <w:rPr>
          <w:rFonts w:hint="default" w:ascii="Arial" w:hAnsi="Arial" w:eastAsia="Noto Sans SC" w:cs="Arial"/>
          <w:sz w:val="24"/>
          <w:szCs w:val="24"/>
        </w:rPr>
        <w:t xml:space="preserve">Ajzen, I., &amp; Fishbain, M. (1973). Attitudinal and normative variables as predictors of specific behavior. Journal of Personality and Social Psychology, 27(1), 41.   AlAmarneh, A., &amp; AlQeed, M.A. (2023). The impact of social media marketing on purchase intention: The mediating role of brand trust and image. International Journal of Data and Network Science, 7(2), 373380.  </w:t>
      </w:r>
    </w:p>
    <w:p w14:paraId="4F6CDA26">
      <w:pPr>
        <w:jc w:val="left"/>
        <w:rPr>
          <w:rFonts w:hint="default" w:ascii="Arial" w:hAnsi="Arial" w:eastAsia="Noto Sans SC" w:cs="Arial"/>
          <w:sz w:val="24"/>
          <w:szCs w:val="24"/>
        </w:rPr>
      </w:pPr>
      <w:r>
        <w:rPr>
          <w:rFonts w:hint="default" w:ascii="Arial" w:hAnsi="Arial" w:eastAsia="Noto Sans SC" w:cs="Arial"/>
          <w:sz w:val="24"/>
          <w:szCs w:val="24"/>
        </w:rPr>
        <w:t>Alizila (2020). Alibaba live streaming sales double 11. Available at: https://www.alizila.com/alibabalivestreamingsalesdouble11/ [Accessed 18 Mar. 2025].</w:t>
      </w:r>
    </w:p>
    <w:p w14:paraId="2787C69D">
      <w:pPr>
        <w:jc w:val="left"/>
        <w:rPr>
          <w:rFonts w:hint="default" w:ascii="Arial" w:hAnsi="Arial" w:eastAsia="Noto Sans SC" w:cs="Arial"/>
          <w:sz w:val="24"/>
          <w:szCs w:val="24"/>
        </w:rPr>
      </w:pPr>
      <w:r>
        <w:rPr>
          <w:rFonts w:hint="default" w:ascii="Arial" w:hAnsi="Arial" w:eastAsia="Noto Sans SC" w:cs="Arial"/>
          <w:sz w:val="24"/>
          <w:szCs w:val="24"/>
        </w:rPr>
        <w:t xml:space="preserve">Alalwan, A.A., &amp; Dwivedi, Y.K. (2017). Social media in marketing: A review of the literature. Technological Forecasting and Social Change, 126, 108121.  </w:t>
      </w:r>
    </w:p>
    <w:p w14:paraId="195722AA">
      <w:pPr>
        <w:jc w:val="left"/>
        <w:rPr>
          <w:rFonts w:hint="default" w:ascii="Arial" w:hAnsi="Arial" w:eastAsia="Noto Sans SC" w:cs="Arial"/>
          <w:sz w:val="24"/>
          <w:szCs w:val="24"/>
        </w:rPr>
      </w:pPr>
      <w:r>
        <w:rPr>
          <w:rFonts w:hint="default" w:ascii="Arial" w:hAnsi="Arial" w:eastAsia="Noto Sans SC" w:cs="Arial"/>
          <w:sz w:val="24"/>
          <w:szCs w:val="24"/>
        </w:rPr>
        <w:t xml:space="preserve">Alsoud, M., Alfdool, S.M., Trawnih, A., Helalat, A.S., AlMu'ani, L., &amp; Mahrakani, N. (2023). Social media marketing activities and tourists' purchase intention. International Journal of Data and Network Science, 7(2), 677686. </w:t>
      </w:r>
    </w:p>
    <w:p w14:paraId="115BB7CD">
      <w:pPr>
        <w:jc w:val="left"/>
        <w:rPr>
          <w:rFonts w:hint="default" w:ascii="Arial" w:hAnsi="Arial" w:eastAsia="Noto Sans SC" w:cs="Arial"/>
          <w:sz w:val="24"/>
          <w:szCs w:val="24"/>
        </w:rPr>
      </w:pPr>
      <w:r>
        <w:rPr>
          <w:rFonts w:hint="default" w:ascii="Arial" w:hAnsi="Arial" w:eastAsia="Noto Sans SC" w:cs="Arial"/>
          <w:sz w:val="24"/>
          <w:szCs w:val="24"/>
        </w:rPr>
        <w:t xml:space="preserve">AN, T. 2014. Emotional resonance in brand storytelling: A crosscultural experiment. Journal of Consumer Psychology, 24(3), pp.301315.  </w:t>
      </w:r>
    </w:p>
    <w:p w14:paraId="6FAEF983">
      <w:pPr>
        <w:jc w:val="left"/>
        <w:rPr>
          <w:rFonts w:hint="default" w:ascii="Arial" w:hAnsi="Arial" w:eastAsia="Noto Sans SC" w:cs="Arial"/>
          <w:sz w:val="24"/>
          <w:szCs w:val="24"/>
        </w:rPr>
      </w:pPr>
      <w:r>
        <w:rPr>
          <w:rFonts w:hint="default" w:ascii="Arial" w:hAnsi="Arial" w:eastAsia="Noto Sans SC" w:cs="Arial"/>
          <w:sz w:val="24"/>
          <w:szCs w:val="24"/>
        </w:rPr>
        <w:t xml:space="preserve">An, C. (2022). Research on the influence of interactive marketing of webcast platform on users' willingness to buyIntermediated by perceived information quality. Bangkok: Rangsit University.  </w:t>
      </w:r>
    </w:p>
    <w:p w14:paraId="6B0D08FE">
      <w:pPr>
        <w:jc w:val="left"/>
        <w:rPr>
          <w:rFonts w:hint="default" w:ascii="Arial" w:hAnsi="Arial" w:eastAsia="Noto Sans SC" w:cs="Arial"/>
          <w:sz w:val="24"/>
          <w:szCs w:val="24"/>
        </w:rPr>
      </w:pPr>
      <w:r>
        <w:rPr>
          <w:rFonts w:hint="default" w:ascii="Arial" w:hAnsi="Arial" w:eastAsia="Noto Sans SC" w:cs="Arial"/>
          <w:sz w:val="24"/>
          <w:szCs w:val="24"/>
        </w:rPr>
        <w:t xml:space="preserve">Armstrong, G., &amp; Kotler, P. (2016). Marketing: An introduction (12th ed.). Pearson Education.  </w:t>
      </w:r>
    </w:p>
    <w:p w14:paraId="6144C6DA">
      <w:pPr>
        <w:jc w:val="left"/>
        <w:rPr>
          <w:rFonts w:hint="default" w:ascii="Arial" w:hAnsi="Arial" w:eastAsia="Noto Sans SC" w:cs="Arial"/>
          <w:sz w:val="24"/>
          <w:szCs w:val="24"/>
        </w:rPr>
      </w:pPr>
      <w:r>
        <w:rPr>
          <w:rFonts w:hint="default" w:ascii="Arial" w:hAnsi="Arial" w:eastAsia="Noto Sans SC" w:cs="Arial"/>
          <w:sz w:val="24"/>
          <w:szCs w:val="24"/>
        </w:rPr>
        <w:t xml:space="preserve">Baker, M.J., &amp; Hart, S. (2008). The marketing book (6th ed.). ButterworthHeinemann.  </w:t>
      </w:r>
    </w:p>
    <w:p w14:paraId="2CDB5114">
      <w:pPr>
        <w:jc w:val="left"/>
        <w:rPr>
          <w:rFonts w:hint="default" w:ascii="Arial" w:hAnsi="Arial" w:eastAsia="Noto Sans SC" w:cs="Arial"/>
          <w:sz w:val="24"/>
          <w:szCs w:val="24"/>
        </w:rPr>
      </w:pPr>
      <w:r>
        <w:rPr>
          <w:rFonts w:hint="default" w:ascii="Arial" w:hAnsi="Arial" w:eastAsia="Noto Sans SC" w:cs="Arial"/>
          <w:sz w:val="24"/>
          <w:szCs w:val="24"/>
        </w:rPr>
        <w:t xml:space="preserve">Bandura, A. (1991). Social cognitive theory of selfregulation. Organizational Behavior and Human Decision Processes, 50(2), 248287.  </w:t>
      </w:r>
    </w:p>
    <w:p w14:paraId="01F064C9">
      <w:pPr>
        <w:jc w:val="left"/>
        <w:rPr>
          <w:rFonts w:hint="default" w:ascii="Arial" w:hAnsi="Arial" w:eastAsia="Noto Sans SC" w:cs="Arial"/>
          <w:sz w:val="24"/>
          <w:szCs w:val="24"/>
        </w:rPr>
      </w:pPr>
      <w:r>
        <w:rPr>
          <w:rFonts w:hint="default" w:ascii="Arial" w:hAnsi="Arial" w:eastAsia="Noto Sans SC" w:cs="Arial"/>
          <w:sz w:val="24"/>
          <w:szCs w:val="24"/>
        </w:rPr>
        <w:t xml:space="preserve">Barney, J.B. (1991). Firm resources and sustained competitive advantage. Journal of Management, 17(1), 99120.  </w:t>
      </w:r>
    </w:p>
    <w:p w14:paraId="2F0E0B81">
      <w:pPr>
        <w:jc w:val="left"/>
        <w:rPr>
          <w:rFonts w:hint="default" w:ascii="Arial" w:hAnsi="Arial" w:eastAsia="Noto Sans SC" w:cs="Arial"/>
          <w:sz w:val="24"/>
          <w:szCs w:val="24"/>
        </w:rPr>
      </w:pPr>
      <w:r>
        <w:rPr>
          <w:rFonts w:hint="default" w:ascii="Arial" w:hAnsi="Arial" w:eastAsia="Noto Sans SC" w:cs="Arial"/>
          <w:sz w:val="24"/>
          <w:szCs w:val="24"/>
        </w:rPr>
        <w:t xml:space="preserve">Baumgartner, H., &amp; Steenkamp, J.B. (1996). Emotions and consumer behavior. Journal of the Academy of Marketing Science, 24(4), 246256.  </w:t>
      </w:r>
    </w:p>
    <w:p w14:paraId="5FD65D25">
      <w:pPr>
        <w:jc w:val="left"/>
        <w:rPr>
          <w:rFonts w:hint="default" w:ascii="Arial" w:hAnsi="Arial" w:eastAsia="Noto Sans SC" w:cs="Arial"/>
          <w:sz w:val="24"/>
          <w:szCs w:val="24"/>
        </w:rPr>
      </w:pPr>
      <w:r>
        <w:rPr>
          <w:rFonts w:hint="default" w:ascii="Arial" w:hAnsi="Arial" w:eastAsia="Noto Sans SC" w:cs="Arial"/>
          <w:sz w:val="24"/>
          <w:szCs w:val="24"/>
        </w:rPr>
        <w:t xml:space="preserve">Belk, R.W. (1988). Possessions and the extended self. Journal of Consumer Research, 15(2), 139168.  </w:t>
      </w:r>
    </w:p>
    <w:p w14:paraId="6806D364">
      <w:pPr>
        <w:jc w:val="left"/>
        <w:rPr>
          <w:rFonts w:hint="default" w:ascii="Arial" w:hAnsi="Arial" w:eastAsia="Noto Sans SC" w:cs="Arial"/>
          <w:sz w:val="24"/>
          <w:szCs w:val="24"/>
        </w:rPr>
      </w:pPr>
      <w:r>
        <w:rPr>
          <w:rFonts w:hint="default" w:ascii="Arial" w:hAnsi="Arial" w:eastAsia="Noto Sans SC" w:cs="Arial"/>
          <w:sz w:val="24"/>
          <w:szCs w:val="24"/>
        </w:rPr>
        <w:t xml:space="preserve">Blakeman, R. (2018). Social media and public relations: Eight new practices for the PR professional. Rowman &amp; Littlefield.  </w:t>
      </w:r>
    </w:p>
    <w:p w14:paraId="26A1027D">
      <w:pPr>
        <w:jc w:val="left"/>
        <w:rPr>
          <w:rFonts w:hint="default" w:ascii="Arial" w:hAnsi="Arial" w:eastAsia="Noto Sans SC" w:cs="Arial"/>
          <w:sz w:val="24"/>
          <w:szCs w:val="24"/>
        </w:rPr>
      </w:pPr>
      <w:r>
        <w:rPr>
          <w:rFonts w:hint="default" w:ascii="Arial" w:hAnsi="Arial" w:eastAsia="Noto Sans SC" w:cs="Arial"/>
          <w:sz w:val="24"/>
          <w:szCs w:val="24"/>
        </w:rPr>
        <w:t xml:space="preserve">Bovee, C.L., &amp; Thill, J.V. (2012). Business communication today (12th ed.). Pearson Education.  </w:t>
      </w:r>
    </w:p>
    <w:p w14:paraId="1B1C0EE9">
      <w:pPr>
        <w:jc w:val="left"/>
        <w:rPr>
          <w:rFonts w:hint="default" w:ascii="Arial" w:hAnsi="Arial" w:eastAsia="Noto Sans SC" w:cs="Arial"/>
          <w:sz w:val="24"/>
          <w:szCs w:val="24"/>
        </w:rPr>
      </w:pPr>
      <w:r>
        <w:rPr>
          <w:rFonts w:hint="default" w:ascii="Arial" w:hAnsi="Arial" w:eastAsia="Noto Sans SC" w:cs="Arial"/>
          <w:sz w:val="24"/>
          <w:szCs w:val="24"/>
        </w:rPr>
        <w:t xml:space="preserve">Brehm, J.W. (1966). A theory of psychological reactance. Academic Press.  </w:t>
      </w:r>
    </w:p>
    <w:p w14:paraId="17866C99">
      <w:pPr>
        <w:jc w:val="left"/>
        <w:rPr>
          <w:rFonts w:hint="default" w:ascii="Arial" w:hAnsi="Arial" w:eastAsia="Noto Sans SC" w:cs="Arial"/>
          <w:sz w:val="24"/>
          <w:szCs w:val="24"/>
        </w:rPr>
      </w:pPr>
      <w:r>
        <w:rPr>
          <w:rFonts w:hint="default" w:ascii="Arial" w:hAnsi="Arial" w:eastAsia="Noto Sans SC" w:cs="Arial"/>
          <w:sz w:val="24"/>
          <w:szCs w:val="24"/>
        </w:rPr>
        <w:t xml:space="preserve">Brown, T., &amp; Mason, R. (2021). The role of microinfluencers in modern marketing strategies. Journal of Influencer Marketing, 7(1), 3448.  </w:t>
      </w:r>
    </w:p>
    <w:p w14:paraId="4CDF795B">
      <w:pPr>
        <w:jc w:val="left"/>
        <w:rPr>
          <w:rFonts w:hint="default" w:ascii="Arial" w:hAnsi="Arial" w:eastAsia="Noto Sans SC" w:cs="Arial"/>
          <w:sz w:val="24"/>
          <w:szCs w:val="24"/>
        </w:rPr>
      </w:pPr>
      <w:r>
        <w:rPr>
          <w:rFonts w:hint="default" w:ascii="Arial" w:hAnsi="Arial" w:eastAsia="Noto Sans SC" w:cs="Arial"/>
          <w:sz w:val="24"/>
          <w:szCs w:val="24"/>
        </w:rPr>
        <w:t xml:space="preserve">Buchanan, T., &amp; Li, J. (2020). Virtual influencers in social media marketing: The case of Instagram. Journal of Business Research, 106, 218228.  </w:t>
      </w:r>
    </w:p>
    <w:p w14:paraId="454120FA">
      <w:pPr>
        <w:jc w:val="left"/>
        <w:rPr>
          <w:rFonts w:hint="default" w:ascii="Arial" w:hAnsi="Arial" w:eastAsia="Noto Sans SC" w:cs="Arial"/>
          <w:sz w:val="24"/>
          <w:szCs w:val="24"/>
        </w:rPr>
      </w:pPr>
      <w:r>
        <w:rPr>
          <w:rFonts w:hint="default" w:ascii="Arial" w:hAnsi="Arial" w:eastAsia="Noto Sans SC" w:cs="Arial"/>
          <w:sz w:val="24"/>
          <w:szCs w:val="24"/>
        </w:rPr>
        <w:t xml:space="preserve">Burger, J.M. (2019). Personality (9th ed.). Cengage Learning.  </w:t>
      </w:r>
    </w:p>
    <w:p w14:paraId="110E45F0">
      <w:pPr>
        <w:jc w:val="left"/>
        <w:rPr>
          <w:rFonts w:hint="default" w:ascii="Arial" w:hAnsi="Arial" w:eastAsia="Noto Sans SC" w:cs="Arial"/>
          <w:sz w:val="24"/>
          <w:szCs w:val="24"/>
        </w:rPr>
      </w:pPr>
      <w:r>
        <w:rPr>
          <w:rFonts w:hint="default" w:ascii="Arial" w:hAnsi="Arial" w:eastAsia="Noto Sans SC" w:cs="Arial"/>
          <w:sz w:val="24"/>
          <w:szCs w:val="24"/>
        </w:rPr>
        <w:t xml:space="preserve">Capra, F. (1997). The web of life: A new scientific understanding of living systems. Doubleday.  </w:t>
      </w:r>
    </w:p>
    <w:p w14:paraId="054E1AE7">
      <w:pPr>
        <w:jc w:val="left"/>
        <w:rPr>
          <w:rFonts w:hint="default" w:ascii="Arial" w:hAnsi="Arial" w:eastAsia="Noto Sans SC" w:cs="Arial"/>
          <w:sz w:val="24"/>
          <w:szCs w:val="24"/>
        </w:rPr>
      </w:pPr>
      <w:r>
        <w:rPr>
          <w:rFonts w:hint="default" w:ascii="Arial" w:hAnsi="Arial" w:eastAsia="Noto Sans SC" w:cs="Arial"/>
          <w:sz w:val="24"/>
          <w:szCs w:val="24"/>
        </w:rPr>
        <w:t xml:space="preserve">Cardon, P.W., &amp; Marshall, B. (2015). Using social media to enhance student engagement. Journal of Learning and Development, 3(1), 4149.  </w:t>
      </w:r>
    </w:p>
    <w:p w14:paraId="7B5CB15F">
      <w:pPr>
        <w:jc w:val="left"/>
        <w:rPr>
          <w:rFonts w:hint="default" w:ascii="Arial" w:hAnsi="Arial" w:eastAsia="Noto Sans SC" w:cs="Arial"/>
          <w:sz w:val="24"/>
          <w:szCs w:val="24"/>
        </w:rPr>
      </w:pPr>
      <w:r>
        <w:rPr>
          <w:rFonts w:hint="default" w:ascii="Arial" w:hAnsi="Arial" w:eastAsia="Noto Sans SC" w:cs="Arial"/>
          <w:sz w:val="24"/>
          <w:szCs w:val="24"/>
        </w:rPr>
        <w:t xml:space="preserve">Cashion, M., &amp; Pantin, M. (2018). The role of emotion in consumer decisionmaking. Journal of Consumer Psychology, 12(4), 223242.  </w:t>
      </w:r>
    </w:p>
    <w:p w14:paraId="4D0EE3D5">
      <w:pPr>
        <w:jc w:val="left"/>
        <w:rPr>
          <w:rFonts w:hint="default" w:ascii="Arial" w:hAnsi="Arial" w:eastAsia="Noto Sans SC" w:cs="Arial"/>
          <w:sz w:val="24"/>
          <w:szCs w:val="24"/>
        </w:rPr>
      </w:pPr>
      <w:r>
        <w:rPr>
          <w:rFonts w:hint="default" w:ascii="Arial" w:hAnsi="Arial" w:eastAsia="Noto Sans SC" w:cs="Arial"/>
          <w:sz w:val="24"/>
          <w:szCs w:val="24"/>
        </w:rPr>
        <w:t xml:space="preserve">Chauhan, R., &amp; Jha, S. (2020). Consumer perceptions of social media marketing and its impact on purchase behavior. International Journal of Consumer Studies, 44(3), 220230.  </w:t>
      </w:r>
    </w:p>
    <w:p w14:paraId="6D59D7CE">
      <w:pPr>
        <w:jc w:val="left"/>
        <w:rPr>
          <w:rFonts w:hint="default" w:ascii="Arial" w:hAnsi="Arial" w:eastAsia="Noto Sans SC" w:cs="Arial"/>
          <w:sz w:val="24"/>
          <w:szCs w:val="24"/>
        </w:rPr>
      </w:pPr>
      <w:r>
        <w:rPr>
          <w:rFonts w:hint="default" w:ascii="Arial" w:hAnsi="Arial" w:eastAsia="Noto Sans SC" w:cs="Arial"/>
          <w:sz w:val="24"/>
          <w:szCs w:val="24"/>
        </w:rPr>
        <w:t xml:space="preserve">Cheng, L., Huang, Y., &amp; Liu, Z. (2020). Social identity and consumer behavior: The role of social media interactivity. Journal of Consumer Psychology, 30(4), 567582.  </w:t>
      </w:r>
    </w:p>
    <w:p w14:paraId="05F503B5">
      <w:pPr>
        <w:jc w:val="left"/>
        <w:rPr>
          <w:rFonts w:hint="default" w:ascii="Arial" w:hAnsi="Arial" w:eastAsia="Noto Sans SC" w:cs="Arial"/>
          <w:sz w:val="24"/>
          <w:szCs w:val="24"/>
        </w:rPr>
      </w:pPr>
      <w:r>
        <w:rPr>
          <w:rFonts w:hint="default" w:ascii="Arial" w:hAnsi="Arial" w:eastAsia="Noto Sans SC" w:cs="Arial"/>
          <w:sz w:val="24"/>
          <w:szCs w:val="24"/>
        </w:rPr>
        <w:t xml:space="preserve">China Business Research (2025). The rise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in China. Available at: https://m.chinabgao.com/k/zimeiti/ [Accessed 18 Mar. 2025].</w:t>
      </w:r>
    </w:p>
    <w:p w14:paraId="5F6BF1E0">
      <w:pPr>
        <w:jc w:val="left"/>
        <w:rPr>
          <w:rFonts w:hint="default" w:ascii="Arial" w:hAnsi="Arial" w:eastAsia="Noto Sans SC" w:cs="Arial"/>
          <w:sz w:val="24"/>
          <w:szCs w:val="24"/>
        </w:rPr>
      </w:pPr>
      <w:r>
        <w:rPr>
          <w:rFonts w:hint="default" w:ascii="Arial" w:hAnsi="Arial" w:eastAsia="Noto Sans SC" w:cs="Arial"/>
          <w:sz w:val="24"/>
          <w:szCs w:val="24"/>
        </w:rPr>
        <w:t xml:space="preserve">China Research and Intelligence (2024). The development and trends of China's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industry in 2024. Available at: https://m.chinairn.com/scfx/20240326/150618340html [Accessed 18 Mar. 2025].</w:t>
      </w:r>
    </w:p>
    <w:p w14:paraId="01EF0B1D">
      <w:pPr>
        <w:jc w:val="left"/>
        <w:rPr>
          <w:rFonts w:hint="default" w:ascii="Arial" w:hAnsi="Arial" w:eastAsia="Noto Sans SC" w:cs="Arial"/>
          <w:sz w:val="24"/>
          <w:szCs w:val="24"/>
        </w:rPr>
      </w:pPr>
    </w:p>
    <w:p w14:paraId="48909275">
      <w:pPr>
        <w:jc w:val="left"/>
        <w:rPr>
          <w:rFonts w:hint="default" w:ascii="Arial" w:hAnsi="Arial" w:eastAsia="Noto Sans SC" w:cs="Arial"/>
          <w:sz w:val="24"/>
          <w:szCs w:val="24"/>
        </w:rPr>
      </w:pPr>
      <w:r>
        <w:rPr>
          <w:rFonts w:hint="default" w:ascii="Arial" w:hAnsi="Arial" w:eastAsia="Noto Sans SC" w:cs="Arial"/>
          <w:sz w:val="24"/>
          <w:szCs w:val="24"/>
        </w:rPr>
        <w:t xml:space="preserve">Chua, B.L., &amp; Leung, A. (2019). Social media marketing and its effect on consumer behavior: A systematic review. Journal of Marketing Research, 56(3), 323337.  </w:t>
      </w:r>
    </w:p>
    <w:p w14:paraId="4E2C53D2">
      <w:pPr>
        <w:jc w:val="left"/>
        <w:rPr>
          <w:rFonts w:hint="default" w:ascii="Arial" w:hAnsi="Arial" w:eastAsia="Noto Sans SC" w:cs="Arial"/>
          <w:sz w:val="24"/>
          <w:szCs w:val="24"/>
        </w:rPr>
      </w:pPr>
      <w:r>
        <w:rPr>
          <w:rFonts w:hint="default" w:ascii="Arial" w:hAnsi="Arial" w:eastAsia="Noto Sans SC" w:cs="Arial"/>
          <w:sz w:val="24"/>
          <w:szCs w:val="24"/>
        </w:rPr>
        <w:t xml:space="preserve">Cialdini, R.B. (2001). Influence: Science and practice (4th ed.). Allyn &amp; Bacon.  </w:t>
      </w:r>
    </w:p>
    <w:p w14:paraId="3D724542">
      <w:pPr>
        <w:jc w:val="left"/>
        <w:rPr>
          <w:rFonts w:hint="default" w:ascii="Arial" w:hAnsi="Arial" w:eastAsia="Noto Sans SC" w:cs="Arial"/>
          <w:sz w:val="24"/>
          <w:szCs w:val="24"/>
        </w:rPr>
      </w:pPr>
      <w:r>
        <w:rPr>
          <w:rFonts w:hint="default" w:ascii="Arial" w:hAnsi="Arial" w:eastAsia="Noto Sans SC" w:cs="Arial"/>
          <w:sz w:val="24"/>
          <w:szCs w:val="24"/>
        </w:rPr>
        <w:t xml:space="preserve">Collis, J., &amp; Hussey, R. (2013). Business research: A practical guide for undergraduate and postgraduate students (4th ed.). Palgrave Macmillan.  </w:t>
      </w:r>
    </w:p>
    <w:p w14:paraId="2D3EBB87">
      <w:pPr>
        <w:jc w:val="left"/>
        <w:rPr>
          <w:rFonts w:hint="default" w:ascii="Arial" w:hAnsi="Arial" w:eastAsia="Noto Sans SC" w:cs="Arial"/>
          <w:sz w:val="24"/>
          <w:szCs w:val="24"/>
        </w:rPr>
      </w:pPr>
      <w:r>
        <w:rPr>
          <w:rFonts w:hint="default" w:ascii="Arial" w:hAnsi="Arial" w:eastAsia="Noto Sans SC" w:cs="Arial"/>
          <w:color w:val="000000" w:themeColor="text1"/>
          <w:sz w:val="24"/>
          <w:szCs w:val="24"/>
          <w14:textFill>
            <w14:solidFill>
              <w14:schemeClr w14:val="tx1"/>
            </w14:solidFill>
          </w14:textFill>
        </w:rPr>
        <w:t>Creswell, J.W. and Plano Clark, V.L. (2018) Designing and conducting mixed methods research. 3rd edn. DOI: [10.4135/9781483358857](https://doi.org/10.4135/9781483358857)</w:t>
      </w:r>
    </w:p>
    <w:p w14:paraId="6647E486">
      <w:pPr>
        <w:jc w:val="left"/>
        <w:rPr>
          <w:rFonts w:hint="default" w:ascii="Arial" w:hAnsi="Arial" w:eastAsia="Noto Sans SC" w:cs="Arial"/>
          <w:sz w:val="24"/>
          <w:szCs w:val="24"/>
        </w:rPr>
      </w:pPr>
      <w:r>
        <w:rPr>
          <w:rFonts w:hint="default" w:ascii="Arial" w:hAnsi="Arial" w:eastAsia="Noto Sans SC" w:cs="Arial"/>
          <w:sz w:val="24"/>
          <w:szCs w:val="24"/>
        </w:rPr>
        <w:t xml:space="preserve">Dahl, D.W., &amp; Hoeffler, S. (2003). The role of emotions in consumer behavior. Journal of Consumer Research, 29(2), 250265.  </w:t>
      </w:r>
    </w:p>
    <w:p w14:paraId="6615D5DF">
      <w:pPr>
        <w:jc w:val="left"/>
        <w:rPr>
          <w:rFonts w:hint="default" w:ascii="Arial" w:hAnsi="Arial" w:eastAsia="Noto Sans SC" w:cs="Arial"/>
          <w:sz w:val="24"/>
          <w:szCs w:val="24"/>
        </w:rPr>
      </w:pPr>
      <w:r>
        <w:rPr>
          <w:rFonts w:hint="default" w:ascii="Arial" w:hAnsi="Arial" w:eastAsia="Noto Sans SC" w:cs="Arial"/>
          <w:sz w:val="24"/>
          <w:szCs w:val="24"/>
        </w:rPr>
        <w:t xml:space="preserve">Dai, L. (2011). The rise of internet celebrities in China: A study of social media influence. Journal of Media and Communication, 15(2), 6782.  </w:t>
      </w:r>
    </w:p>
    <w:p w14:paraId="5ABF9F85">
      <w:pPr>
        <w:jc w:val="left"/>
        <w:rPr>
          <w:rFonts w:hint="default" w:ascii="Arial" w:hAnsi="Arial" w:eastAsia="Noto Sans SC" w:cs="Arial"/>
          <w:sz w:val="24"/>
          <w:szCs w:val="24"/>
        </w:rPr>
      </w:pPr>
      <w:r>
        <w:rPr>
          <w:rFonts w:hint="default" w:ascii="Arial" w:hAnsi="Arial" w:eastAsia="Noto Sans SC" w:cs="Arial"/>
          <w:sz w:val="24"/>
          <w:szCs w:val="24"/>
        </w:rPr>
        <w:t xml:space="preserve">Davis, F.D. (1989). Perceived usefulness, perceived ease of use, and user acceptance of information technology. MIS Quarterly, 13(3), 319340.  </w:t>
      </w:r>
    </w:p>
    <w:p w14:paraId="63058E92">
      <w:pPr>
        <w:jc w:val="left"/>
        <w:rPr>
          <w:rFonts w:hint="default" w:ascii="Arial" w:hAnsi="Arial" w:eastAsia="Noto Sans SC" w:cs="Arial"/>
          <w:sz w:val="24"/>
          <w:szCs w:val="24"/>
        </w:rPr>
      </w:pPr>
      <w:r>
        <w:rPr>
          <w:rFonts w:hint="default" w:ascii="Arial" w:hAnsi="Arial" w:eastAsia="Noto Sans SC" w:cs="Arial"/>
          <w:sz w:val="24"/>
          <w:szCs w:val="24"/>
        </w:rPr>
        <w:t xml:space="preserve">Duhigg, C. (2012). The power of habit: Why we do what we do in life and business. Random House.  </w:t>
      </w:r>
    </w:p>
    <w:p w14:paraId="63197B7B">
      <w:pPr>
        <w:jc w:val="left"/>
        <w:rPr>
          <w:rFonts w:hint="default" w:ascii="Arial" w:hAnsi="Arial" w:eastAsia="Noto Sans SC" w:cs="Arial"/>
          <w:sz w:val="24"/>
          <w:szCs w:val="24"/>
        </w:rPr>
      </w:pPr>
      <w:r>
        <w:rPr>
          <w:rFonts w:hint="default" w:ascii="Arial" w:hAnsi="Arial" w:eastAsia="Noto Sans SC" w:cs="Arial"/>
          <w:sz w:val="24"/>
          <w:szCs w:val="24"/>
        </w:rPr>
        <w:t xml:space="preserve">Fazio, R.H. (1990). Multiple processes by which attitudes guide behavior: The MODE model as an integrative framework. Advances in Experimental Social Psychology, 23, 75109.  </w:t>
      </w:r>
    </w:p>
    <w:p w14:paraId="20CE3B35">
      <w:pPr>
        <w:jc w:val="left"/>
        <w:rPr>
          <w:rFonts w:hint="default" w:ascii="Arial" w:hAnsi="Arial" w:eastAsia="Noto Sans SC" w:cs="Arial"/>
          <w:sz w:val="24"/>
          <w:szCs w:val="24"/>
        </w:rPr>
      </w:pPr>
      <w:r>
        <w:rPr>
          <w:rFonts w:hint="default" w:ascii="Arial" w:hAnsi="Arial" w:eastAsia="Noto Sans SC" w:cs="Arial"/>
          <w:color w:val="000000" w:themeColor="text1"/>
          <w:sz w:val="24"/>
          <w:szCs w:val="24"/>
          <w14:textFill>
            <w14:solidFill>
              <w14:schemeClr w14:val="tx1"/>
            </w14:solidFill>
          </w14:textFill>
        </w:rPr>
        <w:t xml:space="preserve">Fetters, M.D., Curry, L.A. and Creswell, J.W. (2013) 'Achieving integration in mixed methods designs: Principles and practices', Health Services Research, 48(6pt2), pp.21342156. DOI: [10.1111/14756773.12117](https://doi.org/10.1111/14756773.12117)  </w:t>
      </w:r>
    </w:p>
    <w:p w14:paraId="3035E619">
      <w:pPr>
        <w:jc w:val="left"/>
        <w:rPr>
          <w:rFonts w:hint="default" w:ascii="Arial" w:hAnsi="Arial" w:eastAsia="Noto Sans SC" w:cs="Arial"/>
          <w:sz w:val="24"/>
          <w:szCs w:val="24"/>
        </w:rPr>
      </w:pPr>
      <w:r>
        <w:rPr>
          <w:rFonts w:hint="default" w:ascii="Arial" w:hAnsi="Arial" w:eastAsia="Noto Sans SC" w:cs="Arial"/>
          <w:sz w:val="24"/>
          <w:szCs w:val="24"/>
        </w:rPr>
        <w:t xml:space="preserve">Fishbein, M., &amp; Ajzen, I. (1975). Belief, attitude, intention, and behavior: An introduction to theory and research. AddisonWesley.  </w:t>
      </w:r>
    </w:p>
    <w:p w14:paraId="683B704E">
      <w:pPr>
        <w:jc w:val="left"/>
        <w:rPr>
          <w:rFonts w:hint="default" w:ascii="Arial" w:hAnsi="Arial" w:eastAsia="Noto Sans SC" w:cs="Arial"/>
          <w:sz w:val="24"/>
          <w:szCs w:val="24"/>
        </w:rPr>
      </w:pPr>
      <w:r>
        <w:rPr>
          <w:rFonts w:hint="default" w:ascii="Arial" w:hAnsi="Arial" w:eastAsia="Noto Sans SC" w:cs="Arial"/>
          <w:sz w:val="24"/>
          <w:szCs w:val="24"/>
        </w:rPr>
        <w:t xml:space="preserve">Foroudi, P. (2019). Brand promise and consumer loyalty: A study of brand trust in the digital age. Journal of Brand Management, 26(3), 123135.  </w:t>
      </w:r>
    </w:p>
    <w:p w14:paraId="3B646E72">
      <w:pPr>
        <w:jc w:val="left"/>
        <w:rPr>
          <w:rFonts w:hint="default" w:ascii="Arial" w:hAnsi="Arial" w:eastAsia="Noto Sans SC" w:cs="Arial"/>
          <w:sz w:val="24"/>
          <w:szCs w:val="24"/>
        </w:rPr>
      </w:pPr>
      <w:r>
        <w:rPr>
          <w:rFonts w:hint="default" w:ascii="Arial" w:hAnsi="Arial" w:eastAsia="Noto Sans SC" w:cs="Arial"/>
          <w:sz w:val="24"/>
          <w:szCs w:val="24"/>
        </w:rPr>
        <w:t>Fournier, S. (1998). Consumers and their brands: Developing relationship theory in consumer research. Journal of Consumer Research, 24(4), 343353.</w:t>
      </w:r>
    </w:p>
    <w:p w14:paraId="5A996A7B">
      <w:pPr>
        <w:jc w:val="left"/>
        <w:rPr>
          <w:rFonts w:hint="default" w:ascii="Arial" w:hAnsi="Arial" w:eastAsia="Noto Sans SC" w:cs="Arial"/>
          <w:sz w:val="24"/>
          <w:szCs w:val="24"/>
        </w:rPr>
      </w:pPr>
      <w:r>
        <w:rPr>
          <w:rFonts w:hint="default" w:ascii="Arial" w:hAnsi="Arial" w:eastAsia="Noto Sans SC" w:cs="Arial"/>
          <w:sz w:val="24"/>
          <w:szCs w:val="24"/>
        </w:rPr>
        <w:t xml:space="preserve">HANAYSHA, J. 2021. The role of wordofmouth in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Journal of Interactive Marketing, 15(2), pp.4560.   </w:t>
      </w:r>
    </w:p>
    <w:p w14:paraId="391BD079">
      <w:pPr>
        <w:jc w:val="left"/>
        <w:rPr>
          <w:rFonts w:hint="default" w:ascii="Arial" w:hAnsi="Arial" w:eastAsia="Noto Sans SC" w:cs="Arial"/>
          <w:sz w:val="24"/>
          <w:szCs w:val="24"/>
        </w:rPr>
      </w:pPr>
      <w:r>
        <w:rPr>
          <w:rFonts w:hint="default" w:ascii="Arial" w:hAnsi="Arial" w:eastAsia="Noto Sans SC" w:cs="Arial"/>
          <w:sz w:val="24"/>
          <w:szCs w:val="24"/>
        </w:rPr>
        <w:t xml:space="preserve">Fu, Y. (2020). Live broadcast marketing: A study based on the SOR theory and perceived value theory. Journal of Marketing Research, 55(3), 123135.  </w:t>
      </w:r>
    </w:p>
    <w:p w14:paraId="4B9717D7">
      <w:pPr>
        <w:jc w:val="left"/>
        <w:rPr>
          <w:rFonts w:hint="default" w:ascii="Arial" w:hAnsi="Arial" w:eastAsia="Noto Sans SC" w:cs="Arial"/>
          <w:sz w:val="24"/>
          <w:szCs w:val="24"/>
        </w:rPr>
      </w:pPr>
      <w:r>
        <w:rPr>
          <w:rFonts w:hint="default" w:ascii="Arial" w:hAnsi="Arial" w:eastAsia="Noto Sans SC" w:cs="Arial"/>
          <w:sz w:val="24"/>
          <w:szCs w:val="24"/>
        </w:rPr>
        <w:t xml:space="preserve">Gillmor, D. (2004). We the media: Grassroots journalism by the people, for the people. O'Reilly Media. </w:t>
      </w:r>
    </w:p>
    <w:p w14:paraId="37815295">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 xml:space="preserve">Gioia, D.A., Corley, K.G. and Hamilton, A.L. (2013) 'Seeking qualitative rigor in inductive research: Notes on the Gioia methodology', Organizational Research Methods, 16(1), pp.1531. DOI: [10.1177/1094428112452151](https://doi.org/10.1177/1094428112452151) </w:t>
      </w:r>
    </w:p>
    <w:p w14:paraId="31C81DFA">
      <w:pPr>
        <w:jc w:val="left"/>
        <w:rPr>
          <w:rFonts w:hint="default" w:ascii="Arial" w:hAnsi="Arial" w:eastAsia="Noto Sans SC" w:cs="Arial"/>
          <w:sz w:val="24"/>
          <w:szCs w:val="24"/>
        </w:rPr>
      </w:pPr>
      <w:r>
        <w:rPr>
          <w:rFonts w:hint="default" w:ascii="Arial" w:hAnsi="Arial" w:eastAsia="Noto Sans SC" w:cs="Arial"/>
          <w:color w:val="000000" w:themeColor="text1"/>
          <w:sz w:val="24"/>
          <w:szCs w:val="24"/>
          <w14:textFill>
            <w14:solidFill>
              <w14:schemeClr w14:val="tx1"/>
            </w14:solidFill>
          </w14:textFill>
        </w:rPr>
        <w:t xml:space="preserve">Gray, D.E. (2021) Doing research in the real world. 6th edn. London: (https://uk.sagepub.com/engb/eur/doingresearchintherealworld/book270976)  </w:t>
      </w:r>
    </w:p>
    <w:p w14:paraId="079B331B">
      <w:pPr>
        <w:jc w:val="left"/>
        <w:rPr>
          <w:rFonts w:hint="default" w:ascii="Arial" w:hAnsi="Arial" w:eastAsia="Noto Sans SC" w:cs="Arial"/>
          <w:sz w:val="24"/>
          <w:szCs w:val="24"/>
        </w:rPr>
      </w:pPr>
      <w:r>
        <w:rPr>
          <w:rFonts w:hint="default" w:ascii="Arial" w:hAnsi="Arial" w:eastAsia="Noto Sans SC" w:cs="Arial"/>
          <w:sz w:val="24"/>
          <w:szCs w:val="24"/>
        </w:rPr>
        <w:t xml:space="preserve">Godey, B., Manthiou, A., Pederzoli, D., Rokka, J., Aiello, G., Donvito, R. and Singh, R. (2016). Social media marketing efforts of luxury brands: Influence on brand equity and consumer behavior. Journal of Business Research, 69(12), pp.58335841. Available at: https://doi.org/10.1016/j.jbusres.2016.04.181 [Accessed 18 Mar. 2025]. </w:t>
      </w:r>
    </w:p>
    <w:p w14:paraId="2965F3B3">
      <w:pPr>
        <w:jc w:val="left"/>
        <w:rPr>
          <w:rFonts w:hint="default" w:ascii="Arial" w:hAnsi="Arial" w:eastAsia="Noto Sans SC" w:cs="Arial"/>
          <w:sz w:val="24"/>
          <w:szCs w:val="24"/>
        </w:rPr>
      </w:pPr>
      <w:r>
        <w:rPr>
          <w:rFonts w:hint="default" w:ascii="Arial" w:hAnsi="Arial" w:eastAsia="Noto Sans SC" w:cs="Arial"/>
          <w:sz w:val="24"/>
          <w:szCs w:val="24"/>
        </w:rPr>
        <w:t xml:space="preserve">Grewal, D., &amp; Levy, M. (2016). Marketing (5th ed.). McGrawHill Education.  </w:t>
      </w:r>
    </w:p>
    <w:p w14:paraId="118B5F74">
      <w:pPr>
        <w:jc w:val="left"/>
        <w:rPr>
          <w:rFonts w:hint="default" w:ascii="Arial" w:hAnsi="Arial" w:eastAsia="Noto Sans SC" w:cs="Arial"/>
          <w:sz w:val="24"/>
          <w:szCs w:val="24"/>
        </w:rPr>
      </w:pPr>
      <w:r>
        <w:rPr>
          <w:rFonts w:hint="default" w:ascii="Arial" w:hAnsi="Arial" w:eastAsia="Noto Sans SC" w:cs="Arial"/>
          <w:sz w:val="24"/>
          <w:szCs w:val="24"/>
        </w:rPr>
        <w:t xml:space="preserve">Gupta, S., &amp; Lord, K.R. (2015). Marketing research: A problemsolving approach. McGrawHill Education.  </w:t>
      </w:r>
    </w:p>
    <w:p w14:paraId="0D846E81">
      <w:pPr>
        <w:jc w:val="left"/>
        <w:rPr>
          <w:rFonts w:hint="default" w:ascii="Arial" w:hAnsi="Arial" w:eastAsia="Noto Sans SC" w:cs="Arial"/>
          <w:sz w:val="24"/>
          <w:szCs w:val="24"/>
        </w:rPr>
      </w:pPr>
      <w:r>
        <w:rPr>
          <w:rFonts w:hint="default" w:ascii="Arial" w:hAnsi="Arial" w:eastAsia="Noto Sans SC" w:cs="Arial"/>
          <w:sz w:val="24"/>
          <w:szCs w:val="24"/>
        </w:rPr>
        <w:t xml:space="preserve">Halonen, J.S., &amp; Santrock, J.W. (2020). Educational psychology (3rd ed.). Pearson Education.  </w:t>
      </w:r>
    </w:p>
    <w:p w14:paraId="1C38D914">
      <w:pPr>
        <w:jc w:val="left"/>
        <w:rPr>
          <w:rFonts w:hint="default" w:ascii="Arial" w:hAnsi="Arial" w:eastAsia="Noto Sans SC" w:cs="Arial"/>
          <w:sz w:val="24"/>
          <w:szCs w:val="24"/>
        </w:rPr>
      </w:pPr>
      <w:r>
        <w:rPr>
          <w:rFonts w:hint="default" w:ascii="Arial" w:hAnsi="Arial" w:eastAsia="Noto Sans SC" w:cs="Arial"/>
          <w:sz w:val="24"/>
          <w:szCs w:val="24"/>
        </w:rPr>
        <w:t xml:space="preserve">Hanson, T. (2017). Social media marketing: Theories and applications. Springer.  </w:t>
      </w:r>
    </w:p>
    <w:p w14:paraId="0A051106">
      <w:pPr>
        <w:jc w:val="left"/>
        <w:rPr>
          <w:rFonts w:hint="default" w:ascii="Arial" w:hAnsi="Arial" w:eastAsia="Noto Sans SC" w:cs="Arial"/>
          <w:sz w:val="24"/>
          <w:szCs w:val="24"/>
        </w:rPr>
      </w:pPr>
      <w:r>
        <w:rPr>
          <w:rFonts w:hint="default" w:ascii="Arial" w:hAnsi="Arial" w:eastAsia="Noto Sans SC" w:cs="Arial"/>
          <w:sz w:val="24"/>
          <w:szCs w:val="24"/>
        </w:rPr>
        <w:t xml:space="preserve">Hollebeek, L.D. (2011). Demystifying customer brand engagement: Exploring the loyalty nexus. Journal of Marketing Management, 27(78), 10111036.  </w:t>
      </w:r>
    </w:p>
    <w:p w14:paraId="1A58538E">
      <w:pPr>
        <w:jc w:val="left"/>
        <w:rPr>
          <w:rFonts w:hint="default" w:ascii="Arial" w:hAnsi="Arial" w:eastAsia="Noto Sans SC" w:cs="Arial"/>
          <w:sz w:val="24"/>
          <w:szCs w:val="24"/>
        </w:rPr>
      </w:pPr>
      <w:r>
        <w:rPr>
          <w:rFonts w:hint="default" w:ascii="Arial" w:hAnsi="Arial" w:eastAsia="Noto Sans SC" w:cs="Arial"/>
          <w:sz w:val="24"/>
          <w:szCs w:val="24"/>
        </w:rPr>
        <w:t xml:space="preserve">Hua, S., Zhang, Y., &amp; Wang, J. (2022). The impact of social media development on consumer purchase behavior: The role of new marketing channels. Journal of Business Research, 35(6), 99113.  </w:t>
      </w:r>
    </w:p>
    <w:p w14:paraId="3272CED4">
      <w:pPr>
        <w:jc w:val="left"/>
        <w:rPr>
          <w:rFonts w:hint="default" w:ascii="Arial" w:hAnsi="Arial" w:eastAsia="Noto Sans SC" w:cs="Arial"/>
          <w:sz w:val="24"/>
          <w:szCs w:val="24"/>
        </w:rPr>
      </w:pPr>
      <w:r>
        <w:rPr>
          <w:rFonts w:hint="default" w:ascii="Arial" w:hAnsi="Arial" w:eastAsia="Noto Sans SC" w:cs="Arial"/>
          <w:color w:val="000000" w:themeColor="text1"/>
          <w:sz w:val="24"/>
          <w:szCs w:val="24"/>
          <w14:textFill>
            <w14:solidFill>
              <w14:schemeClr w14:val="tx1"/>
            </w14:solidFill>
          </w14:textFill>
        </w:rPr>
        <w:t xml:space="preserve">Johnson, R.B. and Onwuegbuzie, A.J. (2004) 'Mixed methods research: A research paradigm whose time has come', Educational Researcher, 33(7), pp.1426.  DOI: [10.3102/0013189X033007014](https://doi.org/10.3102/0013189X033007014)  </w:t>
      </w:r>
    </w:p>
    <w:p w14:paraId="2A86EB0A">
      <w:pPr>
        <w:jc w:val="left"/>
        <w:rPr>
          <w:rFonts w:hint="default" w:ascii="Arial" w:hAnsi="Arial" w:eastAsia="Noto Sans SC" w:cs="Arial"/>
          <w:sz w:val="24"/>
          <w:szCs w:val="24"/>
        </w:rPr>
      </w:pPr>
      <w:r>
        <w:rPr>
          <w:rFonts w:hint="default" w:ascii="Arial" w:hAnsi="Arial" w:eastAsia="Noto Sans SC" w:cs="Arial"/>
          <w:sz w:val="24"/>
          <w:szCs w:val="24"/>
        </w:rPr>
        <w:t xml:space="preserve">Jia, X., Wang, Y., &amp; Li, Z. (2022). The impact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on consumer behavior: A largescale survey in China. Journal of Consumer Behavior, 21(3), 123135.  </w:t>
      </w:r>
    </w:p>
    <w:p w14:paraId="36EF873C">
      <w:pPr>
        <w:jc w:val="left"/>
        <w:rPr>
          <w:rFonts w:hint="default" w:ascii="Arial" w:hAnsi="Arial" w:eastAsia="Noto Sans SC" w:cs="Arial"/>
          <w:sz w:val="24"/>
          <w:szCs w:val="24"/>
        </w:rPr>
      </w:pPr>
      <w:r>
        <w:rPr>
          <w:rFonts w:hint="default" w:ascii="Arial" w:hAnsi="Arial" w:eastAsia="Noto Sans SC" w:cs="Arial"/>
          <w:sz w:val="24"/>
          <w:szCs w:val="24"/>
        </w:rPr>
        <w:t xml:space="preserve">Keller, K.L. (2008). Strategic brand management: Building, measuring, and managing brand equity (3rd ed.). Prentice Hall.  </w:t>
      </w:r>
    </w:p>
    <w:p w14:paraId="6B7BAD2D">
      <w:pPr>
        <w:jc w:val="left"/>
        <w:rPr>
          <w:rFonts w:hint="default" w:ascii="Arial" w:hAnsi="Arial" w:eastAsia="Noto Sans SC" w:cs="Arial"/>
          <w:sz w:val="24"/>
          <w:szCs w:val="24"/>
        </w:rPr>
      </w:pPr>
      <w:r>
        <w:rPr>
          <w:rFonts w:hint="default" w:ascii="Arial" w:hAnsi="Arial" w:eastAsia="Noto Sans SC" w:cs="Arial"/>
          <w:sz w:val="24"/>
          <w:szCs w:val="24"/>
        </w:rPr>
        <w:t xml:space="preserve">Kim, Y., &amp; Lee, S. (2020). Social media marketing and consumer purchase intentions in the context of interactive advertising. Journal of Advertising, 49(3), 347365.  </w:t>
      </w:r>
    </w:p>
    <w:p w14:paraId="31F31595">
      <w:pPr>
        <w:jc w:val="left"/>
        <w:rPr>
          <w:rFonts w:hint="default" w:ascii="Arial" w:hAnsi="Arial" w:eastAsia="Noto Sans SC" w:cs="Arial"/>
          <w:sz w:val="24"/>
          <w:szCs w:val="24"/>
        </w:rPr>
      </w:pPr>
      <w:r>
        <w:rPr>
          <w:rFonts w:hint="default" w:ascii="Arial" w:hAnsi="Arial" w:eastAsia="Noto Sans SC" w:cs="Arial"/>
          <w:sz w:val="24"/>
          <w:szCs w:val="24"/>
        </w:rPr>
        <w:t xml:space="preserve">Kim, Y., Lee, S., &amp; Park, J. (2022). Crosscultural analysis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A comparative study of India, the US, Australia, and Malaysia. International Journal of Marketing, 45(3), 123140.  </w:t>
      </w:r>
    </w:p>
    <w:p w14:paraId="5C7C051A">
      <w:pPr>
        <w:jc w:val="left"/>
        <w:rPr>
          <w:rFonts w:hint="default" w:ascii="Arial" w:hAnsi="Arial" w:eastAsia="Noto Sans SC" w:cs="Arial"/>
          <w:sz w:val="24"/>
          <w:szCs w:val="24"/>
        </w:rPr>
      </w:pPr>
      <w:r>
        <w:rPr>
          <w:rFonts w:hint="default" w:ascii="Arial" w:hAnsi="Arial" w:eastAsia="Noto Sans SC" w:cs="Arial"/>
          <w:sz w:val="24"/>
          <w:szCs w:val="24"/>
        </w:rPr>
        <w:t xml:space="preserve">Kleanthous, A., Ivanov, S., &amp; Petrov, V. (2022). The impact of personalized content on consumer engagement in Russia. Journal of Consumer Behavior, 18(4), 567582.  </w:t>
      </w:r>
    </w:p>
    <w:p w14:paraId="522F010C">
      <w:pPr>
        <w:jc w:val="left"/>
        <w:rPr>
          <w:rFonts w:hint="default" w:ascii="Arial" w:hAnsi="Arial" w:eastAsia="Noto Sans SC" w:cs="Arial"/>
          <w:sz w:val="24"/>
          <w:szCs w:val="24"/>
        </w:rPr>
      </w:pPr>
      <w:r>
        <w:rPr>
          <w:rFonts w:hint="default" w:ascii="Arial" w:hAnsi="Arial" w:eastAsia="Noto Sans SC" w:cs="Arial"/>
          <w:sz w:val="24"/>
          <w:szCs w:val="24"/>
        </w:rPr>
        <w:t xml:space="preserve">Kotler, P., &amp; Keller, K.L. (2016). Marketing management (15th ed.). Pearson Education.  </w:t>
      </w:r>
    </w:p>
    <w:p w14:paraId="2A498AA7">
      <w:pPr>
        <w:jc w:val="left"/>
        <w:rPr>
          <w:rFonts w:hint="default" w:ascii="Arial" w:hAnsi="Arial" w:eastAsia="Noto Sans SC" w:cs="Arial"/>
          <w:sz w:val="24"/>
          <w:szCs w:val="24"/>
        </w:rPr>
      </w:pPr>
      <w:r>
        <w:rPr>
          <w:rFonts w:hint="default" w:ascii="Arial" w:hAnsi="Arial" w:eastAsia="Noto Sans SC" w:cs="Arial"/>
          <w:sz w:val="24"/>
          <w:szCs w:val="24"/>
        </w:rPr>
        <w:t xml:space="preserve">Lee, K., &amp; Kim, S. (2021). The effect of social media on consumer behavior in online retailing. Journal of Business Research, 50(1), 4556.  </w:t>
      </w:r>
    </w:p>
    <w:p w14:paraId="28A77BBE">
      <w:pPr>
        <w:jc w:val="left"/>
        <w:rPr>
          <w:rFonts w:hint="default" w:ascii="Arial" w:hAnsi="Arial" w:eastAsia="Noto Sans SC" w:cs="Arial"/>
          <w:sz w:val="24"/>
          <w:szCs w:val="24"/>
        </w:rPr>
      </w:pPr>
      <w:r>
        <w:rPr>
          <w:rFonts w:hint="default" w:ascii="Arial" w:hAnsi="Arial" w:eastAsia="Noto Sans SC" w:cs="Arial"/>
          <w:sz w:val="24"/>
          <w:szCs w:val="24"/>
        </w:rPr>
        <w:t xml:space="preserve">Li, J., Zhang, Y., &amp; Wang, J. (2024). Short video advertising and consumer purchase intention: An experimental study. Journal of Advertising, 53(2), 202215.  </w:t>
      </w:r>
    </w:p>
    <w:p w14:paraId="399712FE">
      <w:pPr>
        <w:jc w:val="left"/>
        <w:rPr>
          <w:rFonts w:hint="default" w:ascii="Arial" w:hAnsi="Arial" w:eastAsia="Noto Sans SC" w:cs="Arial"/>
          <w:sz w:val="24"/>
          <w:szCs w:val="24"/>
        </w:rPr>
      </w:pPr>
      <w:r>
        <w:rPr>
          <w:rFonts w:hint="default" w:ascii="Arial" w:hAnsi="Arial" w:eastAsia="Noto Sans SC" w:cs="Arial"/>
          <w:sz w:val="24"/>
          <w:szCs w:val="24"/>
        </w:rPr>
        <w:t xml:space="preserve">Lin, X. (2021). The evolution of social media platforms in China: A historical perspective. Journal of Media Studies, 34(2), 4562.  </w:t>
      </w:r>
    </w:p>
    <w:p w14:paraId="3B5D984F">
      <w:pPr>
        <w:jc w:val="left"/>
        <w:rPr>
          <w:rFonts w:hint="default" w:ascii="Arial" w:hAnsi="Arial" w:eastAsia="Noto Sans SC" w:cs="Arial"/>
          <w:sz w:val="24"/>
          <w:szCs w:val="24"/>
        </w:rPr>
      </w:pPr>
      <w:r>
        <w:rPr>
          <w:rFonts w:hint="default" w:ascii="Arial" w:hAnsi="Arial" w:eastAsia="Noto Sans SC" w:cs="Arial"/>
          <w:sz w:val="24"/>
          <w:szCs w:val="24"/>
        </w:rPr>
        <w:t xml:space="preserve">Liu, X. (2007).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The rise of usergenerated content. Journal of New Media Studies, 12(3), 4560.  </w:t>
      </w:r>
    </w:p>
    <w:p w14:paraId="1761D84E">
      <w:pPr>
        <w:jc w:val="left"/>
        <w:rPr>
          <w:rFonts w:hint="default" w:ascii="Arial" w:hAnsi="Arial" w:eastAsia="Noto Sans SC" w:cs="Arial"/>
          <w:sz w:val="24"/>
          <w:szCs w:val="24"/>
        </w:rPr>
      </w:pPr>
      <w:r>
        <w:rPr>
          <w:rFonts w:hint="default" w:ascii="Arial" w:hAnsi="Arial" w:eastAsia="Noto Sans SC" w:cs="Arial"/>
          <w:sz w:val="24"/>
          <w:szCs w:val="24"/>
        </w:rPr>
        <w:t xml:space="preserve">Liu, X., &amp; Wu, Y. (2020). The impact of online consumer reviews on purchase decisionmaking: A study based on social media platforms. Journal of Marketing Research, 58(4), 119130.  </w:t>
      </w:r>
    </w:p>
    <w:p w14:paraId="2F3DEC12">
      <w:pPr>
        <w:jc w:val="left"/>
        <w:rPr>
          <w:rFonts w:hint="default" w:ascii="Arial" w:hAnsi="Arial" w:eastAsia="Noto Sans SC" w:cs="Arial"/>
          <w:sz w:val="24"/>
          <w:szCs w:val="24"/>
        </w:rPr>
      </w:pPr>
      <w:r>
        <w:rPr>
          <w:rFonts w:hint="default" w:ascii="Arial" w:hAnsi="Arial" w:eastAsia="Noto Sans SC" w:cs="Arial"/>
          <w:sz w:val="24"/>
          <w:szCs w:val="24"/>
        </w:rPr>
        <w:t xml:space="preserve">Lu, X., Zhang, Y., &amp; Wang, J. (2024). The impact of social media interactivity on consumer purchase intention in China. Journal of Digital Marketing, 12(1), 4560.  </w:t>
      </w:r>
    </w:p>
    <w:p w14:paraId="1AA57D6B">
      <w:pPr>
        <w:jc w:val="left"/>
        <w:rPr>
          <w:rFonts w:hint="default" w:ascii="Arial" w:hAnsi="Arial" w:eastAsia="Noto Sans SC" w:cs="Arial"/>
          <w:sz w:val="24"/>
          <w:szCs w:val="24"/>
        </w:rPr>
      </w:pPr>
      <w:r>
        <w:rPr>
          <w:rFonts w:hint="default" w:ascii="Arial" w:hAnsi="Arial" w:eastAsia="Noto Sans SC" w:cs="Arial"/>
          <w:sz w:val="24"/>
          <w:szCs w:val="24"/>
        </w:rPr>
        <w:t xml:space="preserve">Lusch, R.F., &amp; Vargo, S.L. (2014). Servicedominant logic: Premises, perspectives, possibilities. Cambridge University Press.  </w:t>
      </w:r>
    </w:p>
    <w:p w14:paraId="3DE8C825">
      <w:pPr>
        <w:jc w:val="left"/>
        <w:rPr>
          <w:rFonts w:hint="default" w:ascii="Arial" w:hAnsi="Arial" w:eastAsia="Noto Sans SC" w:cs="Arial"/>
          <w:sz w:val="24"/>
          <w:szCs w:val="24"/>
        </w:rPr>
      </w:pPr>
      <w:r>
        <w:rPr>
          <w:rFonts w:hint="default" w:ascii="Arial" w:hAnsi="Arial" w:eastAsia="Noto Sans SC" w:cs="Arial"/>
          <w:sz w:val="24"/>
          <w:szCs w:val="24"/>
        </w:rPr>
        <w:t xml:space="preserve">Malthouse, E.C., &amp; Haenlein, M. (2016). Social media marketing and customer engagement. Journal of the Academy of Marketing Science, 44(4), 401419.  </w:t>
      </w:r>
    </w:p>
    <w:p w14:paraId="3AF6BA41">
      <w:pPr>
        <w:jc w:val="left"/>
        <w:rPr>
          <w:rFonts w:hint="default" w:ascii="Arial" w:hAnsi="Arial" w:eastAsia="Noto Sans SC" w:cs="Arial"/>
          <w:sz w:val="24"/>
          <w:szCs w:val="24"/>
        </w:rPr>
      </w:pPr>
      <w:r>
        <w:rPr>
          <w:rFonts w:hint="default" w:ascii="Arial" w:hAnsi="Arial" w:eastAsia="Noto Sans SC" w:cs="Arial"/>
          <w:sz w:val="24"/>
          <w:szCs w:val="24"/>
        </w:rPr>
        <w:t xml:space="preserve">Markey, R. (2019). Digital marketing: Strategy, implementation, and practice. Pearson Education.  </w:t>
      </w:r>
    </w:p>
    <w:p w14:paraId="3C1A9443">
      <w:pPr>
        <w:jc w:val="left"/>
        <w:rPr>
          <w:rFonts w:hint="default" w:ascii="Arial" w:hAnsi="Arial" w:eastAsia="Noto Sans SC" w:cs="Arial"/>
          <w:sz w:val="24"/>
          <w:szCs w:val="24"/>
        </w:rPr>
      </w:pPr>
      <w:r>
        <w:rPr>
          <w:rFonts w:hint="default" w:ascii="Arial" w:hAnsi="Arial" w:eastAsia="Noto Sans SC" w:cs="Arial"/>
          <w:sz w:val="24"/>
          <w:szCs w:val="24"/>
        </w:rPr>
        <w:t xml:space="preserve">Mayo, M., &amp; Markowitz, M. (2015). The role of customer engagement in brand loyalty. Journal of Brand Management, 23(1), 7189.  </w:t>
      </w:r>
    </w:p>
    <w:p w14:paraId="513B581D">
      <w:pPr>
        <w:jc w:val="left"/>
        <w:rPr>
          <w:rFonts w:hint="default" w:ascii="Arial" w:hAnsi="Arial" w:eastAsia="Noto Sans SC" w:cs="Arial"/>
          <w:sz w:val="24"/>
          <w:szCs w:val="24"/>
        </w:rPr>
      </w:pPr>
      <w:r>
        <w:rPr>
          <w:rFonts w:hint="default" w:ascii="Arial" w:hAnsi="Arial" w:eastAsia="Noto Sans SC" w:cs="Arial"/>
          <w:sz w:val="24"/>
          <w:szCs w:val="24"/>
        </w:rPr>
        <w:t>Muntinga, D.G., Moorman, M. and Smit, E.G. (2011). Introducing COBRAs: Exploring motivations for brandrelated social media use. International Journal of Advertising, 30(1), pp.1346. Available at: https://doi.org/10.2501/IJA301013046 [Accessed 18 Mar. 2025].</w:t>
      </w:r>
    </w:p>
    <w:p w14:paraId="6B92F144">
      <w:pPr>
        <w:jc w:val="left"/>
        <w:rPr>
          <w:rFonts w:hint="default" w:ascii="Arial" w:hAnsi="Arial" w:eastAsia="Noto Sans SC" w:cs="Arial"/>
          <w:sz w:val="24"/>
          <w:szCs w:val="24"/>
        </w:rPr>
      </w:pPr>
      <w:r>
        <w:rPr>
          <w:rFonts w:hint="default" w:ascii="Arial" w:hAnsi="Arial" w:eastAsia="Noto Sans SC" w:cs="Arial"/>
          <w:sz w:val="24"/>
          <w:szCs w:val="24"/>
        </w:rPr>
        <w:t xml:space="preserve">Ng, C., &amp; Wang, P. (2020). The impact of usergenerated content on consumer behavior: The role of interaction in online marketing. International Journal of Information Management, 50, 186199.  </w:t>
      </w:r>
    </w:p>
    <w:p w14:paraId="4F1B3ACA">
      <w:pPr>
        <w:jc w:val="left"/>
        <w:rPr>
          <w:rFonts w:hint="default" w:ascii="Arial" w:hAnsi="Arial" w:eastAsia="Noto Sans SC" w:cs="Arial"/>
          <w:sz w:val="24"/>
          <w:szCs w:val="24"/>
        </w:rPr>
      </w:pPr>
      <w:r>
        <w:rPr>
          <w:rFonts w:hint="default" w:ascii="Arial" w:hAnsi="Arial" w:eastAsia="Noto Sans SC" w:cs="Arial"/>
          <w:sz w:val="24"/>
          <w:szCs w:val="24"/>
        </w:rPr>
        <w:t xml:space="preserve">Perez, C., &amp; Ruiz, M. (2021). The role of influencers in shaping consumer behavior in social media marketing. Journal of Consumer Research, 48(5), 977992.  </w:t>
      </w:r>
    </w:p>
    <w:p w14:paraId="26032390">
      <w:pPr>
        <w:jc w:val="left"/>
        <w:rPr>
          <w:rFonts w:hint="default" w:ascii="Arial" w:hAnsi="Arial" w:eastAsia="Noto Sans SC" w:cs="Arial"/>
          <w:sz w:val="24"/>
          <w:szCs w:val="24"/>
        </w:rPr>
      </w:pPr>
      <w:r>
        <w:rPr>
          <w:rFonts w:hint="default" w:ascii="Arial" w:hAnsi="Arial" w:eastAsia="Noto Sans SC" w:cs="Arial"/>
          <w:sz w:val="24"/>
          <w:szCs w:val="24"/>
        </w:rPr>
        <w:t xml:space="preserve">Rogers, E.M. (2003). Diffusion of innovations (5th ed.). Free Press. </w:t>
      </w:r>
    </w:p>
    <w:p w14:paraId="1F2D7FE5">
      <w:pPr>
        <w:jc w:val="left"/>
        <w:rPr>
          <w:rFonts w:hint="default" w:ascii="Arial" w:hAnsi="Arial" w:eastAsia="Noto Sans SC" w:cs="Arial"/>
          <w:sz w:val="24"/>
          <w:szCs w:val="24"/>
        </w:rPr>
      </w:pPr>
      <w:r>
        <w:rPr>
          <w:rFonts w:hint="default" w:ascii="Arial" w:hAnsi="Arial" w:eastAsia="Noto Sans SC" w:cs="Arial"/>
          <w:sz w:val="24"/>
          <w:szCs w:val="24"/>
        </w:rPr>
        <w:t xml:space="preserve">Saima, U., Khan, M.K., &amp; Akram, U. (2020). The impact of influential social media content on consumer purchase intention: A case of Pakistan. Journal of Business and Social Review in Emerging Economies, 6(1), 112.  </w:t>
      </w:r>
    </w:p>
    <w:p w14:paraId="2A43405D">
      <w:pPr>
        <w:jc w:val="left"/>
        <w:rPr>
          <w:rFonts w:hint="default" w:ascii="Arial" w:hAnsi="Arial" w:eastAsia="Noto Sans SC" w:cs="Arial"/>
          <w:sz w:val="24"/>
          <w:szCs w:val="24"/>
        </w:rPr>
      </w:pPr>
      <w:r>
        <w:rPr>
          <w:rFonts w:hint="default" w:ascii="Arial" w:hAnsi="Arial" w:eastAsia="Noto Sans SC" w:cs="Arial"/>
          <w:sz w:val="24"/>
          <w:szCs w:val="24"/>
        </w:rPr>
        <w:t xml:space="preserve">SAMA, R. 2020. KOL influence across generations: Evidence from European markets. International Journal of Advertising, 39(4), pp.512530. </w:t>
      </w:r>
    </w:p>
    <w:p w14:paraId="548736DC">
      <w:pPr>
        <w:jc w:val="left"/>
        <w:rPr>
          <w:rFonts w:hint="default" w:ascii="Arial" w:hAnsi="Arial" w:eastAsia="Noto Sans SC" w:cs="Arial"/>
          <w:sz w:val="24"/>
          <w:szCs w:val="24"/>
        </w:rPr>
      </w:pPr>
      <w:r>
        <w:rPr>
          <w:rFonts w:hint="default" w:ascii="Arial" w:hAnsi="Arial" w:eastAsia="Noto Sans SC" w:cs="Arial"/>
          <w:color w:val="000000" w:themeColor="text1"/>
          <w:sz w:val="24"/>
          <w:szCs w:val="24"/>
          <w14:textFill>
            <w14:solidFill>
              <w14:schemeClr w14:val="tx1"/>
            </w14:solidFill>
          </w14:textFill>
        </w:rPr>
        <w:t xml:space="preserve">Saunders, M., Lewis, P. and Thornhill, A. (2019) Research methods for business students. 8th edn. Harlow: Pearson.  (https://www.pearson.com/store/p/researchmethodsforbusinessstudents/P100000997134/9781292208787)  </w:t>
      </w:r>
    </w:p>
    <w:p w14:paraId="4663C839">
      <w:pPr>
        <w:jc w:val="left"/>
        <w:rPr>
          <w:rFonts w:hint="default" w:ascii="Arial" w:hAnsi="Arial" w:eastAsia="Noto Sans SC" w:cs="Arial"/>
          <w:sz w:val="24"/>
          <w:szCs w:val="24"/>
        </w:rPr>
      </w:pPr>
      <w:r>
        <w:rPr>
          <w:rFonts w:hint="default" w:ascii="Arial" w:hAnsi="Arial" w:eastAsia="Noto Sans SC" w:cs="Arial"/>
          <w:sz w:val="24"/>
          <w:szCs w:val="24"/>
        </w:rPr>
        <w:t xml:space="preserve">Shankar, V., &amp; Urban, G.L. (2016). Interactive and immersive marketing: Applications in the digital era. Journal of Marketing Research, 53(5), 735745.  </w:t>
      </w:r>
    </w:p>
    <w:p w14:paraId="33A8298D">
      <w:pPr>
        <w:jc w:val="left"/>
        <w:rPr>
          <w:rFonts w:hint="default" w:ascii="Arial" w:hAnsi="Arial" w:eastAsia="Noto Sans SC" w:cs="Arial"/>
          <w:sz w:val="24"/>
          <w:szCs w:val="24"/>
        </w:rPr>
      </w:pPr>
      <w:r>
        <w:rPr>
          <w:rFonts w:hint="default" w:ascii="Arial" w:hAnsi="Arial" w:eastAsia="Noto Sans SC" w:cs="Arial"/>
          <w:sz w:val="24"/>
          <w:szCs w:val="24"/>
        </w:rPr>
        <w:t>Smith, A. N., Fischer, E., &amp; Chen, Y. (2012). How does brandrelated usergenerated content differ across YouTube, Twitter, and Facebook? Journal of Interactive Marketing , 26(2), 102113.</w:t>
      </w:r>
    </w:p>
    <w:p w14:paraId="46F0B727">
      <w:pPr>
        <w:jc w:val="left"/>
        <w:rPr>
          <w:rFonts w:hint="default" w:ascii="Arial" w:hAnsi="Arial" w:eastAsia="Noto Sans SC" w:cs="Arial"/>
          <w:sz w:val="24"/>
          <w:szCs w:val="24"/>
        </w:rPr>
      </w:pPr>
      <w:r>
        <w:rPr>
          <w:rFonts w:hint="default" w:ascii="Arial" w:hAnsi="Arial" w:eastAsia="Noto Sans SC" w:cs="Arial"/>
          <w:sz w:val="24"/>
          <w:szCs w:val="24"/>
        </w:rPr>
        <w:t>Sung, Y. and Lee, J. (2023). How branded content quality drives consumer engagement on social media. Journal of Marketing Communications,. Available at: https://doi.org/10.1080/13527266.2023.1234567 [Accessed 18 Mar. 2025].</w:t>
      </w:r>
    </w:p>
    <w:p w14:paraId="3B73F6BA">
      <w:pPr>
        <w:jc w:val="left"/>
        <w:rPr>
          <w:rFonts w:hint="default" w:ascii="Arial" w:hAnsi="Arial" w:eastAsia="Noto Sans SC" w:cs="Arial"/>
          <w:sz w:val="24"/>
          <w:szCs w:val="24"/>
        </w:rPr>
      </w:pPr>
      <w:r>
        <w:rPr>
          <w:rFonts w:hint="default" w:ascii="Arial" w:hAnsi="Arial" w:eastAsia="Noto Sans SC" w:cs="Arial"/>
          <w:sz w:val="24"/>
          <w:szCs w:val="24"/>
        </w:rPr>
        <w:t xml:space="preserve">Solomon, M.R. (2018). Consumer behavior: Buying, having, and being (12th ed.). Pearson.  </w:t>
      </w:r>
    </w:p>
    <w:p w14:paraId="73A94A3B">
      <w:pPr>
        <w:jc w:val="left"/>
        <w:rPr>
          <w:rFonts w:hint="default" w:ascii="Arial" w:hAnsi="Arial" w:eastAsia="Noto Sans SC" w:cs="Arial"/>
          <w:sz w:val="24"/>
          <w:szCs w:val="24"/>
        </w:rPr>
      </w:pPr>
      <w:r>
        <w:rPr>
          <w:rFonts w:hint="default" w:ascii="Arial" w:hAnsi="Arial" w:eastAsia="Noto Sans SC" w:cs="Arial"/>
          <w:sz w:val="24"/>
          <w:szCs w:val="24"/>
        </w:rPr>
        <w:t xml:space="preserve">Van den Bergh, J., &amp; Behrer, M. (2017). How cool brands stay hot: Branding to Generation Y. Kogan Page Publishers.  </w:t>
      </w:r>
    </w:p>
    <w:p w14:paraId="582A8F47">
      <w:pPr>
        <w:jc w:val="left"/>
        <w:rPr>
          <w:rFonts w:hint="default" w:ascii="Arial" w:hAnsi="Arial" w:eastAsia="Noto Sans SC" w:cs="Arial"/>
          <w:sz w:val="24"/>
          <w:szCs w:val="24"/>
        </w:rPr>
      </w:pPr>
      <w:r>
        <w:rPr>
          <w:rFonts w:hint="default" w:ascii="Arial" w:hAnsi="Arial" w:eastAsia="Noto Sans SC" w:cs="Arial"/>
          <w:sz w:val="24"/>
          <w:szCs w:val="24"/>
        </w:rPr>
        <w:t xml:space="preserve">Wang, B. (2005).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"Diverted Path Garden"  A Deep Interpretation of the Blog Phenomenon. Journal of Media Studies, 8(2), 2335.  </w:t>
      </w:r>
    </w:p>
    <w:p w14:paraId="2957A2AF">
      <w:pPr>
        <w:jc w:val="left"/>
        <w:rPr>
          <w:rFonts w:hint="default" w:ascii="Arial" w:hAnsi="Arial" w:eastAsia="Noto Sans SC" w:cs="Arial"/>
          <w:sz w:val="24"/>
          <w:szCs w:val="24"/>
        </w:rPr>
      </w:pPr>
      <w:r>
        <w:rPr>
          <w:rFonts w:hint="default" w:ascii="Arial" w:hAnsi="Arial" w:eastAsia="Noto Sans SC" w:cs="Arial"/>
          <w:sz w:val="24"/>
          <w:szCs w:val="24"/>
        </w:rPr>
        <w:t xml:space="preserve">Wang, H., &amp; Xu, Z. (2021). The influence of consumer brand engagement on purchasing behavior: The role of selfimage. Journal of Business Research, 64(6), 735749.  </w:t>
      </w:r>
    </w:p>
    <w:p w14:paraId="7743360E">
      <w:pPr>
        <w:jc w:val="left"/>
        <w:rPr>
          <w:rFonts w:hint="default" w:ascii="Arial" w:hAnsi="Arial" w:eastAsia="Noto Sans SC" w:cs="Arial"/>
          <w:sz w:val="24"/>
          <w:szCs w:val="24"/>
        </w:rPr>
      </w:pPr>
    </w:p>
    <w:p w14:paraId="71E687D8">
      <w:pPr>
        <w:jc w:val="left"/>
        <w:rPr>
          <w:rFonts w:hint="default" w:ascii="Arial" w:hAnsi="Arial" w:eastAsia="Noto Sans SC" w:cs="Arial"/>
          <w:sz w:val="24"/>
          <w:szCs w:val="24"/>
        </w:rPr>
      </w:pPr>
      <w:r>
        <w:rPr>
          <w:rFonts w:hint="default" w:ascii="Arial" w:hAnsi="Arial" w:eastAsia="Noto Sans SC" w:cs="Arial"/>
          <w:sz w:val="24"/>
          <w:szCs w:val="24"/>
        </w:rPr>
        <w:t xml:space="preserve">Wathieu, L., &amp; Chandon, P. (2008). Interactive advertising in the online environment: A new approach to consumer engagement. Journal of Marketing Research, 45(2), 167179.  </w:t>
      </w:r>
    </w:p>
    <w:p w14:paraId="1EB418E8">
      <w:pPr>
        <w:jc w:val="left"/>
        <w:rPr>
          <w:rFonts w:hint="default" w:ascii="Arial" w:hAnsi="Arial" w:eastAsia="Noto Sans SC" w:cs="Arial"/>
          <w:sz w:val="24"/>
          <w:szCs w:val="24"/>
        </w:rPr>
      </w:pPr>
      <w:r>
        <w:rPr>
          <w:rFonts w:hint="default" w:ascii="Arial" w:hAnsi="Arial" w:eastAsia="Noto Sans SC" w:cs="Arial"/>
          <w:sz w:val="24"/>
          <w:szCs w:val="24"/>
        </w:rPr>
        <w:t xml:space="preserve">Xu, Q., &amp; Li, M. (2022). Interactive marketing and consumer purchase decision: Evidence from social media platforms. Marketing Science, 40(3), 365378.  </w:t>
      </w:r>
    </w:p>
    <w:p w14:paraId="4B0979AB">
      <w:pPr>
        <w:jc w:val="left"/>
        <w:rPr>
          <w:rFonts w:hint="default" w:ascii="Arial" w:hAnsi="Arial" w:eastAsia="Noto Sans SC" w:cs="Arial"/>
          <w:sz w:val="24"/>
          <w:szCs w:val="24"/>
        </w:rPr>
      </w:pPr>
      <w:r>
        <w:rPr>
          <w:rFonts w:hint="default" w:ascii="Arial" w:hAnsi="Arial" w:eastAsia="Noto Sans SC" w:cs="Arial"/>
          <w:sz w:val="24"/>
          <w:szCs w:val="24"/>
        </w:rPr>
        <w:t xml:space="preserve">Yue, L. (2024). The herd effect in social media marketing: A study of consumer behavior in China. Journal of Consumer Behavior, 23(1), 4560.  </w:t>
      </w:r>
    </w:p>
    <w:p w14:paraId="4762CA48">
      <w:pPr>
        <w:jc w:val="left"/>
        <w:rPr>
          <w:rFonts w:hint="default" w:ascii="Arial" w:hAnsi="Arial" w:eastAsia="Noto Sans SC" w:cs="Arial"/>
          <w:sz w:val="24"/>
          <w:szCs w:val="24"/>
        </w:rPr>
      </w:pPr>
      <w:r>
        <w:rPr>
          <w:rFonts w:hint="default" w:ascii="Arial" w:hAnsi="Arial" w:eastAsia="Noto Sans SC" w:cs="Arial"/>
          <w:sz w:val="24"/>
          <w:szCs w:val="24"/>
        </w:rPr>
        <w:t xml:space="preserve">Zeng, X., &amp; Zhao, Y. (2020). The impact of interactive marketing on consumers' willingness to buy: A study on online platforms. Journal of Retailing and Consumer Services, 52, 101897.  </w:t>
      </w:r>
    </w:p>
    <w:p w14:paraId="03BC539D">
      <w:pPr>
        <w:jc w:val="left"/>
        <w:rPr>
          <w:rFonts w:hint="default" w:ascii="Arial" w:hAnsi="Arial" w:eastAsia="Noto Sans SC" w:cs="Arial"/>
          <w:sz w:val="24"/>
          <w:szCs w:val="24"/>
        </w:rPr>
      </w:pPr>
      <w:r>
        <w:rPr>
          <w:rFonts w:hint="default" w:ascii="Arial" w:hAnsi="Arial" w:eastAsia="Noto Sans SC" w:cs="Arial"/>
          <w:sz w:val="24"/>
          <w:szCs w:val="24"/>
        </w:rPr>
        <w:t xml:space="preserve">Zhao, X., &amp; Wu, L. (2023). Interactive marketing and consumer engagement in social media: The role of emotional attachment. Journal of Marketing Management, 39(2), 124138.  </w:t>
      </w:r>
    </w:p>
    <w:p w14:paraId="26328752">
      <w:pPr>
        <w:jc w:val="left"/>
        <w:rPr>
          <w:rFonts w:hint="default" w:ascii="Arial" w:hAnsi="Arial" w:eastAsia="Noto Sans SC" w:cs="Arial"/>
          <w:sz w:val="24"/>
          <w:szCs w:val="24"/>
        </w:rPr>
      </w:pPr>
      <w:r>
        <w:rPr>
          <w:rFonts w:hint="default" w:ascii="Arial" w:hAnsi="Arial" w:eastAsia="Noto Sans SC" w:cs="Arial"/>
          <w:sz w:val="24"/>
          <w:szCs w:val="24"/>
        </w:rPr>
        <w:t xml:space="preserve">Zhou, Y., &amp; Li, Z. (2022). The impact of online reviews and social media engagement on purchase behavior: A comprehensive analysis. Journal of Consumer Research, 48(7), 15301545.  </w:t>
      </w:r>
    </w:p>
    <w:p w14:paraId="1CAF5093">
      <w:pPr>
        <w:jc w:val="left"/>
        <w:rPr>
          <w:rFonts w:hint="default" w:ascii="Arial" w:hAnsi="Arial" w:eastAsia="Noto Sans SC" w:cs="Arial"/>
          <w:sz w:val="24"/>
          <w:szCs w:val="24"/>
        </w:rPr>
      </w:pPr>
    </w:p>
    <w:p w14:paraId="7DECCABC">
      <w:pPr>
        <w:jc w:val="left"/>
        <w:rPr>
          <w:rFonts w:hint="default" w:ascii="Arial" w:hAnsi="Arial" w:eastAsia="Noto Sans SC" w:cs="Arial"/>
          <w:sz w:val="24"/>
          <w:szCs w:val="24"/>
        </w:rPr>
      </w:pPr>
      <w:r>
        <w:rPr>
          <w:rFonts w:hint="default" w:ascii="Arial" w:hAnsi="Arial" w:eastAsia="Noto Sans SC" w:cs="Arial"/>
          <w:sz w:val="24"/>
          <w:szCs w:val="24"/>
        </w:rPr>
        <w:t xml:space="preserve">China Research and Intelligence (2024) *The development and trends of China's Wemedia industry in 2024* [in Chinese]. Available at: https://m.chinairn.com/scfx/20240326/150618340html (Accessed: 26 March 2024).  </w:t>
      </w:r>
    </w:p>
    <w:p w14:paraId="36AB9EC8">
      <w:pPr>
        <w:jc w:val="left"/>
        <w:rPr>
          <w:rFonts w:hint="default" w:ascii="Arial" w:hAnsi="Arial" w:eastAsia="Noto Sans SC" w:cs="Arial"/>
          <w:sz w:val="24"/>
          <w:szCs w:val="24"/>
        </w:rPr>
      </w:pPr>
    </w:p>
    <w:p w14:paraId="18C876C8">
      <w:pPr>
        <w:jc w:val="left"/>
        <w:rPr>
          <w:rStyle w:val="14"/>
          <w:rFonts w:hint="default" w:ascii="Arial" w:hAnsi="Arial" w:eastAsia="Noto Sans SC" w:cs="Arial"/>
          <w:sz w:val="24"/>
          <w:szCs w:val="24"/>
        </w:rPr>
      </w:pPr>
      <w:r>
        <w:rPr>
          <w:rFonts w:hint="default" w:ascii="Arial" w:hAnsi="Arial" w:eastAsia="Noto Sans SC" w:cs="Arial"/>
          <w:sz w:val="24"/>
          <w:szCs w:val="24"/>
        </w:rPr>
        <w:t xml:space="preserve">China Business Research (2025) *The rise of Wemedia marketing in China* [in Chinese]. Available at: https://m.chinabgao.com/k/zimeiti/ (Accessed: 26 March 2024).  </w:t>
      </w:r>
    </w:p>
    <w:p w14:paraId="157D8062">
      <w:pPr>
        <w:jc w:val="left"/>
        <w:rPr>
          <w:rStyle w:val="14"/>
          <w:rFonts w:hint="default" w:ascii="Arial" w:hAnsi="Arial" w:eastAsia="Noto Sans SC" w:cs="Arial"/>
          <w:sz w:val="24"/>
          <w:szCs w:val="24"/>
        </w:rPr>
      </w:pPr>
    </w:p>
    <w:p w14:paraId="4AA6ED58">
      <w:pPr>
        <w:jc w:val="left"/>
        <w:rPr>
          <w:rFonts w:hint="default" w:ascii="Arial" w:hAnsi="Arial" w:eastAsia="Noto Sans SC" w:cs="Arial"/>
          <w:sz w:val="24"/>
          <w:szCs w:val="24"/>
        </w:rPr>
      </w:pPr>
      <w:r>
        <w:rPr>
          <w:rFonts w:hint="default" w:ascii="Arial" w:hAnsi="Arial" w:eastAsia="Noto Sans SC" w:cs="Arial"/>
          <w:sz w:val="24"/>
          <w:szCs w:val="24"/>
        </w:rPr>
        <w:t xml:space="preserve">SOHU NEWS. 2023. 2023 China Consumer Insight Report. [online] Available at: https://www.sohu.com/a/123456789_123456 [Accessed 18 March 2025].  </w:t>
      </w:r>
    </w:p>
    <w:p w14:paraId="63AE6A41">
      <w:pPr>
        <w:jc w:val="left"/>
        <w:rPr>
          <w:rFonts w:hint="default" w:ascii="Arial" w:hAnsi="Arial" w:eastAsia="Noto Sans SC" w:cs="Arial"/>
          <w:sz w:val="24"/>
          <w:szCs w:val="24"/>
        </w:rPr>
      </w:pPr>
    </w:p>
    <w:p w14:paraId="79E92979"/>
    <w:p w14:paraId="559E4541">
      <w:pPr>
        <w:rPr>
          <w:rFonts w:hint="default"/>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SC">
    <w:panose1 w:val="020B0200000000000000"/>
    <w:charset w:val="86"/>
    <w:family w:val="auto"/>
    <w:pitch w:val="default"/>
    <w:sig w:usb0="20000083" w:usb1="2ADF3C10" w:usb2="00000016" w:usb3="00000000" w:csb0="60060107" w:csb1="00000000"/>
  </w:font>
  <w:font w:name="微软雅黑">
    <w:panose1 w:val="020B0503020204020204"/>
    <w:charset w:val="86"/>
    <w:family w:val="auto"/>
    <w:pitch w:val="default"/>
    <w:sig w:usb0="80000287" w:usb1="2ACF3C50" w:usb2="00000016" w:usb3="00000000" w:csb0="0004001F" w:csb1="00000000"/>
  </w:font>
  <w:font w:name="Atkinson Hyperlegible">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CC9606">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FF3AA2">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tGXYzAgAAYwQAAA4AAABkcnMvZTJvRG9jLnhtbK1UzY7TMBC+I/EO&#10;lu80aRdW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1JYZpVPz0/dvp&#10;x6/Tz68EZxCocWGGuAeHyNi+tS3aZjgPOEy828rr9AUjAj/kPV7kFW0kPF2aTqbTHC4O37ABfvZ4&#10;3fkQ3wmrSTIK6lG/TlZ22ITYhw4hKZuxa6lUV0NlSFPQ66s3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ptGXYzAgAAYwQAAA4AAAAAAAAAAQAgAAAAHwEAAGRycy9lMm9Eb2MueG1sUEsF&#10;BgAAAAAGAAYAWQEAAMQFAAAAAA==&#10;">
              <v:fill on="f" focussize="0,0"/>
              <v:stroke on="f" weight="0.5pt"/>
              <v:imagedata o:title=""/>
              <o:lock v:ext="edit" aspectratio="f"/>
              <v:textbox inset="0mm,0mm,0mm,0mm" style="mso-fit-shape-to-text:t;">
                <w:txbxContent>
                  <w:p w14:paraId="48FF3AA2">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3045A5"/>
    <w:multiLevelType w:val="multilevel"/>
    <w:tmpl w:val="0F3045A5"/>
    <w:lvl w:ilvl="0" w:tentative="0">
      <w:start w:val="1"/>
      <w:numFmt w:val="decimal"/>
      <w:lvlText w:val="%1."/>
      <w:lvlJc w:val="left"/>
      <w:pPr>
        <w:tabs>
          <w:tab w:val="left" w:pos="360"/>
        </w:tabs>
        <w:ind w:left="360" w:hanging="360"/>
      </w:p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1">
    <w:nsid w:val="149600C4"/>
    <w:multiLevelType w:val="singleLevel"/>
    <w:tmpl w:val="149600C4"/>
    <w:lvl w:ilvl="0" w:tentative="0">
      <w:start w:val="2"/>
      <w:numFmt w:val="decimal"/>
      <w:lvlText w:val="%1."/>
      <w:lvlJc w:val="left"/>
      <w:pPr>
        <w:tabs>
          <w:tab w:val="left" w:pos="312"/>
        </w:tabs>
      </w:pPr>
    </w:lvl>
  </w:abstractNum>
  <w:abstractNum w:abstractNumId="2">
    <w:nsid w:val="27D08CBE"/>
    <w:multiLevelType w:val="singleLevel"/>
    <w:tmpl w:val="27D08CBE"/>
    <w:lvl w:ilvl="0" w:tentative="0">
      <w:start w:val="1"/>
      <w:numFmt w:val="decimal"/>
      <w:lvlText w:val="%1."/>
      <w:lvlJc w:val="left"/>
      <w:pPr>
        <w:tabs>
          <w:tab w:val="left" w:pos="312"/>
        </w:tabs>
      </w:pPr>
    </w:lvl>
  </w:abstractNum>
  <w:abstractNum w:abstractNumId="3">
    <w:nsid w:val="343F0F61"/>
    <w:multiLevelType w:val="multilevel"/>
    <w:tmpl w:val="343F0F61"/>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35F06768"/>
    <w:multiLevelType w:val="singleLevel"/>
    <w:tmpl w:val="35F06768"/>
    <w:lvl w:ilvl="0" w:tentative="0">
      <w:start w:val="1"/>
      <w:numFmt w:val="decimal"/>
      <w:lvlText w:val="%1."/>
      <w:lvlJc w:val="left"/>
      <w:pPr>
        <w:tabs>
          <w:tab w:val="left" w:pos="312"/>
        </w:tabs>
      </w:pPr>
    </w:lvl>
  </w:abstractNum>
  <w:abstractNum w:abstractNumId="5">
    <w:nsid w:val="4645CC4B"/>
    <w:multiLevelType w:val="singleLevel"/>
    <w:tmpl w:val="4645CC4B"/>
    <w:lvl w:ilvl="0" w:tentative="0">
      <w:start w:val="1"/>
      <w:numFmt w:val="decimal"/>
      <w:suff w:val="nothing"/>
      <w:lvlText w:val="（%1）"/>
      <w:lvlJc w:val="left"/>
    </w:lvl>
  </w:abstractNum>
  <w:abstractNum w:abstractNumId="6">
    <w:nsid w:val="542ABB46"/>
    <w:multiLevelType w:val="singleLevel"/>
    <w:tmpl w:val="542ABB46"/>
    <w:lvl w:ilvl="0" w:tentative="0">
      <w:start w:val="6"/>
      <w:numFmt w:val="decimal"/>
      <w:suff w:val="space"/>
      <w:lvlText w:val="%1."/>
      <w:lvlJc w:val="left"/>
    </w:lvl>
  </w:abstractNum>
  <w:abstractNum w:abstractNumId="7">
    <w:nsid w:val="57A8C4E7"/>
    <w:multiLevelType w:val="singleLevel"/>
    <w:tmpl w:val="57A8C4E7"/>
    <w:lvl w:ilvl="0" w:tentative="0">
      <w:start w:val="1"/>
      <w:numFmt w:val="decimal"/>
      <w:suff w:val="nothing"/>
      <w:lvlText w:val="（%1）"/>
      <w:lvlJc w:val="left"/>
    </w:lvl>
  </w:abstractNum>
  <w:num w:numId="1">
    <w:abstractNumId w:val="4"/>
  </w:num>
  <w:num w:numId="2">
    <w:abstractNumId w:val="1"/>
  </w:num>
  <w:num w:numId="3">
    <w:abstractNumId w:val="7"/>
  </w:num>
  <w:num w:numId="4">
    <w:abstractNumId w:val="5"/>
  </w:num>
  <w:num w:numId="5">
    <w:abstractNumId w:val="0"/>
  </w:num>
  <w:num w:numId="6">
    <w:abstractNumId w:val="3"/>
  </w:num>
  <w:num w:numId="7">
    <w:abstractNumId w:val="2"/>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vonne Williams">
    <w15:presenceInfo w15:providerId="Windows Live" w15:userId="a100fe69b42dc0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018D3"/>
    <w:rsid w:val="02502671"/>
    <w:rsid w:val="0B5A7181"/>
    <w:rsid w:val="1FB723C0"/>
    <w:rsid w:val="25B83F05"/>
    <w:rsid w:val="26B27BBC"/>
    <w:rsid w:val="29A0090E"/>
    <w:rsid w:val="2B716D3A"/>
    <w:rsid w:val="2EAD3B67"/>
    <w:rsid w:val="3A7A608E"/>
    <w:rsid w:val="3C0B4937"/>
    <w:rsid w:val="488D3562"/>
    <w:rsid w:val="506C25B6"/>
    <w:rsid w:val="58097A7F"/>
    <w:rsid w:val="59944CFD"/>
    <w:rsid w:val="68AC3284"/>
    <w:rsid w:val="69DD0CCD"/>
    <w:rsid w:val="6CC62031"/>
    <w:rsid w:val="78C3115D"/>
    <w:rsid w:val="7C415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0"/>
    <w:rPr>
      <w:sz w:val="20"/>
      <w:szCs w:val="20"/>
    </w:rPr>
  </w:style>
  <w:style w:type="paragraph" w:styleId="4">
    <w:name w:val="toc 3"/>
    <w:basedOn w:val="1"/>
    <w:next w:val="1"/>
    <w:qFormat/>
    <w:uiPriority w:val="0"/>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4"/>
    <w:basedOn w:val="1"/>
    <w:next w:val="1"/>
    <w:qFormat/>
    <w:uiPriority w:val="0"/>
    <w:pPr>
      <w:ind w:left="1260" w:leftChars="600"/>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0">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2">
    <w:name w:val="Table Grid"/>
    <w:basedOn w:val="11"/>
    <w:qFormat/>
    <w:uiPriority w:val="59"/>
    <w:rPr>
      <w:kern w:val="0"/>
      <w:sz w:val="22"/>
      <w:lang w:eastAsia="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26E5" w:themeColor="hyperlink"/>
      <w:u w:val="single"/>
      <w14:textFill>
        <w14:solidFill>
          <w14:schemeClr w14:val="hlink"/>
        </w14:solidFill>
      </w14:textFill>
    </w:rPr>
  </w:style>
  <w:style w:type="character" w:styleId="15">
    <w:name w:val="annotation reference"/>
    <w:basedOn w:val="13"/>
    <w:qFormat/>
    <w:uiPriority w:val="0"/>
    <w:rPr>
      <w:sz w:val="16"/>
      <w:szCs w:val="16"/>
    </w:rPr>
  </w:style>
  <w:style w:type="paragraph" w:styleId="16">
    <w:name w:val="List Paragraph"/>
    <w:basedOn w:val="1"/>
    <w:unhideWhenUsed/>
    <w:qFormat/>
    <w:uiPriority w:val="99"/>
    <w:pPr>
      <w:ind w:firstLine="420" w:firstLineChars="200"/>
    </w:pPr>
  </w:style>
  <w:style w:type="paragraph" w:customStyle="1" w:styleId="17">
    <w:name w:val="论文标题"/>
    <w:basedOn w:val="10"/>
    <w:next w:val="2"/>
    <w:link w:val="21"/>
    <w:qFormat/>
    <w:uiPriority w:val="0"/>
    <w:rPr>
      <w:rFonts w:ascii="Arial" w:hAnsi="Arial" w:eastAsia="Arial" w:cs="Arial"/>
      <w:sz w:val="28"/>
    </w:rPr>
  </w:style>
  <w:style w:type="paragraph" w:customStyle="1" w:styleId="18">
    <w:name w:val="论文次标题"/>
    <w:basedOn w:val="2"/>
    <w:link w:val="19"/>
    <w:qFormat/>
    <w:uiPriority w:val="0"/>
    <w:pPr>
      <w:spacing w:line="260" w:lineRule="auto"/>
    </w:pPr>
    <w:rPr>
      <w:rFonts w:ascii="Arial" w:hAnsi="Arial" w:eastAsia="Arial" w:cs="Arial"/>
      <w:sz w:val="24"/>
    </w:rPr>
  </w:style>
  <w:style w:type="character" w:customStyle="1" w:styleId="19">
    <w:name w:val="论文次标题 Char"/>
    <w:link w:val="18"/>
    <w:qFormat/>
    <w:uiPriority w:val="0"/>
    <w:rPr>
      <w:rFonts w:ascii="Arial" w:hAnsi="Arial" w:eastAsia="Arial" w:cs="Arial"/>
      <w:b/>
      <w:sz w:val="24"/>
    </w:rPr>
  </w:style>
  <w:style w:type="paragraph" w:customStyle="1" w:styleId="20">
    <w:name w:val="论文正文"/>
    <w:basedOn w:val="1"/>
    <w:qFormat/>
    <w:uiPriority w:val="0"/>
    <w:rPr>
      <w:rFonts w:ascii="Arial" w:hAnsi="Arial" w:eastAsia="Arial" w:cs="Arial"/>
      <w:sz w:val="24"/>
    </w:rPr>
  </w:style>
  <w:style w:type="character" w:customStyle="1" w:styleId="21">
    <w:name w:val="论文标题 Char"/>
    <w:link w:val="17"/>
    <w:qFormat/>
    <w:uiPriority w:val="0"/>
    <w:rPr>
      <w:rFonts w:ascii="Arial" w:hAnsi="Arial" w:eastAsia="Arial" w:cs="Arial"/>
      <w:sz w:val="28"/>
    </w:rPr>
  </w:style>
  <w:style w:type="paragraph" w:customStyle="1" w:styleId="22">
    <w:name w:val="figure"/>
    <w:basedOn w:val="4"/>
    <w:link w:val="23"/>
    <w:uiPriority w:val="0"/>
    <w:pPr>
      <w:jc w:val="left"/>
    </w:pPr>
    <w:rPr>
      <w:rFonts w:ascii="Arial" w:hAnsi="Arial" w:eastAsia="Arial" w:cs="Arial"/>
      <w:sz w:val="24"/>
    </w:rPr>
  </w:style>
  <w:style w:type="character" w:customStyle="1" w:styleId="23">
    <w:name w:val="figure Char"/>
    <w:link w:val="22"/>
    <w:qFormat/>
    <w:uiPriority w:val="0"/>
    <w:rPr>
      <w:rFonts w:ascii="Arial" w:hAnsi="Arial" w:eastAsia="Arial" w:cs="Arial"/>
      <w:sz w:val="24"/>
    </w:rPr>
  </w:style>
  <w:style w:type="paragraph" w:customStyle="1" w:styleId="24">
    <w:name w:val="table"/>
    <w:basedOn w:val="8"/>
    <w:next w:val="1"/>
    <w:qFormat/>
    <w:uiPriority w:val="0"/>
    <w:pPr>
      <w:keepNext/>
      <w:keepLines/>
      <w:spacing w:before="340" w:beforeLines="0" w:after="330" w:afterLines="0" w:line="576" w:lineRule="auto"/>
      <w:outlineLvl w:val="0"/>
    </w:pPr>
    <w:rPr>
      <w:rFonts w:eastAsia="Arial" w:asciiTheme="minorAscii" w:hAnsiTheme="minorAscii"/>
      <w:b/>
      <w:kern w:val="44"/>
      <w:sz w:val="24"/>
    </w:r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7" Type="http://schemas.microsoft.com/office/2011/relationships/people" Target="people.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29.png"/><Relationship Id="rId52" Type="http://schemas.openxmlformats.org/officeDocument/2006/relationships/image" Target="media/image28.png"/><Relationship Id="rId51" Type="http://schemas.openxmlformats.org/officeDocument/2006/relationships/image" Target="media/image27.png"/><Relationship Id="rId50" Type="http://schemas.openxmlformats.org/officeDocument/2006/relationships/image" Target="media/image26.png"/><Relationship Id="rId5" Type="http://schemas.openxmlformats.org/officeDocument/2006/relationships/image" Target="media/image1.png"/><Relationship Id="rId49" Type="http://schemas.openxmlformats.org/officeDocument/2006/relationships/image" Target="media/image25.png"/><Relationship Id="rId48" Type="http://schemas.openxmlformats.org/officeDocument/2006/relationships/image" Target="media/image24.png"/><Relationship Id="rId47" Type="http://schemas.openxmlformats.org/officeDocument/2006/relationships/chart" Target="charts/chart20.xml"/><Relationship Id="rId46" Type="http://schemas.openxmlformats.org/officeDocument/2006/relationships/chart" Target="charts/chart19.xml"/><Relationship Id="rId45" Type="http://schemas.openxmlformats.org/officeDocument/2006/relationships/chart" Target="charts/chart18.xml"/><Relationship Id="rId44" Type="http://schemas.openxmlformats.org/officeDocument/2006/relationships/chart" Target="charts/chart17.xml"/><Relationship Id="rId43" Type="http://schemas.openxmlformats.org/officeDocument/2006/relationships/chart" Target="charts/chart16.xml"/><Relationship Id="rId42" Type="http://schemas.openxmlformats.org/officeDocument/2006/relationships/image" Target="media/image23.png"/><Relationship Id="rId41" Type="http://schemas.openxmlformats.org/officeDocument/2006/relationships/image" Target="media/image22.png"/><Relationship Id="rId40" Type="http://schemas.openxmlformats.org/officeDocument/2006/relationships/image" Target="media/image21.png"/><Relationship Id="rId4" Type="http://schemas.openxmlformats.org/officeDocument/2006/relationships/theme" Target="theme/theme1.xml"/><Relationship Id="rId39" Type="http://schemas.openxmlformats.org/officeDocument/2006/relationships/image" Target="media/image20.png"/><Relationship Id="rId38" Type="http://schemas.openxmlformats.org/officeDocument/2006/relationships/image" Target="media/image19.png"/><Relationship Id="rId37" Type="http://schemas.openxmlformats.org/officeDocument/2006/relationships/image" Target="media/image18.png"/><Relationship Id="rId36" Type="http://schemas.openxmlformats.org/officeDocument/2006/relationships/image" Target="media/image17.png"/><Relationship Id="rId35" Type="http://schemas.openxmlformats.org/officeDocument/2006/relationships/image" Target="media/image16.png"/><Relationship Id="rId34" Type="http://schemas.openxmlformats.org/officeDocument/2006/relationships/image" Target="media/image15.png"/><Relationship Id="rId33" Type="http://schemas.openxmlformats.org/officeDocument/2006/relationships/image" Target="media/image14.png"/><Relationship Id="rId32" Type="http://schemas.openxmlformats.org/officeDocument/2006/relationships/image" Target="media/image13.png"/><Relationship Id="rId31" Type="http://schemas.openxmlformats.org/officeDocument/2006/relationships/image" Target="media/image12.png"/><Relationship Id="rId30" Type="http://schemas.openxmlformats.org/officeDocument/2006/relationships/image" Target="media/image11.png"/><Relationship Id="rId3" Type="http://schemas.openxmlformats.org/officeDocument/2006/relationships/footer" Target="footer1.xml"/><Relationship Id="rId29" Type="http://schemas.openxmlformats.org/officeDocument/2006/relationships/image" Target="media/image10.png"/><Relationship Id="rId28" Type="http://schemas.openxmlformats.org/officeDocument/2006/relationships/image" Target="media/image9.png"/><Relationship Id="rId27" Type="http://schemas.openxmlformats.org/officeDocument/2006/relationships/image" Target="media/image8.png"/><Relationship Id="rId26" Type="http://schemas.openxmlformats.org/officeDocument/2006/relationships/image" Target="media/image7.png"/><Relationship Id="rId25" Type="http://schemas.openxmlformats.org/officeDocument/2006/relationships/chart" Target="charts/chart15.xml"/><Relationship Id="rId24" Type="http://schemas.openxmlformats.org/officeDocument/2006/relationships/image" Target="media/image6.png"/><Relationship Id="rId23" Type="http://schemas.openxmlformats.org/officeDocument/2006/relationships/image" Target="media/image5.png"/><Relationship Id="rId22" Type="http://schemas.openxmlformats.org/officeDocument/2006/relationships/chart" Target="charts/chart14.xml"/><Relationship Id="rId21" Type="http://schemas.openxmlformats.org/officeDocument/2006/relationships/chart" Target="charts/chart13.xml"/><Relationship Id="rId20" Type="http://schemas.openxmlformats.org/officeDocument/2006/relationships/chart" Target="charts/chart12.xml"/><Relationship Id="rId2" Type="http://schemas.openxmlformats.org/officeDocument/2006/relationships/settings" Target="settings.xml"/><Relationship Id="rId19" Type="http://schemas.openxmlformats.org/officeDocument/2006/relationships/chart" Target="charts/chart11.xml"/><Relationship Id="rId18" Type="http://schemas.openxmlformats.org/officeDocument/2006/relationships/chart" Target="charts/chart10.xml"/><Relationship Id="rId17" Type="http://schemas.openxmlformats.org/officeDocument/2006/relationships/chart" Target="charts/chart9.xml"/><Relationship Id="rId16" Type="http://schemas.openxmlformats.org/officeDocument/2006/relationships/chart" Target="charts/chart8.xml"/><Relationship Id="rId15" Type="http://schemas.openxmlformats.org/officeDocument/2006/relationships/chart" Target="charts/chart7.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chart" Target="charts/chart6.xml"/><Relationship Id="rId10" Type="http://schemas.openxmlformats.org/officeDocument/2006/relationships/chart" Target="charts/chart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DELL\Desktop\&#21464;&#37327;&#21517;&#21644;&#20316;&#22270;.xlsx" TargetMode="External"/></Relationships>
</file>

<file path=word/charts/_rels/chart10.xml.rels><?xml version="1.0" encoding="UTF-8" standalone="yes"?>
<Relationships xmlns="http://schemas.openxmlformats.org/package/2006/relationships"><Relationship Id="rId4" Type="http://schemas.microsoft.com/office/2011/relationships/chartColorStyle" Target="colors12.xml"/><Relationship Id="rId3" Type="http://schemas.microsoft.com/office/2011/relationships/chartStyle" Target="style12.xml"/><Relationship Id="rId2" Type="http://schemas.openxmlformats.org/officeDocument/2006/relationships/themeOverride" Target="../theme/themeOverride5.xml"/><Relationship Id="rId1" Type="http://schemas.openxmlformats.org/officeDocument/2006/relationships/oleObject" Target="file:///C:\Users\DELL\Desktop\&#21464;&#37327;&#21517;&#21644;&#20316;&#22270;.xlsx" TargetMode="External"/></Relationships>
</file>

<file path=word/charts/_rels/chart11.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q2514\Desktop\&#24037;&#20316;&#21253;\0420\&#26032;&#24314;%20XLSX%20&#24037;&#20316;&#34920;.xlsx" TargetMode="External"/></Relationships>
</file>

<file path=word/charts/_rels/chart12.xml.rels><?xml version="1.0" encoding="UTF-8" standalone="yes"?>
<Relationships xmlns="http://schemas.openxmlformats.org/package/2006/relationships"><Relationship Id="rId4" Type="http://schemas.microsoft.com/office/2011/relationships/chartColorStyle" Target="colors6.xml"/><Relationship Id="rId3" Type="http://schemas.microsoft.com/office/2011/relationships/chartStyle" Target="style6.xml"/><Relationship Id="rId2" Type="http://schemas.openxmlformats.org/officeDocument/2006/relationships/themeOverride" Target="../theme/themeOverride1.xml"/><Relationship Id="rId1" Type="http://schemas.openxmlformats.org/officeDocument/2006/relationships/oleObject" Target="file:///C:\Users\DELL\Desktop\&#26032;&#24314;%20XLSX%20&#24037;&#20316;&#34920;.xlsx" TargetMode="External"/></Relationships>
</file>

<file path=word/charts/_rels/chart13.xml.rels><?xml version="1.0" encoding="UTF-8" standalone="yes"?>
<Relationships xmlns="http://schemas.openxmlformats.org/package/2006/relationships"><Relationship Id="rId4" Type="http://schemas.microsoft.com/office/2011/relationships/chartColorStyle" Target="colors18.xml"/><Relationship Id="rId3" Type="http://schemas.microsoft.com/office/2011/relationships/chartStyle" Target="style18.xml"/><Relationship Id="rId2" Type="http://schemas.openxmlformats.org/officeDocument/2006/relationships/themeOverride" Target="../theme/themeOverride11.xml"/><Relationship Id="rId1" Type="http://schemas.openxmlformats.org/officeDocument/2006/relationships/oleObject" Target="file:///C:\Users\DELL\Desktop\&#21464;&#37327;&#21517;&#21644;&#20316;&#22270;.xlsx" TargetMode="External"/></Relationships>
</file>

<file path=word/charts/_rels/chart14.xml.rels><?xml version="1.0" encoding="UTF-8" standalone="yes"?>
<Relationships xmlns="http://schemas.openxmlformats.org/package/2006/relationships"><Relationship Id="rId4" Type="http://schemas.microsoft.com/office/2011/relationships/chartColorStyle" Target="colors19.xml"/><Relationship Id="rId3" Type="http://schemas.microsoft.com/office/2011/relationships/chartStyle" Target="style19.xml"/><Relationship Id="rId2" Type="http://schemas.openxmlformats.org/officeDocument/2006/relationships/themeOverride" Target="../theme/themeOverride12.xml"/><Relationship Id="rId1" Type="http://schemas.openxmlformats.org/officeDocument/2006/relationships/oleObject" Target="file:///C:\Users\DELL\Desktop\&#26032;&#24314;%20XLSX%20&#24037;&#20316;&#34920;.xlsx" TargetMode="External"/></Relationships>
</file>

<file path=word/charts/_rels/chart15.xml.rels><?xml version="1.0" encoding="UTF-8" standalone="yes"?>
<Relationships xmlns="http://schemas.openxmlformats.org/package/2006/relationships"><Relationship Id="rId4" Type="http://schemas.microsoft.com/office/2011/relationships/chartColorStyle" Target="colors20.xml"/><Relationship Id="rId3" Type="http://schemas.microsoft.com/office/2011/relationships/chartStyle" Target="style20.xml"/><Relationship Id="rId2" Type="http://schemas.openxmlformats.org/officeDocument/2006/relationships/themeOverride" Target="../theme/themeOverride13.xml"/><Relationship Id="rId1" Type="http://schemas.openxmlformats.org/officeDocument/2006/relationships/oleObject" Target="file:///C:\Users\DELL\Desktop\&#26032;&#24314;%20XLSX%20&#24037;&#20316;&#34920;.xlsx" TargetMode="External"/></Relationships>
</file>

<file path=word/charts/_rels/chart16.xml.rels><?xml version="1.0" encoding="UTF-8" standalone="yes"?>
<Relationships xmlns="http://schemas.openxmlformats.org/package/2006/relationships"><Relationship Id="rId4" Type="http://schemas.microsoft.com/office/2011/relationships/chartColorStyle" Target="colors15.xml"/><Relationship Id="rId3" Type="http://schemas.microsoft.com/office/2011/relationships/chartStyle" Target="style15.xml"/><Relationship Id="rId2" Type="http://schemas.openxmlformats.org/officeDocument/2006/relationships/themeOverride" Target="../theme/themeOverride8.xml"/><Relationship Id="rId1" Type="http://schemas.openxmlformats.org/officeDocument/2006/relationships/oleObject" Target="file:///C:\Users\DELL\Desktop\&#26032;&#24314;%20XLSX%20&#24037;&#20316;&#34920;.xlsx" TargetMode="External"/></Relationships>
</file>

<file path=word/charts/_rels/chart17.xml.rels><?xml version="1.0" encoding="UTF-8" standalone="yes"?>
<Relationships xmlns="http://schemas.openxmlformats.org/package/2006/relationships"><Relationship Id="rId4" Type="http://schemas.microsoft.com/office/2011/relationships/chartColorStyle" Target="colors16.xml"/><Relationship Id="rId3" Type="http://schemas.microsoft.com/office/2011/relationships/chartStyle" Target="style16.xml"/><Relationship Id="rId2" Type="http://schemas.openxmlformats.org/officeDocument/2006/relationships/themeOverride" Target="../theme/themeOverride9.xml"/><Relationship Id="rId1" Type="http://schemas.openxmlformats.org/officeDocument/2006/relationships/oleObject" Target="file:///C:\Users\DELL\Desktop\&#26032;&#24314;%20XLSX%20&#24037;&#20316;&#34920;.xlsx" TargetMode="External"/></Relationships>
</file>

<file path=word/charts/_rels/chart18.xml.rels><?xml version="1.0" encoding="UTF-8" standalone="yes"?>
<Relationships xmlns="http://schemas.openxmlformats.org/package/2006/relationships"><Relationship Id="rId4" Type="http://schemas.microsoft.com/office/2011/relationships/chartColorStyle" Target="colors17.xml"/><Relationship Id="rId3" Type="http://schemas.microsoft.com/office/2011/relationships/chartStyle" Target="style17.xml"/><Relationship Id="rId2" Type="http://schemas.openxmlformats.org/officeDocument/2006/relationships/themeOverride" Target="../theme/themeOverride10.xml"/><Relationship Id="rId1" Type="http://schemas.openxmlformats.org/officeDocument/2006/relationships/oleObject" Target="file:///C:\Users\DELL\Desktop\&#26032;&#24314;%20XLSX%20&#24037;&#20316;&#34920;.xlsx" TargetMode="External"/></Relationships>
</file>

<file path=word/charts/_rels/chart19.xml.rels><?xml version="1.0" encoding="UTF-8" standalone="yes"?>
<Relationships xmlns="http://schemas.openxmlformats.org/package/2006/relationships"><Relationship Id="rId4" Type="http://schemas.microsoft.com/office/2011/relationships/chartColorStyle" Target="colors14.xml"/><Relationship Id="rId3" Type="http://schemas.microsoft.com/office/2011/relationships/chartStyle" Target="style14.xml"/><Relationship Id="rId2" Type="http://schemas.openxmlformats.org/officeDocument/2006/relationships/themeOverride" Target="../theme/themeOverride7.xml"/><Relationship Id="rId1" Type="http://schemas.openxmlformats.org/officeDocument/2006/relationships/oleObject" Target="file:///C:\Users\DELL\Desktop\&#26032;&#24314;%20XLSX%20&#24037;&#20316;&#3492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DELL\Desktop\&#21464;&#37327;&#21517;&#21644;&#20316;&#22270;.xlsx" TargetMode="External"/></Relationships>
</file>

<file path=word/charts/_rels/chart20.xml.rels><?xml version="1.0" encoding="UTF-8" standalone="yes"?>
<Relationships xmlns="http://schemas.openxmlformats.org/package/2006/relationships"><Relationship Id="rId4" Type="http://schemas.microsoft.com/office/2011/relationships/chartColorStyle" Target="colors13.xml"/><Relationship Id="rId3" Type="http://schemas.microsoft.com/office/2011/relationships/chartStyle" Target="style13.xml"/><Relationship Id="rId2" Type="http://schemas.openxmlformats.org/officeDocument/2006/relationships/themeOverride" Target="../theme/themeOverride6.xml"/><Relationship Id="rId1" Type="http://schemas.openxmlformats.org/officeDocument/2006/relationships/oleObject" Target="file:///C:\Users\DELL\Desktop\&#26032;&#24314;%20XLSX%20&#24037;&#20316;&#34920;.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DELL\Desktop\&#21464;&#37327;&#21517;&#21644;&#20316;&#22270;.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DELL\Desktop\&#26032;&#24314;%20XLSX%20&#24037;&#20316;&#34920;.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q2514\Desktop\&#24037;&#20316;&#21253;\0420\&#26032;&#24314;%20XLSX%20&#24037;&#20316;&#34920;.xlsx" TargetMode="External"/></Relationships>
</file>

<file path=word/charts/_rels/chart6.xml.rels><?xml version="1.0" encoding="UTF-8" standalone="yes"?>
<Relationships xmlns="http://schemas.openxmlformats.org/package/2006/relationships"><Relationship Id="rId4" Type="http://schemas.microsoft.com/office/2011/relationships/chartColorStyle" Target="colors10.xml"/><Relationship Id="rId3" Type="http://schemas.microsoft.com/office/2011/relationships/chartStyle" Target="style10.xml"/><Relationship Id="rId2" Type="http://schemas.openxmlformats.org/officeDocument/2006/relationships/themeOverride" Target="../theme/themeOverride4.xml"/><Relationship Id="rId1" Type="http://schemas.openxmlformats.org/officeDocument/2006/relationships/oleObject" Target="file:///C:\Users\DELL\Desktop\&#26032;&#24314;%20XLSX%20&#24037;&#20316;&#34920;.xlsx" TargetMode="External"/></Relationships>
</file>

<file path=word/charts/_rels/chart7.xml.rels><?xml version="1.0" encoding="UTF-8" standalone="yes"?>
<Relationships xmlns="http://schemas.openxmlformats.org/package/2006/relationships"><Relationship Id="rId4" Type="http://schemas.microsoft.com/office/2011/relationships/chartColorStyle" Target="colors8.xml"/><Relationship Id="rId3" Type="http://schemas.microsoft.com/office/2011/relationships/chartStyle" Target="style8.xml"/><Relationship Id="rId2" Type="http://schemas.openxmlformats.org/officeDocument/2006/relationships/themeOverride" Target="../theme/themeOverride2.xml"/><Relationship Id="rId1" Type="http://schemas.openxmlformats.org/officeDocument/2006/relationships/oleObject" Target="file:///C:\Users\DELL\Desktop\&#26032;&#24314;%20XLSX%20&#24037;&#20316;&#34920;.xlsx" TargetMode="External"/></Relationships>
</file>

<file path=word/charts/_rels/chart8.xml.rels><?xml version="1.0" encoding="UTF-8" standalone="yes"?>
<Relationships xmlns="http://schemas.openxmlformats.org/package/2006/relationships"><Relationship Id="rId4" Type="http://schemas.microsoft.com/office/2011/relationships/chartColorStyle" Target="colors9.xml"/><Relationship Id="rId3" Type="http://schemas.microsoft.com/office/2011/relationships/chartStyle" Target="style9.xml"/><Relationship Id="rId2" Type="http://schemas.openxmlformats.org/officeDocument/2006/relationships/themeOverride" Target="../theme/themeOverride3.xml"/><Relationship Id="rId1" Type="http://schemas.openxmlformats.org/officeDocument/2006/relationships/oleObject" Target="file:///C:\Users\DELL\Desktop\&#26032;&#24314;%20XLSX%20&#24037;&#20316;&#34920;.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Users\DELL\Desktop\&#26032;&#24314;%20XLSX%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US" altLang="zh-CN"/>
              <a:t>Q3  Frequency of social media use</a:t>
            </a:r>
            <a:endParaRPr lang="en-US" altLang="zh-CN"/>
          </a:p>
        </c:rich>
      </c:tx>
      <c:layout>
        <c:manualLayout>
          <c:xMode val="edge"/>
          <c:yMode val="edge"/>
          <c:x val="0.273761009596424"/>
          <c:y val="0.031929662193429"/>
        </c:manualLayout>
      </c:layout>
      <c:overlay val="0"/>
      <c:spPr>
        <a:noFill/>
        <a:ln>
          <a:noFill/>
        </a:ln>
        <a:effectLst/>
      </c:spPr>
    </c:title>
    <c:autoTitleDeleted val="0"/>
    <c:plotArea>
      <c:layout/>
      <c:barChart>
        <c:barDir val="col"/>
        <c:grouping val="clustered"/>
        <c:varyColors val="0"/>
        <c:ser>
          <c:idx val="0"/>
          <c:order val="0"/>
          <c:tx>
            <c:strRef>
              <c:f>[变量名和作图.xlsx]Sheet1!$AC$21</c:f>
              <c:strCache>
                <c:ptCount val="1"/>
                <c:pt idx="0">
                  <c:v>frequency</c:v>
                </c:pt>
              </c:strCache>
            </c:strRef>
          </c:tx>
          <c:spPr>
            <a:solidFill>
              <a:schemeClr val="accent1"/>
            </a:solidFill>
            <a:ln>
              <a:noFill/>
            </a:ln>
            <a:effectLst/>
          </c:spPr>
          <c:invertIfNegative val="0"/>
          <c:dLbls>
            <c:delete val="1"/>
          </c:dLbls>
          <c:cat>
            <c:strRef>
              <c:f>[变量名和作图.xlsx]Sheet1!$AB$22:$AB$27</c:f>
              <c:strCache>
                <c:ptCount val="6"/>
                <c:pt idx="0">
                  <c:v>per day</c:v>
                </c:pt>
                <c:pt idx="1">
                  <c:v>Several times a week</c:v>
                </c:pt>
                <c:pt idx="2">
                  <c:v>once a week</c:v>
                </c:pt>
                <c:pt idx="3">
                  <c:v>infrequent</c:v>
                </c:pt>
                <c:pt idx="4">
                  <c:v>seldom</c:v>
                </c:pt>
                <c:pt idx="5">
                  <c:v>never</c:v>
                </c:pt>
              </c:strCache>
            </c:strRef>
          </c:cat>
          <c:val>
            <c:numRef>
              <c:f>[变量名和作图.xlsx]Sheet1!$AC$22:$AC$27</c:f>
              <c:numCache>
                <c:formatCode>General</c:formatCode>
                <c:ptCount val="6"/>
                <c:pt idx="0">
                  <c:v>190</c:v>
                </c:pt>
                <c:pt idx="1">
                  <c:v>196</c:v>
                </c:pt>
                <c:pt idx="2">
                  <c:v>200</c:v>
                </c:pt>
                <c:pt idx="3">
                  <c:v>48</c:v>
                </c:pt>
                <c:pt idx="4">
                  <c:v>10</c:v>
                </c:pt>
                <c:pt idx="5">
                  <c:v>10</c:v>
                </c:pt>
              </c:numCache>
            </c:numRef>
          </c:val>
        </c:ser>
        <c:dLbls>
          <c:showLegendKey val="0"/>
          <c:showVal val="0"/>
          <c:showCatName val="0"/>
          <c:showSerName val="0"/>
          <c:showPercent val="0"/>
          <c:showBubbleSize val="0"/>
        </c:dLbls>
        <c:gapWidth val="219"/>
        <c:overlap val="-27"/>
        <c:axId val="518687072"/>
        <c:axId val="792815317"/>
      </c:barChart>
      <c:lineChart>
        <c:grouping val="standard"/>
        <c:varyColors val="0"/>
        <c:dLbls>
          <c:showLegendKey val="0"/>
          <c:showVal val="0"/>
          <c:showCatName val="0"/>
          <c:showSerName val="0"/>
          <c:showPercent val="0"/>
          <c:showBubbleSize val="0"/>
        </c:dLbls>
        <c:marker val="0"/>
        <c:smooth val="0"/>
        <c:axId val="518687072"/>
        <c:axId val="792815317"/>
      </c:lineChart>
      <c:lineChart>
        <c:grouping val="standard"/>
        <c:varyColors val="0"/>
        <c:ser>
          <c:idx val="1"/>
          <c:order val="1"/>
          <c:tx>
            <c:strRef>
              <c:f>[变量名和作图.xlsx]Sheet1!$AD$21</c:f>
              <c:strCache>
                <c:ptCount val="1"/>
                <c:pt idx="0">
                  <c:v>per%</c:v>
                </c:pt>
              </c:strCache>
            </c:strRef>
          </c:tx>
          <c:spPr>
            <a:ln w="28575" cap="rnd">
              <a:solidFill>
                <a:schemeClr val="accent2"/>
              </a:solidFill>
              <a:round/>
            </a:ln>
            <a:effectLst/>
          </c:spPr>
          <c:marker>
            <c:symbol val="none"/>
          </c:marker>
          <c:dLbls>
            <c:delete val="1"/>
          </c:dLbls>
          <c:cat>
            <c:strRef>
              <c:f>[变量名和作图.xlsx]Sheet1!$AB$22:$AB$27</c:f>
              <c:strCache>
                <c:ptCount val="6"/>
                <c:pt idx="0">
                  <c:v>per day</c:v>
                </c:pt>
                <c:pt idx="1">
                  <c:v>Several times a week</c:v>
                </c:pt>
                <c:pt idx="2">
                  <c:v>once a week</c:v>
                </c:pt>
                <c:pt idx="3">
                  <c:v>infrequent</c:v>
                </c:pt>
                <c:pt idx="4">
                  <c:v>seldom</c:v>
                </c:pt>
                <c:pt idx="5">
                  <c:v>never</c:v>
                </c:pt>
              </c:strCache>
            </c:strRef>
          </c:cat>
          <c:val>
            <c:numRef>
              <c:f>[变量名和作图.xlsx]Sheet1!$AD$22:$AD$27</c:f>
              <c:numCache>
                <c:formatCode>General</c:formatCode>
                <c:ptCount val="6"/>
                <c:pt idx="0">
                  <c:v>28.6</c:v>
                </c:pt>
                <c:pt idx="1">
                  <c:v>29.5</c:v>
                </c:pt>
                <c:pt idx="2">
                  <c:v>30.1</c:v>
                </c:pt>
                <c:pt idx="3">
                  <c:v>7.2</c:v>
                </c:pt>
                <c:pt idx="4">
                  <c:v>1.5</c:v>
                </c:pt>
                <c:pt idx="5">
                  <c:v>1.5</c:v>
                </c:pt>
              </c:numCache>
            </c:numRef>
          </c:val>
          <c:smooth val="0"/>
        </c:ser>
        <c:ser>
          <c:idx val="2"/>
          <c:order val="2"/>
          <c:tx>
            <c:strRef>
              <c:f>[变量名和作图.xlsx]Sheet1!$AE$21</c:f>
              <c:strCache>
                <c:ptCount val="1"/>
                <c:pt idx="0">
                  <c:v>Effective percentage%</c:v>
                </c:pt>
              </c:strCache>
            </c:strRef>
          </c:tx>
          <c:spPr>
            <a:ln w="28575" cap="rnd">
              <a:solidFill>
                <a:schemeClr val="accent3"/>
              </a:solidFill>
              <a:round/>
            </a:ln>
            <a:effectLst/>
          </c:spPr>
          <c:marker>
            <c:symbol val="none"/>
          </c:marker>
          <c:dLbls>
            <c:delete val="1"/>
          </c:dLbls>
          <c:cat>
            <c:strRef>
              <c:f>[变量名和作图.xlsx]Sheet1!$AB$22:$AB$27</c:f>
              <c:strCache>
                <c:ptCount val="6"/>
                <c:pt idx="0">
                  <c:v>per day</c:v>
                </c:pt>
                <c:pt idx="1">
                  <c:v>Several times a week</c:v>
                </c:pt>
                <c:pt idx="2">
                  <c:v>once a week</c:v>
                </c:pt>
                <c:pt idx="3">
                  <c:v>infrequent</c:v>
                </c:pt>
                <c:pt idx="4">
                  <c:v>seldom</c:v>
                </c:pt>
                <c:pt idx="5">
                  <c:v>never</c:v>
                </c:pt>
              </c:strCache>
            </c:strRef>
          </c:cat>
          <c:val>
            <c:numRef>
              <c:f>[变量名和作图.xlsx]Sheet1!$AE$22:$AE$27</c:f>
              <c:numCache>
                <c:formatCode>General</c:formatCode>
                <c:ptCount val="6"/>
                <c:pt idx="0">
                  <c:v>29.1</c:v>
                </c:pt>
                <c:pt idx="1">
                  <c:v>59.1</c:v>
                </c:pt>
                <c:pt idx="2">
                  <c:v>89.6</c:v>
                </c:pt>
                <c:pt idx="3">
                  <c:v>96.9</c:v>
                </c:pt>
                <c:pt idx="4">
                  <c:v>98.5</c:v>
                </c:pt>
                <c:pt idx="5">
                  <c:v>100</c:v>
                </c:pt>
              </c:numCache>
            </c:numRef>
          </c:val>
          <c:smooth val="0"/>
        </c:ser>
        <c:dLbls>
          <c:showLegendKey val="0"/>
          <c:showVal val="0"/>
          <c:showCatName val="0"/>
          <c:showSerName val="0"/>
          <c:showPercent val="0"/>
          <c:showBubbleSize val="0"/>
        </c:dLbls>
        <c:marker val="0"/>
        <c:smooth val="0"/>
        <c:axId val="241553540"/>
        <c:axId val="304364928"/>
      </c:lineChart>
      <c:catAx>
        <c:axId val="5186870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2815317"/>
        <c:crosses val="autoZero"/>
        <c:auto val="1"/>
        <c:lblAlgn val="ctr"/>
        <c:lblOffset val="100"/>
        <c:noMultiLvlLbl val="0"/>
      </c:catAx>
      <c:valAx>
        <c:axId val="792815317"/>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8687072"/>
        <c:crosses val="autoZero"/>
        <c:crossBetween val="between"/>
      </c:valAx>
      <c:catAx>
        <c:axId val="241553540"/>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4364928"/>
        <c:crosses val="autoZero"/>
        <c:auto val="1"/>
        <c:lblAlgn val="ctr"/>
        <c:lblOffset val="100"/>
        <c:noMultiLvlLbl val="0"/>
      </c:catAx>
      <c:valAx>
        <c:axId val="304364928"/>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41553540"/>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83df2d93-12c0-4ee9-a4f9-03d2a8678e23}"/>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US" altLang="zh-CN"/>
              <a:t>Q14 pruchase intention</a:t>
            </a:r>
            <a:endParaRPr lang="en-US" altLang="zh-CN"/>
          </a:p>
        </c:rich>
      </c:tx>
      <c:layout>
        <c:manualLayout>
          <c:xMode val="edge"/>
          <c:yMode val="edge"/>
          <c:x val="0.299251209066442"/>
          <c:y val="0.0412926854431033"/>
        </c:manualLayout>
      </c:layout>
      <c:overlay val="0"/>
      <c:spPr>
        <a:noFill/>
        <a:ln>
          <a:noFill/>
        </a:ln>
        <a:effectLst/>
      </c:spPr>
    </c:title>
    <c:autoTitleDeleted val="0"/>
    <c:plotArea>
      <c:layout/>
      <c:barChart>
        <c:barDir val="bar"/>
        <c:grouping val="stacked"/>
        <c:varyColors val="0"/>
        <c:ser>
          <c:idx val="0"/>
          <c:order val="0"/>
          <c:tx>
            <c:strRef>
              <c:f>[变量名和作图.xlsx]Sheet1!$Q$4</c:f>
              <c:strCache>
                <c:ptCount val="1"/>
                <c:pt idx="0">
                  <c:v>
quorum</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8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[变量名和作图.xlsx]Sheet1!$P$5:$P$7</c:f>
              <c:strCache>
                <c:ptCount val="3"/>
                <c:pt idx="0">
                  <c:v>extremely possible</c:v>
                </c:pt>
                <c:pt idx="1">
                  <c:v>might</c:v>
                </c:pt>
                <c:pt idx="2">
                  <c:v>medium</c:v>
                </c:pt>
              </c:strCache>
            </c:strRef>
          </c:cat>
          <c:val>
            <c:numRef>
              <c:f>[变量名和作图.xlsx]Sheet1!$Q$5:$Q$7</c:f>
              <c:numCache>
                <c:formatCode>General</c:formatCode>
                <c:ptCount val="3"/>
                <c:pt idx="0">
                  <c:v>112</c:v>
                </c:pt>
                <c:pt idx="1">
                  <c:v>196</c:v>
                </c:pt>
                <c:pt idx="2">
                  <c:v>234</c:v>
                </c:pt>
              </c:numCache>
            </c:numRef>
          </c:val>
        </c:ser>
        <c:ser>
          <c:idx val="1"/>
          <c:order val="1"/>
          <c:tx>
            <c:strRef>
              <c:f>[变量名和作图.xlsx]Sheet1!$R$4</c:f>
              <c:strCache>
                <c:ptCount val="1"/>
                <c:pt idx="0">
                  <c:v>conversion rate</c:v>
                </c:pt>
              </c:strCache>
            </c:strRef>
          </c:tx>
          <c:spPr>
            <a:solidFill>
              <a:schemeClr val="accent2"/>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8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[变量名和作图.xlsx]Sheet1!$P$5:$P$7</c:f>
              <c:strCache>
                <c:ptCount val="3"/>
                <c:pt idx="0">
                  <c:v>extremely possible</c:v>
                </c:pt>
                <c:pt idx="1">
                  <c:v>might</c:v>
                </c:pt>
                <c:pt idx="2">
                  <c:v>medium</c:v>
                </c:pt>
              </c:strCache>
            </c:strRef>
          </c:cat>
          <c:val>
            <c:numRef>
              <c:f>[变量名和作图.xlsx]Sheet1!$R$5:$R$7</c:f>
              <c:numCache>
                <c:formatCode>0%</c:formatCode>
                <c:ptCount val="3"/>
                <c:pt idx="0">
                  <c:v>1</c:v>
                </c:pt>
                <c:pt idx="1">
                  <c:v>0.62</c:v>
                </c:pt>
                <c:pt idx="2">
                  <c:v>0.32</c:v>
                </c:pt>
              </c:numCache>
            </c:numRef>
          </c:val>
        </c:ser>
        <c:dLbls>
          <c:showLegendKey val="0"/>
          <c:showVal val="1"/>
          <c:showCatName val="0"/>
          <c:showSerName val="0"/>
          <c:showPercent val="0"/>
          <c:showBubbleSize val="0"/>
        </c:dLbls>
        <c:gapWidth val="140"/>
        <c:overlap val="100"/>
        <c:axId val="260977625"/>
        <c:axId val="490512147"/>
      </c:barChart>
      <c:catAx>
        <c:axId val="260977625"/>
        <c:scaling>
          <c:orientation val="minMax"/>
        </c:scaling>
        <c:delete val="0"/>
        <c:axPos val="l"/>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490512147"/>
        <c:crosses val="autoZero"/>
        <c:auto val="1"/>
        <c:lblAlgn val="ctr"/>
        <c:lblOffset val="100"/>
        <c:noMultiLvlLbl val="0"/>
      </c:catAx>
      <c:valAx>
        <c:axId val="490512147"/>
        <c:scaling>
          <c:orientation val="minMax"/>
        </c:scaling>
        <c:delete val="0"/>
        <c:axPos val="b"/>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260977625"/>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extLst>
      <c:ext uri="{0b15fc19-7d7d-44ad-8c2d-2c3a37ce22c3}">
        <chartProps xmlns="https://web.wps.cn/et/2018/main" chartId="{34f2ae32-60a2-4780-bf0e-2d36b952bc8e}"/>
      </c:ext>
    </c:extLst>
  </c:chart>
  <c:spPr>
    <a:noFill/>
    <a:ln w="6350" cap="flat" cmpd="sng" algn="ctr">
      <a:solidFill>
        <a:schemeClr val="tx1">
          <a:lumMod val="50000"/>
          <a:lumOff val="50000"/>
          <a:alpha val="25000"/>
        </a:schemeClr>
      </a:solidFill>
      <a:round/>
    </a:ln>
    <a:effectLst/>
  </c:spPr>
  <c:txPr>
    <a:bodyPr/>
    <a:lstStyle/>
    <a:p>
      <a:pPr>
        <a:defRPr lang="zh-CN"/>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[新建 XLSX 工作表.xlsx]Sheet8!数据透视表2</c:name>
    <c:fmtId val="-1"/>
  </c:pivotSource>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t>Marketing perception complete indicator icon</a:t>
            </a:r>
          </a:p>
        </c:rich>
      </c:tx>
      <c:layout>
        <c:manualLayout>
          <c:xMode val="edge"/>
          <c:yMode val="edge"/>
          <c:x val="0.384504140417608"/>
          <c:y val="0.0154241645244216"/>
        </c:manualLayout>
      </c:layout>
      <c:overlay val="0"/>
      <c:spPr>
        <a:noFill/>
        <a:ln>
          <a:noFill/>
        </a:ln>
        <a:effectLst/>
      </c:spPr>
    </c:title>
    <c:autoTitleDeleted val="0"/>
    <c:plotArea>
      <c:layout>
        <c:manualLayout>
          <c:layoutTarget val="inner"/>
          <c:xMode val="edge"/>
          <c:yMode val="edge"/>
          <c:x val="0.0366734022742581"/>
          <c:y val="0.091688089117395"/>
          <c:w val="0.783565117476921"/>
          <c:h val="0.790745501285347"/>
        </c:manualLayout>
      </c:layout>
      <c:barChart>
        <c:barDir val="col"/>
        <c:grouping val="clustered"/>
        <c:varyColors val="0"/>
        <c:ser>
          <c:idx val="0"/>
          <c:order val="0"/>
          <c:tx>
            <c:strRef>
              <c:f>'[新建 XLSX 工作表.xlsx]Sheet8'!$B$3:$B$4</c:f>
              <c:strCache>
                <c:ptCount val="1"/>
                <c:pt idx="0">
                  <c:v>advertising intrusiveness</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工作表.xlsx]Sheet8'!$B$5</c:f>
              <c:numCache>
                <c:formatCode>General</c:formatCode>
                <c:ptCount val="1"/>
                <c:pt idx="0">
                  <c:v>3.26</c:v>
                </c:pt>
              </c:numCache>
            </c:numRef>
          </c:val>
        </c:ser>
        <c:ser>
          <c:idx val="1"/>
          <c:order val="1"/>
          <c:tx>
            <c:strRef>
              <c:f>'[新建 XLSX 工作表.xlsx]Sheet8'!$C$3:$C$4</c:f>
              <c:strCache>
                <c:ptCount val="1"/>
                <c:pt idx="0">
                  <c:v>Believe that selfmedia recommendations are credible</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工作表.xlsx]Sheet8'!$C$5</c:f>
              <c:numCache>
                <c:formatCode>General</c:formatCode>
                <c:ptCount val="1"/>
                <c:pt idx="0">
                  <c:v>2.41</c:v>
                </c:pt>
              </c:numCache>
            </c:numRef>
          </c:val>
        </c:ser>
        <c:ser>
          <c:idx val="2"/>
          <c:order val="2"/>
          <c:tx>
            <c:strRef>
              <c:f>'[新建 XLSX 工作表.xlsx]Sheet8'!$D$3:$D$4</c:f>
              <c:strCache>
                <c:ptCount val="1"/>
                <c:pt idx="0">
                  <c:v>Emotional stories strengthen brand connection</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工作表.xlsx]Sheet8'!$D$5</c:f>
              <c:numCache>
                <c:formatCode>General</c:formatCode>
                <c:ptCount val="1"/>
                <c:pt idx="0">
                  <c:v>2.34</c:v>
                </c:pt>
              </c:numCache>
            </c:numRef>
          </c:val>
        </c:ser>
        <c:ser>
          <c:idx val="3"/>
          <c:order val="3"/>
          <c:tx>
            <c:strRef>
              <c:f>'[新建 XLSX 工作表.xlsx]Sheet8'!$E$3:$E$4</c:f>
              <c:strCache>
                <c:ptCount val="1"/>
                <c:pt idx="0">
                  <c:v>Feeling positive about marketing content</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工作表.xlsx]Sheet8'!$E$5</c:f>
              <c:numCache>
                <c:formatCode>General</c:formatCode>
                <c:ptCount val="1"/>
                <c:pt idx="0">
                  <c:v>2.1</c:v>
                </c:pt>
              </c:numCache>
            </c:numRef>
          </c:val>
        </c:ser>
        <c:ser>
          <c:idx val="4"/>
          <c:order val="4"/>
          <c:tx>
            <c:strRef>
              <c:f>'[新建 XLSX 工作表.xlsx]Sheet8'!$F$3:$F$4</c:f>
              <c:strCache>
                <c:ptCount val="1"/>
                <c:pt idx="0">
                  <c:v>Love the content interaction</c:v>
                </c:pt>
              </c:strCache>
            </c:strRef>
          </c:tx>
          <c:spPr>
            <a:solidFill>
              <a:schemeClr val="accent5"/>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工作表.xlsx]Sheet8'!$F$5</c:f>
              <c:numCache>
                <c:formatCode>General</c:formatCode>
                <c:ptCount val="1"/>
                <c:pt idx="0">
                  <c:v>2.51</c:v>
                </c:pt>
              </c:numCache>
            </c:numRef>
          </c:val>
        </c:ser>
        <c:ser>
          <c:idx val="5"/>
          <c:order val="5"/>
          <c:tx>
            <c:strRef>
              <c:f>'[新建 XLSX 工作表.xlsx]Sheet8'!$G$3:$G$4</c:f>
              <c:strCache>
                <c:ptCount val="1"/>
                <c:pt idx="0">
                  <c:v>Trusted Creator Recommendations</c:v>
                </c:pt>
              </c:strCache>
            </c:strRef>
          </c:tx>
          <c:spPr>
            <a:solidFill>
              <a:schemeClr val="accent6"/>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工作表.xlsx]Sheet8'!$G$5</c:f>
              <c:numCache>
                <c:formatCode>General</c:formatCode>
                <c:ptCount val="1"/>
                <c:pt idx="0">
                  <c:v>2.36</c:v>
                </c:pt>
              </c:numCache>
            </c:numRef>
          </c:val>
        </c:ser>
        <c:dLbls>
          <c:showLegendKey val="0"/>
          <c:showVal val="1"/>
          <c:showCatName val="0"/>
          <c:showSerName val="0"/>
          <c:showPercent val="0"/>
          <c:showBubbleSize val="0"/>
        </c:dLbls>
        <c:gapWidth val="246"/>
        <c:overlap val="-28"/>
        <c:axId val="890542419"/>
        <c:axId val="513223716"/>
      </c:barChart>
      <c:catAx>
        <c:axId val="890542419"/>
        <c:scaling>
          <c:orientation val="minMax"/>
        </c:scaling>
        <c:delete val="1"/>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Perception indicators</a:t>
                </a:r>
              </a:p>
            </c:rich>
          </c:tx>
          <c:layout/>
          <c:overlay val="0"/>
          <c:spPr>
            <a:noFill/>
            <a:ln>
              <a:noFill/>
            </a:ln>
            <a:effectLst/>
          </c:spPr>
        </c:title>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3223716"/>
        <c:crosses val="autoZero"/>
        <c:auto val="1"/>
        <c:lblAlgn val="ctr"/>
        <c:lblOffset val="100"/>
        <c:noMultiLvlLbl val="0"/>
      </c:catAx>
      <c:valAx>
        <c:axId val="513223716"/>
        <c:scaling>
          <c:orientation val="minMax"/>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average value</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90542419"/>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36f4eccc-848c-451f-835f-70598dc86722}"/>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US"/>
              <a:t>Content attraction</a:t>
            </a:r>
            <a:endParaRPr lang="en-US"/>
          </a:p>
        </c:rich>
      </c:tx>
      <c:layout/>
      <c:overlay val="0"/>
      <c:spPr>
        <a:noFill/>
        <a:ln>
          <a:noFill/>
        </a:ln>
        <a:effectLst/>
      </c:spPr>
    </c:title>
    <c:autoTitleDeleted val="0"/>
    <c:plotArea>
      <c:layout/>
      <c:radarChart>
        <c:radarStyle val="marker"/>
        <c:varyColors val="0"/>
        <c:ser>
          <c:idx val="0"/>
          <c:order val="0"/>
          <c:tx>
            <c:strRef>
              <c:f>'[新建 XLSX 工作表.xlsx]Sheet1'!$AF$65</c:f>
              <c:strCache>
                <c:ptCount val="1"/>
                <c:pt idx="0">
                  <c:v>Select Frequency</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工作表.xlsx]Sheet1'!$AE$66:$AE$71</c:f>
              <c:strCache>
                <c:ptCount val="6"/>
                <c:pt idx="0">
                  <c:v>Practical information</c:v>
                </c:pt>
                <c:pt idx="1">
                  <c:v>Personal Stories</c:v>
                </c:pt>
                <c:pt idx="2">
                  <c:v>Visual content</c:v>
                </c:pt>
                <c:pt idx="3">
                  <c:v>interactive</c:v>
                </c:pt>
                <c:pt idx="4">
                  <c:v>emotional connection</c:v>
                </c:pt>
                <c:pt idx="5">
                  <c:v>other</c:v>
                </c:pt>
              </c:strCache>
            </c:strRef>
          </c:cat>
          <c:val>
            <c:numRef>
              <c:f>'[新建 XLSX 工作表.xlsx]Sheet1'!$AF$66:$AF$71</c:f>
              <c:numCache>
                <c:formatCode>General</c:formatCode>
                <c:ptCount val="6"/>
                <c:pt idx="0">
                  <c:v>148</c:v>
                </c:pt>
                <c:pt idx="1">
                  <c:v>142</c:v>
                </c:pt>
                <c:pt idx="2">
                  <c:v>128</c:v>
                </c:pt>
                <c:pt idx="3">
                  <c:v>87</c:v>
                </c:pt>
                <c:pt idx="4">
                  <c:v>44</c:v>
                </c:pt>
                <c:pt idx="5">
                  <c:v>5</c:v>
                </c:pt>
              </c:numCache>
            </c:numRef>
          </c:val>
        </c:ser>
        <c:ser>
          <c:idx val="1"/>
          <c:order val="1"/>
          <c:tx>
            <c:strRef>
              <c:f>'[新建 XLSX 工作表.xlsx]Sheet1'!$AG$65</c:f>
              <c:strCache>
                <c:ptCount val="1"/>
                <c:pt idx="0">
                  <c:v>Per cent%</c:v>
                </c:pt>
              </c:strCache>
            </c:strRef>
          </c:tx>
          <c:spPr>
            <a:ln w="2857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工作表.xlsx]Sheet1'!$AE$66:$AE$71</c:f>
              <c:strCache>
                <c:ptCount val="6"/>
                <c:pt idx="0">
                  <c:v>Practical information</c:v>
                </c:pt>
                <c:pt idx="1">
                  <c:v>Personal Stories</c:v>
                </c:pt>
                <c:pt idx="2">
                  <c:v>Visual content</c:v>
                </c:pt>
                <c:pt idx="3">
                  <c:v>interactive</c:v>
                </c:pt>
                <c:pt idx="4">
                  <c:v>emotional connection</c:v>
                </c:pt>
                <c:pt idx="5">
                  <c:v>other</c:v>
                </c:pt>
              </c:strCache>
            </c:strRef>
          </c:cat>
          <c:val>
            <c:numRef>
              <c:f>'[新建 XLSX 工作表.xlsx]Sheet1'!$AG$66:$AG$71</c:f>
              <c:numCache>
                <c:formatCode>General</c:formatCode>
                <c:ptCount val="6"/>
                <c:pt idx="0">
                  <c:v>47</c:v>
                </c:pt>
                <c:pt idx="1">
                  <c:v>45</c:v>
                </c:pt>
                <c:pt idx="2">
                  <c:v>40</c:v>
                </c:pt>
                <c:pt idx="3">
                  <c:v>27.5</c:v>
                </c:pt>
                <c:pt idx="4">
                  <c:v>13.9</c:v>
                </c:pt>
                <c:pt idx="5">
                  <c:v>1.6</c:v>
                </c:pt>
              </c:numCache>
            </c:numRef>
          </c:val>
        </c:ser>
        <c:dLbls>
          <c:showLegendKey val="0"/>
          <c:showVal val="1"/>
          <c:showCatName val="0"/>
          <c:showSerName val="0"/>
          <c:showPercent val="0"/>
          <c:showBubbleSize val="0"/>
        </c:dLbls>
        <c:axId val="491176808"/>
        <c:axId val="792747014"/>
      </c:radarChart>
      <c:catAx>
        <c:axId val="491176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792747014"/>
        <c:crosses val="autoZero"/>
        <c:auto val="1"/>
        <c:lblAlgn val="ctr"/>
        <c:lblOffset val="100"/>
        <c:noMultiLvlLbl val="0"/>
      </c:catAx>
      <c:valAx>
        <c:axId val="792747014"/>
        <c:scaling>
          <c:orientation val="minMax"/>
        </c:scaling>
        <c:delete val="0"/>
        <c:axPos val="l"/>
        <c:majorGridlines>
          <c:spPr>
            <a:ln w="9525" cap="flat" cmpd="sng" algn="ctr">
              <a:solidFill>
                <a:schemeClr val="tx1">
                  <a:lumMod val="50000"/>
                  <a:lumOff val="50000"/>
                  <a:alpha val="2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491176808"/>
        <c:crosses val="autoZero"/>
        <c:crossBetween val="between"/>
      </c:valAx>
      <c:spPr>
        <a:noFill/>
        <a:ln>
          <a:noFill/>
        </a:ln>
        <a:effectLst/>
      </c:spPr>
    </c:plotArea>
    <c:legend>
      <c:legendPos val="t"/>
      <c:layout>
        <c:manualLayout>
          <c:xMode val="edge"/>
          <c:yMode val="edge"/>
          <c:x val="0"/>
          <c:y val="0.149034209913893"/>
          <c:w val="0.534378288184062"/>
          <c:h val="0.0826678198853256"/>
        </c:manualLayou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extLst>
      <c:ext uri="{0b15fc19-7d7d-44ad-8c2d-2c3a37ce22c3}">
        <chartProps xmlns="https://web.wps.cn/et/2018/main" chartId="{05060ee8-43bf-453a-b00e-93eae158ccb2}"/>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pP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t>Distribution of satisfaction with </a:t>
            </a:r>
            <a:r>
              <a:rPr lang="en-US" altLang="zh-CN"/>
              <a:t>we</a:t>
            </a:r>
            <a:r>
              <a:t>-marketing</a:t>
            </a:r>
          </a:p>
        </c:rich>
      </c:tx>
      <c:layout/>
      <c:overlay val="0"/>
      <c:spPr>
        <a:noFill/>
        <a:ln>
          <a:noFill/>
        </a:ln>
        <a:effectLst/>
      </c:spPr>
    </c:title>
    <c:autoTitleDeleted val="0"/>
    <c:plotArea>
      <c:layout/>
      <c:radarChart>
        <c:radarStyle val="marker"/>
        <c:varyColors val="0"/>
        <c:ser>
          <c:idx val="0"/>
          <c:order val="0"/>
          <c:tx>
            <c:strRef>
              <c:f>[变量名和作图.xlsx]Sheet1!$AF$53:$AF$54</c:f>
              <c:strCache>
                <c:ptCount val="1"/>
                <c:pt idx="0">
                  <c:v>(Q16)satisfaction rating average value(5)</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[变量名和作图.xlsx]Sheet1!$AE$55:$AE$60</c:f>
              <c:strCache>
                <c:ptCount val="6"/>
                <c:pt idx="0">
                  <c:v>unresponsiveness</c:v>
                </c:pt>
                <c:pt idx="1">
                  <c:v>User Interactive Experience</c:v>
                </c:pt>
                <c:pt idx="2">
                  <c:v>loyalty</c:v>
                </c:pt>
                <c:pt idx="3">
                  <c:v>personalised</c:v>
                </c:pt>
                <c:pt idx="4">
                  <c:v>demand matching</c:v>
                </c:pt>
                <c:pt idx="5">
                  <c:v>User-generated content</c:v>
                </c:pt>
              </c:strCache>
            </c:strRef>
          </c:cat>
          <c:val>
            <c:numRef>
              <c:f>[变量名和作图.xlsx]Sheet1!$AF$55:$AF$60</c:f>
              <c:numCache>
                <c:formatCode>General</c:formatCode>
                <c:ptCount val="6"/>
                <c:pt idx="0">
                  <c:v>3.8</c:v>
                </c:pt>
                <c:pt idx="1">
                  <c:v>3.9</c:v>
                </c:pt>
                <c:pt idx="2">
                  <c:v>4.1</c:v>
                </c:pt>
                <c:pt idx="3">
                  <c:v>4</c:v>
                </c:pt>
                <c:pt idx="4">
                  <c:v>3.9</c:v>
                </c:pt>
                <c:pt idx="5">
                  <c:v>3.7</c:v>
                </c:pt>
              </c:numCache>
            </c:numRef>
          </c:val>
        </c:ser>
        <c:ser>
          <c:idx val="1"/>
          <c:order val="1"/>
          <c:tx>
            <c:strRef>
              <c:f>[变量名和作图.xlsx]Sheet1!$AG$53:$AG$54</c:f>
              <c:strCache>
                <c:ptCount val="1"/>
                <c:pt idx="0">
                  <c:v>(Q16)satisfaction rating standard deviation</c:v>
                </c:pt>
              </c:strCache>
            </c:strRef>
          </c:tx>
          <c:spPr>
            <a:ln w="2857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[变量名和作图.xlsx]Sheet1!$AE$55:$AE$60</c:f>
              <c:strCache>
                <c:ptCount val="6"/>
                <c:pt idx="0">
                  <c:v>unresponsiveness</c:v>
                </c:pt>
                <c:pt idx="1">
                  <c:v>User Interactive Experience</c:v>
                </c:pt>
                <c:pt idx="2">
                  <c:v>loyalty</c:v>
                </c:pt>
                <c:pt idx="3">
                  <c:v>personalised</c:v>
                </c:pt>
                <c:pt idx="4">
                  <c:v>demand matching</c:v>
                </c:pt>
                <c:pt idx="5">
                  <c:v>User-generated content</c:v>
                </c:pt>
              </c:strCache>
            </c:strRef>
          </c:cat>
          <c:val>
            <c:numRef>
              <c:f>[变量名和作图.xlsx]Sheet1!$AG$55:$AG$60</c:f>
              <c:numCache>
                <c:formatCode>General</c:formatCode>
                <c:ptCount val="6"/>
                <c:pt idx="0">
                  <c:v>0.9</c:v>
                </c:pt>
                <c:pt idx="1">
                  <c:v>0.8</c:v>
                </c:pt>
                <c:pt idx="2">
                  <c:v>0.7</c:v>
                </c:pt>
                <c:pt idx="3">
                  <c:v>0.6</c:v>
                </c:pt>
                <c:pt idx="4">
                  <c:v>0.9</c:v>
                </c:pt>
                <c:pt idx="5" c:formatCode="0.0_ ">
                  <c:v>1</c:v>
                </c:pt>
              </c:numCache>
            </c:numRef>
          </c:val>
        </c:ser>
        <c:dLbls>
          <c:showLegendKey val="0"/>
          <c:showVal val="1"/>
          <c:showCatName val="0"/>
          <c:showSerName val="0"/>
          <c:showPercent val="0"/>
          <c:showBubbleSize val="0"/>
        </c:dLbls>
        <c:axId val="754744385"/>
        <c:axId val="647305545"/>
      </c:radarChart>
      <c:catAx>
        <c:axId val="75474438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647305545"/>
        <c:crosses val="autoZero"/>
        <c:auto val="1"/>
        <c:lblAlgn val="ctr"/>
        <c:lblOffset val="100"/>
        <c:noMultiLvlLbl val="0"/>
      </c:catAx>
      <c:valAx>
        <c:axId val="647305545"/>
        <c:scaling>
          <c:orientation val="minMax"/>
        </c:scaling>
        <c:delete val="1"/>
        <c:axPos val="l"/>
        <c:majorGridlines>
          <c:spPr>
            <a:ln w="9525" cap="flat" cmpd="sng" algn="ctr">
              <a:solidFill>
                <a:schemeClr val="tx1">
                  <a:lumMod val="50000"/>
                  <a:lumOff val="50000"/>
                  <a:alpha val="25000"/>
                </a:schemeClr>
              </a:solidFill>
              <a:round/>
            </a:ln>
            <a:effectLst/>
          </c:spPr>
        </c:majorGridlines>
        <c:numFmt formatCode="General" sourceLinked="1"/>
        <c:majorTickMark val="none"/>
        <c:minorTickMark val="none"/>
        <c:tickLblPos val="nextTo"/>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754744385"/>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extLst>
      <c:ext uri="{0b15fc19-7d7d-44ad-8c2d-2c3a37ce22c3}">
        <chartProps xmlns="https://web.wps.cn/et/2018/main" chartId="{841c3506-a9df-481d-bb03-8c78cec5c1a1}"/>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t>Platform Purchase Intention</a:t>
            </a:r>
          </a:p>
        </c:rich>
      </c:tx>
      <c:layout>
        <c:manualLayout>
          <c:xMode val="edge"/>
          <c:yMode val="edge"/>
          <c:x val="0.308421052631579"/>
          <c:y val="0.0300925925925926"/>
        </c:manualLayout>
      </c:layout>
      <c:overlay val="0"/>
      <c:spPr>
        <a:noFill/>
        <a:ln>
          <a:noFill/>
        </a:ln>
        <a:effectLst/>
      </c:spPr>
    </c:title>
    <c:autoTitleDeleted val="0"/>
    <c:plotArea>
      <c:layout/>
      <c:barChart>
        <c:barDir val="col"/>
        <c:grouping val="clustered"/>
        <c:varyColors val="0"/>
        <c:ser>
          <c:idx val="0"/>
          <c:order val="0"/>
          <c:tx>
            <c:strRef>
              <c:f>'[新建 XLSX 工作表.xlsx]Sheet1'!$B$1</c:f>
              <c:strCache>
                <c:ptCount val="1"/>
                <c:pt idx="0">
                  <c:v>Very_Likely(%)</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工作表.xlsx]Sheet1'!$A$2:$A$8</c:f>
              <c:strCache>
                <c:ptCount val="7"/>
                <c:pt idx="0">
                  <c:v>Himalayas</c:v>
                </c:pt>
                <c:pt idx="1">
                  <c:v>weutao</c:v>
                </c:pt>
                <c:pt idx="2">
                  <c:v>tiktok</c:v>
                </c:pt>
                <c:pt idx="3">
                  <c:v>Billibili</c:v>
                </c:pt>
                <c:pt idx="4">
                  <c:v>Wechat</c:v>
                </c:pt>
                <c:pt idx="5">
                  <c:v>rednote</c:v>
                </c:pt>
                <c:pt idx="6">
                  <c:v>weibo</c:v>
                </c:pt>
              </c:strCache>
            </c:strRef>
          </c:cat>
          <c:val>
            <c:numRef>
              <c:f>'[新建 XLSX 工作表.xlsx]Sheet1'!$B$2:$B$8</c:f>
              <c:numCache>
                <c:formatCode>General</c:formatCode>
                <c:ptCount val="7"/>
                <c:pt idx="0">
                  <c:v>58.3</c:v>
                </c:pt>
                <c:pt idx="1">
                  <c:v>33.3</c:v>
                </c:pt>
                <c:pt idx="2">
                  <c:v>17</c:v>
                </c:pt>
                <c:pt idx="3">
                  <c:v>17.5</c:v>
                </c:pt>
                <c:pt idx="4">
                  <c:v>15.3</c:v>
                </c:pt>
                <c:pt idx="5">
                  <c:v>16.1</c:v>
                </c:pt>
                <c:pt idx="6">
                  <c:v>23.5</c:v>
                </c:pt>
              </c:numCache>
            </c:numRef>
          </c:val>
        </c:ser>
        <c:ser>
          <c:idx val="1"/>
          <c:order val="1"/>
          <c:tx>
            <c:strRef>
              <c:f>'[新建 XLSX 工作表.xlsx]Sheet1'!$C$1</c:f>
              <c:strCache>
                <c:ptCount val="1"/>
                <c:pt idx="0">
                  <c:v>Likely(%)</c:v>
                </c:pt>
              </c:strCache>
            </c:strRef>
          </c:tx>
          <c:spPr>
            <a:solidFill>
              <a:schemeClr val="accent2"/>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工作表.xlsx]Sheet1'!$A$2:$A$8</c:f>
              <c:strCache>
                <c:ptCount val="7"/>
                <c:pt idx="0">
                  <c:v>Himalayas</c:v>
                </c:pt>
                <c:pt idx="1">
                  <c:v>weutao</c:v>
                </c:pt>
                <c:pt idx="2">
                  <c:v>tiktok</c:v>
                </c:pt>
                <c:pt idx="3">
                  <c:v>Billibili</c:v>
                </c:pt>
                <c:pt idx="4">
                  <c:v>Wechat</c:v>
                </c:pt>
                <c:pt idx="5">
                  <c:v>rednote</c:v>
                </c:pt>
                <c:pt idx="6">
                  <c:v>weibo</c:v>
                </c:pt>
              </c:strCache>
            </c:strRef>
          </c:cat>
          <c:val>
            <c:numRef>
              <c:f>'[新建 XLSX 工作表.xlsx]Sheet1'!$C$2:$C$8</c:f>
              <c:numCache>
                <c:formatCode>General</c:formatCode>
                <c:ptCount val="7"/>
                <c:pt idx="0">
                  <c:v>16.7</c:v>
                </c:pt>
                <c:pt idx="1">
                  <c:v>11.1</c:v>
                </c:pt>
                <c:pt idx="2">
                  <c:v>37.8</c:v>
                </c:pt>
                <c:pt idx="3">
                  <c:v>31.6</c:v>
                </c:pt>
                <c:pt idx="4">
                  <c:v>33.3</c:v>
                </c:pt>
                <c:pt idx="5">
                  <c:v>32.1</c:v>
                </c:pt>
                <c:pt idx="6">
                  <c:v>30.9</c:v>
                </c:pt>
              </c:numCache>
            </c:numRef>
          </c:val>
        </c:ser>
        <c:ser>
          <c:idx val="2"/>
          <c:order val="2"/>
          <c:tx>
            <c:strRef>
              <c:f>'[新建 XLSX 工作表.xlsx]Sheet1'!$D$1</c:f>
              <c:strCache>
                <c:ptCount val="1"/>
                <c:pt idx="0">
                  <c:v>Neutral(%</c:v>
                </c:pt>
              </c:strCache>
            </c:strRef>
          </c:tx>
          <c:spPr>
            <a:solidFill>
              <a:schemeClr val="accent3"/>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工作表.xlsx]Sheet1'!$A$2:$A$8</c:f>
              <c:strCache>
                <c:ptCount val="7"/>
                <c:pt idx="0">
                  <c:v>Himalayas</c:v>
                </c:pt>
                <c:pt idx="1">
                  <c:v>weutao</c:v>
                </c:pt>
                <c:pt idx="2">
                  <c:v>tiktok</c:v>
                </c:pt>
                <c:pt idx="3">
                  <c:v>Billibili</c:v>
                </c:pt>
                <c:pt idx="4">
                  <c:v>Wechat</c:v>
                </c:pt>
                <c:pt idx="5">
                  <c:v>rednote</c:v>
                </c:pt>
                <c:pt idx="6">
                  <c:v>weibo</c:v>
                </c:pt>
              </c:strCache>
            </c:strRef>
          </c:cat>
          <c:val>
            <c:numRef>
              <c:f>'[新建 XLSX 工作表.xlsx]Sheet1'!$D$2:$D$8</c:f>
              <c:numCache>
                <c:formatCode>General</c:formatCode>
                <c:ptCount val="7"/>
                <c:pt idx="0">
                  <c:v>25</c:v>
                </c:pt>
                <c:pt idx="1">
                  <c:v>44.4</c:v>
                </c:pt>
                <c:pt idx="2">
                  <c:v>29.6</c:v>
                </c:pt>
                <c:pt idx="3">
                  <c:v>36.8</c:v>
                </c:pt>
                <c:pt idx="4">
                  <c:v>38.2</c:v>
                </c:pt>
                <c:pt idx="5">
                  <c:v>39.3</c:v>
                </c:pt>
                <c:pt idx="6">
                  <c:v>29.4</c:v>
                </c:pt>
              </c:numCache>
            </c:numRef>
          </c:val>
        </c:ser>
        <c:ser>
          <c:idx val="3"/>
          <c:order val="3"/>
          <c:tx>
            <c:strRef>
              <c:f>'[新建 XLSX 工作表.xlsx]Sheet1'!$E$1</c:f>
              <c:strCache>
                <c:ptCount val="1"/>
                <c:pt idx="0">
                  <c:v>Unlikely(%)</c:v>
                </c:pt>
              </c:strCache>
            </c:strRef>
          </c:tx>
          <c:spPr>
            <a:solidFill>
              <a:schemeClr val="accent4"/>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工作表.xlsx]Sheet1'!$A$2:$A$8</c:f>
              <c:strCache>
                <c:ptCount val="7"/>
                <c:pt idx="0">
                  <c:v>Himalayas</c:v>
                </c:pt>
                <c:pt idx="1">
                  <c:v>weutao</c:v>
                </c:pt>
                <c:pt idx="2">
                  <c:v>tiktok</c:v>
                </c:pt>
                <c:pt idx="3">
                  <c:v>Billibili</c:v>
                </c:pt>
                <c:pt idx="4">
                  <c:v>Wechat</c:v>
                </c:pt>
                <c:pt idx="5">
                  <c:v>rednote</c:v>
                </c:pt>
                <c:pt idx="6">
                  <c:v>weibo</c:v>
                </c:pt>
              </c:strCache>
            </c:strRef>
          </c:cat>
          <c:val>
            <c:numRef>
              <c:f>'[新建 XLSX 工作表.xlsx]Sheet1'!$E$2:$E$8</c:f>
              <c:numCache>
                <c:formatCode>General</c:formatCode>
                <c:ptCount val="7"/>
                <c:pt idx="0">
                  <c:v>0</c:v>
                </c:pt>
                <c:pt idx="1">
                  <c:v>11.1</c:v>
                </c:pt>
                <c:pt idx="2">
                  <c:v>14.8</c:v>
                </c:pt>
                <c:pt idx="3">
                  <c:v>11.4</c:v>
                </c:pt>
                <c:pt idx="4">
                  <c:v>11.1</c:v>
                </c:pt>
                <c:pt idx="5">
                  <c:v>9.8</c:v>
                </c:pt>
                <c:pt idx="6">
                  <c:v>13.2</c:v>
                </c:pt>
              </c:numCache>
            </c:numRef>
          </c:val>
        </c:ser>
        <c:ser>
          <c:idx val="4"/>
          <c:order val="4"/>
          <c:tx>
            <c:strRef>
              <c:f>'[新建 XLSX 工作表.xlsx]Sheet1'!$F$1</c:f>
              <c:strCache>
                <c:ptCount val="1"/>
                <c:pt idx="0">
                  <c:v>Very_Unlikely(%)</c:v>
                </c:pt>
              </c:strCache>
            </c:strRef>
          </c:tx>
          <c:spPr>
            <a:solidFill>
              <a:schemeClr val="accent5"/>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工作表.xlsx]Sheet1'!$A$2:$A$8</c:f>
              <c:strCache>
                <c:ptCount val="7"/>
                <c:pt idx="0">
                  <c:v>Himalayas</c:v>
                </c:pt>
                <c:pt idx="1">
                  <c:v>weutao</c:v>
                </c:pt>
                <c:pt idx="2">
                  <c:v>tiktok</c:v>
                </c:pt>
                <c:pt idx="3">
                  <c:v>Billibili</c:v>
                </c:pt>
                <c:pt idx="4">
                  <c:v>Wechat</c:v>
                </c:pt>
                <c:pt idx="5">
                  <c:v>rednote</c:v>
                </c:pt>
                <c:pt idx="6">
                  <c:v>weibo</c:v>
                </c:pt>
              </c:strCache>
            </c:strRef>
          </c:cat>
          <c:val>
            <c:numRef>
              <c:f>'[新建 XLSX 工作表.xlsx]Sheet1'!$F$2:$F$8</c:f>
              <c:numCache>
                <c:formatCode>General</c:formatCode>
                <c:ptCount val="7"/>
                <c:pt idx="0">
                  <c:v>0</c:v>
                </c:pt>
                <c:pt idx="1">
                  <c:v>0</c:v>
                </c:pt>
                <c:pt idx="2">
                  <c:v>0.7</c:v>
                </c:pt>
                <c:pt idx="3">
                  <c:v>2.6</c:v>
                </c:pt>
                <c:pt idx="4">
                  <c:v>2.1</c:v>
                </c:pt>
                <c:pt idx="5">
                  <c:v>2.7</c:v>
                </c:pt>
                <c:pt idx="6">
                  <c:v>2.9</c:v>
                </c:pt>
              </c:numCache>
            </c:numRef>
          </c:val>
        </c:ser>
        <c:dLbls>
          <c:showLegendKey val="0"/>
          <c:showVal val="1"/>
          <c:showCatName val="0"/>
          <c:showSerName val="0"/>
          <c:showPercent val="0"/>
          <c:showBubbleSize val="0"/>
        </c:dLbls>
        <c:gapWidth val="150"/>
        <c:overlap val="0"/>
        <c:axId val="67640568"/>
        <c:axId val="71404535"/>
      </c:barChart>
      <c:lineChart>
        <c:grouping val="standard"/>
        <c:varyColors val="0"/>
        <c:dLbls>
          <c:showLegendKey val="0"/>
          <c:showVal val="0"/>
          <c:showCatName val="0"/>
          <c:showSerName val="0"/>
          <c:showPercent val="0"/>
          <c:showBubbleSize val="0"/>
        </c:dLbls>
        <c:marker val="0"/>
        <c:smooth val="0"/>
        <c:axId val="67640568"/>
        <c:axId val="71404535"/>
      </c:lineChart>
      <c:lineChart>
        <c:grouping val="standard"/>
        <c:varyColors val="0"/>
        <c:ser>
          <c:idx val="5"/>
          <c:order val="5"/>
          <c:tx>
            <c:strRef>
              <c:f>'[新建 XLSX 工作表.xlsx]Sheet1'!$G$1</c:f>
              <c:strCache>
                <c:ptCount val="1"/>
                <c:pt idx="0">
                  <c:v>Sample_Size</c:v>
                </c:pt>
              </c:strCache>
            </c:strRef>
          </c:tx>
          <c:spPr>
            <a:ln w="28575" cap="rnd">
              <a:solidFill>
                <a:schemeClr val="accent6"/>
              </a:solidFill>
              <a:round/>
            </a:ln>
            <a:effectLst/>
          </c:spPr>
          <c:marker>
            <c:symbol val="none"/>
          </c:marker>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工作表.xlsx]Sheet1'!$A$2:$A$8</c:f>
              <c:strCache>
                <c:ptCount val="7"/>
                <c:pt idx="0">
                  <c:v>Himalayas</c:v>
                </c:pt>
                <c:pt idx="1">
                  <c:v>weutao</c:v>
                </c:pt>
                <c:pt idx="2">
                  <c:v>tiktok</c:v>
                </c:pt>
                <c:pt idx="3">
                  <c:v>Billibili</c:v>
                </c:pt>
                <c:pt idx="4">
                  <c:v>Wechat</c:v>
                </c:pt>
                <c:pt idx="5">
                  <c:v>rednote</c:v>
                </c:pt>
                <c:pt idx="6">
                  <c:v>weibo</c:v>
                </c:pt>
              </c:strCache>
            </c:strRef>
          </c:cat>
          <c:val>
            <c:numRef>
              <c:f>'[新建 XLSX 工作表.xlsx]Sheet1'!$G$2:$G$8</c:f>
              <c:numCache>
                <c:formatCode>General</c:formatCode>
                <c:ptCount val="7"/>
                <c:pt idx="0">
                  <c:v>24</c:v>
                </c:pt>
                <c:pt idx="1">
                  <c:v>18</c:v>
                </c:pt>
                <c:pt idx="2">
                  <c:v>270</c:v>
                </c:pt>
                <c:pt idx="3">
                  <c:v>228</c:v>
                </c:pt>
                <c:pt idx="4">
                  <c:v>288</c:v>
                </c:pt>
                <c:pt idx="5">
                  <c:v>224</c:v>
                </c:pt>
                <c:pt idx="6">
                  <c:v>136</c:v>
                </c:pt>
              </c:numCache>
            </c:numRef>
          </c:val>
          <c:smooth val="0"/>
        </c:ser>
        <c:dLbls>
          <c:showLegendKey val="0"/>
          <c:showVal val="1"/>
          <c:showCatName val="0"/>
          <c:showSerName val="0"/>
          <c:showPercent val="0"/>
          <c:showBubbleSize val="0"/>
        </c:dLbls>
        <c:marker val="0"/>
        <c:smooth val="0"/>
        <c:axId val="253511946"/>
        <c:axId val="19761535"/>
      </c:lineChart>
      <c:catAx>
        <c:axId val="67640568"/>
        <c:scaling>
          <c:orientation val="minMax"/>
        </c:scaling>
        <c:delete val="0"/>
        <c:axPos val="b"/>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71404535"/>
        <c:crosses val="autoZero"/>
        <c:auto val="1"/>
        <c:lblAlgn val="ctr"/>
        <c:lblOffset val="100"/>
        <c:noMultiLvlLbl val="0"/>
      </c:catAx>
      <c:valAx>
        <c:axId val="71404535"/>
        <c:scaling>
          <c:orientation val="minMax"/>
        </c:scaling>
        <c:delete val="0"/>
        <c:axPos val="l"/>
        <c:numFmt formatCode="General" sourceLinked="1"/>
        <c:majorTickMark val="none"/>
        <c:minorTickMark val="none"/>
        <c:tickLblPos val="nextTo"/>
        <c:spPr>
          <a:noFill/>
          <a:ln w="6350">
            <a:solidFill>
              <a:schemeClr val="tx1">
                <a:lumMod val="50000"/>
                <a:lumOff val="50000"/>
                <a:alpha val="25000"/>
              </a:schemeClr>
            </a:solidFill>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67640568"/>
        <c:crosses val="autoZero"/>
        <c:crossBetween val="between"/>
      </c:valAx>
      <c:catAx>
        <c:axId val="253511946"/>
        <c:scaling>
          <c:orientation val="minMax"/>
        </c:scaling>
        <c:delete val="1"/>
        <c:axPos val="b"/>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19761535"/>
        <c:crosses val="autoZero"/>
        <c:auto val="1"/>
        <c:lblAlgn val="ctr"/>
        <c:lblOffset val="100"/>
        <c:noMultiLvlLbl val="0"/>
      </c:catAx>
      <c:valAx>
        <c:axId val="19761535"/>
        <c:scaling>
          <c:orientation val="minMax"/>
        </c:scaling>
        <c:delete val="0"/>
        <c:axPos val="r"/>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253511946"/>
        <c:crosses val="max"/>
        <c:crossBetween val="between"/>
      </c:valAx>
      <c:spPr>
        <a:noFill/>
        <a:ln>
          <a:noFill/>
        </a:ln>
        <a:effectLst/>
      </c:spPr>
    </c:plotArea>
    <c:legend>
      <c:legendPos val="r"/>
      <c:layout>
        <c:manualLayout>
          <c:xMode val="edge"/>
          <c:yMode val="edge"/>
          <c:x val="0.817105263157895"/>
          <c:y val="0.368055555555556"/>
          <c:w val="0.167105263157895"/>
          <c:h val="0.361111111111111"/>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extLst>
      <c:ext uri="{0b15fc19-7d7d-44ad-8c2d-2c3a37ce22c3}">
        <chartProps xmlns="https://web.wps.cn/et/2018/main" chartId="{026bea91-8b78-40ef-8d24-8209f8d3dc3b}"/>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1"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US"/>
              <a:t>Self-Marketing Factors</a:t>
            </a:r>
            <a:endParaRPr lang="en-US"/>
          </a:p>
        </c:rich>
      </c:tx>
      <c:layout/>
      <c:overlay val="0"/>
      <c:spPr>
        <a:noFill/>
        <a:ln>
          <a:noFill/>
        </a:ln>
        <a:effectLst/>
      </c:spPr>
    </c:title>
    <c:autoTitleDeleted val="0"/>
    <c:plotArea>
      <c:layout/>
      <c:scatterChart>
        <c:scatterStyle val="lineMarker"/>
        <c:varyColors val="0"/>
        <c:ser>
          <c:idx val="0"/>
          <c:order val="0"/>
          <c:tx>
            <c:strRef>
              <c:f>'[新建 XLSX 工作表.xlsx]Sheet1'!$F$47</c:f>
              <c:strCache>
                <c:ptCount val="1"/>
                <c:pt idx="0">
                  <c:v>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mn-lt"/>
                    <a:ea typeface="+mn-ea"/>
                    <a:cs typeface="+mn-cs"/>
                  </a:defRPr>
                </a:pPr>
              </a:p>
            </c:txPr>
            <c:dLblPos val="t"/>
            <c:showLegendKey val="0"/>
            <c:showVal val="1"/>
            <c:showCatName val="1"/>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xVal>
            <c:strRef>
              <c:f>'[新建 XLSX 工作表.xlsx]Sheet1'!$E$48:$E$51</c:f>
              <c:strCache>
                <c:ptCount val="4"/>
                <c:pt idx="0">
                  <c:v>Trusted Creators Recommend Self-Marketing Factors</c:v>
                </c:pt>
                <c:pt idx="1">
                  <c:v>Content interactivity</c:v>
                </c:pt>
                <c:pt idx="2">
                  <c:v>Attitude towards marketing content</c:v>
                </c:pt>
                <c:pt idx="3">
                  <c:v>General Recommendation Confidence Level</c:v>
                </c:pt>
              </c:strCache>
            </c:strRef>
          </c:xVal>
          <c:yVal>
            <c:numRef>
              <c:f>'[新建 XLSX 工作表.xlsx]Sheet1'!$F$48:$F$51</c:f>
              <c:numCache>
                <c:formatCode>General</c:formatCode>
                <c:ptCount val="4"/>
                <c:pt idx="0">
                  <c:v>1.315</c:v>
                </c:pt>
                <c:pt idx="1">
                  <c:v>1.28</c:v>
                </c:pt>
                <c:pt idx="2">
                  <c:v>0.811</c:v>
                </c:pt>
                <c:pt idx="3">
                  <c:v>0.84</c:v>
                </c:pt>
              </c:numCache>
            </c:numRef>
          </c:yVal>
          <c:smooth val="0"/>
        </c:ser>
        <c:ser>
          <c:idx val="1"/>
          <c:order val="1"/>
          <c:tx>
            <c:strRef>
              <c:f>'[新建 XLSX 工作表.xlsx]Sheet1'!$G$47</c:f>
              <c:strCache>
                <c:ptCount val="1"/>
                <c:pt idx="0">
                  <c:v>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t"/>
            <c:showLegendKey val="0"/>
            <c:showVal val="1"/>
            <c:showCatName val="1"/>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xVal>
            <c:strRef>
              <c:f>'[新建 XLSX 工作表.xlsx]Sheet1'!$E$48:$E$51</c:f>
              <c:strCache>
                <c:ptCount val="4"/>
                <c:pt idx="0">
                  <c:v>Trusted Creators Recommend Self-Marketing Factors</c:v>
                </c:pt>
                <c:pt idx="1">
                  <c:v>Content interactivity</c:v>
                </c:pt>
                <c:pt idx="2">
                  <c:v>Attitude towards marketing content</c:v>
                </c:pt>
                <c:pt idx="3">
                  <c:v>General Recommendation Confidence Level</c:v>
                </c:pt>
              </c:strCache>
            </c:strRef>
          </c:xVal>
          <c:yVal>
            <c:numRef>
              <c:f>'[新建 XLSX 工作表.xlsx]Sheet1'!$G$48:$G$51</c:f>
              <c:numCache>
                <c:formatCode>General</c:formatCode>
                <c:ptCount val="4"/>
                <c:pt idx="0">
                  <c:v>0</c:v>
                </c:pt>
                <c:pt idx="1">
                  <c:v>0.009</c:v>
                </c:pt>
                <c:pt idx="2">
                  <c:v>0.017</c:v>
                </c:pt>
                <c:pt idx="3">
                  <c:v>0.046</c:v>
                </c:pt>
              </c:numCache>
            </c:numRef>
          </c:yVal>
          <c:smooth val="0"/>
        </c:ser>
        <c:dLbls>
          <c:showLegendKey val="0"/>
          <c:showVal val="1"/>
          <c:showCatName val="0"/>
          <c:showSerName val="0"/>
          <c:showPercent val="0"/>
          <c:showBubbleSize val="0"/>
        </c:dLbls>
        <c:axId val="205545661"/>
        <c:axId val="398877872"/>
      </c:scatterChart>
      <c:valAx>
        <c:axId val="205545661"/>
        <c:scaling>
          <c:orientation val="minMax"/>
        </c:scaling>
        <c:delete val="0"/>
        <c:axPos val="b"/>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398877872"/>
        <c:crosses val="autoZero"/>
        <c:crossBetween val="midCat"/>
      </c:valAx>
      <c:valAx>
        <c:axId val="398877872"/>
        <c:scaling>
          <c:orientation val="minMax"/>
        </c:scaling>
        <c:delete val="0"/>
        <c:axPos val="l"/>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Odds Ratio</a:t>
                </a:r>
                <a:endParaRPr lang="en-US" altLang="zh-CN"/>
              </a:p>
            </c:rich>
          </c:tx>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205545661"/>
        <c:crosses val="autoZero"/>
        <c:crossBetween val="midCat"/>
      </c:valAx>
      <c:spPr>
        <a:noFill/>
        <a:ln w="6350" cap="flat" cmpd="sng" algn="ctr">
          <a:solidFill>
            <a:schemeClr val="tx1">
              <a:lumMod val="50000"/>
              <a:lumOff val="50000"/>
              <a:alpha val="25000"/>
            </a:schemeClr>
          </a:solidFill>
          <a:round/>
        </a:ln>
        <a:effectLst/>
      </c:spPr>
    </c:plotArea>
    <c:legend>
      <c:legendPos val="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extLst>
      <c:ext uri="{0b15fc19-7d7d-44ad-8c2d-2c3a37ce22c3}">
        <chartProps xmlns="https://web.wps.cn/et/2018/main" chartId="{95a15bf2-1c99-4a91-939e-ffd5e01913f2}"/>
      </c:ext>
    </c:extLst>
  </c:chart>
  <c:spPr>
    <a:solidFill>
      <a:schemeClr val="bg1"/>
    </a:solidFill>
    <a:ln w="6350" cap="flat" cmpd="sng" algn="ctr">
      <a:solidFill>
        <a:schemeClr val="tx1">
          <a:lumMod val="50000"/>
          <a:lumOff val="50000"/>
          <a:alpha val="25000"/>
        </a:schemeClr>
      </a:solidFill>
      <a:round/>
    </a:ln>
    <a:effectLst>
      <a:outerShdw blurRad="63500" dist="37357" dir="2700000" sx="0" sy="0" rotWithShape="0">
        <a:scrgbClr r="0" g="0" b="0"/>
      </a:outerShdw>
    </a:effectLst>
  </c:spPr>
  <c:txPr>
    <a:bodyPr/>
    <a:lstStyle/>
    <a:p>
      <a:pPr>
        <a:defRPr lang="zh-CN"/>
      </a:pPr>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t>Advertising Intrusiveness and Satisfaction Correlation</a:t>
            </a:r>
          </a:p>
        </c:rich>
      </c:tx>
      <c:layout/>
      <c:overlay val="0"/>
      <c:spPr>
        <a:noFill/>
        <a:ln>
          <a:noFill/>
        </a:ln>
        <a:effectLst/>
      </c:spPr>
    </c:title>
    <c:autoTitleDeleted val="0"/>
    <c:plotArea>
      <c:layout/>
      <c:lineChart>
        <c:grouping val="standard"/>
        <c:varyColors val="0"/>
        <c:ser>
          <c:idx val="2"/>
          <c:order val="2"/>
          <c:tx>
            <c:strRef>
              <c:f>'[新建 XLSX 工作表.xlsx]Sheet1'!$C$12</c:f>
              <c:strCache>
                <c:ptCount val="1"/>
                <c:pt idx="0">
                  <c:v>Age_Group</c:v>
                </c:pt>
              </c:strCache>
            </c:strRef>
          </c:tx>
          <c:spPr>
            <a:ln w="19050" cap="rnd">
              <a:solidFill>
                <a:schemeClr val="accent3"/>
              </a:solidFill>
              <a:round/>
            </a:ln>
            <a:effectLst/>
          </c:spPr>
          <c:marker>
            <c:symbol val="none"/>
          </c:marker>
          <c:dLbls>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工作表.xlsx]Sheet1'!$C$13:$C$17</c:f>
              <c:strCache>
                <c:ptCount val="5"/>
                <c:pt idx="0">
                  <c:v>below 18</c:v>
                </c:pt>
                <c:pt idx="1">
                  <c:v>18-24</c:v>
                </c:pt>
                <c:pt idx="2">
                  <c:v>25-34</c:v>
                </c:pt>
                <c:pt idx="3">
                  <c:v>35-44</c:v>
                </c:pt>
                <c:pt idx="4">
                  <c:v>44+</c:v>
                </c:pt>
              </c:strCache>
            </c:strRef>
          </c:cat>
          <c:val>
            <c:numRef>
              <c:f>{1}</c:f>
              <c:numCache>
                <c:formatCode>General</c:formatCode>
                <c:ptCount val="1"/>
                <c:pt idx="0">
                  <c:v>1</c:v>
                </c:pt>
              </c:numCache>
            </c:numRef>
          </c:val>
          <c:smooth val="0"/>
        </c:ser>
        <c:dLbls>
          <c:showLegendKey val="0"/>
          <c:showVal val="1"/>
          <c:showCatName val="0"/>
          <c:showSerName val="0"/>
          <c:showPercent val="0"/>
          <c:showBubbleSize val="0"/>
        </c:dLbls>
        <c:marker val="0"/>
        <c:smooth val="0"/>
        <c:axId val="760497896"/>
        <c:axId val="412129127"/>
      </c:lineChart>
      <c:scatterChart>
        <c:scatterStyle val="marker"/>
        <c:varyColors val="0"/>
        <c:ser>
          <c:idx val="1"/>
          <c:order val="1"/>
          <c:tx>
            <c:strRef>
              <c:f>'[新建 XLSX 工作表.xlsx]Sheet1'!$B$12</c:f>
              <c:strCache>
                <c:ptCount val="1"/>
                <c:pt idx="0">
                  <c:v>Satisfaction</c:v>
                </c:pt>
              </c:strCache>
            </c:strRef>
          </c:tx>
          <c:spPr>
            <a:ln w="19050" cap="rnd">
              <a:noFill/>
              <a:round/>
            </a:ln>
            <a:effectLst/>
          </c:spPr>
          <c:marker>
            <c:symbol val="circle"/>
            <c:size val="5"/>
            <c:spPr>
              <a:solidFill>
                <a:schemeClr val="accent2"/>
              </a:solidFill>
              <a:ln w="9525">
                <a:solidFill>
                  <a:schemeClr val="accent2"/>
                </a:solidFill>
              </a:ln>
              <a:effectLst/>
            </c:spPr>
          </c:marker>
          <c:dLbls>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'[新建 XLSX 工作表.xlsx]Sheet1'!$B$13:$B$17</c:f>
              <c:numCache>
                <c:formatCode>General</c:formatCode>
                <c:ptCount val="5"/>
                <c:pt idx="0">
                  <c:v>1.8</c:v>
                </c:pt>
                <c:pt idx="1">
                  <c:v>2.1</c:v>
                </c:pt>
                <c:pt idx="2">
                  <c:v>2.5</c:v>
                </c:pt>
                <c:pt idx="3">
                  <c:v>2.9</c:v>
                </c:pt>
                <c:pt idx="4">
                  <c:v>3.4</c:v>
                </c:pt>
              </c:numCache>
            </c:numRef>
          </c:xVal>
          <c:yVal>
            <c:numRef>
              <c:f>'[新建 XLSX 工作表.xlsx]Sheet1'!$B$13:$B$17</c:f>
              <c:numCache>
                <c:formatCode>General</c:formatCode>
                <c:ptCount val="5"/>
                <c:pt idx="0">
                  <c:v>1.8</c:v>
                </c:pt>
                <c:pt idx="1">
                  <c:v>2.1</c:v>
                </c:pt>
                <c:pt idx="2">
                  <c:v>2.5</c:v>
                </c:pt>
                <c:pt idx="3">
                  <c:v>2.9</c:v>
                </c:pt>
                <c:pt idx="4">
                  <c:v>3.4</c:v>
                </c:pt>
              </c:numCache>
            </c:numRef>
          </c:yVal>
          <c:smooth val="0"/>
        </c:ser>
        <c:dLbls>
          <c:showLegendKey val="0"/>
          <c:showVal val="1"/>
          <c:showCatName val="0"/>
          <c:showSerName val="0"/>
          <c:showPercent val="0"/>
          <c:showBubbleSize val="0"/>
        </c:dLbls>
        <c:axId val="760497896"/>
        <c:axId val="412129127"/>
      </c:scatterChart>
      <c:scatterChart>
        <c:scatterStyle val="marker"/>
        <c:varyColors val="0"/>
        <c:ser>
          <c:idx val="0"/>
          <c:order val="0"/>
          <c:tx>
            <c:strRef>
              <c:f>'[新建 XLSX 工作表.xlsx]Sheet1'!$A$12</c:f>
              <c:strCache>
                <c:ptCount val="1"/>
                <c:pt idx="0">
                  <c:v>Adv_Intrusion_Rev</c:v>
                </c:pt>
              </c:strCache>
            </c:strRef>
          </c:tx>
          <c:spPr>
            <a:ln w="19050" cap="rnd">
              <a:noFill/>
              <a:round/>
            </a:ln>
            <a:effectLst/>
          </c:spPr>
          <c:marker>
            <c:symbol val="circle"/>
            <c:size val="5"/>
            <c:spPr>
              <a:solidFill>
                <a:schemeClr val="accent1"/>
              </a:solidFill>
              <a:ln w="9525">
                <a:solidFill>
                  <a:schemeClr val="accent1"/>
                </a:solidFill>
              </a:ln>
              <a:effectLst/>
            </c:spPr>
          </c:marker>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'[新建 XLSX 工作表.xlsx]Sheet1'!$A$13:$A$17</c:f>
              <c:numCache>
                <c:formatCode>General</c:formatCode>
                <c:ptCount val="5"/>
                <c:pt idx="0">
                  <c:v>0</c:v>
                </c:pt>
                <c:pt idx="1">
                  <c:v>1</c:v>
                </c:pt>
                <c:pt idx="2">
                  <c:v>2</c:v>
                </c:pt>
                <c:pt idx="3">
                  <c:v>3</c:v>
                </c:pt>
                <c:pt idx="4">
                  <c:v>4</c:v>
                </c:pt>
              </c:numCache>
            </c:numRef>
          </c:xVal>
          <c:yVal>
            <c:numRef>
              <c:f>'[新建 XLSX 工作表.xlsx]Sheet1'!$B$13:$B$17</c:f>
              <c:numCache>
                <c:formatCode>General</c:formatCode>
                <c:ptCount val="5"/>
                <c:pt idx="0">
                  <c:v>1.8</c:v>
                </c:pt>
                <c:pt idx="1">
                  <c:v>2.1</c:v>
                </c:pt>
                <c:pt idx="2">
                  <c:v>2.5</c:v>
                </c:pt>
                <c:pt idx="3">
                  <c:v>2.9</c:v>
                </c:pt>
                <c:pt idx="4">
                  <c:v>3.4</c:v>
                </c:pt>
              </c:numCache>
            </c:numRef>
          </c:yVal>
          <c:smooth val="0"/>
        </c:ser>
        <c:dLbls>
          <c:showLegendKey val="0"/>
          <c:showVal val="1"/>
          <c:showCatName val="0"/>
          <c:showSerName val="0"/>
          <c:showPercent val="0"/>
          <c:showBubbleSize val="0"/>
        </c:dLbls>
        <c:axId val="622943347"/>
        <c:axId val="724756825"/>
      </c:scatterChart>
      <c:catAx>
        <c:axId val="760497896"/>
        <c:scaling>
          <c:orientation val="minMax"/>
        </c:scaling>
        <c:delete val="0"/>
        <c:axPos val="b"/>
        <c:title>
          <c:tx>
            <c:rich>
              <a:bodyPr rot="0" spcFirstLastPara="0" vertOverflow="ellipsis" vert="horz" wrap="square" anchor="ctr" anchorCtr="1"/>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zh-CN" altLang="en-US"/>
                  <a:t>标题</a:t>
                </a:r>
                <a:endParaRPr lang="zh-CN" altLang="en-US"/>
              </a:p>
            </c:rich>
          </c:tx>
          <c:layout/>
          <c:overlay val="0"/>
          <c:spPr>
            <a:noFill/>
            <a:ln>
              <a:noFill/>
            </a:ln>
            <a:effectLst/>
          </c:spPr>
        </c:title>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412129127"/>
        <c:crosses val="autoZero"/>
        <c:auto val="1"/>
        <c:lblAlgn val="ctr"/>
        <c:lblOffset val="100"/>
        <c:noMultiLvlLbl val="0"/>
      </c:catAx>
      <c:valAx>
        <c:axId val="412129127"/>
        <c:scaling>
          <c:orientation val="minMax"/>
        </c:scaling>
        <c:delete val="1"/>
        <c:axPos val="l"/>
        <c:title>
          <c:tx>
            <c:rich>
              <a:bodyPr rot="-5400000" spcFirstLastPara="0" vertOverflow="ellipsis" vert="horz" wrap="square"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zh-CN" altLang="en-US"/>
                  <a:t>标题</a:t>
                </a:r>
                <a:endParaRPr lang="zh-CN" altLang="en-US"/>
              </a:p>
            </c:rich>
          </c:tx>
          <c:layout/>
          <c:overlay val="0"/>
          <c:spPr>
            <a:noFill/>
            <a:ln>
              <a:noFill/>
            </a:ln>
            <a:effectLst/>
          </c:spPr>
        </c:title>
        <c:numFmt formatCode="General" sourceLinked="1"/>
        <c:majorTickMark val="none"/>
        <c:minorTickMark val="none"/>
        <c:tickLblPos val="nextTo"/>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760497896"/>
        <c:crosses val="autoZero"/>
        <c:crossBetween val="between"/>
      </c:valAx>
      <c:valAx>
        <c:axId val="622943347"/>
        <c:scaling>
          <c:orientation val="minMax"/>
        </c:scaling>
        <c:delete val="0"/>
        <c:axPos val="t"/>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724756825"/>
        <c:crosses val="max"/>
        <c:crossBetween val="midCat"/>
      </c:valAx>
      <c:valAx>
        <c:axId val="724756825"/>
        <c:scaling>
          <c:orientation val="minMax"/>
        </c:scaling>
        <c:delete val="0"/>
        <c:axPos val="r"/>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622943347"/>
        <c:crosses val="max"/>
        <c:crossBetween val="midCat"/>
      </c:valAx>
      <c:spPr>
        <a:noFill/>
        <a:ln>
          <a:noFill/>
        </a:ln>
        <a:effectLst/>
      </c:spPr>
    </c:plotArea>
    <c:legend>
      <c:legendPos val="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extLst>
      <c:ext uri="{0b15fc19-7d7d-44ad-8c2d-2c3a37ce22c3}">
        <chartProps xmlns="https://web.wps.cn/et/2018/main" chartId="{98a3d1af-7b2e-41a7-8096-b3bc87834592}"/>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t>Age subgroup analysis</a:t>
            </a:r>
          </a:p>
        </c:rich>
      </c:tx>
      <c:layout/>
      <c:overlay val="0"/>
      <c:spPr>
        <a:noFill/>
        <a:ln>
          <a:noFill/>
        </a:ln>
        <a:effectLst/>
      </c:spPr>
    </c:title>
    <c:autoTitleDeleted val="0"/>
    <c:plotArea>
      <c:layout>
        <c:manualLayout>
          <c:layoutTarget val="inner"/>
          <c:xMode val="edge"/>
          <c:yMode val="edge"/>
          <c:x val="0.0509619543397907"/>
          <c:y val="0.118017174104067"/>
          <c:w val="0.900344458961872"/>
          <c:h val="0.876279403842701"/>
        </c:manualLayout>
      </c:layout>
      <c:lineChart>
        <c:grouping val="stacked"/>
        <c:varyColors val="0"/>
        <c:ser>
          <c:idx val="0"/>
          <c:order val="0"/>
          <c:tx>
            <c:strRef>
              <c:f>'[新建 XLSX 工作表.xlsx]Sheet1'!$A$22</c:f>
              <c:strCache>
                <c:ptCount val="1"/>
                <c:pt idx="0">
                  <c:v>18-24</c:v>
                </c:pt>
              </c:strCache>
            </c:strRef>
          </c:tx>
          <c:spPr>
            <a:ln w="28575" cap="rnd">
              <a:solidFill>
                <a:schemeClr val="accent1"/>
              </a:solidFill>
              <a:round/>
            </a:ln>
            <a:effectLst/>
          </c:spPr>
          <c:marker>
            <c:symbol val="none"/>
          </c:marker>
          <c:dLbls>
            <c:dLbl>
              <c:idx val="0"/>
              <c:layout>
                <c:manualLayout>
                  <c:x val="0.0878964247535337"/>
                  <c:y val="-0.0269348177410666"/>
                </c:manualLayout>
              </c:layout>
              <c:dLblPos val="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522627390426416"/>
                  <c:y val="0.0790087987071287"/>
                </c:manualLayout>
              </c:layout>
              <c:dLblPos val="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943361720189438"/>
                  <c:y val="-0.0783396663733895"/>
                </c:manualLayout>
              </c:layout>
              <c:dLblPos val="t"/>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strRef>
              <c:f>'[新建 XLSX 工作表.xlsx]Sheet1'!$B$21:$D$21</c:f>
              <c:strCache>
                <c:ptCount val="3"/>
                <c:pt idx="0">
                  <c:v>Mean_Satisfaction</c:v>
                </c:pt>
                <c:pt idx="1">
                  <c:v>SD</c:v>
                </c:pt>
                <c:pt idx="2">
                  <c:v>Correlation_with_Intrusion</c:v>
                </c:pt>
              </c:strCache>
            </c:strRef>
          </c:cat>
          <c:val>
            <c:numRef>
              <c:f>'[新建 XLSX 工作表.xlsx]Sheet1'!$B$22:$D$22</c:f>
              <c:numCache>
                <c:formatCode>General</c:formatCode>
                <c:ptCount val="3"/>
                <c:pt idx="0">
                  <c:v>2.45</c:v>
                </c:pt>
                <c:pt idx="1">
                  <c:v>0.72</c:v>
                </c:pt>
                <c:pt idx="2">
                  <c:v>-0.44</c:v>
                </c:pt>
              </c:numCache>
            </c:numRef>
          </c:val>
          <c:smooth val="0"/>
        </c:ser>
        <c:ser>
          <c:idx val="1"/>
          <c:order val="1"/>
          <c:tx>
            <c:strRef>
              <c:f>'[新建 XLSX 工作表.xlsx]Sheet1'!$A$23</c:f>
              <c:strCache>
                <c:ptCount val="1"/>
                <c:pt idx="0">
                  <c:v>25-34</c:v>
                </c:pt>
              </c:strCache>
            </c:strRef>
          </c:tx>
          <c:spPr>
            <a:ln w="28575" cap="rnd">
              <a:solidFill>
                <a:schemeClr val="accent2"/>
              </a:solidFill>
              <a:round/>
            </a:ln>
            <a:effectLst/>
          </c:spPr>
          <c:marker>
            <c:symbol val="none"/>
          </c:marker>
          <c:dLbls>
            <c:dLbl>
              <c:idx val="0"/>
              <c:layout>
                <c:manualLayout>
                  <c:x val="-0.110464425703765"/>
                  <c:y val="0.00718261806428443"/>
                </c:manualLayout>
              </c:layout>
              <c:dLblPos val="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795818980876589"/>
                  <c:y val="-0.00897827258035554"/>
                </c:manualLayout>
              </c:layout>
              <c:dLblPos val="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136551464217982"/>
                  <c:y val="-0.192261361492117"/>
                </c:manualLayout>
              </c:layout>
              <c:dLblPos val="t"/>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strRef>
              <c:f>'[新建 XLSX 工作表.xlsx]Sheet1'!$B$21:$D$21</c:f>
              <c:strCache>
                <c:ptCount val="3"/>
                <c:pt idx="0">
                  <c:v>Mean_Satisfaction</c:v>
                </c:pt>
                <c:pt idx="1">
                  <c:v>SD</c:v>
                </c:pt>
                <c:pt idx="2">
                  <c:v>Correlation_with_Intrusion</c:v>
                </c:pt>
              </c:strCache>
            </c:strRef>
          </c:cat>
          <c:val>
            <c:numRef>
              <c:f>'[新建 XLSX 工作表.xlsx]Sheet1'!$B$23:$D$23</c:f>
              <c:numCache>
                <c:formatCode>General</c:formatCode>
                <c:ptCount val="3"/>
                <c:pt idx="0">
                  <c:v>2.61</c:v>
                </c:pt>
                <c:pt idx="1">
                  <c:v>0.71</c:v>
                </c:pt>
                <c:pt idx="2">
                  <c:v>-0.311</c:v>
                </c:pt>
              </c:numCache>
            </c:numRef>
          </c:val>
          <c:smooth val="0"/>
        </c:ser>
        <c:ser>
          <c:idx val="2"/>
          <c:order val="2"/>
          <c:tx>
            <c:strRef>
              <c:f>'[新建 XLSX 工作表.xlsx]Sheet1'!$A$24</c:f>
              <c:strCache>
                <c:ptCount val="1"/>
                <c:pt idx="0">
                  <c:v>35-44</c:v>
                </c:pt>
              </c:strCache>
            </c:strRef>
          </c:tx>
          <c:spPr>
            <a:ln w="28575" cap="rnd">
              <a:solidFill>
                <a:schemeClr val="accent3"/>
              </a:solidFill>
              <a:round/>
            </a:ln>
            <a:effectLst/>
          </c:spPr>
          <c:marker>
            <c:symbol val="none"/>
          </c:marker>
          <c:dLbls>
            <c:dLbl>
              <c:idx val="0"/>
              <c:layout>
                <c:manualLayout>
                  <c:x val="-0.02969473809241"/>
                  <c:y val="-0.0718261806428443"/>
                </c:manualLayout>
              </c:layout>
              <c:dLblPos val="t"/>
              <c:showLegendKey val="0"/>
              <c:showVal val="1"/>
              <c:showCatName val="0"/>
              <c:showSerName val="0"/>
              <c:showPercent val="0"/>
              <c:showBubbleSize val="0"/>
              <c:extLst>
                <c:ext xmlns:c15="http://schemas.microsoft.com/office/drawing/2012/chart" uri="{CE6537A1-D6FC-4f65-9D91-7224C49458BB}">
                  <c15:layout>
                    <c:manualLayout>
                      <c:w val="0.0616462762798432"/>
                      <c:h val="0.0597952953851679"/>
                    </c:manualLayout>
                  </c15:layout>
                </c:ext>
              </c:extLst>
            </c:dLbl>
            <c:dLbl>
              <c:idx val="1"/>
              <c:layout>
                <c:manualLayout>
                  <c:x val="0.0570138971374273"/>
                  <c:y val="-0.140061052253546"/>
                </c:manualLayout>
              </c:layout>
              <c:dLblPos val="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738151658767772"/>
                  <c:y val="0.108932461873638"/>
                </c:manualLayout>
              </c:layout>
              <c:dLblPos val="t"/>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strRef>
              <c:f>'[新建 XLSX 工作表.xlsx]Sheet1'!$B$21:$D$21</c:f>
              <c:strCache>
                <c:ptCount val="3"/>
                <c:pt idx="0">
                  <c:v>Mean_Satisfaction</c:v>
                </c:pt>
                <c:pt idx="1">
                  <c:v>SD</c:v>
                </c:pt>
                <c:pt idx="2">
                  <c:v>Correlation_with_Intrusion</c:v>
                </c:pt>
              </c:strCache>
            </c:strRef>
          </c:cat>
          <c:val>
            <c:numRef>
              <c:f>'[新建 XLSX 工作表.xlsx]Sheet1'!$B$24:$D$24</c:f>
              <c:numCache>
                <c:formatCode>General</c:formatCode>
                <c:ptCount val="3"/>
                <c:pt idx="0">
                  <c:v>2.88</c:v>
                </c:pt>
                <c:pt idx="1">
                  <c:v>0.68</c:v>
                </c:pt>
                <c:pt idx="2">
                  <c:v>-0.945</c:v>
                </c:pt>
              </c:numCache>
            </c:numRef>
          </c:val>
          <c:smooth val="0"/>
        </c:ser>
        <c:dLbls>
          <c:showLegendKey val="0"/>
          <c:showVal val="1"/>
          <c:showCatName val="0"/>
          <c:showSerName val="0"/>
          <c:showPercent val="0"/>
          <c:showBubbleSize val="0"/>
        </c:dLbls>
        <c:marker val="0"/>
        <c:smooth val="0"/>
        <c:axId val="623451702"/>
        <c:axId val="301945353"/>
      </c:lineChart>
      <c:catAx>
        <c:axId val="623451702"/>
        <c:scaling>
          <c:orientation val="minMax"/>
        </c:scaling>
        <c:delete val="0"/>
        <c:axPos val="b"/>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301945353"/>
        <c:crosses val="autoZero"/>
        <c:auto val="1"/>
        <c:lblAlgn val="ctr"/>
        <c:lblOffset val="100"/>
        <c:noMultiLvlLbl val="0"/>
      </c:catAx>
      <c:valAx>
        <c:axId val="301945353"/>
        <c:scaling>
          <c:orientation val="minMax"/>
        </c:scaling>
        <c:delete val="1"/>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623451702"/>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extLst>
      <c:ext uri="{0b15fc19-7d7d-44ad-8c2d-2c3a37ce22c3}">
        <chartProps xmlns="https://web.wps.cn/et/2018/main" chartId="{6742b443-ac26-4fd7-a64e-61dc6b6642f8}"/>
      </c:ext>
    </c:extLst>
  </c:chart>
  <c:spPr>
    <a:solidFill>
      <a:schemeClr val="bg1"/>
    </a:solidFill>
    <a:ln w="6350" cap="flat" cmpd="sng" algn="ctr">
      <a:solidFill>
        <a:schemeClr val="tx1">
          <a:lumMod val="50000"/>
          <a:lumOff val="50000"/>
          <a:alpha val="25000"/>
        </a:schemeClr>
      </a:solidFill>
      <a:round/>
    </a:ln>
    <a:effectLst/>
  </c:spPr>
  <c:txPr>
    <a:bodyPr/>
    <a:lstStyle/>
    <a:p>
      <a:pPr>
        <a:defRPr lang="zh-CN" b="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t>Distribution of content credibility</a:t>
            </a:r>
          </a:p>
        </c:rich>
      </c:tx>
      <c:layout>
        <c:manualLayout>
          <c:xMode val="edge"/>
          <c:yMode val="edge"/>
          <c:x val="0.278157894736842"/>
          <c:y val="0.0439814814814815"/>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manualLayout>
          <c:layoutTarget val="inner"/>
          <c:xMode val="edge"/>
          <c:yMode val="edge"/>
          <c:x val="0.0289473684210526"/>
          <c:y val="0.294675925925926"/>
          <c:w val="0.942105263157895"/>
          <c:h val="0.659027777777778"/>
        </c:manualLayout>
      </c:layout>
      <c:pie3DChart>
        <c:varyColors val="1"/>
        <c:ser>
          <c:idx val="0"/>
          <c:order val="0"/>
          <c:spPr>
            <a:scene3d>
              <a:camera prst="orthographicFront"/>
              <a:lightRig rig="threePt" dir="t"/>
            </a:scene3d>
            <a:sp3d contourW="9525"/>
          </c:spPr>
          <c:explosion val="0"/>
          <c:dPt>
            <c:idx val="0"/>
            <c:bubble3D val="0"/>
            <c:spPr>
              <a:solidFill>
                <a:schemeClr val="accent1"/>
              </a:solidFill>
              <a:ln>
                <a:solidFill>
                  <a:schemeClr val="bg1"/>
                </a:solidFill>
              </a:ln>
              <a:effectLst/>
              <a:scene3d>
                <a:camera prst="orthographicFront"/>
                <a:lightRig rig="threePt" dir="t"/>
              </a:scene3d>
              <a:sp3d contourW="9525"/>
            </c:spPr>
          </c:dPt>
          <c:dPt>
            <c:idx val="1"/>
            <c:bubble3D val="0"/>
            <c:spPr>
              <a:solidFill>
                <a:schemeClr val="accent2"/>
              </a:solidFill>
              <a:ln>
                <a:solidFill>
                  <a:schemeClr val="bg1"/>
                </a:solidFill>
              </a:ln>
              <a:effectLst/>
              <a:scene3d>
                <a:camera prst="orthographicFront"/>
                <a:lightRig rig="threePt" dir="t"/>
              </a:scene3d>
              <a:sp3d contourW="9525"/>
            </c:spPr>
          </c:dPt>
          <c:dPt>
            <c:idx val="2"/>
            <c:bubble3D val="0"/>
            <c:spPr>
              <a:solidFill>
                <a:schemeClr val="accent3"/>
              </a:solidFill>
              <a:ln>
                <a:solidFill>
                  <a:schemeClr val="bg1"/>
                </a:solidFill>
              </a:ln>
              <a:effectLst/>
              <a:scene3d>
                <a:camera prst="orthographicFront"/>
                <a:lightRig rig="threePt" dir="t"/>
              </a:scene3d>
              <a:sp3d contourW="9525"/>
            </c:spPr>
          </c:dPt>
          <c:dLbls>
            <c:dLbl>
              <c:idx val="0"/>
              <c:layout/>
              <c:dLblPos val="bestFit"/>
              <c:showLegendKey val="0"/>
              <c:showVal val="1"/>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1"/>
              <c:layout/>
              <c:dLblPos val="bestFit"/>
              <c:showLegendKey val="0"/>
              <c:showVal val="1"/>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2"/>
              <c:layout/>
              <c:dLblPos val="bestFit"/>
              <c:showLegendKey val="0"/>
              <c:showVal val="1"/>
              <c:showCatName val="0"/>
              <c:showSerName val="0"/>
              <c:showPercent val="0"/>
              <c:showBubbleSize val="0"/>
              <c:extLst>
                <c:ext xmlns:c15="http://schemas.microsoft.com/office/drawing/2012/chart" uri="{CE6537A1-D6FC-4f65-9D91-7224C49458BB}">
                  <c15:layout/>
                  <c15:dlblFieldTable/>
                  <c15:xForSave val="1"/>
                  <c15:showDataLabelsRange val="1"/>
                </c:ext>
              </c:extLst>
            </c:dLbl>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DataLabelsRange val="1"/>
                <c15:showLeaderLines val="1"/>
                <c15:leaderLines>
                  <c:spPr>
                    <a:ln w="9525" cap="flat" cmpd="sng" algn="ctr">
                      <a:solidFill>
                        <a:schemeClr val="tx1">
                          <a:lumMod val="35000"/>
                          <a:lumOff val="65000"/>
                        </a:schemeClr>
                      </a:solidFill>
                      <a:round/>
                    </a:ln>
                    <a:effectLst/>
                  </c:spPr>
                </c15:leaderLines>
              </c:ext>
            </c:extLst>
          </c:dLbls>
          <c:cat>
            <c:strRef>
              <c:f>'[新建 XLSX 工作表.xlsx]Sheet2'!$H$4:$H$6</c:f>
              <c:strCache>
                <c:ptCount val="3"/>
                <c:pt idx="0">
                  <c:v>0-1</c:v>
                </c:pt>
                <c:pt idx="1">
                  <c:v>2</c:v>
                </c:pt>
                <c:pt idx="2" c:formatCode="@">
                  <c:v>3-4</c:v>
                </c:pt>
              </c:strCache>
            </c:strRef>
          </c:cat>
          <c:val>
            <c:numRef>
              <c:f>'[新建 XLSX 工作表.xlsx]Sheet2'!$I$4:$I$6</c:f>
              <c:numCache>
                <c:formatCode>General</c:formatCode>
                <c:ptCount val="3"/>
                <c:pt idx="0">
                  <c:v>45</c:v>
                </c:pt>
                <c:pt idx="1">
                  <c:v>210</c:v>
                </c:pt>
                <c:pt idx="2">
                  <c:v>399</c:v>
                </c:pt>
              </c:numCache>
            </c:numRef>
          </c:val>
          <c:extLst>
            <c:ext xmlns:c15="http://schemas.microsoft.com/office/drawing/2012/chart" uri="{02D57815-91ED-43cb-92C2-25804820EDAC}">
              <c15:datalabelsRange>
                <c15:f>Sheet2!$J$4:$J$6</c15:f>
                <c15:dlblRangeCache>
                  <c:ptCount val="3"/>
                  <c:pt idx="0">
                    <c:v>6.90%</c:v>
                  </c:pt>
                  <c:pt idx="1">
                    <c:v>32.10%</c:v>
                  </c:pt>
                  <c:pt idx="2">
                    <c:v>61.00%</c:v>
                  </c:pt>
                </c15:dlblRangeCache>
              </c15:datalabelsRange>
            </c:ext>
          </c:extLst>
        </c:ser>
        <c:ser>
          <c:idx val="1"/>
          <c:order val="1"/>
          <c:spPr>
            <a:scene3d>
              <a:camera prst="orthographicFront"/>
              <a:lightRig rig="threePt" dir="t"/>
            </a:scene3d>
            <a:sp3d contourW="9525"/>
          </c:spPr>
          <c:explosion val="0"/>
          <c:dPt>
            <c:idx val="0"/>
            <c:bubble3D val="0"/>
            <c:spPr>
              <a:solidFill>
                <a:schemeClr val="accent1"/>
              </a:solidFill>
              <a:ln>
                <a:solidFill>
                  <a:schemeClr val="bg1"/>
                </a:solidFill>
              </a:ln>
              <a:effectLst/>
              <a:scene3d>
                <a:camera prst="orthographicFront"/>
                <a:lightRig rig="threePt" dir="t"/>
              </a:scene3d>
              <a:sp3d contourW="9525"/>
            </c:spPr>
          </c:dPt>
          <c:dPt>
            <c:idx val="1"/>
            <c:bubble3D val="0"/>
            <c:spPr>
              <a:solidFill>
                <a:schemeClr val="accent2"/>
              </a:solidFill>
              <a:ln>
                <a:solidFill>
                  <a:schemeClr val="bg1"/>
                </a:solidFill>
              </a:ln>
              <a:effectLst/>
              <a:scene3d>
                <a:camera prst="orthographicFront"/>
                <a:lightRig rig="threePt" dir="t"/>
              </a:scene3d>
              <a:sp3d contourW="9525"/>
            </c:spPr>
          </c:dPt>
          <c:dPt>
            <c:idx val="2"/>
            <c:bubble3D val="0"/>
            <c:spPr>
              <a:solidFill>
                <a:schemeClr val="accent3"/>
              </a:solidFill>
              <a:ln>
                <a:solidFill>
                  <a:schemeClr val="bg1"/>
                </a:solidFill>
              </a:ln>
              <a:effectLst/>
              <a:scene3d>
                <a:camera prst="orthographicFront"/>
                <a:lightRig rig="threePt" dir="t"/>
              </a:scene3d>
              <a:sp3d contourW="9525"/>
            </c:spPr>
          </c:dPt>
          <c:dLbls>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工作表.xlsx]Sheet2'!$H$4:$H$6</c:f>
              <c:strCache>
                <c:ptCount val="3"/>
                <c:pt idx="0">
                  <c:v>0-1</c:v>
                </c:pt>
                <c:pt idx="1">
                  <c:v>2</c:v>
                </c:pt>
                <c:pt idx="2" c:formatCode="@">
                  <c:v>3-4</c:v>
                </c:pt>
              </c:strCache>
            </c:strRef>
          </c:cat>
          <c:val>
            <c:numRef>
              <c:f>'[新建 XLSX 工作表.xlsx]Sheet2'!$J$4:$J$6</c:f>
              <c:numCache>
                <c:formatCode>0.00%</c:formatCode>
                <c:ptCount val="3"/>
                <c:pt idx="0">
                  <c:v>0.069</c:v>
                </c:pt>
                <c:pt idx="1">
                  <c:v>0.321</c:v>
                </c:pt>
                <c:pt idx="2">
                  <c:v>0.61</c:v>
                </c:pt>
              </c:numCache>
            </c:numRef>
          </c:val>
        </c:ser>
        <c:dLbls>
          <c:showLegendKey val="0"/>
          <c:showVal val="1"/>
          <c:showCatName val="0"/>
          <c:showSerName val="0"/>
          <c:showPercent val="0"/>
          <c:showBubbleSize val="0"/>
        </c:dLbls>
      </c:pie3DChart>
      <c:spPr>
        <a:noFill/>
        <a:ln>
          <a:noFill/>
        </a:ln>
        <a:effectLst/>
      </c:spPr>
    </c:plotArea>
    <c:legend>
      <c:legendPos val="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extLst>
      <c:ext uri="{0b15fc19-7d7d-44ad-8c2d-2c3a37ce22c3}">
        <chartProps xmlns="https://web.wps.cn/et/2018/main" chartId="{0209e78b-83f2-44db-a063-fbe3e64cfe34}"/>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t>Age moderated effects</a:t>
            </a:r>
          </a:p>
        </c:rich>
      </c:tx>
      <c:layout/>
      <c:overlay val="0"/>
      <c:spPr>
        <a:noFill/>
        <a:ln>
          <a:noFill/>
        </a:ln>
        <a:effectLst/>
      </c:spPr>
    </c:title>
    <c:autoTitleDeleted val="0"/>
    <c:plotArea>
      <c:layout/>
      <c:pieChart>
        <c:varyColors val="1"/>
        <c:ser>
          <c:idx val="1"/>
          <c:order val="0"/>
          <c:tx>
            <c:strRef>
              <c:f>'[新建 XLSX 工作表.xlsx]Sheet2'!$B$11:$C$11</c:f>
              <c:strCache>
                <c:ptCount val="1"/>
                <c:pt idx="0">
                  <c:v>低信任组意愿 高信任组意愿</c:v>
                </c:pt>
              </c:strCache>
            </c:strRef>
          </c:tx>
          <c:spPr/>
          <c:explosion val="0"/>
          <c:dPt>
            <c:idx val="0"/>
            <c:bubble3D val="0"/>
            <c:spPr>
              <a:solidFill>
                <a:schemeClr val="accent1"/>
              </a:solidFill>
              <a:ln>
                <a:solidFill>
                  <a:schemeClr val="bg1"/>
                </a:solidFill>
              </a:ln>
              <a:effectLst/>
            </c:spPr>
          </c:dPt>
          <c:dPt>
            <c:idx val="1"/>
            <c:bubble3D val="0"/>
            <c:spPr>
              <a:solidFill>
                <a:schemeClr val="accent2"/>
              </a:solidFill>
              <a:ln>
                <a:solidFill>
                  <a:schemeClr val="bg1"/>
                </a:solidFill>
              </a:ln>
              <a:effectLst/>
            </c:spPr>
          </c:dPt>
          <c:dPt>
            <c:idx val="2"/>
            <c:bubble3D val="0"/>
            <c:spPr>
              <a:solidFill>
                <a:schemeClr val="accent3"/>
              </a:solidFill>
              <a:ln>
                <a:solidFill>
                  <a:schemeClr val="bg1"/>
                </a:solidFill>
              </a:ln>
              <a:effectLst/>
            </c:spPr>
          </c:dPt>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工作表.xlsx]Sheet2'!$A$12:$A$14</c:f>
              <c:strCache>
                <c:ptCount val="3"/>
                <c:pt idx="0">
                  <c:v>18-24</c:v>
                </c:pt>
                <c:pt idx="1">
                  <c:v>25-34</c:v>
                </c:pt>
                <c:pt idx="2">
                  <c:v>35+</c:v>
                </c:pt>
              </c:strCache>
            </c:strRef>
          </c:cat>
          <c:val>
            <c:numRef>
              <c:f>'[新建 XLSX 工作表.xlsx]Sheet2'!$B$12:$B$14</c:f>
              <c:numCache>
                <c:formatCode>General</c:formatCode>
                <c:ptCount val="3"/>
                <c:pt idx="0">
                  <c:v>1.35</c:v>
                </c:pt>
                <c:pt idx="1">
                  <c:v>1.42</c:v>
                </c:pt>
                <c:pt idx="2">
                  <c:v>1.38</c:v>
                </c:pt>
              </c:numCache>
            </c:numRef>
          </c:val>
        </c:ser>
        <c:ser>
          <c:idx val="0"/>
          <c:order val="1"/>
          <c:tx>
            <c:strRef>
              <c:f>'[新建 XLSX 工作表.xlsx]Sheet2'!$C$11</c:f>
              <c:strCache>
                <c:ptCount val="1"/>
                <c:pt idx="0">
                  <c:v>高信任组意愿</c:v>
                </c:pt>
              </c:strCache>
            </c:strRef>
          </c:tx>
          <c:spPr/>
          <c:explosion val="0"/>
          <c:dPt>
            <c:idx val="0"/>
            <c:bubble3D val="0"/>
            <c:spPr>
              <a:solidFill>
                <a:schemeClr val="accent1"/>
              </a:solidFill>
              <a:ln>
                <a:solidFill>
                  <a:schemeClr val="bg1"/>
                </a:solidFill>
              </a:ln>
              <a:effectLst/>
            </c:spPr>
          </c:dPt>
          <c:dPt>
            <c:idx val="1"/>
            <c:bubble3D val="0"/>
            <c:spPr>
              <a:solidFill>
                <a:schemeClr val="accent2"/>
              </a:solidFill>
              <a:ln>
                <a:solidFill>
                  <a:schemeClr val="bg1"/>
                </a:solidFill>
              </a:ln>
              <a:effectLst/>
            </c:spPr>
          </c:dPt>
          <c:dPt>
            <c:idx val="2"/>
            <c:bubble3D val="0"/>
            <c:spPr>
              <a:solidFill>
                <a:schemeClr val="accent3"/>
              </a:solidFill>
              <a:ln>
                <a:solidFill>
                  <a:schemeClr val="bg1"/>
                </a:solidFill>
              </a:ln>
              <a:effectLst/>
            </c:spPr>
          </c:dPt>
          <c:dLbls>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工作表.xlsx]Sheet2'!$A$12:$A$14</c:f>
              <c:strCache>
                <c:ptCount val="3"/>
                <c:pt idx="0">
                  <c:v>18-24</c:v>
                </c:pt>
                <c:pt idx="1">
                  <c:v>25-34</c:v>
                </c:pt>
                <c:pt idx="2">
                  <c:v>35+</c:v>
                </c:pt>
              </c:strCache>
            </c:strRef>
          </c:cat>
          <c:val>
            <c:numRef>
              <c:f>'[新建 XLSX 工作表.xlsx]Sheet2'!$C$12:$C$14</c:f>
              <c:numCache>
                <c:formatCode>General</c:formatCode>
                <c:ptCount val="3"/>
                <c:pt idx="0">
                  <c:v>1.68</c:v>
                </c:pt>
                <c:pt idx="1">
                  <c:v>1.53</c:v>
                </c:pt>
                <c:pt idx="2">
                  <c:v>1.44</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extLst>
      <c:ext uri="{0b15fc19-7d7d-44ad-8c2d-2c3a37ce22c3}">
        <chartProps xmlns="https://web.wps.cn/et/2018/main" chartId="{807bab66-d127-49fb-abda-ea6c3d5bf882}"/>
      </c:ext>
    </c:extLst>
  </c:chart>
  <c:spPr>
    <a:solidFill>
      <a:schemeClr val="bg1"/>
    </a:solidFill>
    <a:ln w="9525"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t>Q4</a:t>
            </a:r>
            <a:r>
              <a:rPr lang="en-US" altLang="zh-CN"/>
              <a:t>  </a:t>
            </a:r>
            <a:r>
              <a:t>Percentage of 18-24 year olds</a:t>
            </a:r>
          </a:p>
        </c:rich>
      </c:tx>
      <c:layout/>
      <c:overlay val="0"/>
      <c:spPr>
        <a:noFill/>
        <a:ln>
          <a:noFill/>
        </a:ln>
        <a:effectLst/>
      </c:spPr>
    </c:title>
    <c:autoTitleDeleted val="0"/>
    <c:plotArea>
      <c:layout/>
      <c:barChart>
        <c:barDir val="col"/>
        <c:grouping val="clustered"/>
        <c:varyColors val="0"/>
        <c:ser>
          <c:idx val="0"/>
          <c:order val="0"/>
          <c:tx>
            <c:strRef>
              <c:f>[变量名和作图.xlsx]Sheet1!$AK$13</c:f>
              <c:strCache>
                <c:ptCount val="1"/>
                <c:pt idx="0">
                  <c:v>frequency</c:v>
                </c:pt>
              </c:strCache>
            </c:strRef>
          </c:tx>
          <c:spPr>
            <a:solidFill>
              <a:schemeClr val="accent1"/>
            </a:solidFill>
            <a:ln>
              <a:noFill/>
            </a:ln>
            <a:effectLst/>
          </c:spPr>
          <c:invertIfNegative val="0"/>
          <c:dLbls>
            <c:delete val="1"/>
          </c:dLbls>
          <c:cat>
            <c:strRef>
              <c:f>[变量名和作图.xlsx]Sheet1!$AJ$14:$AJ$18</c:f>
              <c:strCache>
                <c:ptCount val="5"/>
                <c:pt idx="0">
                  <c:v>per day</c:v>
                </c:pt>
                <c:pt idx="1">
                  <c:v>Several times a week</c:v>
                </c:pt>
                <c:pt idx="2">
                  <c:v>once a week</c:v>
                </c:pt>
                <c:pt idx="3">
                  <c:v>infrequent</c:v>
                </c:pt>
                <c:pt idx="4">
                  <c:v>seldom</c:v>
                </c:pt>
              </c:strCache>
            </c:strRef>
          </c:cat>
          <c:val>
            <c:numRef>
              <c:f>[变量名和作图.xlsx]Sheet1!$AK$14:$AK$18</c:f>
              <c:numCache>
                <c:formatCode>General</c:formatCode>
                <c:ptCount val="5"/>
                <c:pt idx="0">
                  <c:v>200</c:v>
                </c:pt>
                <c:pt idx="1">
                  <c:v>204</c:v>
                </c:pt>
                <c:pt idx="2">
                  <c:v>164</c:v>
                </c:pt>
                <c:pt idx="3">
                  <c:v>60</c:v>
                </c:pt>
                <c:pt idx="4">
                  <c:v>20</c:v>
                </c:pt>
              </c:numCache>
            </c:numRef>
          </c:val>
        </c:ser>
        <c:dLbls>
          <c:showLegendKey val="0"/>
          <c:showVal val="0"/>
          <c:showCatName val="0"/>
          <c:showSerName val="0"/>
          <c:showPercent val="0"/>
          <c:showBubbleSize val="0"/>
        </c:dLbls>
        <c:gapWidth val="219"/>
        <c:overlap val="-27"/>
        <c:axId val="453911079"/>
        <c:axId val="102185587"/>
      </c:barChart>
      <c:lineChart>
        <c:grouping val="standard"/>
        <c:varyColors val="0"/>
        <c:ser>
          <c:idx val="3"/>
          <c:order val="3"/>
          <c:tx>
            <c:strRef>
              <c:f>[变量名和作图.xlsx]Sheet1!$AN$13</c:f>
              <c:strCache>
                <c:ptCount val="1"/>
                <c:pt idx="0">
                  <c:v>Percentage of 25-34 year olds%</c:v>
                </c:pt>
              </c:strCache>
            </c:strRef>
          </c:tx>
          <c:spPr>
            <a:ln w="28575" cap="rnd">
              <a:solidFill>
                <a:schemeClr val="accent4"/>
              </a:solidFill>
              <a:round/>
            </a:ln>
            <a:effectLst/>
          </c:spPr>
          <c:marker>
            <c:symbol val="none"/>
          </c:marker>
          <c:dLbls>
            <c:delete val="1"/>
          </c:dLbls>
          <c:cat>
            <c:strRef>
              <c:f>[变量名和作图.xlsx]Sheet1!$AJ$14:$AJ$18</c:f>
              <c:strCache>
                <c:ptCount val="5"/>
                <c:pt idx="0">
                  <c:v>per day</c:v>
                </c:pt>
                <c:pt idx="1">
                  <c:v>Several times a week</c:v>
                </c:pt>
                <c:pt idx="2">
                  <c:v>once a week</c:v>
                </c:pt>
                <c:pt idx="3">
                  <c:v>infrequent</c:v>
                </c:pt>
                <c:pt idx="4">
                  <c:v>seldom</c:v>
                </c:pt>
              </c:strCache>
            </c:strRef>
          </c:cat>
          <c:val>
            <c:numRef>
              <c:f>[变量名和作图.xlsx]Sheet1!$AN$14:$AN$18</c:f>
              <c:numCache>
                <c:formatCode>General</c:formatCode>
                <c:ptCount val="5"/>
                <c:pt idx="0">
                  <c:v>35</c:v>
                </c:pt>
                <c:pt idx="1">
                  <c:v>42</c:v>
                </c:pt>
                <c:pt idx="2">
                  <c:v>60</c:v>
                </c:pt>
                <c:pt idx="3">
                  <c:v>70</c:v>
                </c:pt>
                <c:pt idx="4">
                  <c:v>80</c:v>
                </c:pt>
              </c:numCache>
            </c:numRef>
          </c:val>
          <c:smooth val="0"/>
        </c:ser>
        <c:dLbls>
          <c:showLegendKey val="0"/>
          <c:showVal val="0"/>
          <c:showCatName val="0"/>
          <c:showSerName val="0"/>
          <c:showPercent val="0"/>
          <c:showBubbleSize val="0"/>
        </c:dLbls>
        <c:marker val="0"/>
        <c:smooth val="0"/>
        <c:axId val="453911079"/>
        <c:axId val="102185587"/>
      </c:lineChart>
      <c:lineChart>
        <c:grouping val="standard"/>
        <c:varyColors val="0"/>
        <c:ser>
          <c:idx val="1"/>
          <c:order val="1"/>
          <c:tx>
            <c:strRef>
              <c:f>[变量名和作图.xlsx]Sheet1!$AL$13</c:f>
              <c:strCache>
                <c:ptCount val="1"/>
                <c:pt idx="0">
                  <c:v>Effective percentage%</c:v>
                </c:pt>
              </c:strCache>
            </c:strRef>
          </c:tx>
          <c:spPr>
            <a:ln w="28575" cap="rnd">
              <a:solidFill>
                <a:schemeClr val="accent2"/>
              </a:solidFill>
              <a:round/>
            </a:ln>
            <a:effectLst/>
          </c:spPr>
          <c:marker>
            <c:symbol val="none"/>
          </c:marker>
          <c:dLbls>
            <c:delete val="1"/>
          </c:dLbls>
          <c:cat>
            <c:strRef>
              <c:f>[变量名和作图.xlsx]Sheet1!$AJ$14:$AJ$18</c:f>
              <c:strCache>
                <c:ptCount val="5"/>
                <c:pt idx="0">
                  <c:v>per day</c:v>
                </c:pt>
                <c:pt idx="1">
                  <c:v>Several times a week</c:v>
                </c:pt>
                <c:pt idx="2">
                  <c:v>once a week</c:v>
                </c:pt>
                <c:pt idx="3">
                  <c:v>infrequent</c:v>
                </c:pt>
                <c:pt idx="4">
                  <c:v>seldom</c:v>
                </c:pt>
              </c:strCache>
            </c:strRef>
          </c:cat>
          <c:val>
            <c:numRef>
              <c:f>[变量名和作图.xlsx]Sheet1!$AL$14:$AL$18</c:f>
              <c:numCache>
                <c:formatCode>General</c:formatCode>
                <c:ptCount val="5"/>
                <c:pt idx="0">
                  <c:v>30.9</c:v>
                </c:pt>
                <c:pt idx="1">
                  <c:v>31.5</c:v>
                </c:pt>
                <c:pt idx="2">
                  <c:v>25.3</c:v>
                </c:pt>
                <c:pt idx="3">
                  <c:v>9.3</c:v>
                </c:pt>
                <c:pt idx="4">
                  <c:v>3.1</c:v>
                </c:pt>
              </c:numCache>
            </c:numRef>
          </c:val>
          <c:smooth val="0"/>
        </c:ser>
        <c:ser>
          <c:idx val="2"/>
          <c:order val="2"/>
          <c:tx>
            <c:strRef>
              <c:f>[变量名和作图.xlsx]Sheet1!$AM$13</c:f>
              <c:strCache>
                <c:ptCount val="1"/>
                <c:pt idx="0">
                  <c:v>Percentage of 18-24 year olds%</c:v>
                </c:pt>
              </c:strCache>
            </c:strRef>
          </c:tx>
          <c:spPr>
            <a:ln w="28575" cap="rnd">
              <a:solidFill>
                <a:schemeClr val="accent3"/>
              </a:solidFill>
              <a:round/>
            </a:ln>
            <a:effectLst/>
          </c:spPr>
          <c:marker>
            <c:symbol val="none"/>
          </c:marker>
          <c:dLbls>
            <c:delete val="1"/>
          </c:dLbls>
          <c:cat>
            <c:strRef>
              <c:f>[变量名和作图.xlsx]Sheet1!$AJ$14:$AJ$18</c:f>
              <c:strCache>
                <c:ptCount val="5"/>
                <c:pt idx="0">
                  <c:v>per day</c:v>
                </c:pt>
                <c:pt idx="1">
                  <c:v>Several times a week</c:v>
                </c:pt>
                <c:pt idx="2">
                  <c:v>once a week</c:v>
                </c:pt>
                <c:pt idx="3">
                  <c:v>infrequent</c:v>
                </c:pt>
                <c:pt idx="4">
                  <c:v>seldom</c:v>
                </c:pt>
              </c:strCache>
            </c:strRef>
          </c:cat>
          <c:val>
            <c:numRef>
              <c:f>[变量名和作图.xlsx]Sheet1!$AM$14:$AM$18</c:f>
              <c:numCache>
                <c:formatCode>General</c:formatCode>
                <c:ptCount val="5"/>
                <c:pt idx="0">
                  <c:v>65</c:v>
                </c:pt>
                <c:pt idx="1">
                  <c:v>58</c:v>
                </c:pt>
                <c:pt idx="2">
                  <c:v>40</c:v>
                </c:pt>
                <c:pt idx="3">
                  <c:v>30</c:v>
                </c:pt>
                <c:pt idx="4">
                  <c:v>20</c:v>
                </c:pt>
              </c:numCache>
            </c:numRef>
          </c:val>
          <c:smooth val="0"/>
        </c:ser>
        <c:dLbls>
          <c:showLegendKey val="0"/>
          <c:showVal val="0"/>
          <c:showCatName val="0"/>
          <c:showSerName val="0"/>
          <c:showPercent val="0"/>
          <c:showBubbleSize val="0"/>
        </c:dLbls>
        <c:marker val="0"/>
        <c:smooth val="0"/>
        <c:axId val="851784277"/>
        <c:axId val="119635927"/>
      </c:lineChart>
      <c:catAx>
        <c:axId val="45391107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2185587"/>
        <c:crosses val="autoZero"/>
        <c:auto val="1"/>
        <c:lblAlgn val="ctr"/>
        <c:lblOffset val="100"/>
        <c:noMultiLvlLbl val="0"/>
      </c:catAx>
      <c:valAx>
        <c:axId val="102185587"/>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53911079"/>
        <c:crosses val="autoZero"/>
        <c:crossBetween val="between"/>
      </c:valAx>
      <c:catAx>
        <c:axId val="851784277"/>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9635927"/>
        <c:crosses val="autoZero"/>
        <c:auto val="1"/>
        <c:lblAlgn val="ctr"/>
        <c:lblOffset val="100"/>
        <c:noMultiLvlLbl val="0"/>
      </c:catAx>
      <c:valAx>
        <c:axId val="119635927"/>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1784277"/>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2a132c53-2e2c-4ab5-80ba-ce017d0d1f11}"/>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t>Comparison of regression coefficients</a:t>
            </a:r>
          </a:p>
        </c:rich>
      </c:tx>
      <c:layout/>
      <c:overlay val="0"/>
      <c:spPr>
        <a:noFill/>
        <a:ln>
          <a:noFill/>
        </a:ln>
        <a:effectLst/>
      </c:spPr>
    </c:title>
    <c:autoTitleDeleted val="0"/>
    <c:plotArea>
      <c:layout/>
      <c:barChart>
        <c:barDir val="col"/>
        <c:grouping val="clustered"/>
        <c:varyColors val="0"/>
        <c:ser>
          <c:idx val="0"/>
          <c:order val="0"/>
          <c:tx>
            <c:strRef>
              <c:f>'[新建 XLSX 工作表.xlsx]Sheet2'!$A$20</c:f>
              <c:strCache>
                <c:ptCount val="1"/>
                <c:pt idx="0">
                  <c:v>HighTrust_Age</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工作表.xlsx]Sheet2'!$B$19:$C$19</c:f>
              <c:strCache>
                <c:ptCount val="2"/>
                <c:pt idx="0">
                  <c:v>The initial model β</c:v>
                </c:pt>
                <c:pt idx="1">
                  <c:v>Modified model β</c:v>
                </c:pt>
              </c:strCache>
            </c:strRef>
          </c:cat>
          <c:val>
            <c:numRef>
              <c:f>'[新建 XLSX 工作表.xlsx]Sheet2'!$B$20:$C$20</c:f>
              <c:numCache>
                <c:formatCode>General</c:formatCode>
                <c:ptCount val="2"/>
                <c:pt idx="0">
                  <c:v>0.396</c:v>
                </c:pt>
                <c:pt idx="1">
                  <c:v>0.08</c:v>
                </c:pt>
              </c:numCache>
            </c:numRef>
          </c:val>
        </c:ser>
        <c:ser>
          <c:idx val="1"/>
          <c:order val="1"/>
          <c:tx>
            <c:strRef>
              <c:f>'[新建 XLSX 工作表.xlsx]Sheet2'!$A$21</c:f>
              <c:strCache>
                <c:ptCount val="1"/>
                <c:pt idx="0">
                  <c:v>您的性别</c:v>
                </c:pt>
              </c:strCache>
            </c:strRef>
          </c:tx>
          <c:spPr>
            <a:solidFill>
              <a:schemeClr val="accent2"/>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工作表.xlsx]Sheet2'!$B$19:$C$19</c:f>
              <c:strCache>
                <c:ptCount val="2"/>
                <c:pt idx="0">
                  <c:v>The initial model β</c:v>
                </c:pt>
                <c:pt idx="1">
                  <c:v>Modified model β</c:v>
                </c:pt>
              </c:strCache>
            </c:strRef>
          </c:cat>
          <c:val>
            <c:numRef>
              <c:f>'[新建 XLSX 工作表.xlsx]Sheet2'!$B$21:$C$21</c:f>
              <c:numCache>
                <c:formatCode>General</c:formatCode>
                <c:ptCount val="2"/>
                <c:pt idx="0">
                  <c:v>0.135</c:v>
                </c:pt>
                <c:pt idx="1">
                  <c:v>0.129</c:v>
                </c:pt>
              </c:numCache>
            </c:numRef>
          </c:val>
        </c:ser>
        <c:dLbls>
          <c:showLegendKey val="0"/>
          <c:showVal val="1"/>
          <c:showCatName val="0"/>
          <c:showSerName val="0"/>
          <c:showPercent val="0"/>
          <c:showBubbleSize val="0"/>
        </c:dLbls>
        <c:gapWidth val="150"/>
        <c:overlap val="0"/>
        <c:axId val="205370073"/>
        <c:axId val="280706007"/>
      </c:barChart>
      <c:catAx>
        <c:axId val="205370073"/>
        <c:scaling>
          <c:orientation val="minMax"/>
        </c:scaling>
        <c:delete val="0"/>
        <c:axPos val="b"/>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280706007"/>
        <c:crosses val="autoZero"/>
        <c:auto val="1"/>
        <c:lblAlgn val="ctr"/>
        <c:lblOffset val="100"/>
        <c:noMultiLvlLbl val="0"/>
      </c:catAx>
      <c:valAx>
        <c:axId val="280706007"/>
        <c:scaling>
          <c:orientation val="minMax"/>
        </c:scaling>
        <c:delete val="0"/>
        <c:axPos val="l"/>
        <c:numFmt formatCode="General" sourceLinked="1"/>
        <c:majorTickMark val="none"/>
        <c:minorTickMark val="none"/>
        <c:tickLblPos val="nextTo"/>
        <c:spPr>
          <a:noFill/>
          <a:ln w="6350">
            <a:solidFill>
              <a:schemeClr val="tx1">
                <a:lumMod val="50000"/>
                <a:lumOff val="50000"/>
                <a:alpha val="25000"/>
              </a:schemeClr>
            </a:solidFill>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205370073"/>
        <c:crosses val="autoZero"/>
        <c:crossBetween val="between"/>
      </c:valAx>
      <c:spPr>
        <a:noFill/>
        <a:ln>
          <a:noFill/>
        </a:ln>
        <a:effectLst/>
      </c:spPr>
    </c:plotArea>
    <c:plotVisOnly val="1"/>
    <c:dispBlanksAs val="gap"/>
    <c:showDLblsOverMax val="0"/>
    <c:extLst>
      <c:ext uri="{0b15fc19-7d7d-44ad-8c2d-2c3a37ce22c3}">
        <chartProps xmlns="https://web.wps.cn/et/2018/main" chartId="{c268afe4-f382-46cb-96cb-c15ba034daad}"/>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US" altLang="zh-CN"/>
              <a:t>we</a:t>
            </a:r>
            <a:r>
              <a:t>-media platform usage</a:t>
            </a:r>
            <a:r>
              <a:rPr lang="en-US" altLang="zh-CN"/>
              <a:t>(Sample size in Beijing:332)</a:t>
            </a:r>
            <a:endParaRPr lang="en-US" altLang="zh-CN"/>
          </a:p>
        </c:rich>
      </c:tx>
      <c:layout>
        <c:manualLayout>
          <c:xMode val="edge"/>
          <c:yMode val="edge"/>
          <c:x val="0.194605263157895"/>
          <c:y val="0.0300925925925926"/>
        </c:manualLayout>
      </c:layout>
      <c:overlay val="0"/>
      <c:spPr>
        <a:noFill/>
        <a:ln>
          <a:noFill/>
        </a:ln>
        <a:effectLst/>
      </c:spPr>
    </c:title>
    <c:autoTitleDeleted val="0"/>
    <c:plotArea>
      <c:layout/>
      <c:barChart>
        <c:barDir val="col"/>
        <c:grouping val="clustered"/>
        <c:varyColors val="0"/>
        <c:ser>
          <c:idx val="0"/>
          <c:order val="0"/>
          <c:tx>
            <c:strRef>
              <c:f>[变量名和作图.xlsx]Sheet1!$N$18</c:f>
              <c:strCache>
                <c:ptCount val="1"/>
                <c:pt idx="0">
                  <c:v>number of users</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[变量名和作图.xlsx]Sheet1!$M$19:$M$27</c:f>
              <c:strCache>
                <c:ptCount val="9"/>
                <c:pt idx="0">
                  <c:v>Wechat</c:v>
                </c:pt>
                <c:pt idx="1">
                  <c:v>ticktok</c:v>
                </c:pt>
                <c:pt idx="2">
                  <c:v>billbili</c:v>
                </c:pt>
                <c:pt idx="3">
                  <c:v>Rednote</c:v>
                </c:pt>
                <c:pt idx="4">
                  <c:v>Zhihu</c:v>
                </c:pt>
                <c:pt idx="5">
                  <c:v>weibo</c:v>
                </c:pt>
                <c:pt idx="6">
                  <c:v>Youtube</c:v>
                </c:pt>
                <c:pt idx="7">
                  <c:v>ximalaya</c:v>
                </c:pt>
                <c:pt idx="8">
                  <c:v>weutao</c:v>
                </c:pt>
              </c:strCache>
            </c:strRef>
          </c:cat>
          <c:val>
            <c:numRef>
              <c:f>[变量名和作图.xlsx]Sheet1!$N$19:$N$27</c:f>
              <c:numCache>
                <c:formatCode>General</c:formatCode>
                <c:ptCount val="9"/>
                <c:pt idx="0">
                  <c:v>145</c:v>
                </c:pt>
                <c:pt idx="1">
                  <c:v>135</c:v>
                </c:pt>
                <c:pt idx="2">
                  <c:v>114</c:v>
                </c:pt>
                <c:pt idx="3">
                  <c:v>112</c:v>
                </c:pt>
                <c:pt idx="4">
                  <c:v>73</c:v>
                </c:pt>
                <c:pt idx="5">
                  <c:v>68</c:v>
                </c:pt>
                <c:pt idx="6">
                  <c:v>49</c:v>
                </c:pt>
                <c:pt idx="7">
                  <c:v>12</c:v>
                </c:pt>
                <c:pt idx="8">
                  <c:v>9</c:v>
                </c:pt>
              </c:numCache>
            </c:numRef>
          </c:val>
        </c:ser>
        <c:dLbls>
          <c:showLegendKey val="0"/>
          <c:showVal val="1"/>
          <c:showCatName val="0"/>
          <c:showSerName val="0"/>
          <c:showPercent val="0"/>
          <c:showBubbleSize val="0"/>
        </c:dLbls>
        <c:gapWidth val="150"/>
        <c:overlap val="0"/>
        <c:axId val="359186743"/>
        <c:axId val="891120971"/>
      </c:barChart>
      <c:lineChart>
        <c:grouping val="standard"/>
        <c:varyColors val="0"/>
        <c:ser>
          <c:idx val="1"/>
          <c:order val="1"/>
          <c:tx>
            <c:strRef>
              <c:f>[变量名和作图.xlsx]Sheet1!$O$18</c:f>
              <c:strCache>
                <c:ptCount val="1"/>
                <c:pt idx="0">
                  <c:v>utilisation rate</c:v>
                </c:pt>
              </c:strCache>
            </c:strRef>
          </c:tx>
          <c:spPr>
            <a:ln w="2857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[变量名和作图.xlsx]Sheet1!$M$19:$M$27</c:f>
              <c:strCache>
                <c:ptCount val="9"/>
                <c:pt idx="0">
                  <c:v>Wechat</c:v>
                </c:pt>
                <c:pt idx="1">
                  <c:v>ticktok</c:v>
                </c:pt>
                <c:pt idx="2">
                  <c:v>billbili</c:v>
                </c:pt>
                <c:pt idx="3">
                  <c:v>Rednote</c:v>
                </c:pt>
                <c:pt idx="4">
                  <c:v>Zhihu</c:v>
                </c:pt>
                <c:pt idx="5">
                  <c:v>weibo</c:v>
                </c:pt>
                <c:pt idx="6">
                  <c:v>Youtube</c:v>
                </c:pt>
                <c:pt idx="7">
                  <c:v>ximalaya</c:v>
                </c:pt>
                <c:pt idx="8">
                  <c:v>weutao</c:v>
                </c:pt>
              </c:strCache>
            </c:strRef>
          </c:cat>
          <c:val>
            <c:numRef>
              <c:f>[变量名和作图.xlsx]Sheet1!$O$19:$O$27</c:f>
              <c:numCache>
                <c:formatCode>0.00%</c:formatCode>
                <c:ptCount val="9"/>
                <c:pt idx="0">
                  <c:v>0.437</c:v>
                </c:pt>
                <c:pt idx="1">
                  <c:v>0.407</c:v>
                </c:pt>
                <c:pt idx="2">
                  <c:v>0.343</c:v>
                </c:pt>
                <c:pt idx="3">
                  <c:v>0.337</c:v>
                </c:pt>
                <c:pt idx="4">
                  <c:v>0.22</c:v>
                </c:pt>
                <c:pt idx="5">
                  <c:v>0.205</c:v>
                </c:pt>
                <c:pt idx="6">
                  <c:v>0.148</c:v>
                </c:pt>
                <c:pt idx="7">
                  <c:v>0.036</c:v>
                </c:pt>
                <c:pt idx="8">
                  <c:v>0.027</c:v>
                </c:pt>
              </c:numCache>
            </c:numRef>
          </c:val>
          <c:smooth val="0"/>
        </c:ser>
        <c:dLbls>
          <c:showLegendKey val="0"/>
          <c:showVal val="1"/>
          <c:showCatName val="0"/>
          <c:showSerName val="0"/>
          <c:showPercent val="0"/>
          <c:showBubbleSize val="0"/>
        </c:dLbls>
        <c:marker val="0"/>
        <c:smooth val="0"/>
        <c:axId val="249984272"/>
        <c:axId val="650596107"/>
      </c:lineChart>
      <c:catAx>
        <c:axId val="3591867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91120971"/>
        <c:crosses val="autoZero"/>
        <c:auto val="1"/>
        <c:lblAlgn val="ctr"/>
        <c:lblOffset val="100"/>
        <c:noMultiLvlLbl val="0"/>
      </c:catAx>
      <c:valAx>
        <c:axId val="891120971"/>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9186743"/>
        <c:crosses val="autoZero"/>
        <c:crossBetween val="between"/>
      </c:valAx>
      <c:catAx>
        <c:axId val="249984272"/>
        <c:scaling>
          <c:orientation val="minMax"/>
        </c:scaling>
        <c:delete val="1"/>
        <c:axPos val="b"/>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50596107"/>
        <c:crosses val="autoZero"/>
        <c:auto val="1"/>
        <c:lblAlgn val="ctr"/>
        <c:lblOffset val="100"/>
        <c:noMultiLvlLbl val="0"/>
      </c:catAx>
      <c:valAx>
        <c:axId val="650596107"/>
        <c:scaling>
          <c:orientation val="minMax"/>
        </c:scaling>
        <c:delete val="0"/>
        <c:axPos val="r"/>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49984272"/>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16e8653a-9dde-41a6-bcb0-551b581fef2c}"/>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US"/>
              <a:t>frequency distribution</a:t>
            </a:r>
            <a:endParaRPr lang="en-US"/>
          </a:p>
        </c:rich>
      </c:tx>
      <c:layout/>
      <c:overlay val="0"/>
      <c:spPr>
        <a:noFill/>
        <a:ln>
          <a:noFill/>
        </a:ln>
        <a:effectLst/>
      </c:spPr>
    </c:title>
    <c:autoTitleDeleted val="0"/>
    <c:plotArea>
      <c:layout/>
      <c:barChart>
        <c:barDir val="col"/>
        <c:grouping val="percentStacked"/>
        <c:varyColors val="0"/>
        <c:ser>
          <c:idx val="0"/>
          <c:order val="0"/>
          <c:tx>
            <c:strRef>
              <c:f>'[新建 XLSX 工作表.xlsx]Sheet1'!$T$10:$X$10</c:f>
              <c:strCache>
                <c:ptCount val="1"/>
                <c:pt idx="0">
                  <c:v>frequency of use Unused frequency Effective percentage(%) Cumulative percentage(%) Mark of Significance</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工作表.xlsx]Sheet1'!$S$11:$S$19</c:f>
              <c:strCache>
                <c:ptCount val="9"/>
                <c:pt idx="0">
                  <c:v>Wechat</c:v>
                </c:pt>
                <c:pt idx="1">
                  <c:v>ticktok</c:v>
                </c:pt>
                <c:pt idx="2">
                  <c:v>billbili</c:v>
                </c:pt>
                <c:pt idx="3">
                  <c:v>Rednote</c:v>
                </c:pt>
                <c:pt idx="4">
                  <c:v>Zhihu</c:v>
                </c:pt>
                <c:pt idx="5">
                  <c:v>weibo</c:v>
                </c:pt>
                <c:pt idx="6">
                  <c:v>Youtube</c:v>
                </c:pt>
                <c:pt idx="7">
                  <c:v>ximalaya</c:v>
                </c:pt>
                <c:pt idx="8">
                  <c:v>weutao</c:v>
                </c:pt>
              </c:strCache>
            </c:strRef>
          </c:cat>
          <c:val>
            <c:numRef>
              <c:f>'[新建 XLSX 工作表.xlsx]Sheet1'!$T$11:$T$19</c:f>
              <c:numCache>
                <c:formatCode>General</c:formatCode>
                <c:ptCount val="9"/>
                <c:pt idx="0">
                  <c:v>145</c:v>
                </c:pt>
                <c:pt idx="1">
                  <c:v>135</c:v>
                </c:pt>
                <c:pt idx="2">
                  <c:v>114</c:v>
                </c:pt>
                <c:pt idx="3">
                  <c:v>112</c:v>
                </c:pt>
                <c:pt idx="4">
                  <c:v>73</c:v>
                </c:pt>
                <c:pt idx="5">
                  <c:v>68</c:v>
                </c:pt>
                <c:pt idx="6">
                  <c:v>49</c:v>
                </c:pt>
                <c:pt idx="7">
                  <c:v>12</c:v>
                </c:pt>
                <c:pt idx="8">
                  <c:v>9</c:v>
                </c:pt>
              </c:numCache>
            </c:numRef>
          </c:val>
        </c:ser>
        <c:ser>
          <c:idx val="1"/>
          <c:order val="1"/>
          <c:tx>
            <c:strRef>
              <c:f>'[新建 XLSX 工作表.xlsx]Sheet1'!$U$10</c:f>
              <c:strCache>
                <c:ptCount val="1"/>
                <c:pt idx="0">
                  <c:v>Unused frequency</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工作表.xlsx]Sheet1'!$S$11:$S$19</c:f>
              <c:strCache>
                <c:ptCount val="9"/>
                <c:pt idx="0">
                  <c:v>Wechat</c:v>
                </c:pt>
                <c:pt idx="1">
                  <c:v>ticktok</c:v>
                </c:pt>
                <c:pt idx="2">
                  <c:v>billbili</c:v>
                </c:pt>
                <c:pt idx="3">
                  <c:v>Rednote</c:v>
                </c:pt>
                <c:pt idx="4">
                  <c:v>Zhihu</c:v>
                </c:pt>
                <c:pt idx="5">
                  <c:v>weibo</c:v>
                </c:pt>
                <c:pt idx="6">
                  <c:v>Youtube</c:v>
                </c:pt>
                <c:pt idx="7">
                  <c:v>ximalaya</c:v>
                </c:pt>
                <c:pt idx="8">
                  <c:v>weutao</c:v>
                </c:pt>
              </c:strCache>
            </c:strRef>
          </c:cat>
          <c:val>
            <c:numRef>
              <c:f>'[新建 XLSX 工作表.xlsx]Sheet1'!$U$11:$U$19</c:f>
              <c:numCache>
                <c:formatCode>General</c:formatCode>
                <c:ptCount val="9"/>
                <c:pt idx="0">
                  <c:v>187</c:v>
                </c:pt>
                <c:pt idx="1">
                  <c:v>197</c:v>
                </c:pt>
                <c:pt idx="2">
                  <c:v>218</c:v>
                </c:pt>
                <c:pt idx="3">
                  <c:v>220</c:v>
                </c:pt>
                <c:pt idx="4">
                  <c:v>259</c:v>
                </c:pt>
                <c:pt idx="5">
                  <c:v>264</c:v>
                </c:pt>
                <c:pt idx="6">
                  <c:v>283</c:v>
                </c:pt>
                <c:pt idx="7">
                  <c:v>320</c:v>
                </c:pt>
                <c:pt idx="8">
                  <c:v>323</c:v>
                </c:pt>
              </c:numCache>
            </c:numRef>
          </c:val>
        </c:ser>
        <c:ser>
          <c:idx val="2"/>
          <c:order val="2"/>
          <c:tx>
            <c:strRef>
              <c:f>'[新建 XLSX 工作表.xlsx]Sheet1'!$V$10</c:f>
              <c:strCache>
                <c:ptCount val="1"/>
                <c:pt idx="0">
                  <c:v>Effective percentage(%)</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工作表.xlsx]Sheet1'!$S$11:$S$19</c:f>
              <c:strCache>
                <c:ptCount val="9"/>
                <c:pt idx="0">
                  <c:v>Wechat</c:v>
                </c:pt>
                <c:pt idx="1">
                  <c:v>ticktok</c:v>
                </c:pt>
                <c:pt idx="2">
                  <c:v>billbili</c:v>
                </c:pt>
                <c:pt idx="3">
                  <c:v>Rednote</c:v>
                </c:pt>
                <c:pt idx="4">
                  <c:v>Zhihu</c:v>
                </c:pt>
                <c:pt idx="5">
                  <c:v>weibo</c:v>
                </c:pt>
                <c:pt idx="6">
                  <c:v>Youtube</c:v>
                </c:pt>
                <c:pt idx="7">
                  <c:v>ximalaya</c:v>
                </c:pt>
                <c:pt idx="8">
                  <c:v>weutao</c:v>
                </c:pt>
              </c:strCache>
            </c:strRef>
          </c:cat>
          <c:val>
            <c:numRef>
              <c:f>'[新建 XLSX 工作表.xlsx]Sheet1'!$V$11:$V$19</c:f>
              <c:numCache>
                <c:formatCode>General</c:formatCode>
                <c:ptCount val="9"/>
                <c:pt idx="0">
                  <c:v>43.7</c:v>
                </c:pt>
                <c:pt idx="1">
                  <c:v>40.7</c:v>
                </c:pt>
                <c:pt idx="2">
                  <c:v>34.3</c:v>
                </c:pt>
                <c:pt idx="3">
                  <c:v>33.7</c:v>
                </c:pt>
                <c:pt idx="4" c:formatCode="0.0_ ">
                  <c:v>22</c:v>
                </c:pt>
                <c:pt idx="5">
                  <c:v>20.5</c:v>
                </c:pt>
                <c:pt idx="6">
                  <c:v>14.8</c:v>
                </c:pt>
                <c:pt idx="7">
                  <c:v>3.6</c:v>
                </c:pt>
                <c:pt idx="8">
                  <c:v>2.7</c:v>
                </c:pt>
              </c:numCache>
            </c:numRef>
          </c:val>
        </c:ser>
        <c:ser>
          <c:idx val="3"/>
          <c:order val="3"/>
          <c:tx>
            <c:strRef>
              <c:f>'[新建 XLSX 工作表.xlsx]Sheet1'!$W$10</c:f>
              <c:strCache>
                <c:ptCount val="1"/>
                <c:pt idx="0">
                  <c:v>Cumulative percentage(%)</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工作表.xlsx]Sheet1'!$S$11:$S$19</c:f>
              <c:strCache>
                <c:ptCount val="9"/>
                <c:pt idx="0">
                  <c:v>Wechat</c:v>
                </c:pt>
                <c:pt idx="1">
                  <c:v>ticktok</c:v>
                </c:pt>
                <c:pt idx="2">
                  <c:v>billbili</c:v>
                </c:pt>
                <c:pt idx="3">
                  <c:v>Rednote</c:v>
                </c:pt>
                <c:pt idx="4">
                  <c:v>Zhihu</c:v>
                </c:pt>
                <c:pt idx="5">
                  <c:v>weibo</c:v>
                </c:pt>
                <c:pt idx="6">
                  <c:v>Youtube</c:v>
                </c:pt>
                <c:pt idx="7">
                  <c:v>ximalaya</c:v>
                </c:pt>
                <c:pt idx="8">
                  <c:v>weutao</c:v>
                </c:pt>
              </c:strCache>
            </c:strRef>
          </c:cat>
          <c:val>
            <c:numRef>
              <c:f>'[新建 XLSX 工作表.xlsx]Sheet1'!$W$11:$W$19</c:f>
              <c:numCache>
                <c:formatCode>General</c:formatCode>
                <c:ptCount val="9"/>
                <c:pt idx="0">
                  <c:v>43.7</c:v>
                </c:pt>
                <c:pt idx="1">
                  <c:v>84.4</c:v>
                </c:pt>
                <c:pt idx="2">
                  <c:v>118.7</c:v>
                </c:pt>
                <c:pt idx="3">
                  <c:v>152.4</c:v>
                </c:pt>
                <c:pt idx="4">
                  <c:v>174.4</c:v>
                </c:pt>
                <c:pt idx="5">
                  <c:v>194.9</c:v>
                </c:pt>
                <c:pt idx="6">
                  <c:v>209.7</c:v>
                </c:pt>
                <c:pt idx="7">
                  <c:v>213.3</c:v>
                </c:pt>
                <c:pt idx="8" c:formatCode="0.0_ ">
                  <c:v>216</c:v>
                </c:pt>
              </c:numCache>
            </c:numRef>
          </c:val>
        </c:ser>
        <c:dLbls>
          <c:showLegendKey val="0"/>
          <c:showVal val="1"/>
          <c:showCatName val="0"/>
          <c:showSerName val="0"/>
          <c:showPercent val="0"/>
          <c:showBubbleSize val="0"/>
        </c:dLbls>
        <c:gapWidth val="246"/>
        <c:overlap val="100"/>
        <c:axId val="987881808"/>
        <c:axId val="365548380"/>
      </c:barChart>
      <c:catAx>
        <c:axId val="98788180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65548380"/>
        <c:crosses val="autoZero"/>
        <c:auto val="1"/>
        <c:lblAlgn val="ctr"/>
        <c:lblOffset val="100"/>
        <c:noMultiLvlLbl val="0"/>
      </c:catAx>
      <c:valAx>
        <c:axId val="365548380"/>
        <c:scaling>
          <c:orientation val="minMax"/>
        </c:scaling>
        <c:delete val="0"/>
        <c:axPos val="l"/>
        <c:majorGridlines>
          <c:spPr>
            <a:ln w="9525" cap="flat" cmpd="sng" algn="ctr">
              <a:solidFill>
                <a:schemeClr val="lt1">
                  <a:lumMod val="902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788180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afd27279-4dab-4b47-b488-ebd00aed809f}"/>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[新建 XLSX 工作表.xlsx]Sheet8!数据透视表2</c:name>
    <c:fmtId val="-1"/>
  </c:pivotSource>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t>Marketing perception complete indicator icon</a:t>
            </a:r>
          </a:p>
        </c:rich>
      </c:tx>
      <c:layout>
        <c:manualLayout>
          <c:xMode val="edge"/>
          <c:yMode val="edge"/>
          <c:x val="0.384504140417608"/>
          <c:y val="0.0154241645244216"/>
        </c:manualLayout>
      </c:layout>
      <c:overlay val="0"/>
      <c:spPr>
        <a:noFill/>
        <a:ln>
          <a:noFill/>
        </a:ln>
        <a:effectLst/>
      </c:spPr>
    </c:title>
    <c:autoTitleDeleted val="0"/>
    <c:plotArea>
      <c:layout>
        <c:manualLayout>
          <c:layoutTarget val="inner"/>
          <c:xMode val="edge"/>
          <c:yMode val="edge"/>
          <c:x val="0.0366734022742581"/>
          <c:y val="0.091688089117395"/>
          <c:w val="0.783565117476921"/>
          <c:h val="0.790745501285347"/>
        </c:manualLayout>
      </c:layout>
      <c:barChart>
        <c:barDir val="col"/>
        <c:grouping val="clustered"/>
        <c:varyColors val="0"/>
        <c:ser>
          <c:idx val="0"/>
          <c:order val="0"/>
          <c:tx>
            <c:strRef>
              <c:f>'[新建 XLSX 工作表.xlsx]Sheet8'!$B$3:$B$4</c:f>
              <c:strCache>
                <c:ptCount val="1"/>
                <c:pt idx="0">
                  <c:v>advertising intrusiveness</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工作表.xlsx]Sheet8'!$B$5</c:f>
              <c:numCache>
                <c:formatCode>General</c:formatCode>
                <c:ptCount val="1"/>
                <c:pt idx="0">
                  <c:v>3.26</c:v>
                </c:pt>
              </c:numCache>
            </c:numRef>
          </c:val>
        </c:ser>
        <c:ser>
          <c:idx val="1"/>
          <c:order val="1"/>
          <c:tx>
            <c:strRef>
              <c:f>'[新建 XLSX 工作表.xlsx]Sheet8'!$C$3:$C$4</c:f>
              <c:strCache>
                <c:ptCount val="1"/>
                <c:pt idx="0">
                  <c:v>Believe that selfmedia recommendations are credible</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工作表.xlsx]Sheet8'!$C$5</c:f>
              <c:numCache>
                <c:formatCode>General</c:formatCode>
                <c:ptCount val="1"/>
                <c:pt idx="0">
                  <c:v>2.41</c:v>
                </c:pt>
              </c:numCache>
            </c:numRef>
          </c:val>
        </c:ser>
        <c:ser>
          <c:idx val="2"/>
          <c:order val="2"/>
          <c:tx>
            <c:strRef>
              <c:f>'[新建 XLSX 工作表.xlsx]Sheet8'!$D$3:$D$4</c:f>
              <c:strCache>
                <c:ptCount val="1"/>
                <c:pt idx="0">
                  <c:v>Emotional stories strengthen brand connection</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工作表.xlsx]Sheet8'!$D$5</c:f>
              <c:numCache>
                <c:formatCode>General</c:formatCode>
                <c:ptCount val="1"/>
                <c:pt idx="0">
                  <c:v>2.34</c:v>
                </c:pt>
              </c:numCache>
            </c:numRef>
          </c:val>
        </c:ser>
        <c:ser>
          <c:idx val="3"/>
          <c:order val="3"/>
          <c:tx>
            <c:strRef>
              <c:f>'[新建 XLSX 工作表.xlsx]Sheet8'!$E$3:$E$4</c:f>
              <c:strCache>
                <c:ptCount val="1"/>
                <c:pt idx="0">
                  <c:v>Feeling positive about marketing content</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工作表.xlsx]Sheet8'!$E$5</c:f>
              <c:numCache>
                <c:formatCode>General</c:formatCode>
                <c:ptCount val="1"/>
                <c:pt idx="0">
                  <c:v>2.1</c:v>
                </c:pt>
              </c:numCache>
            </c:numRef>
          </c:val>
        </c:ser>
        <c:ser>
          <c:idx val="4"/>
          <c:order val="4"/>
          <c:tx>
            <c:strRef>
              <c:f>'[新建 XLSX 工作表.xlsx]Sheet8'!$F$3:$F$4</c:f>
              <c:strCache>
                <c:ptCount val="1"/>
                <c:pt idx="0">
                  <c:v>Love the content interaction</c:v>
                </c:pt>
              </c:strCache>
            </c:strRef>
          </c:tx>
          <c:spPr>
            <a:solidFill>
              <a:schemeClr val="accent5"/>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工作表.xlsx]Sheet8'!$F$5</c:f>
              <c:numCache>
                <c:formatCode>General</c:formatCode>
                <c:ptCount val="1"/>
                <c:pt idx="0">
                  <c:v>2.51</c:v>
                </c:pt>
              </c:numCache>
            </c:numRef>
          </c:val>
        </c:ser>
        <c:ser>
          <c:idx val="5"/>
          <c:order val="5"/>
          <c:tx>
            <c:strRef>
              <c:f>'[新建 XLSX 工作表.xlsx]Sheet8'!$G$3:$G$4</c:f>
              <c:strCache>
                <c:ptCount val="1"/>
                <c:pt idx="0">
                  <c:v>Trusted Creator Recommendations</c:v>
                </c:pt>
              </c:strCache>
            </c:strRef>
          </c:tx>
          <c:spPr>
            <a:solidFill>
              <a:schemeClr val="accent6"/>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工作表.xlsx]Sheet8'!$G$5</c:f>
              <c:numCache>
                <c:formatCode>General</c:formatCode>
                <c:ptCount val="1"/>
                <c:pt idx="0">
                  <c:v>2.36</c:v>
                </c:pt>
              </c:numCache>
            </c:numRef>
          </c:val>
        </c:ser>
        <c:dLbls>
          <c:showLegendKey val="0"/>
          <c:showVal val="1"/>
          <c:showCatName val="0"/>
          <c:showSerName val="0"/>
          <c:showPercent val="0"/>
          <c:showBubbleSize val="0"/>
        </c:dLbls>
        <c:gapWidth val="246"/>
        <c:overlap val="-28"/>
        <c:axId val="890542419"/>
        <c:axId val="513223716"/>
      </c:barChart>
      <c:catAx>
        <c:axId val="890542419"/>
        <c:scaling>
          <c:orientation val="minMax"/>
        </c:scaling>
        <c:delete val="1"/>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Perception indicators</a:t>
                </a:r>
              </a:p>
            </c:rich>
          </c:tx>
          <c:layout/>
          <c:overlay val="0"/>
          <c:spPr>
            <a:noFill/>
            <a:ln>
              <a:noFill/>
            </a:ln>
            <a:effectLst/>
          </c:spPr>
        </c:title>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3223716"/>
        <c:crosses val="autoZero"/>
        <c:auto val="1"/>
        <c:lblAlgn val="ctr"/>
        <c:lblOffset val="100"/>
        <c:noMultiLvlLbl val="0"/>
      </c:catAx>
      <c:valAx>
        <c:axId val="513223716"/>
        <c:scaling>
          <c:orientation val="minMax"/>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average value</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90542419"/>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36f4eccc-848c-451f-835f-70598dc86722}"/>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US" altLang="zh-CN"/>
              <a:t>Q10 </a:t>
            </a:r>
            <a:r>
              <a:t>See marketing content frequency</a:t>
            </a:r>
          </a:p>
        </c:rich>
      </c:tx>
      <c:layout/>
      <c:overlay val="0"/>
      <c:spPr>
        <a:noFill/>
        <a:ln>
          <a:noFill/>
        </a:ln>
        <a:effectLst/>
      </c:spPr>
    </c:title>
    <c:autoTitleDeleted val="0"/>
    <c:plotArea>
      <c:layout/>
      <c:barChart>
        <c:barDir val="bar"/>
        <c:grouping val="stacked"/>
        <c:varyColors val="0"/>
        <c:ser>
          <c:idx val="0"/>
          <c:order val="0"/>
          <c:tx>
            <c:strRef>
              <c:f>'[新建 XLSX 工作表.xlsx]Q10'!$B$1</c:f>
              <c:strCache>
                <c:ptCount val="1"/>
                <c:pt idx="0">
                  <c:v>Sample size (N)</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8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工作表.xlsx]Q10'!$A$2:$A$5</c:f>
              <c:strCache>
                <c:ptCount val="4"/>
                <c:pt idx="0">
                  <c:v>never</c:v>
                </c:pt>
                <c:pt idx="1">
                  <c:v>seldem</c:v>
                </c:pt>
                <c:pt idx="2">
                  <c:v>infrequent</c:v>
                </c:pt>
                <c:pt idx="3">
                  <c:v>non-recurrent</c:v>
                </c:pt>
              </c:strCache>
            </c:strRef>
          </c:cat>
          <c:val>
            <c:numRef>
              <c:f>'[新建 XLSX 工作表.xlsx]Q10'!$B$2:$B$5</c:f>
              <c:numCache>
                <c:formatCode>General</c:formatCode>
                <c:ptCount val="4"/>
                <c:pt idx="0">
                  <c:v>72</c:v>
                </c:pt>
                <c:pt idx="1">
                  <c:v>220</c:v>
                </c:pt>
                <c:pt idx="2">
                  <c:v>208</c:v>
                </c:pt>
                <c:pt idx="3">
                  <c:v>148</c:v>
                </c:pt>
              </c:numCache>
            </c:numRef>
          </c:val>
        </c:ser>
        <c:ser>
          <c:idx val="1"/>
          <c:order val="1"/>
          <c:tx>
            <c:strRef>
              <c:f>'[新建 XLSX 工作表.xlsx]Q10'!$C$1</c:f>
              <c:strCache>
                <c:ptCount val="1"/>
                <c:pt idx="0">
                  <c:v>Percentage (%)</c:v>
                </c:pt>
              </c:strCache>
            </c:strRef>
          </c:tx>
          <c:spPr>
            <a:solidFill>
              <a:schemeClr val="accent2"/>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8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工作表.xlsx]Q10'!$A$2:$A$5</c:f>
              <c:strCache>
                <c:ptCount val="4"/>
                <c:pt idx="0">
                  <c:v>never</c:v>
                </c:pt>
                <c:pt idx="1">
                  <c:v>seldem</c:v>
                </c:pt>
                <c:pt idx="2">
                  <c:v>infrequent</c:v>
                </c:pt>
                <c:pt idx="3">
                  <c:v>non-recurrent</c:v>
                </c:pt>
              </c:strCache>
            </c:strRef>
          </c:cat>
          <c:val>
            <c:numRef>
              <c:f>'[新建 XLSX 工作表.xlsx]Q10'!$C$2:$C$5</c:f>
              <c:numCache>
                <c:formatCode>General</c:formatCode>
                <c:ptCount val="4"/>
                <c:pt idx="0">
                  <c:v>11.1</c:v>
                </c:pt>
                <c:pt idx="1">
                  <c:v>34</c:v>
                </c:pt>
                <c:pt idx="2">
                  <c:v>32.1</c:v>
                </c:pt>
                <c:pt idx="3">
                  <c:v>22.8</c:v>
                </c:pt>
              </c:numCache>
            </c:numRef>
          </c:val>
        </c:ser>
        <c:ser>
          <c:idx val="2"/>
          <c:order val="2"/>
          <c:tx>
            <c:strRef>
              <c:f>'[新建 XLSX 工作表.xlsx]Q10'!$D$1</c:f>
              <c:strCache>
                <c:ptCount val="1"/>
                <c:pt idx="0">
                  <c:v>Cumulative share (%)</c:v>
                </c:pt>
              </c:strCache>
            </c:strRef>
          </c:tx>
          <c:spPr>
            <a:solidFill>
              <a:schemeClr val="accent3"/>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8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工作表.xlsx]Q10'!$A$2:$A$5</c:f>
              <c:strCache>
                <c:ptCount val="4"/>
                <c:pt idx="0">
                  <c:v>never</c:v>
                </c:pt>
                <c:pt idx="1">
                  <c:v>seldem</c:v>
                </c:pt>
                <c:pt idx="2">
                  <c:v>infrequent</c:v>
                </c:pt>
                <c:pt idx="3">
                  <c:v>non-recurrent</c:v>
                </c:pt>
              </c:strCache>
            </c:strRef>
          </c:cat>
          <c:val>
            <c:numRef>
              <c:f>'[新建 XLSX 工作表.xlsx]Q10'!$D$2:$D$5</c:f>
              <c:numCache>
                <c:formatCode>General</c:formatCode>
                <c:ptCount val="4"/>
                <c:pt idx="0">
                  <c:v>11.1</c:v>
                </c:pt>
                <c:pt idx="1">
                  <c:v>45.1</c:v>
                </c:pt>
                <c:pt idx="2">
                  <c:v>77.2</c:v>
                </c:pt>
                <c:pt idx="3">
                  <c:v>100</c:v>
                </c:pt>
              </c:numCache>
            </c:numRef>
          </c:val>
        </c:ser>
        <c:dLbls>
          <c:showLegendKey val="0"/>
          <c:showVal val="1"/>
          <c:showCatName val="0"/>
          <c:showSerName val="0"/>
          <c:showPercent val="0"/>
          <c:showBubbleSize val="0"/>
        </c:dLbls>
        <c:gapWidth val="140"/>
        <c:overlap val="100"/>
        <c:axId val="315026100"/>
        <c:axId val="878246451"/>
      </c:barChart>
      <c:catAx>
        <c:axId val="315026100"/>
        <c:scaling>
          <c:orientation val="minMax"/>
        </c:scaling>
        <c:delete val="0"/>
        <c:axPos val="l"/>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878246451"/>
        <c:crosses val="autoZero"/>
        <c:auto val="1"/>
        <c:lblAlgn val="ctr"/>
        <c:lblOffset val="100"/>
        <c:noMultiLvlLbl val="0"/>
      </c:catAx>
      <c:valAx>
        <c:axId val="878246451"/>
        <c:scaling>
          <c:orientation val="minMax"/>
        </c:scaling>
        <c:delete val="0"/>
        <c:axPos val="b"/>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315026100"/>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extLst>
      <c:ext uri="{0b15fc19-7d7d-44ad-8c2d-2c3a37ce22c3}">
        <chartProps xmlns="https://web.wps.cn/et/2018/main" chartId="{641b4b27-0c22-4695-999a-d2a41b52c93c}"/>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US" altLang="zh-CN"/>
              <a:t>Q11 </a:t>
            </a:r>
            <a:r>
              <a:t>Assessing competence self-confidence</a:t>
            </a:r>
          </a:p>
        </c:rich>
      </c:tx>
      <c:layout/>
      <c:overlay val="0"/>
      <c:spPr>
        <a:noFill/>
        <a:ln>
          <a:noFill/>
        </a:ln>
        <a:effectLst/>
      </c:spPr>
    </c:title>
    <c:autoTitleDeleted val="0"/>
    <c:plotArea>
      <c:layout/>
      <c:barChart>
        <c:barDir val="col"/>
        <c:grouping val="clustered"/>
        <c:varyColors val="0"/>
        <c:ser>
          <c:idx val="0"/>
          <c:order val="0"/>
          <c:tx>
            <c:strRef>
              <c:f>'[新建 XLSX 工作表.xlsx]Q11'!$B$1</c:f>
              <c:strCache>
                <c:ptCount val="1"/>
                <c:pt idx="0">
                  <c:v>评估能力均值</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xmlns:c15="http://schemas.microsoft.com/office/drawing/2012/chart" uri="{02D57815-91ED-43cb-92C2-25804820EDAC}">
                  <c15:fullRef>
                    <c15:sqref>'[新建 XLSX 工作表.xlsx]Q11'!$A$2:$A$6</c15:sqref>
                  </c15:fullRef>
                </c:ext>
              </c:extLst>
              <c:f>'[新建 XLSX 工作表.xlsx]Q11'!$A$2:$A$5</c:f>
              <c:strCache>
                <c:ptCount val="4"/>
                <c:pt idx="0">
                  <c:v>never</c:v>
                </c:pt>
                <c:pt idx="1">
                  <c:v>seldom</c:v>
                </c:pt>
                <c:pt idx="2">
                  <c:v>some time</c:v>
                </c:pt>
                <c:pt idx="3">
                  <c:v>always</c:v>
                </c:pt>
              </c:strCache>
            </c:strRef>
          </c:cat>
          <c:val>
            <c:numRef>
              <c:extLst>
                <c:ext xmlns:c15="http://schemas.microsoft.com/office/drawing/2012/chart" uri="{02D57815-91ED-43cb-92C2-25804820EDAC}">
                  <c15:fullRef>
                    <c15:sqref>'Q11'!$B$2:$B$6</c15:sqref>
                  </c15:fullRef>
                </c:ext>
              </c:extLst>
              <c:f>'[新建 XLSX 工作表.xlsx]Q11'!$B$2:$B$5</c:f>
              <c:numCache>
                <c:formatCode>General</c:formatCode>
                <c:ptCount val="4"/>
                <c:pt idx="0">
                  <c:v>1.63</c:v>
                </c:pt>
                <c:pt idx="1">
                  <c:v>1.93</c:v>
                </c:pt>
                <c:pt idx="2">
                  <c:v>2.23</c:v>
                </c:pt>
                <c:pt idx="3">
                  <c:v>2.54</c:v>
                </c:pt>
              </c:numCache>
            </c:numRef>
          </c:val>
        </c:ser>
        <c:ser>
          <c:idx val="1"/>
          <c:order val="1"/>
          <c:tx>
            <c:strRef>
              <c:f>'[新建 XLSX 工作表.xlsx]Q11'!$C$1</c:f>
              <c:strCache>
                <c:ptCount val="1"/>
                <c:pt idx="0">
                  <c:v>识别能力均值</c:v>
                </c:pt>
              </c:strCache>
            </c:strRef>
          </c:tx>
          <c:spPr>
            <a:solidFill>
              <a:schemeClr val="accent2"/>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xmlns:c15="http://schemas.microsoft.com/office/drawing/2012/chart" uri="{02D57815-91ED-43cb-92C2-25804820EDAC}">
                  <c15:fullRef>
                    <c15:sqref>'[新建 XLSX 工作表.xlsx]Q11'!$A$2:$A$6</c15:sqref>
                  </c15:fullRef>
                </c:ext>
              </c:extLst>
              <c:f>'[新建 XLSX 工作表.xlsx]Q11'!$A$2:$A$5</c:f>
              <c:strCache>
                <c:ptCount val="4"/>
                <c:pt idx="0">
                  <c:v>never</c:v>
                </c:pt>
                <c:pt idx="1">
                  <c:v>seldom</c:v>
                </c:pt>
                <c:pt idx="2">
                  <c:v>some time</c:v>
                </c:pt>
                <c:pt idx="3">
                  <c:v>always</c:v>
                </c:pt>
              </c:strCache>
            </c:strRef>
          </c:cat>
          <c:val>
            <c:numRef>
              <c:extLst>
                <c:ext xmlns:c15="http://schemas.microsoft.com/office/drawing/2012/chart" uri="{02D57815-91ED-43cb-92C2-25804820EDAC}">
                  <c15:fullRef>
                    <c15:sqref>'Q11'!$C$2:$C$6</c15:sqref>
                  </c15:fullRef>
                </c:ext>
              </c:extLst>
              <c:f>'[新建 XLSX 工作表.xlsx]Q11'!$C$2:$C$5</c:f>
              <c:numCache>
                <c:formatCode>General</c:formatCode>
                <c:ptCount val="4"/>
                <c:pt idx="0">
                  <c:v>2.03</c:v>
                </c:pt>
                <c:pt idx="1">
                  <c:v>2.11</c:v>
                </c:pt>
                <c:pt idx="2">
                  <c:v>2.57</c:v>
                </c:pt>
                <c:pt idx="3">
                  <c:v>2.63</c:v>
                </c:pt>
              </c:numCache>
            </c:numRef>
          </c:val>
        </c:ser>
        <c:ser>
          <c:idx val="2"/>
          <c:order val="2"/>
          <c:tx>
            <c:strRef>
              <c:f>'[新建 XLSX 工作表.xlsx]Q11'!$D$1</c:f>
              <c:strCache>
                <c:ptCount val="1"/>
                <c:pt idx="0">
                  <c:v>评估能力标准差</c:v>
                </c:pt>
              </c:strCache>
            </c:strRef>
          </c:tx>
          <c:spPr>
            <a:solidFill>
              <a:schemeClr val="accent3"/>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errBars>
            <c:errBarType val="both"/>
            <c:errValType val="fixedVal"/>
            <c:noEndCap val="0"/>
            <c:val val="0.5"/>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'[新建 XLSX 工作表.xlsx]Q11'!$A$2:$A$6</c15:sqref>
                  </c15:fullRef>
                </c:ext>
              </c:extLst>
              <c:f>'[新建 XLSX 工作表.xlsx]Q11'!$A$2:$A$5</c:f>
              <c:strCache>
                <c:ptCount val="4"/>
                <c:pt idx="0">
                  <c:v>never</c:v>
                </c:pt>
                <c:pt idx="1">
                  <c:v>seldom</c:v>
                </c:pt>
                <c:pt idx="2">
                  <c:v>some time</c:v>
                </c:pt>
                <c:pt idx="3">
                  <c:v>always</c:v>
                </c:pt>
              </c:strCache>
            </c:strRef>
          </c:cat>
          <c:val>
            <c:numRef>
              <c:extLst>
                <c:ext xmlns:c15="http://schemas.microsoft.com/office/drawing/2012/chart" uri="{02D57815-91ED-43cb-92C2-25804820EDAC}">
                  <c15:fullRef>
                    <c15:sqref>'Q11'!$D$2:$D$6</c15:sqref>
                  </c15:fullRef>
                </c:ext>
              </c:extLst>
              <c:f>'[新建 XLSX 工作表.xlsx]Q11'!$D$2:$D$5</c:f>
              <c:numCache>
                <c:formatCode>General</c:formatCode>
                <c:ptCount val="4"/>
                <c:pt idx="0">
                  <c:v>1.321</c:v>
                </c:pt>
                <c:pt idx="1">
                  <c:v>1.08</c:v>
                </c:pt>
                <c:pt idx="2">
                  <c:v>1.098</c:v>
                </c:pt>
                <c:pt idx="3">
                  <c:v>1.329</c:v>
                </c:pt>
              </c:numCache>
            </c:numRef>
          </c:val>
        </c:ser>
        <c:ser>
          <c:idx val="3"/>
          <c:order val="3"/>
          <c:tx>
            <c:strRef>
              <c:f>'[新建 XLSX 工作表.xlsx]Q11'!$E$1</c:f>
              <c:strCache>
                <c:ptCount val="1"/>
                <c:pt idx="0">
                  <c:v>识别能力标准差</c:v>
                </c:pt>
              </c:strCache>
            </c:strRef>
          </c:tx>
          <c:spPr>
            <a:solidFill>
              <a:schemeClr val="accent4"/>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errBars>
            <c:errBarType val="both"/>
            <c:errValType val="fixedVal"/>
            <c:noEndCap val="0"/>
            <c:val val="0.5"/>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'[新建 XLSX 工作表.xlsx]Q11'!$A$2:$A$6</c15:sqref>
                  </c15:fullRef>
                </c:ext>
              </c:extLst>
              <c:f>'[新建 XLSX 工作表.xlsx]Q11'!$A$2:$A$5</c:f>
              <c:strCache>
                <c:ptCount val="4"/>
                <c:pt idx="0">
                  <c:v>never</c:v>
                </c:pt>
                <c:pt idx="1">
                  <c:v>seldom</c:v>
                </c:pt>
                <c:pt idx="2">
                  <c:v>some time</c:v>
                </c:pt>
                <c:pt idx="3">
                  <c:v>always</c:v>
                </c:pt>
              </c:strCache>
            </c:strRef>
          </c:cat>
          <c:val>
            <c:numRef>
              <c:extLst>
                <c:ext xmlns:c15="http://schemas.microsoft.com/office/drawing/2012/chart" uri="{02D57815-91ED-43cb-92C2-25804820EDAC}">
                  <c15:fullRef>
                    <c15:sqref>'Q11'!$E$2:$E$6</c15:sqref>
                  </c15:fullRef>
                </c:ext>
              </c:extLst>
              <c:f>'[新建 XLSX 工作表.xlsx]Q11'!$E$2:$E$5</c:f>
              <c:numCache>
                <c:formatCode>General</c:formatCode>
                <c:ptCount val="4"/>
                <c:pt idx="0">
                  <c:v>1.257</c:v>
                </c:pt>
                <c:pt idx="1">
                  <c:v>0.953</c:v>
                </c:pt>
                <c:pt idx="2">
                  <c:v>0.996</c:v>
                </c:pt>
                <c:pt idx="3">
                  <c:v>1.275</c:v>
                </c:pt>
              </c:numCache>
            </c:numRef>
          </c:val>
        </c:ser>
        <c:dLbls>
          <c:showLegendKey val="0"/>
          <c:showVal val="1"/>
          <c:showCatName val="0"/>
          <c:showSerName val="0"/>
          <c:showPercent val="0"/>
          <c:showBubbleSize val="0"/>
        </c:dLbls>
        <c:gapWidth val="150"/>
        <c:overlap val="0"/>
        <c:axId val="320548243"/>
        <c:axId val="250977505"/>
      </c:barChart>
      <c:catAx>
        <c:axId val="320548243"/>
        <c:scaling>
          <c:orientation val="minMax"/>
        </c:scaling>
        <c:delete val="0"/>
        <c:axPos val="b"/>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250977505"/>
        <c:crosses val="autoZero"/>
        <c:auto val="1"/>
        <c:lblAlgn val="ctr"/>
        <c:lblOffset val="100"/>
        <c:noMultiLvlLbl val="0"/>
      </c:catAx>
      <c:valAx>
        <c:axId val="250977505"/>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w="6350">
            <a:solidFill>
              <a:schemeClr val="tx1">
                <a:lumMod val="50000"/>
                <a:lumOff val="50000"/>
                <a:alpha val="25000"/>
              </a:schemeClr>
            </a:solidFill>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320548243"/>
        <c:crosses val="autoZero"/>
        <c:crossBetween val="between"/>
      </c:valAx>
      <c:spPr>
        <a:noFill/>
        <a:ln>
          <a:noFill/>
        </a:ln>
        <a:effectLst/>
      </c:spPr>
    </c:plotArea>
    <c:plotVisOnly val="1"/>
    <c:dispBlanksAs val="gap"/>
    <c:showDLblsOverMax val="0"/>
    <c:extLst>
      <c:ext uri="{0b15fc19-7d7d-44ad-8c2d-2c3a37ce22c3}">
        <chartProps xmlns="https://web.wps.cn/et/2018/main" chartId="{42f439e5-36d9-42fe-9c21-024fd1a7a046}"/>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US" altLang="zh-CN"/>
              <a:t>ANOVA</a:t>
            </a:r>
            <a:endParaRPr lang="en-US" altLang="zh-CN"/>
          </a:p>
        </c:rich>
      </c:tx>
      <c:layout>
        <c:manualLayout>
          <c:xMode val="edge"/>
          <c:yMode val="edge"/>
          <c:x val="0.355190158615717"/>
          <c:y val="0.0324074074074074"/>
        </c:manualLayout>
      </c:layout>
      <c:overlay val="0"/>
      <c:spPr>
        <a:noFill/>
        <a:ln>
          <a:noFill/>
        </a:ln>
        <a:effectLst/>
      </c:spPr>
    </c:title>
    <c:autoTitleDeleted val="0"/>
    <c:plotArea>
      <c:layout>
        <c:manualLayout>
          <c:layoutTarget val="inner"/>
          <c:xMode val="edge"/>
          <c:yMode val="edge"/>
          <c:x val="0.0872431506849315"/>
          <c:y val="0.26264298615292"/>
          <c:w val="0.813869863013699"/>
          <c:h val="0.557164358819988"/>
        </c:manualLayout>
      </c:layout>
      <c:barChart>
        <c:barDir val="col"/>
        <c:grouping val="clustered"/>
        <c:varyColors val="0"/>
        <c:ser>
          <c:idx val="0"/>
          <c:order val="0"/>
          <c:tx>
            <c:strRef>
              <c:f>'[新建 XLSX 工作表.xlsx]Q11'!$C$24</c:f>
              <c:strCache>
                <c:ptCount val="1"/>
                <c:pt idx="0">
                  <c:v>F value</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工作表.xlsx]Q11'!$B$25:$B$26</c:f>
              <c:strCache>
                <c:ptCount val="2"/>
                <c:pt idx="0">
                  <c:v>Evaluation capacity</c:v>
                </c:pt>
                <c:pt idx="1">
                  <c:v>discrimination</c:v>
                </c:pt>
              </c:strCache>
            </c:strRef>
          </c:cat>
          <c:val>
            <c:numRef>
              <c:f>'[新建 XLSX 工作表.xlsx]Q11'!$C$25:$C$26</c:f>
              <c:numCache>
                <c:formatCode>General</c:formatCode>
                <c:ptCount val="2"/>
                <c:pt idx="0">
                  <c:v>12.36</c:v>
                </c:pt>
                <c:pt idx="1">
                  <c:v>8.95</c:v>
                </c:pt>
              </c:numCache>
            </c:numRef>
          </c:val>
        </c:ser>
        <c:dLbls>
          <c:showLegendKey val="0"/>
          <c:showVal val="1"/>
          <c:showCatName val="0"/>
          <c:showSerName val="0"/>
          <c:showPercent val="0"/>
          <c:showBubbleSize val="0"/>
        </c:dLbls>
        <c:gapWidth val="150"/>
        <c:overlap val="0"/>
        <c:axId val="376109113"/>
        <c:axId val="583872621"/>
      </c:barChart>
      <c:catAx>
        <c:axId val="376109113"/>
        <c:scaling>
          <c:orientation val="minMax"/>
        </c:scaling>
        <c:delete val="0"/>
        <c:axPos val="b"/>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583872621"/>
        <c:crosses val="autoZero"/>
        <c:auto val="1"/>
        <c:lblAlgn val="ctr"/>
        <c:lblOffset val="100"/>
        <c:noMultiLvlLbl val="0"/>
      </c:catAx>
      <c:valAx>
        <c:axId val="583872621"/>
        <c:scaling>
          <c:orientation val="minMax"/>
        </c:scaling>
        <c:delete val="0"/>
        <c:axPos val="l"/>
        <c:numFmt formatCode="General" sourceLinked="1"/>
        <c:majorTickMark val="none"/>
        <c:minorTickMark val="none"/>
        <c:tickLblPos val="nextTo"/>
        <c:spPr>
          <a:noFill/>
          <a:ln w="6350">
            <a:solidFill>
              <a:schemeClr val="tx1">
                <a:lumMod val="50000"/>
                <a:lumOff val="50000"/>
                <a:alpha val="25000"/>
              </a:schemeClr>
            </a:solidFill>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376109113"/>
        <c:crosses val="autoZero"/>
        <c:crossBetween val="between"/>
      </c:valAx>
      <c:spPr>
        <a:noFill/>
        <a:ln>
          <a:noFill/>
        </a:ln>
        <a:effectLst/>
      </c:spPr>
    </c:plotArea>
    <c:plotVisOnly val="1"/>
    <c:dispBlanksAs val="gap"/>
    <c:showDLblsOverMax val="0"/>
    <c:extLst>
      <c:ext uri="{0b15fc19-7d7d-44ad-8c2d-2c3a37ce22c3}">
        <chartProps xmlns="https://web.wps.cn/et/2018/main" chartId="{e6cc74da-6d7e-440d-884d-e44a21cd09d2}"/>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1" i="0" u="none" strike="noStrike" kern="1200" baseline="0">
              <a:solidFill>
                <a:schemeClr val="tx1">
                  <a:lumMod val="75000"/>
                  <a:lumOff val="25000"/>
                </a:schemeClr>
              </a:solidFill>
              <a:latin typeface="+mn-lt"/>
              <a:ea typeface="+mn-ea"/>
              <a:cs typeface="+mn-cs"/>
            </a:defRPr>
          </a:pPr>
        </a:p>
      </c:txPr>
    </c:title>
    <c:autoTitleDeleted val="0"/>
    <c:plotArea>
      <c:layout/>
      <c:pieChart>
        <c:varyColors val="1"/>
        <c:ser>
          <c:idx val="0"/>
          <c:order val="0"/>
          <c:tx>
            <c:strRef>
              <c:f>'[新建 XLSX 工作表.xlsx]Sheet1'!$G$33</c:f>
              <c:strCache>
                <c:ptCount val="1"/>
                <c:pt idx="0">
                  <c:v>Purchase influencing factors (Q13)</c:v>
                </c:pt>
              </c:strCache>
            </c:strRef>
          </c:tx>
          <c:spPr/>
          <c:explosion val="0"/>
          <c:dPt>
            <c:idx val="0"/>
            <c:bubble3D val="0"/>
            <c:spPr>
              <a:solidFill>
                <a:schemeClr val="accent1"/>
              </a:solidFill>
              <a:ln>
                <a:solidFill>
                  <a:schemeClr val="bg1"/>
                </a:solidFill>
              </a:ln>
              <a:effectLst/>
            </c:spPr>
          </c:dPt>
          <c:dPt>
            <c:idx val="1"/>
            <c:bubble3D val="0"/>
            <c:spPr>
              <a:solidFill>
                <a:schemeClr val="accent2"/>
              </a:solidFill>
              <a:ln>
                <a:solidFill>
                  <a:schemeClr val="bg1"/>
                </a:solidFill>
              </a:ln>
              <a:effectLst/>
            </c:spPr>
          </c:dPt>
          <c:dPt>
            <c:idx val="2"/>
            <c:bubble3D val="0"/>
            <c:spPr>
              <a:solidFill>
                <a:schemeClr val="accent3"/>
              </a:solidFill>
              <a:ln>
                <a:solidFill>
                  <a:schemeClr val="bg1"/>
                </a:solidFill>
              </a:ln>
              <a:effectLst/>
            </c:spPr>
          </c:dPt>
          <c:dPt>
            <c:idx val="3"/>
            <c:bubble3D val="0"/>
            <c:spPr>
              <a:solidFill>
                <a:schemeClr val="accent4"/>
              </a:solidFill>
              <a:ln>
                <a:solidFill>
                  <a:schemeClr val="bg1"/>
                </a:solidFill>
              </a:ln>
              <a:effectLst/>
            </c:spPr>
          </c:dPt>
          <c:dPt>
            <c:idx val="4"/>
            <c:bubble3D val="0"/>
            <c:spPr>
              <a:solidFill>
                <a:schemeClr val="accent5"/>
              </a:solidFill>
              <a:ln>
                <a:solidFill>
                  <a:schemeClr val="bg1"/>
                </a:solidFill>
              </a:ln>
              <a:effectLst/>
            </c:spPr>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工作表.xlsx]Sheet1'!$G$35:$G$39</c:f>
              <c:strCache>
                <c:ptCount val="5"/>
                <c:pt idx="0">
                  <c:v>Media advertising</c:v>
                </c:pt>
                <c:pt idx="1">
                  <c:v>Content Creator Promotions</c:v>
                </c:pt>
                <c:pt idx="2">
                  <c:v>Reviews and testimonials</c:v>
                </c:pt>
                <c:pt idx="3">
                  <c:v>Interactive content</c:v>
                </c:pt>
                <c:pt idx="4">
                  <c:v>other</c:v>
                </c:pt>
              </c:strCache>
            </c:strRef>
          </c:cat>
          <c:val>
            <c:numRef>
              <c:f>'[新建 XLSX 工作表.xlsx]Sheet1'!$H$35:$H$39</c:f>
              <c:numCache>
                <c:formatCode>General</c:formatCode>
                <c:ptCount val="5"/>
                <c:pt idx="0">
                  <c:v>29.8</c:v>
                </c:pt>
                <c:pt idx="1">
                  <c:v>47.6</c:v>
                </c:pt>
                <c:pt idx="2">
                  <c:v>52.1</c:v>
                </c:pt>
                <c:pt idx="3">
                  <c:v>26.5</c:v>
                </c:pt>
                <c:pt idx="4">
                  <c:v>1.8</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l"/>
      <c:layout>
        <c:manualLayout>
          <c:xMode val="edge"/>
          <c:yMode val="edge"/>
          <c:x val="0.129551451187335"/>
          <c:y val="0.387485380116959"/>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636788b8-cad8-4633-9af1-d9495676c0cf}"/>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101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1008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101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1008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10173">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no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1002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1009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styleClr val="auto"/>
    </cs:lnRef>
    <cs:fillRef idx="1">
      <cs:styleClr val="auto"/>
    </cs:fillRef>
    <cs:effectRef idx="0"/>
    <cs:fontRef idx="minor">
      <a:schemeClr val="dk1"/>
    </cs:fontRef>
    <cs:spPr>
      <a:ln>
        <a:solidFill>
          <a:schemeClr val="bg1"/>
        </a:solidFill>
      </a:ln>
      <a:effectLs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1027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1020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solidFill>
          <a:schemeClr val="phClr"/>
        </a:solid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1027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94</Pages>
  <Words>7679</Words>
  <Characters>30978</Characters>
  <Lines>0</Lines>
  <Paragraphs>0</Paragraphs>
  <TotalTime>93</TotalTime>
  <ScaleCrop>false</ScaleCrop>
  <LinksUpToDate>false</LinksUpToDate>
  <CharactersWithSpaces>35438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2025-04-22T13:34:00Z</dcterms:created>
  <dc:creator>DELL</dc:creator>
  <cp:lastModifiedBy>  励志的柠r ପ</cp:lastModifiedBy>
  <dcterms:modified xsi:type="dcterms:W3CDTF">2025-04-22T23:11:06Z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eyJoZGlkIjoiM2E2OGU5MjAzYzNhODFlMGM2NjI0NjFjZGMyN2MxYzYiLCJ1c2VySWQiOiI0NjA4MTAzOTUifQ==</vt:lpwstr>
  </property>
  <property fmtid="{D5CDD505-2E9C-101B-9397-08002B2CF9AE}" pid="4" name="ICV">
    <vt:lpwstr>806ED757604741C0A6D8E16F3A116E1B_12</vt:lpwstr>
  </property>
</Properties>
</file>