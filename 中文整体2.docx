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xml" ContentType="application/vnd.openxmlformats-officedocument.drawingml.chart+xml"/>
  <Override PartName="/word/charts/chart20.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11.xml" ContentType="application/vnd.ms-office.chartcolorstyle+xml"/>
  <Override PartName="/word/charts/colors12.xml" ContentType="application/vnd.ms-office.chartcolorstyle+xml"/>
  <Override PartName="/word/charts/colors13.xml" ContentType="application/vnd.ms-office.chartcolorstyle+xml"/>
  <Override PartName="/word/charts/colors14.xml" ContentType="application/vnd.ms-office.chartcolorstyle+xml"/>
  <Override PartName="/word/charts/colors15.xml" ContentType="application/vnd.ms-office.chartcolorstyle+xml"/>
  <Override PartName="/word/charts/colors16.xml" ContentType="application/vnd.ms-office.chartcolorstyle+xml"/>
  <Override PartName="/word/charts/colors17.xml" ContentType="application/vnd.ms-office.chartcolorstyle+xml"/>
  <Override PartName="/word/charts/colors18.xml" ContentType="application/vnd.ms-office.chartcolorstyle+xml"/>
  <Override PartName="/word/charts/colors19.xml" ContentType="application/vnd.ms-office.chartcolorstyle+xml"/>
  <Override PartName="/word/charts/colors2.xml" ContentType="application/vnd.ms-office.chartcolorstyle+xml"/>
  <Override PartName="/word/charts/colors20.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11.xml" ContentType="application/vnd.ms-office.chartstyle+xml"/>
  <Override PartName="/word/charts/style12.xml" ContentType="application/vnd.ms-office.chartstyle+xml"/>
  <Override PartName="/word/charts/style13.xml" ContentType="application/vnd.ms-office.chartstyle+xml"/>
  <Override PartName="/word/charts/style14.xml" ContentType="application/vnd.ms-office.chartstyle+xml"/>
  <Override PartName="/word/charts/style15.xml" ContentType="application/vnd.ms-office.chartstyle+xml"/>
  <Override PartName="/word/charts/style16.xml" ContentType="application/vnd.ms-office.chartstyle+xml"/>
  <Override PartName="/word/charts/style17.xml" ContentType="application/vnd.ms-office.chartstyle+xml"/>
  <Override PartName="/word/charts/style18.xml" ContentType="application/vnd.ms-office.chartstyle+xml"/>
  <Override PartName="/word/charts/style19.xml" ContentType="application/vnd.ms-office.chartstyle+xml"/>
  <Override PartName="/word/charts/style2.xml" ContentType="application/vnd.ms-office.chartstyle+xml"/>
  <Override PartName="/word/charts/style20.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10.xml" ContentType="application/vnd.openxmlformats-officedocument.themeOverride+xml"/>
  <Override PartName="/word/theme/themeOverride11.xml" ContentType="application/vnd.openxmlformats-officedocument.themeOverride+xml"/>
  <Override PartName="/word/theme/themeOverride12.xml" ContentType="application/vnd.openxmlformats-officedocument.themeOverride+xml"/>
  <Override PartName="/word/theme/themeOverride13.xml" ContentType="application/vnd.openxmlformats-officedocument.themeOverride+xml"/>
  <Override PartName="/word/theme/themeOverride2.xml" ContentType="application/vnd.openxmlformats-officedocument.themeOverride+xml"/>
  <Override PartName="/word/theme/themeOverride3.xml" ContentType="application/vnd.openxmlformats-officedocument.themeOverride+xml"/>
  <Override PartName="/word/theme/themeOverride4.xml" ContentType="application/vnd.openxmlformats-officedocument.themeOverride+xml"/>
  <Override PartName="/word/theme/themeOverride5.xml" ContentType="application/vnd.openxmlformats-officedocument.themeOverride+xml"/>
  <Override PartName="/word/theme/themeOverride6.xml" ContentType="application/vnd.openxmlformats-officedocument.themeOverride+xml"/>
  <Override PartName="/word/theme/themeOverride7.xml" ContentType="application/vnd.openxmlformats-officedocument.themeOverride+xml"/>
  <Override PartName="/word/theme/themeOverride8.xml" ContentType="application/vnd.openxmlformats-officedocument.themeOverride+xml"/>
  <Override PartName="/word/theme/themeOverride9.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FC2BAF">
      <w:pPr>
        <w:jc w:val="left"/>
        <w:rPr>
          <w:rFonts w:hint="default" w:ascii="Arial" w:hAnsi="Arial" w:eastAsia="Noto Sans SC" w:cs="Arial"/>
          <w:b/>
          <w:bCs/>
          <w:sz w:val="24"/>
          <w:szCs w:val="24"/>
        </w:rPr>
      </w:pPr>
    </w:p>
    <w:p w14:paraId="54E4FD83">
      <w:pPr>
        <w:jc w:val="left"/>
        <w:rPr>
          <w:rFonts w:hint="default" w:ascii="Arial" w:hAnsi="Arial" w:eastAsia="Noto Sans SC" w:cs="Arial"/>
          <w:b/>
          <w:bCs/>
          <w:sz w:val="24"/>
          <w:szCs w:val="24"/>
        </w:rPr>
      </w:pPr>
    </w:p>
    <w:p w14:paraId="44F8F39A">
      <w:pPr>
        <w:jc w:val="left"/>
        <w:rPr>
          <w:rFonts w:hint="default" w:ascii="Arial" w:hAnsi="Arial" w:eastAsia="Noto Sans SC" w:cs="Arial"/>
          <w:b/>
          <w:bCs/>
          <w:sz w:val="24"/>
          <w:szCs w:val="24"/>
        </w:rPr>
      </w:pPr>
    </w:p>
    <w:p w14:paraId="7E51A68F">
      <w:pPr>
        <w:jc w:val="left"/>
        <w:rPr>
          <w:rFonts w:hint="default" w:ascii="Arial" w:hAnsi="Arial" w:eastAsia="Noto Sans SC" w:cs="Arial"/>
          <w:b/>
          <w:bCs/>
          <w:sz w:val="24"/>
          <w:szCs w:val="24"/>
        </w:rPr>
      </w:pPr>
    </w:p>
    <w:p w14:paraId="60EF11F7">
      <w:pPr>
        <w:jc w:val="left"/>
        <w:rPr>
          <w:rFonts w:hint="default" w:ascii="Arial" w:hAnsi="Arial" w:eastAsia="Noto Sans SC" w:cs="Arial"/>
          <w:b/>
          <w:bCs/>
          <w:sz w:val="24"/>
          <w:szCs w:val="24"/>
        </w:rPr>
      </w:pPr>
    </w:p>
    <w:p w14:paraId="51497052">
      <w:pPr>
        <w:jc w:val="left"/>
        <w:rPr>
          <w:rFonts w:hint="default" w:ascii="Arial" w:hAnsi="Arial" w:eastAsia="Noto Sans SC" w:cs="Arial"/>
          <w:b/>
          <w:bCs/>
          <w:sz w:val="24"/>
          <w:szCs w:val="24"/>
        </w:rPr>
      </w:pPr>
    </w:p>
    <w:p w14:paraId="02CB6F55">
      <w:pPr>
        <w:jc w:val="left"/>
        <w:rPr>
          <w:rFonts w:hint="default" w:ascii="Arial" w:hAnsi="Arial" w:eastAsia="Noto Sans SC" w:cs="Arial"/>
          <w:b/>
          <w:bCs/>
          <w:sz w:val="24"/>
          <w:szCs w:val="24"/>
        </w:rPr>
      </w:pPr>
    </w:p>
    <w:p w14:paraId="19DA038E">
      <w:pPr>
        <w:jc w:val="left"/>
        <w:rPr>
          <w:rFonts w:hint="default" w:ascii="Arial" w:hAnsi="Arial" w:eastAsia="Noto Sans SC" w:cs="Arial"/>
          <w:b/>
          <w:bCs/>
          <w:sz w:val="24"/>
          <w:szCs w:val="24"/>
        </w:rPr>
      </w:pPr>
    </w:p>
    <w:p w14:paraId="4ABADA6B">
      <w:pPr>
        <w:jc w:val="left"/>
        <w:rPr>
          <w:rFonts w:hint="default" w:ascii="Arial" w:hAnsi="Arial" w:eastAsia="Noto Sans SC" w:cs="Arial"/>
          <w:b/>
          <w:bCs/>
          <w:sz w:val="24"/>
          <w:szCs w:val="24"/>
        </w:rPr>
      </w:pPr>
    </w:p>
    <w:p w14:paraId="7EEA9064">
      <w:pPr>
        <w:jc w:val="left"/>
        <w:rPr>
          <w:rFonts w:hint="default" w:ascii="Arial" w:hAnsi="Arial" w:eastAsia="Noto Sans SC" w:cs="Arial"/>
          <w:b/>
          <w:bCs/>
          <w:sz w:val="24"/>
          <w:szCs w:val="24"/>
        </w:rPr>
      </w:pPr>
    </w:p>
    <w:p w14:paraId="63268E99">
      <w:pPr>
        <w:jc w:val="left"/>
        <w:rPr>
          <w:rFonts w:hint="default" w:ascii="Arial" w:hAnsi="Arial" w:eastAsia="Noto Sans SC" w:cs="Arial"/>
          <w:b/>
          <w:bCs/>
          <w:sz w:val="24"/>
          <w:szCs w:val="24"/>
        </w:rPr>
      </w:pPr>
    </w:p>
    <w:p w14:paraId="7C01A1EF">
      <w:pPr>
        <w:pStyle w:val="10"/>
        <w:keepNext w:val="0"/>
        <w:keepLines w:val="0"/>
        <w:widowControl/>
        <w:suppressLineNumbers w:val="0"/>
        <w:jc w:val="center"/>
        <w:rPr>
          <w:rFonts w:hint="default" w:ascii="Arial" w:hAnsi="Arial" w:eastAsia="Noto Sans SC" w:cs="Arial"/>
          <w:b/>
          <w:bCs/>
          <w:sz w:val="32"/>
          <w:szCs w:val="32"/>
          <w:lang w:val="en-US" w:eastAsia="zh-CN"/>
        </w:rPr>
      </w:pPr>
      <w:r>
        <w:rPr>
          <w:rFonts w:hint="default" w:ascii="Arial" w:hAnsi="Arial" w:eastAsia="Noto Sans SC" w:cs="Arial"/>
          <w:b/>
          <w:bCs/>
          <w:sz w:val="32"/>
          <w:szCs w:val="32"/>
          <w:lang w:val="en-US" w:eastAsia="zh-CN"/>
        </w:rPr>
        <w:t>W</w:t>
      </w:r>
      <w:r>
        <w:rPr>
          <w:rFonts w:hint="default" w:ascii="Arial" w:hAnsi="Arial" w:eastAsia="Noto Sans SC" w:cs="Arial"/>
          <w:b/>
          <w:bCs/>
          <w:sz w:val="32"/>
          <w:szCs w:val="32"/>
        </w:rPr>
        <w:t>e-media Marketing -</w:t>
      </w:r>
      <w:r>
        <w:rPr>
          <w:rFonts w:hint="default" w:ascii="Arial" w:hAnsi="Arial" w:eastAsia="Noto Sans SC" w:cs="Arial"/>
          <w:b/>
          <w:bCs/>
          <w:sz w:val="32"/>
          <w:szCs w:val="32"/>
          <w:lang w:val="en-US" w:eastAsia="zh-CN"/>
        </w:rPr>
        <w:t xml:space="preserve">Taking </w:t>
      </w:r>
      <w:r>
        <w:rPr>
          <w:rFonts w:hint="default" w:ascii="Arial" w:hAnsi="Arial" w:eastAsia="Noto Sans SC" w:cs="Arial"/>
          <w:b/>
          <w:bCs/>
          <w:sz w:val="32"/>
          <w:szCs w:val="32"/>
        </w:rPr>
        <w:t>Beijing, China</w:t>
      </w:r>
      <w:r>
        <w:rPr>
          <w:rFonts w:hint="default" w:ascii="Arial" w:hAnsi="Arial" w:eastAsia="Noto Sans SC" w:cs="Arial"/>
          <w:b/>
          <w:bCs/>
          <w:sz w:val="32"/>
          <w:szCs w:val="32"/>
          <w:lang w:val="en-US" w:eastAsia="zh-CN"/>
        </w:rPr>
        <w:t xml:space="preserve"> as example</w:t>
      </w:r>
    </w:p>
    <w:p w14:paraId="5C426B19">
      <w:pPr>
        <w:jc w:val="center"/>
        <w:rPr>
          <w:rFonts w:hint="default" w:ascii="Arial" w:hAnsi="Arial" w:eastAsia="Noto Sans SC" w:cs="Arial"/>
          <w:b/>
          <w:bCs/>
          <w:sz w:val="24"/>
          <w:szCs w:val="24"/>
          <w:lang w:val="en-US" w:eastAsia="zh-CN"/>
        </w:rPr>
      </w:pPr>
      <w:r>
        <w:rPr>
          <w:rFonts w:hint="default" w:ascii="Arial" w:hAnsi="Arial" w:eastAsia="Noto Sans SC" w:cs="Arial"/>
          <w:b/>
          <w:bCs/>
          <w:sz w:val="24"/>
          <w:szCs w:val="24"/>
          <w:lang w:val="en-US" w:eastAsia="zh-CN"/>
        </w:rPr>
        <w:t>By JaneLa</w:t>
      </w:r>
    </w:p>
    <w:p w14:paraId="7D50DF88">
      <w:pPr>
        <w:jc w:val="left"/>
        <w:rPr>
          <w:rFonts w:hint="default" w:ascii="Arial" w:hAnsi="Arial" w:eastAsia="Noto Sans SC" w:cs="Arial"/>
          <w:b/>
          <w:bCs/>
          <w:sz w:val="24"/>
          <w:szCs w:val="24"/>
        </w:rPr>
        <w:sectPr>
          <w:pgSz w:w="11906" w:h="16838"/>
          <w:pgMar w:top="1440" w:right="1800" w:bottom="1440" w:left="1800" w:header="851" w:footer="992" w:gutter="0"/>
          <w:pgNumType w:fmt="decimal" w:start="1"/>
          <w:cols w:space="425" w:num="1"/>
          <w:docGrid w:type="lines" w:linePitch="312" w:charSpace="0"/>
        </w:sectPr>
      </w:pPr>
    </w:p>
    <w:sdt>
      <w:sdtPr>
        <w:rPr>
          <w:rStyle w:val="22"/>
          <w:b/>
          <w:bCs/>
          <w:lang w:val="en-US" w:eastAsia="zh-CN"/>
        </w:rPr>
        <w:id w:val="147462281"/>
        <w15:color w:val="DBDBDB"/>
        <w:docPartObj>
          <w:docPartGallery w:val="Table of Contents"/>
          <w:docPartUnique/>
        </w:docPartObj>
      </w:sdtPr>
      <w:sdtEndPr>
        <w:rPr>
          <w:rStyle w:val="22"/>
          <w:rFonts w:hint="default" w:ascii="Arial" w:hAnsi="Arial" w:eastAsia="Arial" w:cs="Arial"/>
          <w:b/>
          <w:bCs/>
          <w:kern w:val="2"/>
          <w:sz w:val="24"/>
          <w:szCs w:val="24"/>
          <w:lang w:val="en-US" w:eastAsia="zh-CN" w:bidi="ar-SA"/>
        </w:rPr>
      </w:sdtEndPr>
      <w:sdtContent>
        <w:sdt>
          <w:sdtPr>
            <w:rPr>
              <w:rStyle w:val="22"/>
              <w:b/>
              <w:bCs/>
              <w:lang w:val="en-US" w:eastAsia="zh-CN"/>
            </w:rPr>
            <w:id w:val="147464907"/>
            <w15:color w:val="DBDBDB"/>
            <w:docPartObj>
              <w:docPartGallery w:val="Table of Contents"/>
              <w:docPartUnique/>
            </w:docPartObj>
          </w:sdtPr>
          <w:sdtEndPr>
            <w:rPr>
              <w:rStyle w:val="22"/>
              <w:rFonts w:hint="default" w:ascii="Arial" w:hAnsi="Arial" w:eastAsia="Arial" w:cs="Arial"/>
              <w:b/>
              <w:bCs/>
              <w:kern w:val="2"/>
              <w:sz w:val="28"/>
              <w:szCs w:val="24"/>
              <w:lang w:val="en-US" w:eastAsia="zh-CN" w:bidi="ar-SA"/>
            </w:rPr>
          </w:sdtEndPr>
          <w:sdtContent>
            <w:p w14:paraId="24EDA0E2">
              <w:pPr>
                <w:spacing w:before="0" w:beforeLines="0" w:after="0" w:afterLines="0" w:line="240" w:lineRule="auto"/>
                <w:ind w:left="0" w:leftChars="0" w:right="0" w:rightChars="0" w:firstLine="0" w:firstLineChars="0"/>
                <w:jc w:val="left"/>
                <w:rPr>
                  <w:rFonts w:hint="default" w:ascii="Arial" w:hAnsi="Arial" w:eastAsia="Arial" w:cs="Arial"/>
                  <w:b/>
                  <w:kern w:val="2"/>
                  <w:sz w:val="28"/>
                  <w:szCs w:val="24"/>
                  <w:lang w:val="en-US" w:eastAsia="zh-CN" w:bidi="ar-SA"/>
                </w:rPr>
              </w:pPr>
              <w:bookmarkStart w:id="0" w:name="_Toc19060"/>
              <w:bookmarkStart w:id="1" w:name="_Toc10124"/>
              <w:bookmarkStart w:id="2" w:name="_Toc4001"/>
              <w:bookmarkStart w:id="3" w:name="_Toc26628"/>
              <w:bookmarkStart w:id="4" w:name="_Toc6603"/>
              <w:bookmarkStart w:id="5" w:name="_Toc22634"/>
              <w:r>
                <w:rPr>
                  <w:rStyle w:val="22"/>
                  <w:rFonts w:hint="default"/>
                  <w:b/>
                  <w:bCs/>
                  <w:lang w:val="en-US" w:eastAsia="zh-CN"/>
                </w:rPr>
                <w:t>TABLE OF CONTENTS</w:t>
              </w:r>
              <w:bookmarkEnd w:id="0"/>
              <w:bookmarkEnd w:id="1"/>
              <w:bookmarkEnd w:id="2"/>
              <w:bookmarkEnd w:id="3"/>
              <w:bookmarkEnd w:id="4"/>
              <w:bookmarkEnd w:id="5"/>
            </w:p>
          </w:sdtContent>
        </w:sdt>
        <w:p w14:paraId="1B8B271D">
          <w:pPr>
            <w:pStyle w:val="7"/>
            <w:tabs>
              <w:tab w:val="right" w:leader="dot" w:pos="8306"/>
            </w:tabs>
          </w:pPr>
          <w:r>
            <w:fldChar w:fldCharType="begin"/>
          </w:r>
          <w:r>
            <w:instrText xml:space="preserve">TOC \t "论文标题,1,论文次标题,2" \h \u </w:instrText>
          </w:r>
          <w:r>
            <w:fldChar w:fldCharType="separate"/>
          </w:r>
          <w:r>
            <w:fldChar w:fldCharType="begin"/>
          </w:r>
          <w:r>
            <w:instrText xml:space="preserve"> HYPERLINK \l _Toc26628 </w:instrText>
          </w:r>
          <w:r>
            <w:fldChar w:fldCharType="separate"/>
          </w:r>
          <w:sdt>
            <w:sdtPr>
              <w:rPr>
                <w:bCs/>
                <w:lang w:val="en-US" w:eastAsia="zh-CN"/>
              </w:rPr>
              <w:id w:val="147474751"/>
              <w15:color w:val="DBDBDB"/>
              <w:docPartObj>
                <w:docPartGallery w:val="Table of Contents"/>
                <w:docPartUnique/>
              </w:docPartObj>
            </w:sdtPr>
            <w:sdtEndPr>
              <w:rPr>
                <w:rFonts w:hint="default" w:ascii="Arial" w:hAnsi="Arial" w:eastAsia="Arial" w:cs="Arial"/>
                <w:bCs/>
                <w:kern w:val="2"/>
                <w:szCs w:val="24"/>
                <w:lang w:val="en-US" w:eastAsia="zh-CN" w:bidi="ar-SA"/>
              </w:rPr>
            </w:sdtEndPr>
            <w:sdtContent>
              <w:r>
                <w:rPr>
                  <w:rFonts w:hint="default"/>
                  <w:bCs/>
                  <w:lang w:val="en-US" w:eastAsia="zh-CN"/>
                </w:rPr>
                <w:t>TABLE OF CONTENTS</w:t>
              </w:r>
            </w:sdtContent>
          </w:sdt>
          <w:r>
            <w:tab/>
          </w:r>
          <w:r>
            <w:fldChar w:fldCharType="begin"/>
          </w:r>
          <w:r>
            <w:instrText xml:space="preserve"> PAGEREF _Toc26628 \h </w:instrText>
          </w:r>
          <w:r>
            <w:fldChar w:fldCharType="separate"/>
          </w:r>
          <w:r>
            <w:t>1</w:t>
          </w:r>
          <w:r>
            <w:fldChar w:fldCharType="end"/>
          </w:r>
          <w:r>
            <w:fldChar w:fldCharType="end"/>
          </w:r>
        </w:p>
        <w:p w14:paraId="598E6F94">
          <w:pPr>
            <w:pStyle w:val="7"/>
            <w:tabs>
              <w:tab w:val="right" w:leader="dot" w:pos="8306"/>
            </w:tabs>
          </w:pPr>
          <w:r>
            <w:fldChar w:fldCharType="begin"/>
          </w:r>
          <w:r>
            <w:instrText xml:space="preserve"> HYPERLINK \l _Toc31992 </w:instrText>
          </w:r>
          <w:r>
            <w:fldChar w:fldCharType="separate"/>
          </w:r>
          <w:r>
            <w:rPr>
              <w:rFonts w:hint="default"/>
              <w:lang w:val="en-US" w:eastAsia="zh-CN"/>
            </w:rPr>
            <w:t>LIST OF FIGURE</w:t>
          </w:r>
          <w:r>
            <w:tab/>
          </w:r>
          <w:r>
            <w:fldChar w:fldCharType="begin"/>
          </w:r>
          <w:r>
            <w:instrText xml:space="preserve"> PAGEREF _Toc31992 \h </w:instrText>
          </w:r>
          <w:r>
            <w:fldChar w:fldCharType="separate"/>
          </w:r>
          <w:r>
            <w:t>4</w:t>
          </w:r>
          <w:r>
            <w:fldChar w:fldCharType="end"/>
          </w:r>
          <w:r>
            <w:fldChar w:fldCharType="end"/>
          </w:r>
        </w:p>
        <w:p w14:paraId="777CDDBA">
          <w:pPr>
            <w:pStyle w:val="7"/>
            <w:tabs>
              <w:tab w:val="right" w:leader="dot" w:pos="8306"/>
            </w:tabs>
          </w:pPr>
          <w:r>
            <w:fldChar w:fldCharType="begin"/>
          </w:r>
          <w:r>
            <w:instrText xml:space="preserve"> HYPERLINK \l _Toc25018 </w:instrText>
          </w:r>
          <w:r>
            <w:fldChar w:fldCharType="separate"/>
          </w:r>
          <w:r>
            <w:rPr>
              <w:rFonts w:hint="default"/>
            </w:rPr>
            <w:t>LIST OF TABLES</w:t>
          </w:r>
          <w:r>
            <w:tab/>
          </w:r>
          <w:r>
            <w:fldChar w:fldCharType="begin"/>
          </w:r>
          <w:r>
            <w:instrText xml:space="preserve"> PAGEREF _Toc25018 \h </w:instrText>
          </w:r>
          <w:r>
            <w:fldChar w:fldCharType="separate"/>
          </w:r>
          <w:r>
            <w:t>4</w:t>
          </w:r>
          <w:r>
            <w:fldChar w:fldCharType="end"/>
          </w:r>
          <w:r>
            <w:fldChar w:fldCharType="end"/>
          </w:r>
        </w:p>
        <w:p w14:paraId="414D29B3">
          <w:pPr>
            <w:pStyle w:val="7"/>
            <w:tabs>
              <w:tab w:val="right" w:leader="dot" w:pos="8306"/>
            </w:tabs>
          </w:pPr>
          <w:r>
            <w:fldChar w:fldCharType="begin"/>
          </w:r>
          <w:r>
            <w:instrText xml:space="preserve"> HYPERLINK \l _Toc20553 </w:instrText>
          </w:r>
          <w:r>
            <w:fldChar w:fldCharType="separate"/>
          </w:r>
          <w:r>
            <w:rPr>
              <w:rFonts w:hint="default"/>
            </w:rPr>
            <w:t>ACKNOWLEDGEMENTS</w:t>
          </w:r>
          <w:r>
            <w:tab/>
          </w:r>
          <w:r>
            <w:fldChar w:fldCharType="begin"/>
          </w:r>
          <w:r>
            <w:instrText xml:space="preserve"> PAGEREF _Toc20553 \h </w:instrText>
          </w:r>
          <w:r>
            <w:fldChar w:fldCharType="separate"/>
          </w:r>
          <w:r>
            <w:t>5</w:t>
          </w:r>
          <w:r>
            <w:fldChar w:fldCharType="end"/>
          </w:r>
          <w:r>
            <w:fldChar w:fldCharType="end"/>
          </w:r>
        </w:p>
        <w:p w14:paraId="5A104DDB">
          <w:pPr>
            <w:pStyle w:val="7"/>
            <w:tabs>
              <w:tab w:val="right" w:leader="dot" w:pos="8306"/>
            </w:tabs>
          </w:pPr>
          <w:r>
            <w:fldChar w:fldCharType="begin"/>
          </w:r>
          <w:r>
            <w:instrText xml:space="preserve"> HYPERLINK \l _Toc22281 </w:instrText>
          </w:r>
          <w:r>
            <w:fldChar w:fldCharType="separate"/>
          </w:r>
          <w:r>
            <w:rPr>
              <w:rFonts w:hint="default"/>
            </w:rPr>
            <w:t>ABSTRACT</w:t>
          </w:r>
          <w:r>
            <w:tab/>
          </w:r>
          <w:r>
            <w:fldChar w:fldCharType="begin"/>
          </w:r>
          <w:r>
            <w:instrText xml:space="preserve"> PAGEREF _Toc22281 \h </w:instrText>
          </w:r>
          <w:r>
            <w:fldChar w:fldCharType="separate"/>
          </w:r>
          <w:r>
            <w:t>6</w:t>
          </w:r>
          <w:r>
            <w:fldChar w:fldCharType="end"/>
          </w:r>
          <w:r>
            <w:fldChar w:fldCharType="end"/>
          </w:r>
        </w:p>
        <w:p w14:paraId="1A9917EC">
          <w:pPr>
            <w:pStyle w:val="7"/>
            <w:tabs>
              <w:tab w:val="right" w:leader="dot" w:pos="8306"/>
            </w:tabs>
          </w:pPr>
          <w:r>
            <w:fldChar w:fldCharType="begin"/>
          </w:r>
          <w:r>
            <w:instrText xml:space="preserve"> HYPERLINK \l _Toc4267 </w:instrText>
          </w:r>
          <w:r>
            <w:fldChar w:fldCharType="separate"/>
          </w:r>
          <w:r>
            <w:rPr>
              <w:rFonts w:hint="default"/>
            </w:rPr>
            <w:t xml:space="preserve">CHAPTER </w:t>
          </w:r>
          <w:r>
            <w:rPr>
              <w:rFonts w:hint="default"/>
              <w:lang w:val="en-US" w:eastAsia="zh-CN"/>
            </w:rPr>
            <w:t>ONE</w:t>
          </w:r>
          <w:r>
            <w:rPr>
              <w:rFonts w:hint="default"/>
            </w:rPr>
            <w:t xml:space="preserve">: </w:t>
          </w:r>
          <w:r>
            <w:rPr>
              <w:rFonts w:hint="default"/>
              <w:lang w:val="en-US" w:eastAsia="zh-CN"/>
            </w:rPr>
            <w:t>Introduction</w:t>
          </w:r>
          <w:r>
            <w:tab/>
          </w:r>
          <w:r>
            <w:fldChar w:fldCharType="begin"/>
          </w:r>
          <w:r>
            <w:instrText xml:space="preserve"> PAGEREF _Toc4267 \h </w:instrText>
          </w:r>
          <w:r>
            <w:fldChar w:fldCharType="separate"/>
          </w:r>
          <w:r>
            <w:t>7</w:t>
          </w:r>
          <w:r>
            <w:fldChar w:fldCharType="end"/>
          </w:r>
          <w:r>
            <w:fldChar w:fldCharType="end"/>
          </w:r>
        </w:p>
        <w:p w14:paraId="3D2F0DAA">
          <w:pPr>
            <w:pStyle w:val="7"/>
            <w:tabs>
              <w:tab w:val="right" w:leader="dot" w:pos="8306"/>
            </w:tabs>
          </w:pPr>
          <w:r>
            <w:fldChar w:fldCharType="begin"/>
          </w:r>
          <w:r>
            <w:instrText xml:space="preserve"> HYPERLINK \l _Toc14120 </w:instrText>
          </w:r>
          <w:r>
            <w:fldChar w:fldCharType="separate"/>
          </w:r>
          <w:r>
            <w:rPr>
              <w:rFonts w:hint="default"/>
            </w:rPr>
            <w:t>CHAPTER TWO: Literature review</w:t>
          </w:r>
          <w:r>
            <w:tab/>
          </w:r>
          <w:r>
            <w:fldChar w:fldCharType="begin"/>
          </w:r>
          <w:r>
            <w:instrText xml:space="preserve"> PAGEREF _Toc14120 \h </w:instrText>
          </w:r>
          <w:r>
            <w:fldChar w:fldCharType="separate"/>
          </w:r>
          <w:r>
            <w:t>8</w:t>
          </w:r>
          <w:r>
            <w:fldChar w:fldCharType="end"/>
          </w:r>
          <w:r>
            <w:fldChar w:fldCharType="end"/>
          </w:r>
        </w:p>
        <w:p w14:paraId="3A76B43C">
          <w:pPr>
            <w:pStyle w:val="9"/>
            <w:tabs>
              <w:tab w:val="right" w:leader="dot" w:pos="8306"/>
            </w:tabs>
          </w:pPr>
          <w:r>
            <w:fldChar w:fldCharType="begin"/>
          </w:r>
          <w:r>
            <w:instrText xml:space="preserve"> HYPERLINK \l _Toc13937 </w:instrText>
          </w:r>
          <w:r>
            <w:fldChar w:fldCharType="separate"/>
          </w:r>
          <w:r>
            <w:rPr>
              <w:rFonts w:hint="default"/>
            </w:rPr>
            <w:t>2.1 Introduction</w:t>
          </w:r>
          <w:r>
            <w:tab/>
          </w:r>
          <w:r>
            <w:fldChar w:fldCharType="begin"/>
          </w:r>
          <w:r>
            <w:instrText xml:space="preserve"> PAGEREF _Toc13937 \h </w:instrText>
          </w:r>
          <w:r>
            <w:fldChar w:fldCharType="separate"/>
          </w:r>
          <w:r>
            <w:t>9</w:t>
          </w:r>
          <w:r>
            <w:fldChar w:fldCharType="end"/>
          </w:r>
          <w:r>
            <w:fldChar w:fldCharType="end"/>
          </w:r>
        </w:p>
        <w:p w14:paraId="0B8F26EB">
          <w:pPr>
            <w:pStyle w:val="9"/>
            <w:tabs>
              <w:tab w:val="right" w:leader="dot" w:pos="8306"/>
            </w:tabs>
          </w:pPr>
          <w:r>
            <w:fldChar w:fldCharType="begin"/>
          </w:r>
          <w:r>
            <w:instrText xml:space="preserve"> HYPERLINK \l _Toc28070 </w:instrText>
          </w:r>
          <w:r>
            <w:fldChar w:fldCharType="separate"/>
          </w:r>
          <w:r>
            <w:rPr>
              <w:rFonts w:hint="default"/>
            </w:rPr>
            <w:t>2.2 We</w:t>
          </w:r>
          <w:r>
            <w:rPr>
              <w:rFonts w:hint="default"/>
              <w:lang w:val="en-US" w:eastAsia="zh-CN"/>
            </w:rPr>
            <w:t>-</w:t>
          </w:r>
          <w:r>
            <w:rPr>
              <w:rFonts w:hint="default"/>
            </w:rPr>
            <w:t>media</w:t>
          </w:r>
          <w:r>
            <w:tab/>
          </w:r>
          <w:r>
            <w:fldChar w:fldCharType="begin"/>
          </w:r>
          <w:r>
            <w:instrText xml:space="preserve"> PAGEREF _Toc28070 \h </w:instrText>
          </w:r>
          <w:r>
            <w:fldChar w:fldCharType="separate"/>
          </w:r>
          <w:r>
            <w:t>9</w:t>
          </w:r>
          <w:r>
            <w:fldChar w:fldCharType="end"/>
          </w:r>
          <w:r>
            <w:fldChar w:fldCharType="end"/>
          </w:r>
        </w:p>
        <w:p w14:paraId="646197AB">
          <w:pPr>
            <w:pStyle w:val="9"/>
            <w:tabs>
              <w:tab w:val="right" w:leader="dot" w:pos="8306"/>
            </w:tabs>
          </w:pPr>
          <w:r>
            <w:fldChar w:fldCharType="begin"/>
          </w:r>
          <w:r>
            <w:instrText xml:space="preserve"> HYPERLINK \l _Toc15436 </w:instrText>
          </w:r>
          <w:r>
            <w:fldChar w:fldCharType="separate"/>
          </w:r>
          <w:r>
            <w:rPr>
              <w:rFonts w:hint="default"/>
            </w:rPr>
            <w:t>2.2.1 We</w:t>
          </w:r>
          <w:r>
            <w:rPr>
              <w:rFonts w:hint="default"/>
              <w:lang w:val="en-US" w:eastAsia="zh-CN"/>
            </w:rPr>
            <w:t>-</w:t>
          </w:r>
          <w:r>
            <w:rPr>
              <w:rFonts w:hint="default"/>
            </w:rPr>
            <w:t>media marketing</w:t>
          </w:r>
          <w:r>
            <w:tab/>
          </w:r>
          <w:r>
            <w:fldChar w:fldCharType="begin"/>
          </w:r>
          <w:r>
            <w:instrText xml:space="preserve"> PAGEREF _Toc15436 \h </w:instrText>
          </w:r>
          <w:r>
            <w:fldChar w:fldCharType="separate"/>
          </w:r>
          <w:r>
            <w:t>9</w:t>
          </w:r>
          <w:r>
            <w:fldChar w:fldCharType="end"/>
          </w:r>
          <w:r>
            <w:fldChar w:fldCharType="end"/>
          </w:r>
        </w:p>
        <w:p w14:paraId="2DA1FD68">
          <w:pPr>
            <w:pStyle w:val="9"/>
            <w:tabs>
              <w:tab w:val="right" w:leader="dot" w:pos="8306"/>
            </w:tabs>
          </w:pPr>
          <w:r>
            <w:fldChar w:fldCharType="begin"/>
          </w:r>
          <w:r>
            <w:instrText xml:space="preserve"> HYPERLINK \l _Toc31032 </w:instrText>
          </w:r>
          <w:r>
            <w:fldChar w:fldCharType="separate"/>
          </w:r>
          <w:r>
            <w:rPr>
              <w:rFonts w:hint="default"/>
            </w:rPr>
            <w:t xml:space="preserve">2.2.3 Characteristics of </w:t>
          </w:r>
          <w:r>
            <w:rPr>
              <w:rFonts w:hint="default"/>
              <w:lang w:eastAsia="zh-CN"/>
            </w:rPr>
            <w:t>we-media</w:t>
          </w:r>
          <w:r>
            <w:rPr>
              <w:rFonts w:hint="default"/>
            </w:rPr>
            <w:t xml:space="preserve"> Marketing</w:t>
          </w:r>
          <w:r>
            <w:tab/>
          </w:r>
          <w:r>
            <w:fldChar w:fldCharType="begin"/>
          </w:r>
          <w:r>
            <w:instrText xml:space="preserve"> PAGEREF _Toc31032 \h </w:instrText>
          </w:r>
          <w:r>
            <w:fldChar w:fldCharType="separate"/>
          </w:r>
          <w:r>
            <w:t>10</w:t>
          </w:r>
          <w:r>
            <w:fldChar w:fldCharType="end"/>
          </w:r>
          <w:r>
            <w:fldChar w:fldCharType="end"/>
          </w:r>
        </w:p>
        <w:p w14:paraId="4D93E12C">
          <w:pPr>
            <w:pStyle w:val="9"/>
            <w:tabs>
              <w:tab w:val="right" w:leader="dot" w:pos="8306"/>
            </w:tabs>
          </w:pPr>
          <w:r>
            <w:fldChar w:fldCharType="begin"/>
          </w:r>
          <w:r>
            <w:instrText xml:space="preserve"> HYPERLINK \l _Toc30407 </w:instrText>
          </w:r>
          <w:r>
            <w:fldChar w:fldCharType="separate"/>
          </w:r>
          <w:r>
            <w:rPr>
              <w:rFonts w:hint="default"/>
            </w:rPr>
            <w:t>2.3 Consumer Intention</w:t>
          </w:r>
          <w:r>
            <w:tab/>
          </w:r>
          <w:r>
            <w:fldChar w:fldCharType="begin"/>
          </w:r>
          <w:r>
            <w:instrText xml:space="preserve"> PAGEREF _Toc30407 \h </w:instrText>
          </w:r>
          <w:r>
            <w:fldChar w:fldCharType="separate"/>
          </w:r>
          <w:r>
            <w:t>13</w:t>
          </w:r>
          <w:r>
            <w:fldChar w:fldCharType="end"/>
          </w:r>
          <w:r>
            <w:fldChar w:fldCharType="end"/>
          </w:r>
        </w:p>
        <w:p w14:paraId="352FF4F9">
          <w:pPr>
            <w:pStyle w:val="9"/>
            <w:tabs>
              <w:tab w:val="right" w:leader="dot" w:pos="8306"/>
            </w:tabs>
          </w:pPr>
          <w:r>
            <w:fldChar w:fldCharType="begin"/>
          </w:r>
          <w:r>
            <w:instrText xml:space="preserve"> HYPERLINK \l _Toc5201 </w:instrText>
          </w:r>
          <w:r>
            <w:fldChar w:fldCharType="separate"/>
          </w:r>
          <w:r>
            <w:rPr>
              <w:rFonts w:hint="default"/>
            </w:rPr>
            <w:t>2.3.1 Theory of Planned Behaviour (TPB)</w:t>
          </w:r>
          <w:r>
            <w:tab/>
          </w:r>
          <w:r>
            <w:fldChar w:fldCharType="begin"/>
          </w:r>
          <w:r>
            <w:instrText xml:space="preserve"> PAGEREF _Toc5201 \h </w:instrText>
          </w:r>
          <w:r>
            <w:fldChar w:fldCharType="separate"/>
          </w:r>
          <w:r>
            <w:t>13</w:t>
          </w:r>
          <w:r>
            <w:fldChar w:fldCharType="end"/>
          </w:r>
          <w:r>
            <w:fldChar w:fldCharType="end"/>
          </w:r>
        </w:p>
        <w:p w14:paraId="00AF7B0F">
          <w:pPr>
            <w:pStyle w:val="9"/>
            <w:tabs>
              <w:tab w:val="right" w:leader="dot" w:pos="8306"/>
            </w:tabs>
          </w:pPr>
          <w:r>
            <w:fldChar w:fldCharType="begin"/>
          </w:r>
          <w:r>
            <w:instrText xml:space="preserve"> HYPERLINK \l _Toc8063 </w:instrText>
          </w:r>
          <w:r>
            <w:fldChar w:fldCharType="separate"/>
          </w:r>
          <w:r>
            <w:rPr>
              <w:rFonts w:hint="default"/>
            </w:rPr>
            <w:t xml:space="preserve">2.3.2 </w:t>
          </w:r>
          <w:r>
            <w:rPr>
              <w:rFonts w:hint="default"/>
              <w:lang w:eastAsia="zh-CN"/>
            </w:rPr>
            <w:t>we-media</w:t>
          </w:r>
          <w:r>
            <w:rPr>
              <w:rFonts w:hint="default"/>
            </w:rPr>
            <w:t xml:space="preserve"> marketing factors affecting consumer intentions</w:t>
          </w:r>
          <w:r>
            <w:tab/>
          </w:r>
          <w:r>
            <w:fldChar w:fldCharType="begin"/>
          </w:r>
          <w:r>
            <w:instrText xml:space="preserve"> PAGEREF _Toc8063 \h </w:instrText>
          </w:r>
          <w:r>
            <w:fldChar w:fldCharType="separate"/>
          </w:r>
          <w:r>
            <w:t>14</w:t>
          </w:r>
          <w:r>
            <w:fldChar w:fldCharType="end"/>
          </w:r>
          <w:r>
            <w:fldChar w:fldCharType="end"/>
          </w:r>
        </w:p>
        <w:p w14:paraId="7284BFAC">
          <w:pPr>
            <w:pStyle w:val="9"/>
            <w:tabs>
              <w:tab w:val="right" w:leader="dot" w:pos="8306"/>
            </w:tabs>
          </w:pPr>
          <w:r>
            <w:fldChar w:fldCharType="begin"/>
          </w:r>
          <w:r>
            <w:instrText xml:space="preserve"> HYPERLINK \l _Toc8003 </w:instrText>
          </w:r>
          <w:r>
            <w:fldChar w:fldCharType="separate"/>
          </w:r>
          <w:r>
            <w:rPr>
              <w:rFonts w:hint="default"/>
            </w:rPr>
            <w:t xml:space="preserve">2.5 Relationship between consumer satisfaction and </w:t>
          </w:r>
          <w:r>
            <w:rPr>
              <w:rFonts w:hint="default"/>
              <w:lang w:eastAsia="zh-CN"/>
            </w:rPr>
            <w:t>we-media</w:t>
          </w:r>
          <w:r>
            <w:rPr>
              <w:rFonts w:hint="default"/>
            </w:rPr>
            <w:t xml:space="preserve"> marketing strategies</w:t>
          </w:r>
          <w:r>
            <w:tab/>
          </w:r>
          <w:r>
            <w:fldChar w:fldCharType="begin"/>
          </w:r>
          <w:r>
            <w:instrText xml:space="preserve"> PAGEREF _Toc8003 \h </w:instrText>
          </w:r>
          <w:r>
            <w:fldChar w:fldCharType="separate"/>
          </w:r>
          <w:r>
            <w:t>17</w:t>
          </w:r>
          <w:r>
            <w:fldChar w:fldCharType="end"/>
          </w:r>
          <w:r>
            <w:fldChar w:fldCharType="end"/>
          </w:r>
        </w:p>
        <w:p w14:paraId="28785DE4">
          <w:pPr>
            <w:pStyle w:val="9"/>
            <w:tabs>
              <w:tab w:val="right" w:leader="dot" w:pos="8306"/>
            </w:tabs>
          </w:pPr>
          <w:r>
            <w:fldChar w:fldCharType="begin"/>
          </w:r>
          <w:r>
            <w:instrText xml:space="preserve"> HYPERLINK \l _Toc5631 </w:instrText>
          </w:r>
          <w:r>
            <w:fldChar w:fldCharType="separate"/>
          </w:r>
          <w:r>
            <w:rPr>
              <w:rFonts w:hint="default"/>
            </w:rPr>
            <w:t>2.5.1 The impact of platform interactivity and content relevance on consumer satisfaction</w:t>
          </w:r>
          <w:r>
            <w:tab/>
          </w:r>
          <w:r>
            <w:fldChar w:fldCharType="begin"/>
          </w:r>
          <w:r>
            <w:instrText xml:space="preserve"> PAGEREF _Toc5631 \h </w:instrText>
          </w:r>
          <w:r>
            <w:fldChar w:fldCharType="separate"/>
          </w:r>
          <w:r>
            <w:t>17</w:t>
          </w:r>
          <w:r>
            <w:fldChar w:fldCharType="end"/>
          </w:r>
          <w:r>
            <w:fldChar w:fldCharType="end"/>
          </w:r>
        </w:p>
        <w:p w14:paraId="20DF3A79">
          <w:pPr>
            <w:pStyle w:val="9"/>
            <w:tabs>
              <w:tab w:val="right" w:leader="dot" w:pos="8306"/>
            </w:tabs>
          </w:pPr>
          <w:r>
            <w:fldChar w:fldCharType="begin"/>
          </w:r>
          <w:r>
            <w:instrText xml:space="preserve"> HYPERLINK \l _Toc485 </w:instrText>
          </w:r>
          <w:r>
            <w:fldChar w:fldCharType="separate"/>
          </w:r>
          <w:r>
            <w:rPr>
              <w:rFonts w:hint="default"/>
            </w:rPr>
            <w:t>2.6 Research conclusions and theoretical gaps</w:t>
          </w:r>
          <w:r>
            <w:tab/>
          </w:r>
          <w:r>
            <w:fldChar w:fldCharType="begin"/>
          </w:r>
          <w:r>
            <w:instrText xml:space="preserve"> PAGEREF _Toc485 \h </w:instrText>
          </w:r>
          <w:r>
            <w:fldChar w:fldCharType="separate"/>
          </w:r>
          <w:r>
            <w:t>18</w:t>
          </w:r>
          <w:r>
            <w:fldChar w:fldCharType="end"/>
          </w:r>
          <w:r>
            <w:fldChar w:fldCharType="end"/>
          </w:r>
        </w:p>
        <w:p w14:paraId="579B09CF">
          <w:pPr>
            <w:pStyle w:val="7"/>
            <w:tabs>
              <w:tab w:val="right" w:leader="dot" w:pos="8306"/>
            </w:tabs>
          </w:pPr>
          <w:r>
            <w:fldChar w:fldCharType="begin"/>
          </w:r>
          <w:r>
            <w:instrText xml:space="preserve"> HYPERLINK \l _Toc30546 </w:instrText>
          </w:r>
          <w:r>
            <w:fldChar w:fldCharType="separate"/>
          </w:r>
          <w:r>
            <w:rPr>
              <w:rFonts w:hint="default"/>
            </w:rPr>
            <w:t>CHAPTER 3:Methodology</w:t>
          </w:r>
          <w:r>
            <w:tab/>
          </w:r>
          <w:r>
            <w:fldChar w:fldCharType="begin"/>
          </w:r>
          <w:r>
            <w:instrText xml:space="preserve"> PAGEREF _Toc30546 \h </w:instrText>
          </w:r>
          <w:r>
            <w:fldChar w:fldCharType="separate"/>
          </w:r>
          <w:r>
            <w:t>19</w:t>
          </w:r>
          <w:r>
            <w:fldChar w:fldCharType="end"/>
          </w:r>
          <w:r>
            <w:fldChar w:fldCharType="end"/>
          </w:r>
        </w:p>
        <w:p w14:paraId="11BA539A">
          <w:pPr>
            <w:pStyle w:val="9"/>
            <w:tabs>
              <w:tab w:val="right" w:leader="dot" w:pos="8306"/>
            </w:tabs>
          </w:pPr>
          <w:r>
            <w:fldChar w:fldCharType="begin"/>
          </w:r>
          <w:r>
            <w:instrText xml:space="preserve"> HYPERLINK \l _Toc12131 </w:instrText>
          </w:r>
          <w:r>
            <w:fldChar w:fldCharType="separate"/>
          </w:r>
          <w:r>
            <w:rPr>
              <w:rFonts w:hint="default"/>
            </w:rPr>
            <w:t>3.1 Introduction</w:t>
          </w:r>
          <w:r>
            <w:tab/>
          </w:r>
          <w:r>
            <w:fldChar w:fldCharType="begin"/>
          </w:r>
          <w:r>
            <w:instrText xml:space="preserve"> PAGEREF _Toc12131 \h </w:instrText>
          </w:r>
          <w:r>
            <w:fldChar w:fldCharType="separate"/>
          </w:r>
          <w:r>
            <w:t>19</w:t>
          </w:r>
          <w:r>
            <w:fldChar w:fldCharType="end"/>
          </w:r>
          <w:r>
            <w:fldChar w:fldCharType="end"/>
          </w:r>
        </w:p>
        <w:p w14:paraId="6F8C8545">
          <w:pPr>
            <w:pStyle w:val="9"/>
            <w:tabs>
              <w:tab w:val="right" w:leader="dot" w:pos="8306"/>
            </w:tabs>
          </w:pPr>
          <w:r>
            <w:fldChar w:fldCharType="begin"/>
          </w:r>
          <w:r>
            <w:instrText xml:space="preserve"> HYPERLINK \l _Toc13077 </w:instrText>
          </w:r>
          <w:r>
            <w:fldChar w:fldCharType="separate"/>
          </w:r>
          <w:r>
            <w:rPr>
              <w:rFonts w:hint="default"/>
            </w:rPr>
            <w:t>3.2 Research design</w:t>
          </w:r>
          <w:r>
            <w:tab/>
          </w:r>
          <w:r>
            <w:fldChar w:fldCharType="begin"/>
          </w:r>
          <w:r>
            <w:instrText xml:space="preserve"> PAGEREF _Toc13077 \h </w:instrText>
          </w:r>
          <w:r>
            <w:fldChar w:fldCharType="separate"/>
          </w:r>
          <w:r>
            <w:t>20</w:t>
          </w:r>
          <w:r>
            <w:fldChar w:fldCharType="end"/>
          </w:r>
          <w:r>
            <w:fldChar w:fldCharType="end"/>
          </w:r>
        </w:p>
        <w:p w14:paraId="54BAD88E">
          <w:pPr>
            <w:pStyle w:val="9"/>
            <w:tabs>
              <w:tab w:val="right" w:leader="dot" w:pos="8306"/>
            </w:tabs>
          </w:pPr>
          <w:r>
            <w:fldChar w:fldCharType="begin"/>
          </w:r>
          <w:r>
            <w:instrText xml:space="preserve"> HYPERLINK \l _Toc1406 </w:instrText>
          </w:r>
          <w:r>
            <w:fldChar w:fldCharType="separate"/>
          </w:r>
          <w:r>
            <w:rPr>
              <w:rFonts w:hint="default"/>
            </w:rPr>
            <w:t>3.2.1 Research type/philosophy/strategy</w:t>
          </w:r>
          <w:r>
            <w:tab/>
          </w:r>
          <w:r>
            <w:fldChar w:fldCharType="begin"/>
          </w:r>
          <w:r>
            <w:instrText xml:space="preserve"> PAGEREF _Toc1406 \h </w:instrText>
          </w:r>
          <w:r>
            <w:fldChar w:fldCharType="separate"/>
          </w:r>
          <w:r>
            <w:t>20</w:t>
          </w:r>
          <w:r>
            <w:fldChar w:fldCharType="end"/>
          </w:r>
          <w:r>
            <w:fldChar w:fldCharType="end"/>
          </w:r>
        </w:p>
        <w:p w14:paraId="21E5B1F2">
          <w:pPr>
            <w:pStyle w:val="9"/>
            <w:tabs>
              <w:tab w:val="right" w:leader="dot" w:pos="8306"/>
            </w:tabs>
          </w:pPr>
          <w:r>
            <w:fldChar w:fldCharType="begin"/>
          </w:r>
          <w:r>
            <w:instrText xml:space="preserve"> HYPERLINK \l _Toc4669 </w:instrText>
          </w:r>
          <w:r>
            <w:fldChar w:fldCharType="separate"/>
          </w:r>
          <w:r>
            <w:rPr>
              <w:rFonts w:hint="default"/>
              <w:lang w:val="en-US" w:eastAsia="zh-CN"/>
            </w:rPr>
            <w:t>3.2.2Time dimension</w:t>
          </w:r>
          <w:r>
            <w:tab/>
          </w:r>
          <w:r>
            <w:fldChar w:fldCharType="begin"/>
          </w:r>
          <w:r>
            <w:instrText xml:space="preserve"> PAGEREF _Toc4669 \h </w:instrText>
          </w:r>
          <w:r>
            <w:fldChar w:fldCharType="separate"/>
          </w:r>
          <w:r>
            <w:t>20</w:t>
          </w:r>
          <w:r>
            <w:fldChar w:fldCharType="end"/>
          </w:r>
          <w:r>
            <w:fldChar w:fldCharType="end"/>
          </w:r>
        </w:p>
        <w:p w14:paraId="0AC6385F">
          <w:pPr>
            <w:pStyle w:val="9"/>
            <w:tabs>
              <w:tab w:val="right" w:leader="dot" w:pos="8306"/>
            </w:tabs>
          </w:pPr>
          <w:r>
            <w:fldChar w:fldCharType="begin"/>
          </w:r>
          <w:r>
            <w:instrText xml:space="preserve"> HYPERLINK \l _Toc19133 </w:instrText>
          </w:r>
          <w:r>
            <w:fldChar w:fldCharType="separate"/>
          </w:r>
          <w:r>
            <w:rPr>
              <w:rFonts w:hint="default"/>
              <w:lang w:val="en-US" w:eastAsia="zh-CN"/>
            </w:rPr>
            <w:t>3.2.3Sampling strategy</w:t>
          </w:r>
          <w:r>
            <w:tab/>
          </w:r>
          <w:r>
            <w:fldChar w:fldCharType="begin"/>
          </w:r>
          <w:r>
            <w:instrText xml:space="preserve"> PAGEREF _Toc19133 \h </w:instrText>
          </w:r>
          <w:r>
            <w:fldChar w:fldCharType="separate"/>
          </w:r>
          <w:r>
            <w:t>20</w:t>
          </w:r>
          <w:r>
            <w:fldChar w:fldCharType="end"/>
          </w:r>
          <w:r>
            <w:fldChar w:fldCharType="end"/>
          </w:r>
        </w:p>
        <w:p w14:paraId="41E894AF">
          <w:pPr>
            <w:pStyle w:val="9"/>
            <w:tabs>
              <w:tab w:val="right" w:leader="dot" w:pos="8306"/>
            </w:tabs>
          </w:pPr>
          <w:r>
            <w:fldChar w:fldCharType="begin"/>
          </w:r>
          <w:r>
            <w:instrText xml:space="preserve"> HYPERLINK \l _Toc1264 </w:instrText>
          </w:r>
          <w:r>
            <w:fldChar w:fldCharType="separate"/>
          </w:r>
          <w:r>
            <w:rPr>
              <w:rFonts w:hint="default"/>
              <w:lang w:val="en-US" w:eastAsia="zh-CN"/>
            </w:rPr>
            <w:t>3.2.4</w:t>
          </w:r>
          <w:r>
            <w:rPr>
              <w:rFonts w:hint="eastAsia"/>
              <w:lang w:val="en-US" w:eastAsia="zh-CN"/>
            </w:rPr>
            <w:t xml:space="preserve"> </w:t>
          </w:r>
          <w:r>
            <w:rPr>
              <w:rFonts w:hint="default"/>
              <w:lang w:val="en-US" w:eastAsia="zh-CN"/>
            </w:rPr>
            <w:t>Summary</w:t>
          </w:r>
          <w:r>
            <w:tab/>
          </w:r>
          <w:r>
            <w:fldChar w:fldCharType="begin"/>
          </w:r>
          <w:r>
            <w:instrText xml:space="preserve"> PAGEREF _Toc1264 \h </w:instrText>
          </w:r>
          <w:r>
            <w:fldChar w:fldCharType="separate"/>
          </w:r>
          <w:r>
            <w:t>21</w:t>
          </w:r>
          <w:r>
            <w:fldChar w:fldCharType="end"/>
          </w:r>
          <w:r>
            <w:fldChar w:fldCharType="end"/>
          </w:r>
        </w:p>
        <w:p w14:paraId="377B747D">
          <w:pPr>
            <w:pStyle w:val="9"/>
            <w:tabs>
              <w:tab w:val="right" w:leader="dot" w:pos="8306"/>
            </w:tabs>
          </w:pPr>
          <w:r>
            <w:fldChar w:fldCharType="begin"/>
          </w:r>
          <w:r>
            <w:instrText xml:space="preserve"> HYPERLINK \l _Toc27505 </w:instrText>
          </w:r>
          <w:r>
            <w:fldChar w:fldCharType="separate"/>
          </w:r>
          <w:r>
            <w:rPr>
              <w:rFonts w:hint="default"/>
              <w:lang w:val="en-US" w:eastAsia="zh-CN"/>
            </w:rPr>
            <w:t>3.2.5Data collection methods</w:t>
          </w:r>
          <w:r>
            <w:tab/>
          </w:r>
          <w:r>
            <w:fldChar w:fldCharType="begin"/>
          </w:r>
          <w:r>
            <w:instrText xml:space="preserve"> PAGEREF _Toc27505 \h </w:instrText>
          </w:r>
          <w:r>
            <w:fldChar w:fldCharType="separate"/>
          </w:r>
          <w:r>
            <w:t>21</w:t>
          </w:r>
          <w:r>
            <w:fldChar w:fldCharType="end"/>
          </w:r>
          <w:r>
            <w:fldChar w:fldCharType="end"/>
          </w:r>
        </w:p>
        <w:p w14:paraId="6CA51285">
          <w:pPr>
            <w:pStyle w:val="9"/>
            <w:tabs>
              <w:tab w:val="right" w:leader="dot" w:pos="8306"/>
            </w:tabs>
          </w:pPr>
          <w:r>
            <w:fldChar w:fldCharType="begin"/>
          </w:r>
          <w:r>
            <w:instrText xml:space="preserve"> HYPERLINK \l _Toc30740 </w:instrText>
          </w:r>
          <w:r>
            <w:fldChar w:fldCharType="separate"/>
          </w:r>
          <w:r>
            <w:rPr>
              <w:rFonts w:hint="default"/>
              <w:lang w:val="en-US" w:eastAsia="zh-CN"/>
            </w:rPr>
            <w:t>3.2.6Data analysis methods</w:t>
          </w:r>
          <w:r>
            <w:tab/>
          </w:r>
          <w:r>
            <w:fldChar w:fldCharType="begin"/>
          </w:r>
          <w:r>
            <w:instrText xml:space="preserve"> PAGEREF _Toc30740 \h </w:instrText>
          </w:r>
          <w:r>
            <w:fldChar w:fldCharType="separate"/>
          </w:r>
          <w:r>
            <w:t>22</w:t>
          </w:r>
          <w:r>
            <w:fldChar w:fldCharType="end"/>
          </w:r>
          <w:r>
            <w:fldChar w:fldCharType="end"/>
          </w:r>
        </w:p>
        <w:p w14:paraId="123B63F9">
          <w:pPr>
            <w:pStyle w:val="9"/>
            <w:tabs>
              <w:tab w:val="right" w:leader="dot" w:pos="8306"/>
            </w:tabs>
          </w:pPr>
          <w:r>
            <w:fldChar w:fldCharType="begin"/>
          </w:r>
          <w:r>
            <w:instrText xml:space="preserve"> HYPERLINK \l _Toc21356 </w:instrText>
          </w:r>
          <w:r>
            <w:fldChar w:fldCharType="separate"/>
          </w:r>
          <w:r>
            <w:rPr>
              <w:rFonts w:hint="default"/>
              <w:lang w:val="en-US" w:eastAsia="zh-CN"/>
            </w:rPr>
            <w:t>3.2.7Data validity and reliability</w:t>
          </w:r>
          <w:r>
            <w:tab/>
          </w:r>
          <w:r>
            <w:fldChar w:fldCharType="begin"/>
          </w:r>
          <w:r>
            <w:instrText xml:space="preserve"> PAGEREF _Toc21356 \h </w:instrText>
          </w:r>
          <w:r>
            <w:fldChar w:fldCharType="separate"/>
          </w:r>
          <w:r>
            <w:t>22</w:t>
          </w:r>
          <w:r>
            <w:fldChar w:fldCharType="end"/>
          </w:r>
          <w:r>
            <w:fldChar w:fldCharType="end"/>
          </w:r>
        </w:p>
        <w:p w14:paraId="54871D29">
          <w:pPr>
            <w:pStyle w:val="9"/>
            <w:tabs>
              <w:tab w:val="right" w:leader="dot" w:pos="8306"/>
            </w:tabs>
          </w:pPr>
          <w:r>
            <w:fldChar w:fldCharType="begin"/>
          </w:r>
          <w:r>
            <w:instrText xml:space="preserve"> HYPERLINK \l _Toc14476 </w:instrText>
          </w:r>
          <w:r>
            <w:fldChar w:fldCharType="separate"/>
          </w:r>
          <w:r>
            <w:rPr>
              <w:rFonts w:hint="default"/>
              <w:lang w:val="en-US" w:eastAsia="zh-CN"/>
            </w:rPr>
            <w:t>3.2.8 Research ethical issues</w:t>
          </w:r>
          <w:r>
            <w:tab/>
          </w:r>
          <w:r>
            <w:fldChar w:fldCharType="begin"/>
          </w:r>
          <w:r>
            <w:instrText xml:space="preserve"> PAGEREF _Toc14476 \h </w:instrText>
          </w:r>
          <w:r>
            <w:fldChar w:fldCharType="separate"/>
          </w:r>
          <w:r>
            <w:t>23</w:t>
          </w:r>
          <w:r>
            <w:fldChar w:fldCharType="end"/>
          </w:r>
          <w:r>
            <w:fldChar w:fldCharType="end"/>
          </w:r>
        </w:p>
        <w:p w14:paraId="1817EA53">
          <w:pPr>
            <w:pStyle w:val="9"/>
            <w:tabs>
              <w:tab w:val="right" w:leader="dot" w:pos="8306"/>
            </w:tabs>
          </w:pPr>
          <w:r>
            <w:fldChar w:fldCharType="begin"/>
          </w:r>
          <w:r>
            <w:instrText xml:space="preserve"> HYPERLINK \l _Toc29407 </w:instrText>
          </w:r>
          <w:r>
            <w:fldChar w:fldCharType="separate"/>
          </w:r>
          <w:r>
            <w:rPr>
              <w:rFonts w:hint="default"/>
              <w:lang w:val="en-US" w:eastAsia="zh-CN"/>
            </w:rPr>
            <w:t>3.3Limitations of research methods</w:t>
          </w:r>
          <w:r>
            <w:tab/>
          </w:r>
          <w:r>
            <w:fldChar w:fldCharType="begin"/>
          </w:r>
          <w:r>
            <w:instrText xml:space="preserve"> PAGEREF _Toc29407 \h </w:instrText>
          </w:r>
          <w:r>
            <w:fldChar w:fldCharType="separate"/>
          </w:r>
          <w:r>
            <w:t>23</w:t>
          </w:r>
          <w:r>
            <w:fldChar w:fldCharType="end"/>
          </w:r>
          <w:r>
            <w:fldChar w:fldCharType="end"/>
          </w:r>
        </w:p>
        <w:p w14:paraId="03118B5A">
          <w:pPr>
            <w:pStyle w:val="7"/>
            <w:tabs>
              <w:tab w:val="right" w:leader="dot" w:pos="8306"/>
            </w:tabs>
          </w:pPr>
          <w:r>
            <w:fldChar w:fldCharType="begin"/>
          </w:r>
          <w:r>
            <w:instrText xml:space="preserve"> HYPERLINK \l _Toc22849 </w:instrText>
          </w:r>
          <w:r>
            <w:fldChar w:fldCharType="separate"/>
          </w:r>
          <w:r>
            <w:rPr>
              <w:rFonts w:hint="default"/>
            </w:rPr>
            <w:t>CHAPTER 4: Results</w:t>
          </w:r>
          <w:r>
            <w:tab/>
          </w:r>
          <w:r>
            <w:fldChar w:fldCharType="begin"/>
          </w:r>
          <w:r>
            <w:instrText xml:space="preserve"> PAGEREF _Toc22849 \h </w:instrText>
          </w:r>
          <w:r>
            <w:fldChar w:fldCharType="separate"/>
          </w:r>
          <w:r>
            <w:t>25</w:t>
          </w:r>
          <w:r>
            <w:fldChar w:fldCharType="end"/>
          </w:r>
          <w:r>
            <w:fldChar w:fldCharType="end"/>
          </w:r>
        </w:p>
        <w:p w14:paraId="6AAD0F8B">
          <w:pPr>
            <w:pStyle w:val="9"/>
            <w:tabs>
              <w:tab w:val="right" w:leader="dot" w:pos="8306"/>
            </w:tabs>
          </w:pPr>
          <w:r>
            <w:fldChar w:fldCharType="begin"/>
          </w:r>
          <w:r>
            <w:instrText xml:space="preserve"> HYPERLINK \l _Toc11964 </w:instrText>
          </w:r>
          <w:r>
            <w:fldChar w:fldCharType="separate"/>
          </w:r>
          <w:r>
            <w:rPr>
              <w:rFonts w:hint="default"/>
              <w:lang w:val="en-US" w:eastAsia="zh-CN"/>
            </w:rPr>
            <w:t>4</w:t>
          </w:r>
          <w:r>
            <w:rPr>
              <w:rFonts w:hint="default"/>
            </w:rPr>
            <w:t>.1Descriptive statistics</w:t>
          </w:r>
          <w:r>
            <w:tab/>
          </w:r>
          <w:r>
            <w:fldChar w:fldCharType="begin"/>
          </w:r>
          <w:r>
            <w:instrText xml:space="preserve"> PAGEREF _Toc11964 \h </w:instrText>
          </w:r>
          <w:r>
            <w:fldChar w:fldCharType="separate"/>
          </w:r>
          <w:r>
            <w:t>25</w:t>
          </w:r>
          <w:r>
            <w:fldChar w:fldCharType="end"/>
          </w:r>
          <w:r>
            <w:fldChar w:fldCharType="end"/>
          </w:r>
        </w:p>
        <w:p w14:paraId="23B828A9">
          <w:pPr>
            <w:pStyle w:val="9"/>
            <w:tabs>
              <w:tab w:val="right" w:leader="dot" w:pos="8306"/>
            </w:tabs>
          </w:pPr>
          <w:r>
            <w:fldChar w:fldCharType="begin"/>
          </w:r>
          <w:r>
            <w:instrText xml:space="preserve"> HYPERLINK \l _Toc31320 </w:instrText>
          </w:r>
          <w:r>
            <w:fldChar w:fldCharType="separate"/>
          </w:r>
          <w:r>
            <w:rPr>
              <w:rFonts w:hint="default"/>
              <w:lang w:val="en-US" w:eastAsia="zh-CN"/>
            </w:rPr>
            <w:t>4</w:t>
          </w:r>
          <w:r>
            <w:rPr>
              <w:rFonts w:hint="default"/>
            </w:rPr>
            <w:t>.1.1Demographic characteristics</w:t>
          </w:r>
          <w:r>
            <w:rPr>
              <w:rFonts w:hint="default"/>
              <w:lang w:eastAsia="zh-CN"/>
            </w:rPr>
            <w:t>（</w:t>
          </w:r>
          <w:r>
            <w:rPr>
              <w:rFonts w:hint="default"/>
              <w:lang w:val="en-US" w:eastAsia="zh-CN"/>
            </w:rPr>
            <w:t>Q1/Q2/Q5/Q6</w:t>
          </w:r>
          <w:r>
            <w:rPr>
              <w:rFonts w:hint="default"/>
              <w:lang w:eastAsia="zh-CN"/>
            </w:rPr>
            <w:t>）</w:t>
          </w:r>
          <w:r>
            <w:tab/>
          </w:r>
          <w:r>
            <w:fldChar w:fldCharType="begin"/>
          </w:r>
          <w:r>
            <w:instrText xml:space="preserve"> PAGEREF _Toc31320 \h </w:instrText>
          </w:r>
          <w:r>
            <w:fldChar w:fldCharType="separate"/>
          </w:r>
          <w:r>
            <w:t>25</w:t>
          </w:r>
          <w:r>
            <w:fldChar w:fldCharType="end"/>
          </w:r>
          <w:r>
            <w:fldChar w:fldCharType="end"/>
          </w:r>
        </w:p>
        <w:p w14:paraId="55BE892B">
          <w:pPr>
            <w:pStyle w:val="7"/>
            <w:tabs>
              <w:tab w:val="right" w:leader="dot" w:pos="8306"/>
            </w:tabs>
          </w:pPr>
          <w:r>
            <w:fldChar w:fldCharType="begin"/>
          </w:r>
          <w:r>
            <w:instrText xml:space="preserve"> HYPERLINK \l _Toc16778 </w:instrText>
          </w:r>
          <w:r>
            <w:fldChar w:fldCharType="separate"/>
          </w:r>
          <w:r>
            <w:rPr>
              <w:rFonts w:hint="default"/>
              <w:lang w:val="en-US" w:eastAsia="zh-CN"/>
            </w:rPr>
            <w:t>Table1</w:t>
          </w:r>
          <w:r>
            <w:rPr>
              <w:rFonts w:hint="default"/>
            </w:rPr>
            <w:t>: Demographic characteristics</w:t>
          </w:r>
          <w:r>
            <w:tab/>
          </w:r>
          <w:r>
            <w:fldChar w:fldCharType="begin"/>
          </w:r>
          <w:r>
            <w:instrText xml:space="preserve"> PAGEREF _Toc16778 \h </w:instrText>
          </w:r>
          <w:r>
            <w:fldChar w:fldCharType="separate"/>
          </w:r>
          <w:r>
            <w:t>26</w:t>
          </w:r>
          <w:r>
            <w:fldChar w:fldCharType="end"/>
          </w:r>
          <w:r>
            <w:fldChar w:fldCharType="end"/>
          </w:r>
        </w:p>
        <w:p w14:paraId="3AA20B05">
          <w:pPr>
            <w:pStyle w:val="9"/>
            <w:tabs>
              <w:tab w:val="right" w:leader="dot" w:pos="8306"/>
            </w:tabs>
          </w:pPr>
          <w:r>
            <w:fldChar w:fldCharType="begin"/>
          </w:r>
          <w:r>
            <w:instrText xml:space="preserve"> HYPERLINK \l _Toc848 </w:instrText>
          </w:r>
          <w:r>
            <w:fldChar w:fldCharType="separate"/>
          </w:r>
          <w:r>
            <w:rPr>
              <w:rFonts w:hint="default"/>
              <w:lang w:val="en-US" w:eastAsia="zh-CN"/>
            </w:rPr>
            <w:t>4.1.2Frequency of social media use（Q3）</w:t>
          </w:r>
          <w:r>
            <w:tab/>
          </w:r>
          <w:r>
            <w:fldChar w:fldCharType="begin"/>
          </w:r>
          <w:r>
            <w:instrText xml:space="preserve"> PAGEREF _Toc848 \h </w:instrText>
          </w:r>
          <w:r>
            <w:fldChar w:fldCharType="separate"/>
          </w:r>
          <w:r>
            <w:t>26</w:t>
          </w:r>
          <w:r>
            <w:fldChar w:fldCharType="end"/>
          </w:r>
          <w:r>
            <w:fldChar w:fldCharType="end"/>
          </w:r>
        </w:p>
        <w:p w14:paraId="6873463D">
          <w:pPr>
            <w:pStyle w:val="9"/>
            <w:tabs>
              <w:tab w:val="right" w:leader="dot" w:pos="8306"/>
            </w:tabs>
          </w:pPr>
          <w:r>
            <w:fldChar w:fldCharType="begin"/>
          </w:r>
          <w:r>
            <w:instrText xml:space="preserve"> HYPERLINK \l _Toc30617 </w:instrText>
          </w:r>
          <w:r>
            <w:fldChar w:fldCharType="separate"/>
          </w:r>
          <w:r>
            <w:rPr>
              <w:rFonts w:hint="default"/>
              <w:lang w:val="en-US" w:eastAsia="zh-CN"/>
            </w:rPr>
            <w:t>4.1.3Frequency of self-media contact (Q4)</w:t>
          </w:r>
          <w:r>
            <w:tab/>
          </w:r>
          <w:r>
            <w:fldChar w:fldCharType="begin"/>
          </w:r>
          <w:r>
            <w:instrText xml:space="preserve"> PAGEREF _Toc30617 \h </w:instrText>
          </w:r>
          <w:r>
            <w:fldChar w:fldCharType="separate"/>
          </w:r>
          <w:r>
            <w:t>27</w:t>
          </w:r>
          <w:r>
            <w:fldChar w:fldCharType="end"/>
          </w:r>
          <w:r>
            <w:fldChar w:fldCharType="end"/>
          </w:r>
        </w:p>
        <w:p w14:paraId="7F0AEDC2">
          <w:pPr>
            <w:pStyle w:val="9"/>
            <w:tabs>
              <w:tab w:val="right" w:leader="dot" w:pos="8306"/>
            </w:tabs>
          </w:pPr>
          <w:r>
            <w:fldChar w:fldCharType="begin"/>
          </w:r>
          <w:r>
            <w:instrText xml:space="preserve"> HYPERLINK \l _Toc11997 </w:instrText>
          </w:r>
          <w:r>
            <w:fldChar w:fldCharType="separate"/>
          </w:r>
          <w:r>
            <w:rPr>
              <w:rFonts w:hint="default"/>
              <w:lang w:val="en-US" w:eastAsia="zh-CN"/>
            </w:rPr>
            <w:t>4</w:t>
          </w:r>
          <w:r>
            <w:rPr>
              <w:rFonts w:hint="default"/>
            </w:rPr>
            <w:t>.1.</w:t>
          </w:r>
          <w:r>
            <w:rPr>
              <w:rFonts w:hint="default"/>
              <w:lang w:val="en-US" w:eastAsia="zh-CN"/>
            </w:rPr>
            <w:t>4</w:t>
          </w:r>
          <w:r>
            <w:rPr>
              <w:rFonts w:hint="eastAsia"/>
              <w:lang w:val="en-US" w:eastAsia="zh-CN"/>
            </w:rPr>
            <w:t xml:space="preserve"> </w:t>
          </w:r>
          <w:r>
            <w:rPr>
              <w:rFonts w:hint="default"/>
            </w:rPr>
            <w:t>Platform usage preference (Q7)</w:t>
          </w:r>
          <w:r>
            <w:tab/>
          </w:r>
          <w:r>
            <w:fldChar w:fldCharType="begin"/>
          </w:r>
          <w:r>
            <w:instrText xml:space="preserve"> PAGEREF _Toc11997 \h </w:instrText>
          </w:r>
          <w:r>
            <w:fldChar w:fldCharType="separate"/>
          </w:r>
          <w:r>
            <w:t>28</w:t>
          </w:r>
          <w:r>
            <w:fldChar w:fldCharType="end"/>
          </w:r>
          <w:r>
            <w:fldChar w:fldCharType="end"/>
          </w:r>
        </w:p>
        <w:p w14:paraId="4F62B0E2">
          <w:pPr>
            <w:pStyle w:val="9"/>
            <w:tabs>
              <w:tab w:val="right" w:leader="dot" w:pos="8306"/>
            </w:tabs>
          </w:pPr>
          <w:r>
            <w:fldChar w:fldCharType="begin"/>
          </w:r>
          <w:r>
            <w:instrText xml:space="preserve"> HYPERLINK \l _Toc18920 </w:instrText>
          </w:r>
          <w:r>
            <w:fldChar w:fldCharType="separate"/>
          </w:r>
          <w:r>
            <w:rPr>
              <w:rFonts w:hint="eastAsia" w:ascii="Arial" w:hAnsi="Arial" w:eastAsia="Noto Sans SC" w:cs="Arial"/>
              <w:kern w:val="2"/>
              <w:szCs w:val="24"/>
              <w:lang w:val="en-US" w:eastAsia="zh-CN" w:bidi="ar-SA"/>
            </w:rPr>
            <w:t xml:space="preserve">Operate the </w:t>
          </w:r>
          <w:r>
            <w:rPr>
              <w:rFonts w:hint="default" w:ascii="Arial" w:hAnsi="Arial" w:eastAsia="Noto Sans SC" w:cs="Arial"/>
              <w:kern w:val="2"/>
              <w:szCs w:val="24"/>
              <w:lang w:val="en-US" w:eastAsia="zh-CN" w:bidi="ar-SA"/>
            </w:rPr>
            <w:t>Platform usage preference</w:t>
          </w:r>
          <w:r>
            <w:rPr>
              <w:rFonts w:hint="eastAsia" w:ascii="Arial" w:hAnsi="Arial" w:eastAsia="Noto Sans SC" w:cs="Arial"/>
              <w:kern w:val="2"/>
              <w:szCs w:val="24"/>
              <w:lang w:val="en-US" w:eastAsia="zh-CN" w:bidi="ar-SA"/>
            </w:rPr>
            <w:t xml:space="preserve"> and drawing.</w:t>
          </w:r>
          <w:r>
            <w:tab/>
          </w:r>
          <w:r>
            <w:fldChar w:fldCharType="begin"/>
          </w:r>
          <w:r>
            <w:instrText xml:space="preserve"> PAGEREF _Toc18920 \h </w:instrText>
          </w:r>
          <w:r>
            <w:fldChar w:fldCharType="separate"/>
          </w:r>
          <w:r>
            <w:t>28</w:t>
          </w:r>
          <w:r>
            <w:fldChar w:fldCharType="end"/>
          </w:r>
          <w:r>
            <w:fldChar w:fldCharType="end"/>
          </w:r>
        </w:p>
        <w:p w14:paraId="112D8844">
          <w:pPr>
            <w:pStyle w:val="9"/>
            <w:tabs>
              <w:tab w:val="right" w:leader="dot" w:pos="8306"/>
            </w:tabs>
          </w:pPr>
          <w:r>
            <w:fldChar w:fldCharType="begin"/>
          </w:r>
          <w:r>
            <w:instrText xml:space="preserve"> HYPERLINK \l _Toc32434 </w:instrText>
          </w:r>
          <w:r>
            <w:fldChar w:fldCharType="separate"/>
          </w:r>
          <w:r>
            <w:rPr>
              <w:rFonts w:hint="default"/>
              <w:lang w:val="en-US" w:eastAsia="zh-CN"/>
            </w:rPr>
            <w:t>4.1.5Usage time distribution (Q8)</w:t>
          </w:r>
          <w:r>
            <w:tab/>
          </w:r>
          <w:r>
            <w:fldChar w:fldCharType="begin"/>
          </w:r>
          <w:r>
            <w:instrText xml:space="preserve"> PAGEREF _Toc32434 \h </w:instrText>
          </w:r>
          <w:r>
            <w:fldChar w:fldCharType="separate"/>
          </w:r>
          <w:r>
            <w:t>29</w:t>
          </w:r>
          <w:r>
            <w:fldChar w:fldCharType="end"/>
          </w:r>
          <w:r>
            <w:fldChar w:fldCharType="end"/>
          </w:r>
        </w:p>
        <w:p w14:paraId="58FF56DD">
          <w:pPr>
            <w:pStyle w:val="7"/>
            <w:tabs>
              <w:tab w:val="right" w:leader="dot" w:pos="8306"/>
            </w:tabs>
          </w:pPr>
          <w:r>
            <w:fldChar w:fldCharType="begin"/>
          </w:r>
          <w:r>
            <w:instrText xml:space="preserve"> HYPERLINK \l _Toc13639 </w:instrText>
          </w:r>
          <w:r>
            <w:fldChar w:fldCharType="separate"/>
          </w:r>
          <w:r>
            <w:rPr>
              <w:rFonts w:hint="default" w:ascii="Arial" w:hAnsi="Arial" w:cs="Arial"/>
              <w:lang w:val="en-US" w:eastAsia="zh-CN"/>
            </w:rPr>
            <w:t>Table2：Usage time distribution</w:t>
          </w:r>
          <w:r>
            <w:tab/>
          </w:r>
          <w:r>
            <w:fldChar w:fldCharType="begin"/>
          </w:r>
          <w:r>
            <w:instrText xml:space="preserve"> PAGEREF _Toc13639 \h </w:instrText>
          </w:r>
          <w:r>
            <w:fldChar w:fldCharType="separate"/>
          </w:r>
          <w:r>
            <w:t>30</w:t>
          </w:r>
          <w:r>
            <w:fldChar w:fldCharType="end"/>
          </w:r>
          <w:r>
            <w:fldChar w:fldCharType="end"/>
          </w:r>
        </w:p>
        <w:p w14:paraId="7F6E60DA">
          <w:pPr>
            <w:pStyle w:val="9"/>
            <w:tabs>
              <w:tab w:val="right" w:leader="dot" w:pos="8306"/>
            </w:tabs>
          </w:pPr>
          <w:r>
            <w:fldChar w:fldCharType="begin"/>
          </w:r>
          <w:r>
            <w:instrText xml:space="preserve"> HYPERLINK \l _Toc7841 </w:instrText>
          </w:r>
          <w:r>
            <w:fldChar w:fldCharType="separate"/>
          </w:r>
          <w:r>
            <w:rPr>
              <w:rFonts w:hint="default"/>
              <w:lang w:val="en-US" w:eastAsia="zh-CN"/>
            </w:rPr>
            <w:t>4.1.6Marketing content perception (Q9)</w:t>
          </w:r>
          <w:r>
            <w:tab/>
          </w:r>
          <w:r>
            <w:fldChar w:fldCharType="begin"/>
          </w:r>
          <w:r>
            <w:instrText xml:space="preserve"> PAGEREF _Toc7841 \h </w:instrText>
          </w:r>
          <w:r>
            <w:fldChar w:fldCharType="separate"/>
          </w:r>
          <w:r>
            <w:t>30</w:t>
          </w:r>
          <w:r>
            <w:fldChar w:fldCharType="end"/>
          </w:r>
          <w:r>
            <w:fldChar w:fldCharType="end"/>
          </w:r>
        </w:p>
        <w:p w14:paraId="3B99D8E6">
          <w:pPr>
            <w:pStyle w:val="9"/>
            <w:tabs>
              <w:tab w:val="right" w:leader="dot" w:pos="8306"/>
            </w:tabs>
          </w:pPr>
          <w:r>
            <w:fldChar w:fldCharType="begin"/>
          </w:r>
          <w:r>
            <w:instrText xml:space="preserve"> HYPERLINK \l _Toc22390 </w:instrText>
          </w:r>
          <w:r>
            <w:fldChar w:fldCharType="separate"/>
          </w:r>
          <w:r>
            <w:rPr>
              <w:rFonts w:hint="default"/>
              <w:lang w:val="en-US" w:eastAsia="zh-CN"/>
            </w:rPr>
            <w:t>4.1.7Frequency of seeing marketing on self-media platforms (Q10)</w:t>
          </w:r>
          <w:r>
            <w:tab/>
          </w:r>
          <w:r>
            <w:fldChar w:fldCharType="begin"/>
          </w:r>
          <w:r>
            <w:instrText xml:space="preserve"> PAGEREF _Toc22390 \h </w:instrText>
          </w:r>
          <w:r>
            <w:fldChar w:fldCharType="separate"/>
          </w:r>
          <w:r>
            <w:t>30</w:t>
          </w:r>
          <w:r>
            <w:fldChar w:fldCharType="end"/>
          </w:r>
          <w:r>
            <w:fldChar w:fldCharType="end"/>
          </w:r>
        </w:p>
        <w:p w14:paraId="2812C845">
          <w:pPr>
            <w:pStyle w:val="9"/>
            <w:tabs>
              <w:tab w:val="right" w:leader="dot" w:pos="8306"/>
            </w:tabs>
          </w:pPr>
          <w:r>
            <w:fldChar w:fldCharType="begin"/>
          </w:r>
          <w:r>
            <w:instrText xml:space="preserve"> HYPERLINK \l _Toc14778 </w:instrText>
          </w:r>
          <w:r>
            <w:fldChar w:fldCharType="separate"/>
          </w:r>
          <w:r>
            <w:rPr>
              <w:rFonts w:hint="default"/>
              <w:lang w:val="en-US" w:eastAsia="zh-CN"/>
            </w:rPr>
            <w:t>4.1.8Self-media marketing evaluation ability (Q11)</w:t>
          </w:r>
          <w:r>
            <w:tab/>
          </w:r>
          <w:r>
            <w:fldChar w:fldCharType="begin"/>
          </w:r>
          <w:r>
            <w:instrText xml:space="preserve"> PAGEREF _Toc14778 \h </w:instrText>
          </w:r>
          <w:r>
            <w:fldChar w:fldCharType="separate"/>
          </w:r>
          <w:r>
            <w:t>32</w:t>
          </w:r>
          <w:r>
            <w:fldChar w:fldCharType="end"/>
          </w:r>
          <w:r>
            <w:fldChar w:fldCharType="end"/>
          </w:r>
        </w:p>
        <w:p w14:paraId="7A143C5B">
          <w:pPr>
            <w:pStyle w:val="7"/>
            <w:tabs>
              <w:tab w:val="right" w:leader="dot" w:pos="8306"/>
            </w:tabs>
          </w:pPr>
          <w:r>
            <w:fldChar w:fldCharType="begin"/>
          </w:r>
          <w:r>
            <w:instrText xml:space="preserve"> HYPERLINK \l _Toc27219 </w:instrText>
          </w:r>
          <w:r>
            <w:fldChar w:fldCharType="separate"/>
          </w:r>
          <w:r>
            <w:rPr>
              <w:rFonts w:hint="default" w:ascii="Arial" w:hAnsi="Arial" w:cs="Arial"/>
              <w:lang w:val="en-US" w:eastAsia="zh-CN"/>
            </w:rPr>
            <w:t>Table 3：Case Processing Summary</w:t>
          </w:r>
          <w:r>
            <w:tab/>
          </w:r>
          <w:r>
            <w:fldChar w:fldCharType="begin"/>
          </w:r>
          <w:r>
            <w:instrText xml:space="preserve"> PAGEREF _Toc27219 \h </w:instrText>
          </w:r>
          <w:r>
            <w:fldChar w:fldCharType="separate"/>
          </w:r>
          <w:r>
            <w:t>32</w:t>
          </w:r>
          <w:r>
            <w:fldChar w:fldCharType="end"/>
          </w:r>
          <w:r>
            <w:fldChar w:fldCharType="end"/>
          </w:r>
        </w:p>
        <w:p w14:paraId="3A3DCBE2">
          <w:pPr>
            <w:pStyle w:val="7"/>
            <w:tabs>
              <w:tab w:val="right" w:leader="dot" w:pos="8306"/>
            </w:tabs>
          </w:pPr>
          <w:r>
            <w:fldChar w:fldCharType="begin"/>
          </w:r>
          <w:r>
            <w:instrText xml:space="preserve"> HYPERLINK \l _Toc6475 </w:instrText>
          </w:r>
          <w:r>
            <w:fldChar w:fldCharType="separate"/>
          </w:r>
          <w:r>
            <w:rPr>
              <w:rFonts w:hint="default" w:ascii="Arial" w:hAnsi="Arial" w:cs="Arial"/>
              <w:lang w:val="en-US" w:eastAsia="zh-CN"/>
            </w:rPr>
            <w:t>Table 4：Descriptive Statistics</w:t>
          </w:r>
          <w:r>
            <w:tab/>
          </w:r>
          <w:r>
            <w:fldChar w:fldCharType="begin"/>
          </w:r>
          <w:r>
            <w:instrText xml:space="preserve"> PAGEREF _Toc6475 \h </w:instrText>
          </w:r>
          <w:r>
            <w:fldChar w:fldCharType="separate"/>
          </w:r>
          <w:r>
            <w:t>32</w:t>
          </w:r>
          <w:r>
            <w:fldChar w:fldCharType="end"/>
          </w:r>
          <w:r>
            <w:fldChar w:fldCharType="end"/>
          </w:r>
        </w:p>
        <w:p w14:paraId="65750A06">
          <w:pPr>
            <w:pStyle w:val="7"/>
            <w:tabs>
              <w:tab w:val="right" w:leader="dot" w:pos="8306"/>
            </w:tabs>
          </w:pPr>
          <w:r>
            <w:fldChar w:fldCharType="begin"/>
          </w:r>
          <w:r>
            <w:instrText xml:space="preserve"> HYPERLINK \l _Toc13647 </w:instrText>
          </w:r>
          <w:r>
            <w:fldChar w:fldCharType="separate"/>
          </w:r>
          <w:r>
            <w:rPr>
              <w:rFonts w:hint="eastAsia"/>
              <w:lang w:val="en-US" w:eastAsia="zh-CN"/>
            </w:rPr>
            <w:t>Table 5</w:t>
          </w:r>
          <w:r>
            <w:rPr>
              <w:rFonts w:hint="default"/>
              <w:lang w:val="en-US" w:eastAsia="zh-CN"/>
            </w:rPr>
            <w:t>：Report Form</w:t>
          </w:r>
          <w:r>
            <w:tab/>
          </w:r>
          <w:r>
            <w:fldChar w:fldCharType="begin"/>
          </w:r>
          <w:r>
            <w:instrText xml:space="preserve"> PAGEREF _Toc13647 \h </w:instrText>
          </w:r>
          <w:r>
            <w:fldChar w:fldCharType="separate"/>
          </w:r>
          <w:r>
            <w:t>33</w:t>
          </w:r>
          <w:r>
            <w:fldChar w:fldCharType="end"/>
          </w:r>
          <w:r>
            <w:fldChar w:fldCharType="end"/>
          </w:r>
        </w:p>
        <w:p w14:paraId="269E0A93">
          <w:pPr>
            <w:pStyle w:val="9"/>
            <w:tabs>
              <w:tab w:val="right" w:leader="dot" w:pos="8306"/>
            </w:tabs>
          </w:pPr>
          <w:r>
            <w:fldChar w:fldCharType="begin"/>
          </w:r>
          <w:r>
            <w:instrText xml:space="preserve"> HYPERLINK \l _Toc25836 </w:instrText>
          </w:r>
          <w:r>
            <w:fldChar w:fldCharType="separate"/>
          </w:r>
          <w:r>
            <w:rPr>
              <w:rFonts w:hint="default"/>
              <w:lang w:val="en-US" w:eastAsia="zh-CN"/>
            </w:rPr>
            <w:t>4.1.9 Have you ever purchased products because of self-media recommendations (Q12)</w:t>
          </w:r>
          <w:r>
            <w:tab/>
          </w:r>
          <w:r>
            <w:fldChar w:fldCharType="begin"/>
          </w:r>
          <w:r>
            <w:instrText xml:space="preserve"> PAGEREF _Toc25836 \h </w:instrText>
          </w:r>
          <w:r>
            <w:fldChar w:fldCharType="separate"/>
          </w:r>
          <w:r>
            <w:t>34</w:t>
          </w:r>
          <w:r>
            <w:fldChar w:fldCharType="end"/>
          </w:r>
          <w:r>
            <w:fldChar w:fldCharType="end"/>
          </w:r>
        </w:p>
        <w:p w14:paraId="76B2B05A">
          <w:pPr>
            <w:pStyle w:val="9"/>
            <w:tabs>
              <w:tab w:val="right" w:leader="dot" w:pos="8306"/>
            </w:tabs>
          </w:pPr>
          <w:r>
            <w:fldChar w:fldCharType="begin"/>
          </w:r>
          <w:r>
            <w:instrText xml:space="preserve"> HYPERLINK \l _Toc4041 </w:instrText>
          </w:r>
          <w:r>
            <w:fldChar w:fldCharType="separate"/>
          </w:r>
          <w:r>
            <w:rPr>
              <w:rFonts w:hint="default"/>
              <w:lang w:val="en-US" w:eastAsia="zh-CN"/>
            </w:rPr>
            <w:t>4.</w:t>
          </w:r>
          <w:r>
            <w:rPr>
              <w:rFonts w:hint="default"/>
            </w:rPr>
            <w:t>1.</w:t>
          </w:r>
          <w:r>
            <w:rPr>
              <w:rFonts w:hint="eastAsia"/>
              <w:lang w:val="en-US" w:eastAsia="zh-CN"/>
            </w:rPr>
            <w:t>10</w:t>
          </w:r>
          <w:r>
            <w:rPr>
              <w:rFonts w:hint="default"/>
            </w:rPr>
            <w:t>Factors affecting purchases (Q13)</w:t>
          </w:r>
          <w:r>
            <w:tab/>
          </w:r>
          <w:r>
            <w:fldChar w:fldCharType="begin"/>
          </w:r>
          <w:r>
            <w:instrText xml:space="preserve"> PAGEREF _Toc4041 \h </w:instrText>
          </w:r>
          <w:r>
            <w:fldChar w:fldCharType="separate"/>
          </w:r>
          <w:r>
            <w:t>34</w:t>
          </w:r>
          <w:r>
            <w:fldChar w:fldCharType="end"/>
          </w:r>
          <w:r>
            <w:fldChar w:fldCharType="end"/>
          </w:r>
        </w:p>
        <w:p w14:paraId="6BAC8D03">
          <w:pPr>
            <w:pStyle w:val="9"/>
            <w:tabs>
              <w:tab w:val="right" w:leader="dot" w:pos="8306"/>
            </w:tabs>
          </w:pPr>
          <w:r>
            <w:fldChar w:fldCharType="begin"/>
          </w:r>
          <w:r>
            <w:instrText xml:space="preserve"> HYPERLINK \l _Toc21511 </w:instrText>
          </w:r>
          <w:r>
            <w:fldChar w:fldCharType="separate"/>
          </w:r>
          <w:r>
            <w:rPr>
              <w:rFonts w:hint="default"/>
              <w:lang w:val="en-US" w:eastAsia="zh-CN"/>
            </w:rPr>
            <w:t>4.1.</w:t>
          </w:r>
          <w:r>
            <w:rPr>
              <w:rFonts w:hint="eastAsia"/>
              <w:lang w:val="en-US" w:eastAsia="zh-CN"/>
            </w:rPr>
            <w:t>11</w:t>
          </w:r>
          <w:r>
            <w:rPr>
              <w:rFonts w:hint="default"/>
              <w:lang w:val="en-US" w:eastAsia="zh-CN"/>
            </w:rPr>
            <w:t>Purchase intention (Q14)</w:t>
          </w:r>
          <w:r>
            <w:tab/>
          </w:r>
          <w:r>
            <w:fldChar w:fldCharType="begin"/>
          </w:r>
          <w:r>
            <w:instrText xml:space="preserve"> PAGEREF _Toc21511 \h </w:instrText>
          </w:r>
          <w:r>
            <w:fldChar w:fldCharType="separate"/>
          </w:r>
          <w:r>
            <w:t>36</w:t>
          </w:r>
          <w:r>
            <w:fldChar w:fldCharType="end"/>
          </w:r>
          <w:r>
            <w:fldChar w:fldCharType="end"/>
          </w:r>
        </w:p>
        <w:p w14:paraId="092F8200">
          <w:pPr>
            <w:pStyle w:val="7"/>
            <w:tabs>
              <w:tab w:val="right" w:leader="dot" w:pos="8306"/>
            </w:tabs>
          </w:pPr>
          <w:r>
            <w:fldChar w:fldCharType="begin"/>
          </w:r>
          <w:r>
            <w:instrText xml:space="preserve"> HYPERLINK \l _Toc8957 </w:instrText>
          </w:r>
          <w:r>
            <w:fldChar w:fldCharType="separate"/>
          </w:r>
          <w:r>
            <w:rPr>
              <w:rFonts w:hint="eastAsia"/>
              <w:lang w:val="en-US" w:eastAsia="zh-CN"/>
            </w:rPr>
            <w:t>Table 6</w:t>
          </w:r>
          <w:r>
            <w:rPr>
              <w:rFonts w:hint="default"/>
              <w:lang w:val="en-US" w:eastAsia="zh-CN"/>
            </w:rPr>
            <w:t>：</w:t>
          </w:r>
          <w:r>
            <w:rPr>
              <w:rFonts w:hint="default"/>
            </w:rPr>
            <w:t>Purchase likelihood after brand interaction</w:t>
          </w:r>
          <w:r>
            <w:tab/>
          </w:r>
          <w:r>
            <w:fldChar w:fldCharType="begin"/>
          </w:r>
          <w:r>
            <w:instrText xml:space="preserve"> PAGEREF _Toc8957 \h </w:instrText>
          </w:r>
          <w:r>
            <w:fldChar w:fldCharType="separate"/>
          </w:r>
          <w:r>
            <w:t>36</w:t>
          </w:r>
          <w:r>
            <w:fldChar w:fldCharType="end"/>
          </w:r>
          <w:r>
            <w:fldChar w:fldCharType="end"/>
          </w:r>
        </w:p>
        <w:p w14:paraId="02A790D6">
          <w:pPr>
            <w:pStyle w:val="9"/>
            <w:tabs>
              <w:tab w:val="right" w:leader="dot" w:pos="8306"/>
            </w:tabs>
          </w:pPr>
          <w:r>
            <w:fldChar w:fldCharType="begin"/>
          </w:r>
          <w:r>
            <w:instrText xml:space="preserve"> HYPERLINK \l _Toc25719 </w:instrText>
          </w:r>
          <w:r>
            <w:fldChar w:fldCharType="separate"/>
          </w:r>
          <w:r>
            <w:rPr>
              <w:rFonts w:hint="default"/>
              <w:lang w:val="en-US" w:eastAsia="zh-CN"/>
            </w:rPr>
            <w:t>4</w:t>
          </w:r>
          <w:r>
            <w:rPr>
              <w:rFonts w:hint="default"/>
            </w:rPr>
            <w:t>.1.</w:t>
          </w:r>
          <w:r>
            <w:rPr>
              <w:rFonts w:hint="eastAsia"/>
              <w:lang w:val="en-US" w:eastAsia="zh-CN"/>
            </w:rPr>
            <w:t xml:space="preserve">12 </w:t>
          </w:r>
          <w:r>
            <w:rPr>
              <w:rFonts w:hint="default"/>
            </w:rPr>
            <w:t>Content attractiveness (Q15)</w:t>
          </w:r>
          <w:r>
            <w:tab/>
          </w:r>
          <w:r>
            <w:fldChar w:fldCharType="begin"/>
          </w:r>
          <w:r>
            <w:instrText xml:space="preserve"> PAGEREF _Toc25719 \h </w:instrText>
          </w:r>
          <w:r>
            <w:fldChar w:fldCharType="separate"/>
          </w:r>
          <w:r>
            <w:t>37</w:t>
          </w:r>
          <w:r>
            <w:fldChar w:fldCharType="end"/>
          </w:r>
          <w:r>
            <w:fldChar w:fldCharType="end"/>
          </w:r>
        </w:p>
        <w:p w14:paraId="034C5FEC">
          <w:pPr>
            <w:pStyle w:val="9"/>
            <w:tabs>
              <w:tab w:val="right" w:leader="dot" w:pos="8306"/>
            </w:tabs>
          </w:pPr>
          <w:r>
            <w:fldChar w:fldCharType="begin"/>
          </w:r>
          <w:r>
            <w:instrText xml:space="preserve"> HYPERLINK \l _Toc20647 </w:instrText>
          </w:r>
          <w:r>
            <w:fldChar w:fldCharType="separate"/>
          </w:r>
          <w:r>
            <w:rPr>
              <w:rFonts w:hint="default"/>
              <w:lang w:val="en-US" w:eastAsia="zh-CN"/>
            </w:rPr>
            <w:t>4</w:t>
          </w:r>
          <w:r>
            <w:rPr>
              <w:rFonts w:hint="default"/>
            </w:rPr>
            <w:t>.1.</w:t>
          </w:r>
          <w:r>
            <w:rPr>
              <w:rFonts w:hint="eastAsia"/>
              <w:lang w:val="en-US" w:eastAsia="zh-CN"/>
            </w:rPr>
            <w:t>13</w:t>
          </w:r>
          <w:r>
            <w:rPr>
              <w:rFonts w:hint="default"/>
            </w:rPr>
            <w:t>Distribution of satisfaction with we-media marketing (Q16)</w:t>
          </w:r>
          <w:r>
            <w:tab/>
          </w:r>
          <w:r>
            <w:fldChar w:fldCharType="begin"/>
          </w:r>
          <w:r>
            <w:instrText xml:space="preserve"> PAGEREF _Toc20647 \h </w:instrText>
          </w:r>
          <w:r>
            <w:fldChar w:fldCharType="separate"/>
          </w:r>
          <w:r>
            <w:t>38</w:t>
          </w:r>
          <w:r>
            <w:fldChar w:fldCharType="end"/>
          </w:r>
          <w:r>
            <w:fldChar w:fldCharType="end"/>
          </w:r>
        </w:p>
        <w:p w14:paraId="380E7396">
          <w:pPr>
            <w:pStyle w:val="7"/>
            <w:tabs>
              <w:tab w:val="right" w:leader="dot" w:pos="8306"/>
            </w:tabs>
          </w:pPr>
          <w:r>
            <w:fldChar w:fldCharType="begin"/>
          </w:r>
          <w:r>
            <w:instrText xml:space="preserve"> HYPERLINK \l _Toc1836 </w:instrText>
          </w:r>
          <w:r>
            <w:fldChar w:fldCharType="separate"/>
          </w:r>
          <w:r>
            <w:rPr>
              <w:rFonts w:hint="eastAsia"/>
              <w:lang w:val="en-US" w:eastAsia="zh-CN"/>
            </w:rPr>
            <w:t>Table 7</w:t>
          </w:r>
          <w:r>
            <w:rPr>
              <w:rFonts w:hint="default"/>
              <w:lang w:val="en-US" w:eastAsia="zh-CN"/>
            </w:rPr>
            <w:t>：</w:t>
          </w:r>
          <w:r>
            <w:rPr>
              <w:rFonts w:hint="default"/>
            </w:rPr>
            <w:t>Questionnaire data</w:t>
          </w:r>
          <w:r>
            <w:tab/>
          </w:r>
          <w:r>
            <w:fldChar w:fldCharType="begin"/>
          </w:r>
          <w:r>
            <w:instrText xml:space="preserve"> PAGEREF _Toc1836 \h </w:instrText>
          </w:r>
          <w:r>
            <w:fldChar w:fldCharType="separate"/>
          </w:r>
          <w:r>
            <w:t>41</w:t>
          </w:r>
          <w:r>
            <w:fldChar w:fldCharType="end"/>
          </w:r>
          <w:r>
            <w:fldChar w:fldCharType="end"/>
          </w:r>
        </w:p>
        <w:p w14:paraId="785A05C8">
          <w:pPr>
            <w:pStyle w:val="9"/>
            <w:tabs>
              <w:tab w:val="right" w:leader="dot" w:pos="8306"/>
            </w:tabs>
          </w:pPr>
          <w:r>
            <w:fldChar w:fldCharType="begin"/>
          </w:r>
          <w:r>
            <w:instrText xml:space="preserve"> HYPERLINK \l _Toc2959 </w:instrText>
          </w:r>
          <w:r>
            <w:fldChar w:fldCharType="separate"/>
          </w:r>
          <w:r>
            <w:rPr>
              <w:rFonts w:hint="default"/>
              <w:lang w:val="en-US" w:eastAsia="zh-CN"/>
            </w:rPr>
            <w:t>4.1.</w:t>
          </w:r>
          <w:r>
            <w:rPr>
              <w:rFonts w:hint="eastAsia"/>
              <w:lang w:val="en-US" w:eastAsia="zh-CN"/>
            </w:rPr>
            <w:t>14</w:t>
          </w:r>
          <w:r>
            <w:rPr>
              <w:rFonts w:hint="default"/>
              <w:lang w:val="en-US" w:eastAsia="zh-CN"/>
            </w:rPr>
            <w:t>Regression analysis of relevant variables</w:t>
          </w:r>
          <w:r>
            <w:tab/>
          </w:r>
          <w:r>
            <w:fldChar w:fldCharType="begin"/>
          </w:r>
          <w:r>
            <w:instrText xml:space="preserve"> PAGEREF _Toc2959 \h </w:instrText>
          </w:r>
          <w:r>
            <w:fldChar w:fldCharType="separate"/>
          </w:r>
          <w:r>
            <w:t>41</w:t>
          </w:r>
          <w:r>
            <w:fldChar w:fldCharType="end"/>
          </w:r>
          <w:r>
            <w:fldChar w:fldCharType="end"/>
          </w:r>
        </w:p>
        <w:p w14:paraId="7BE868C5">
          <w:pPr>
            <w:pStyle w:val="7"/>
            <w:tabs>
              <w:tab w:val="right" w:leader="dot" w:pos="8306"/>
            </w:tabs>
          </w:pPr>
          <w:r>
            <w:fldChar w:fldCharType="begin"/>
          </w:r>
          <w:r>
            <w:instrText xml:space="preserve"> HYPERLINK \l _Toc6546 </w:instrText>
          </w:r>
          <w:r>
            <w:fldChar w:fldCharType="separate"/>
          </w:r>
          <w:r>
            <w:rPr>
              <w:rFonts w:hint="eastAsia"/>
              <w:lang w:val="en-US" w:eastAsia="zh-CN"/>
            </w:rPr>
            <w:t>Table 8</w:t>
          </w:r>
          <w:r>
            <w:rPr>
              <w:rFonts w:hint="default"/>
              <w:lang w:val="en-US" w:eastAsia="zh-CN"/>
            </w:rPr>
            <w:t>：Regression analysis results</w:t>
          </w:r>
          <w:r>
            <w:tab/>
          </w:r>
          <w:r>
            <w:fldChar w:fldCharType="begin"/>
          </w:r>
          <w:r>
            <w:instrText xml:space="preserve"> PAGEREF _Toc6546 \h </w:instrText>
          </w:r>
          <w:r>
            <w:fldChar w:fldCharType="separate"/>
          </w:r>
          <w:r>
            <w:t>42</w:t>
          </w:r>
          <w:r>
            <w:fldChar w:fldCharType="end"/>
          </w:r>
          <w:r>
            <w:fldChar w:fldCharType="end"/>
          </w:r>
        </w:p>
        <w:p w14:paraId="48E730B3">
          <w:pPr>
            <w:pStyle w:val="9"/>
            <w:tabs>
              <w:tab w:val="right" w:leader="dot" w:pos="8306"/>
            </w:tabs>
          </w:pPr>
          <w:r>
            <w:fldChar w:fldCharType="begin"/>
          </w:r>
          <w:r>
            <w:instrText xml:space="preserve"> HYPERLINK \l _Toc3869 </w:instrText>
          </w:r>
          <w:r>
            <w:fldChar w:fldCharType="separate"/>
          </w:r>
          <w:r>
            <w:rPr>
              <w:rFonts w:hint="default"/>
              <w:lang w:val="en-US" w:eastAsia="zh-CN"/>
            </w:rPr>
            <w:t>4</w:t>
          </w:r>
          <w:r>
            <w:rPr>
              <w:rFonts w:hint="default"/>
            </w:rPr>
            <w:t>.2Analysis of objective 1: The effect of we-media marketing activities on consumer purchase intention</w:t>
          </w:r>
          <w:r>
            <w:tab/>
          </w:r>
          <w:r>
            <w:fldChar w:fldCharType="begin"/>
          </w:r>
          <w:r>
            <w:instrText xml:space="preserve"> PAGEREF _Toc3869 \h </w:instrText>
          </w:r>
          <w:r>
            <w:fldChar w:fldCharType="separate"/>
          </w:r>
          <w:r>
            <w:t>43</w:t>
          </w:r>
          <w:r>
            <w:fldChar w:fldCharType="end"/>
          </w:r>
          <w:r>
            <w:fldChar w:fldCharType="end"/>
          </w:r>
        </w:p>
        <w:p w14:paraId="36603124">
          <w:pPr>
            <w:pStyle w:val="9"/>
            <w:tabs>
              <w:tab w:val="right" w:leader="dot" w:pos="8306"/>
            </w:tabs>
          </w:pPr>
          <w:r>
            <w:fldChar w:fldCharType="begin"/>
          </w:r>
          <w:r>
            <w:instrText xml:space="preserve"> HYPERLINK \l _Toc13035 </w:instrText>
          </w:r>
          <w:r>
            <w:fldChar w:fldCharType="separate"/>
          </w:r>
          <w:r>
            <w:rPr>
              <w:rFonts w:hint="default"/>
              <w:lang w:val="en-US" w:eastAsia="zh-CN"/>
            </w:rPr>
            <w:t>4</w:t>
          </w:r>
          <w:r>
            <w:rPr>
              <w:rFonts w:hint="default"/>
            </w:rPr>
            <w:t>.2.1Factor analysis (extracting we-media marketing dimensions)</w:t>
          </w:r>
          <w:r>
            <w:tab/>
          </w:r>
          <w:r>
            <w:fldChar w:fldCharType="begin"/>
          </w:r>
          <w:r>
            <w:instrText xml:space="preserve"> PAGEREF _Toc13035 \h </w:instrText>
          </w:r>
          <w:r>
            <w:fldChar w:fldCharType="separate"/>
          </w:r>
          <w:r>
            <w:t>43</w:t>
          </w:r>
          <w:r>
            <w:fldChar w:fldCharType="end"/>
          </w:r>
          <w:r>
            <w:fldChar w:fldCharType="end"/>
          </w:r>
        </w:p>
        <w:p w14:paraId="01218A08">
          <w:pPr>
            <w:pStyle w:val="7"/>
            <w:tabs>
              <w:tab w:val="right" w:leader="dot" w:pos="8306"/>
            </w:tabs>
          </w:pPr>
          <w:r>
            <w:fldChar w:fldCharType="begin"/>
          </w:r>
          <w:r>
            <w:instrText xml:space="preserve"> HYPERLINK \l _Toc4513 </w:instrText>
          </w:r>
          <w:r>
            <w:fldChar w:fldCharType="separate"/>
          </w:r>
          <w:r>
            <w:rPr>
              <w:rFonts w:hint="eastAsia"/>
              <w:lang w:val="en-US" w:eastAsia="zh-CN"/>
            </w:rPr>
            <w:t>Table 9</w:t>
          </w:r>
          <w:r>
            <w:rPr>
              <w:rFonts w:hint="default"/>
              <w:lang w:val="en-US" w:eastAsia="zh-CN"/>
            </w:rPr>
            <w:t>：</w:t>
          </w:r>
          <w:r>
            <w:rPr>
              <w:rFonts w:hint="default"/>
            </w:rPr>
            <w:t>Rotated component matrixa</w:t>
          </w:r>
          <w:r>
            <w:tab/>
          </w:r>
          <w:r>
            <w:fldChar w:fldCharType="begin"/>
          </w:r>
          <w:r>
            <w:instrText xml:space="preserve"> PAGEREF _Toc4513 \h </w:instrText>
          </w:r>
          <w:r>
            <w:fldChar w:fldCharType="separate"/>
          </w:r>
          <w:r>
            <w:t>44</w:t>
          </w:r>
          <w:r>
            <w:fldChar w:fldCharType="end"/>
          </w:r>
          <w:r>
            <w:fldChar w:fldCharType="end"/>
          </w:r>
        </w:p>
        <w:p w14:paraId="345FB463">
          <w:pPr>
            <w:pStyle w:val="7"/>
            <w:tabs>
              <w:tab w:val="right" w:leader="dot" w:pos="8306"/>
            </w:tabs>
          </w:pPr>
          <w:r>
            <w:fldChar w:fldCharType="begin"/>
          </w:r>
          <w:r>
            <w:instrText xml:space="preserve"> HYPERLINK \l _Toc5229 </w:instrText>
          </w:r>
          <w:r>
            <w:fldChar w:fldCharType="separate"/>
          </w:r>
          <w:r>
            <w:rPr>
              <w:rFonts w:hint="eastAsia"/>
              <w:lang w:val="en-US" w:eastAsia="zh-CN"/>
            </w:rPr>
            <w:t>Table 10</w:t>
          </w:r>
          <w:r>
            <w:rPr>
              <w:rFonts w:hint="default"/>
              <w:lang w:val="en-US" w:eastAsia="zh-CN"/>
            </w:rPr>
            <w:t>：</w:t>
          </w:r>
          <w:r>
            <w:rPr>
              <w:rFonts w:hint="default"/>
            </w:rPr>
            <w:t xml:space="preserve"> The rotated component matrix displayed  (Only values ​​with load &gt; 0.5 are displayed)</w:t>
          </w:r>
          <w:r>
            <w:tab/>
          </w:r>
          <w:r>
            <w:fldChar w:fldCharType="begin"/>
          </w:r>
          <w:r>
            <w:instrText xml:space="preserve"> PAGEREF _Toc5229 \h </w:instrText>
          </w:r>
          <w:r>
            <w:fldChar w:fldCharType="separate"/>
          </w:r>
          <w:r>
            <w:t>45</w:t>
          </w:r>
          <w:r>
            <w:fldChar w:fldCharType="end"/>
          </w:r>
          <w:r>
            <w:fldChar w:fldCharType="end"/>
          </w:r>
        </w:p>
        <w:p w14:paraId="6BE0DD45">
          <w:pPr>
            <w:pStyle w:val="7"/>
            <w:tabs>
              <w:tab w:val="right" w:leader="dot" w:pos="8306"/>
            </w:tabs>
          </w:pPr>
          <w:r>
            <w:fldChar w:fldCharType="begin"/>
          </w:r>
          <w:r>
            <w:instrText xml:space="preserve"> HYPERLINK \l _Toc19814 </w:instrText>
          </w:r>
          <w:r>
            <w:fldChar w:fldCharType="separate"/>
          </w:r>
          <w:r>
            <w:rPr>
              <w:rFonts w:hint="eastAsia"/>
              <w:lang w:val="en-US" w:eastAsia="zh-CN"/>
            </w:rPr>
            <w:t>Table 11:</w:t>
          </w:r>
          <w:r>
            <w:rPr>
              <w:rFonts w:hint="default"/>
              <w:lang w:val="en-US" w:eastAsia="zh-CN"/>
            </w:rPr>
            <w:t>Total variance explained</w:t>
          </w:r>
          <w:r>
            <w:tab/>
          </w:r>
          <w:r>
            <w:fldChar w:fldCharType="begin"/>
          </w:r>
          <w:r>
            <w:instrText xml:space="preserve"> PAGEREF _Toc19814 \h </w:instrText>
          </w:r>
          <w:r>
            <w:fldChar w:fldCharType="separate"/>
          </w:r>
          <w:r>
            <w:t>46</w:t>
          </w:r>
          <w:r>
            <w:fldChar w:fldCharType="end"/>
          </w:r>
          <w:r>
            <w:fldChar w:fldCharType="end"/>
          </w:r>
        </w:p>
        <w:p w14:paraId="29789A79">
          <w:pPr>
            <w:pStyle w:val="9"/>
            <w:tabs>
              <w:tab w:val="right" w:leader="dot" w:pos="8306"/>
            </w:tabs>
          </w:pPr>
          <w:r>
            <w:fldChar w:fldCharType="begin"/>
          </w:r>
          <w:r>
            <w:instrText xml:space="preserve"> HYPERLINK \l _Toc16690 </w:instrText>
          </w:r>
          <w:r>
            <w:fldChar w:fldCharType="separate"/>
          </w:r>
          <w:r>
            <w:rPr>
              <w:rFonts w:hint="default"/>
              <w:lang w:val="en-US" w:eastAsia="zh-CN"/>
            </w:rPr>
            <w:t>4</w:t>
          </w:r>
          <w:r>
            <w:rPr>
              <w:rFonts w:hint="default"/>
            </w:rPr>
            <w:t>.2.2 Prediction of marketing perception factors on purchase intention (Q14)</w:t>
          </w:r>
          <w:r>
            <w:tab/>
          </w:r>
          <w:r>
            <w:fldChar w:fldCharType="begin"/>
          </w:r>
          <w:r>
            <w:instrText xml:space="preserve"> PAGEREF _Toc16690 \h </w:instrText>
          </w:r>
          <w:r>
            <w:fldChar w:fldCharType="separate"/>
          </w:r>
          <w:r>
            <w:t>46</w:t>
          </w:r>
          <w:r>
            <w:fldChar w:fldCharType="end"/>
          </w:r>
          <w:r>
            <w:fldChar w:fldCharType="end"/>
          </w:r>
        </w:p>
        <w:p w14:paraId="2A6DE76C">
          <w:pPr>
            <w:pStyle w:val="9"/>
            <w:tabs>
              <w:tab w:val="right" w:leader="dot" w:pos="8306"/>
            </w:tabs>
          </w:pPr>
          <w:r>
            <w:fldChar w:fldCharType="begin"/>
          </w:r>
          <w:r>
            <w:instrText xml:space="preserve"> HYPERLINK \l _Toc19030 </w:instrText>
          </w:r>
          <w:r>
            <w:fldChar w:fldCharType="separate"/>
          </w:r>
          <w:r>
            <w:rPr>
              <w:rFonts w:hint="default"/>
              <w:lang w:val="en-US" w:eastAsia="zh-CN"/>
            </w:rPr>
            <w:t>4</w:t>
          </w:r>
          <w:r>
            <w:rPr>
              <w:rFonts w:hint="default"/>
            </w:rPr>
            <w:t>.2.3 Moderating effect analysis</w:t>
          </w:r>
          <w:r>
            <w:tab/>
          </w:r>
          <w:r>
            <w:fldChar w:fldCharType="begin"/>
          </w:r>
          <w:r>
            <w:instrText xml:space="preserve"> PAGEREF _Toc19030 \h </w:instrText>
          </w:r>
          <w:r>
            <w:fldChar w:fldCharType="separate"/>
          </w:r>
          <w:r>
            <w:t>49</w:t>
          </w:r>
          <w:r>
            <w:fldChar w:fldCharType="end"/>
          </w:r>
          <w:r>
            <w:fldChar w:fldCharType="end"/>
          </w:r>
        </w:p>
        <w:p w14:paraId="0F91950E">
          <w:pPr>
            <w:pStyle w:val="7"/>
            <w:tabs>
              <w:tab w:val="right" w:leader="dot" w:pos="8306"/>
            </w:tabs>
          </w:pPr>
          <w:r>
            <w:fldChar w:fldCharType="begin"/>
          </w:r>
          <w:r>
            <w:instrText xml:space="preserve"> HYPERLINK \l _Toc32582 </w:instrText>
          </w:r>
          <w:r>
            <w:fldChar w:fldCharType="separate"/>
          </w:r>
          <w:r>
            <w:rPr>
              <w:rFonts w:hint="eastAsia"/>
              <w:lang w:val="en-US" w:eastAsia="zh-CN"/>
            </w:rPr>
            <w:t>Table 12:</w:t>
          </w:r>
          <w:r>
            <w:rPr>
              <w:rFonts w:hint="default"/>
              <w:lang w:val="en-US" w:eastAsia="zh-CN"/>
            </w:rPr>
            <w:t>Crosstabulation table directly exported from SPSS</w:t>
          </w:r>
          <w:r>
            <w:tab/>
          </w:r>
          <w:r>
            <w:fldChar w:fldCharType="begin"/>
          </w:r>
          <w:r>
            <w:instrText xml:space="preserve"> PAGEREF _Toc32582 \h </w:instrText>
          </w:r>
          <w:r>
            <w:fldChar w:fldCharType="separate"/>
          </w:r>
          <w:r>
            <w:t>51</w:t>
          </w:r>
          <w:r>
            <w:fldChar w:fldCharType="end"/>
          </w:r>
          <w:r>
            <w:fldChar w:fldCharType="end"/>
          </w:r>
        </w:p>
        <w:p w14:paraId="63C07B67">
          <w:pPr>
            <w:pStyle w:val="7"/>
            <w:tabs>
              <w:tab w:val="right" w:leader="dot" w:pos="8306"/>
            </w:tabs>
          </w:pPr>
          <w:r>
            <w:fldChar w:fldCharType="begin"/>
          </w:r>
          <w:r>
            <w:instrText xml:space="preserve"> HYPERLINK \l _Toc13714 </w:instrText>
          </w:r>
          <w:r>
            <w:fldChar w:fldCharType="separate"/>
          </w:r>
          <w:r>
            <w:rPr>
              <w:rFonts w:hint="eastAsia"/>
              <w:lang w:val="en-US" w:eastAsia="zh-CN"/>
            </w:rPr>
            <w:t>Table 13</w:t>
          </w:r>
          <w:r>
            <w:rPr>
              <w:rFonts w:hint="default"/>
              <w:lang w:val="en-US" w:eastAsia="zh-CN"/>
            </w:rPr>
            <w:t>：Directly exported case processing summaries</w:t>
          </w:r>
          <w:r>
            <w:rPr>
              <w:rFonts w:hint="eastAsia"/>
              <w:lang w:val="en-US" w:eastAsia="zh-CN"/>
            </w:rPr>
            <w:t xml:space="preserve"> from SPSS</w:t>
          </w:r>
          <w:r>
            <w:tab/>
          </w:r>
          <w:r>
            <w:fldChar w:fldCharType="begin"/>
          </w:r>
          <w:r>
            <w:instrText xml:space="preserve"> PAGEREF _Toc13714 \h </w:instrText>
          </w:r>
          <w:r>
            <w:fldChar w:fldCharType="separate"/>
          </w:r>
          <w:r>
            <w:t>51</w:t>
          </w:r>
          <w:r>
            <w:fldChar w:fldCharType="end"/>
          </w:r>
          <w:r>
            <w:fldChar w:fldCharType="end"/>
          </w:r>
        </w:p>
        <w:p w14:paraId="2F1F302D">
          <w:pPr>
            <w:pStyle w:val="9"/>
            <w:tabs>
              <w:tab w:val="right" w:leader="dot" w:pos="8306"/>
            </w:tabs>
          </w:pPr>
          <w:r>
            <w:fldChar w:fldCharType="begin"/>
          </w:r>
          <w:r>
            <w:instrText xml:space="preserve"> HYPERLINK \l _Toc199 </w:instrText>
          </w:r>
          <w:r>
            <w:fldChar w:fldCharType="separate"/>
          </w:r>
          <w:r>
            <w:rPr>
              <w:rFonts w:hint="default"/>
              <w:lang w:val="en-US" w:eastAsia="zh-CN"/>
            </w:rPr>
            <w:t>4</w:t>
          </w:r>
          <w:r>
            <w:rPr>
              <w:rFonts w:hint="default"/>
            </w:rPr>
            <w:t>.3Analysis of objective 2: The relationship between self-media marketing activities and consumer satisfaction</w:t>
          </w:r>
          <w:r>
            <w:tab/>
          </w:r>
          <w:r>
            <w:fldChar w:fldCharType="begin"/>
          </w:r>
          <w:r>
            <w:instrText xml:space="preserve"> PAGEREF _Toc199 \h </w:instrText>
          </w:r>
          <w:r>
            <w:fldChar w:fldCharType="separate"/>
          </w:r>
          <w:r>
            <w:t>52</w:t>
          </w:r>
          <w:r>
            <w:fldChar w:fldCharType="end"/>
          </w:r>
          <w:r>
            <w:fldChar w:fldCharType="end"/>
          </w:r>
        </w:p>
        <w:p w14:paraId="00A395E9">
          <w:pPr>
            <w:pStyle w:val="9"/>
            <w:tabs>
              <w:tab w:val="right" w:leader="dot" w:pos="8306"/>
            </w:tabs>
          </w:pPr>
          <w:r>
            <w:fldChar w:fldCharType="begin"/>
          </w:r>
          <w:r>
            <w:instrText xml:space="preserve"> HYPERLINK \l _Toc19595 </w:instrText>
          </w:r>
          <w:r>
            <w:fldChar w:fldCharType="separate"/>
          </w:r>
          <w:r>
            <w:rPr>
              <w:rFonts w:hint="default"/>
              <w:lang w:val="en-US" w:eastAsia="zh-CN"/>
            </w:rPr>
            <w:t>4</w:t>
          </w:r>
          <w:r>
            <w:rPr>
              <w:rFonts w:hint="default"/>
            </w:rPr>
            <w:t>.3.1 Reliability analysis</w:t>
          </w:r>
          <w:r>
            <w:tab/>
          </w:r>
          <w:r>
            <w:fldChar w:fldCharType="begin"/>
          </w:r>
          <w:r>
            <w:instrText xml:space="preserve"> PAGEREF _Toc19595 \h </w:instrText>
          </w:r>
          <w:r>
            <w:fldChar w:fldCharType="separate"/>
          </w:r>
          <w:r>
            <w:t>52</w:t>
          </w:r>
          <w:r>
            <w:fldChar w:fldCharType="end"/>
          </w:r>
          <w:r>
            <w:fldChar w:fldCharType="end"/>
          </w:r>
        </w:p>
        <w:p w14:paraId="1200C696">
          <w:pPr>
            <w:pStyle w:val="7"/>
            <w:tabs>
              <w:tab w:val="right" w:leader="dot" w:pos="8306"/>
            </w:tabs>
          </w:pPr>
          <w:r>
            <w:fldChar w:fldCharType="begin"/>
          </w:r>
          <w:r>
            <w:instrText xml:space="preserve"> HYPERLINK \l _Toc14859 </w:instrText>
          </w:r>
          <w:r>
            <w:fldChar w:fldCharType="separate"/>
          </w:r>
          <w:r>
            <w:rPr>
              <w:rFonts w:hint="eastAsia"/>
              <w:lang w:val="en-US" w:eastAsia="zh-CN"/>
            </w:rPr>
            <w:t>Table 14:</w:t>
          </w:r>
          <w:r>
            <w:rPr>
              <w:rFonts w:hint="default"/>
              <w:lang w:val="en-US" w:eastAsia="zh-CN"/>
            </w:rPr>
            <w:t>Reliability test, item total statistics</w:t>
          </w:r>
          <w:r>
            <w:tab/>
          </w:r>
          <w:r>
            <w:fldChar w:fldCharType="begin"/>
          </w:r>
          <w:r>
            <w:instrText xml:space="preserve"> PAGEREF _Toc14859 \h </w:instrText>
          </w:r>
          <w:r>
            <w:fldChar w:fldCharType="separate"/>
          </w:r>
          <w:r>
            <w:t>53</w:t>
          </w:r>
          <w:r>
            <w:fldChar w:fldCharType="end"/>
          </w:r>
          <w:r>
            <w:fldChar w:fldCharType="end"/>
          </w:r>
        </w:p>
        <w:p w14:paraId="3EFBF6D6">
          <w:pPr>
            <w:pStyle w:val="7"/>
            <w:tabs>
              <w:tab w:val="right" w:leader="dot" w:pos="8306"/>
            </w:tabs>
          </w:pPr>
          <w:r>
            <w:fldChar w:fldCharType="begin"/>
          </w:r>
          <w:r>
            <w:instrText xml:space="preserve"> HYPERLINK \l _Toc13399 </w:instrText>
          </w:r>
          <w:r>
            <w:fldChar w:fldCharType="separate"/>
          </w:r>
          <w:r>
            <w:rPr>
              <w:rFonts w:hint="eastAsia"/>
              <w:lang w:val="en-US" w:eastAsia="zh-CN"/>
            </w:rPr>
            <w:t>Table 15:</w:t>
          </w:r>
          <w:r>
            <w:rPr>
              <w:rFonts w:hint="default"/>
              <w:lang w:val="en-US" w:eastAsia="zh-CN"/>
            </w:rPr>
            <w:t>Scaling Statistics</w:t>
          </w:r>
          <w:r>
            <w:tab/>
          </w:r>
          <w:r>
            <w:fldChar w:fldCharType="begin"/>
          </w:r>
          <w:r>
            <w:instrText xml:space="preserve"> PAGEREF _Toc13399 \h </w:instrText>
          </w:r>
          <w:r>
            <w:fldChar w:fldCharType="separate"/>
          </w:r>
          <w:r>
            <w:t>53</w:t>
          </w:r>
          <w:r>
            <w:fldChar w:fldCharType="end"/>
          </w:r>
          <w:r>
            <w:fldChar w:fldCharType="end"/>
          </w:r>
        </w:p>
        <w:p w14:paraId="32D67957">
          <w:pPr>
            <w:pStyle w:val="9"/>
            <w:tabs>
              <w:tab w:val="right" w:leader="dot" w:pos="8306"/>
            </w:tabs>
          </w:pPr>
          <w:r>
            <w:fldChar w:fldCharType="begin"/>
          </w:r>
          <w:r>
            <w:instrText xml:space="preserve"> HYPERLINK \l _Toc7545 </w:instrText>
          </w:r>
          <w:r>
            <w:fldChar w:fldCharType="separate"/>
          </w:r>
          <w:r>
            <w:rPr>
              <w:rFonts w:hint="default"/>
              <w:lang w:val="en-US" w:eastAsia="zh-CN"/>
            </w:rPr>
            <w:t>4</w:t>
          </w:r>
          <w:r>
            <w:rPr>
              <w:rFonts w:hint="default"/>
            </w:rPr>
            <w:t xml:space="preserve">.3.2Prediction of </w:t>
          </w:r>
          <w:r>
            <w:rPr>
              <w:rFonts w:hint="eastAsia" w:eastAsia="宋体"/>
              <w:lang w:val="en-US" w:eastAsia="zh-CN"/>
            </w:rPr>
            <w:t>We</w:t>
          </w:r>
          <w:r>
            <w:rPr>
              <w:rFonts w:hint="default"/>
            </w:rPr>
            <w:t>-media marketing factors on various dimensions of satisfaction</w:t>
          </w:r>
          <w:r>
            <w:tab/>
          </w:r>
          <w:r>
            <w:fldChar w:fldCharType="begin"/>
          </w:r>
          <w:r>
            <w:instrText xml:space="preserve"> PAGEREF _Toc7545 \h </w:instrText>
          </w:r>
          <w:r>
            <w:fldChar w:fldCharType="separate"/>
          </w:r>
          <w:r>
            <w:t>53</w:t>
          </w:r>
          <w:r>
            <w:fldChar w:fldCharType="end"/>
          </w:r>
          <w:r>
            <w:fldChar w:fldCharType="end"/>
          </w:r>
        </w:p>
        <w:p w14:paraId="2E96F924">
          <w:pPr>
            <w:pStyle w:val="7"/>
            <w:tabs>
              <w:tab w:val="right" w:leader="dot" w:pos="8306"/>
            </w:tabs>
          </w:pPr>
          <w:r>
            <w:fldChar w:fldCharType="begin"/>
          </w:r>
          <w:r>
            <w:instrText xml:space="preserve"> HYPERLINK \l _Toc14508 </w:instrText>
          </w:r>
          <w:r>
            <w:fldChar w:fldCharType="separate"/>
          </w:r>
          <w:r>
            <w:rPr>
              <w:rFonts w:hint="eastAsia"/>
              <w:lang w:val="en-US" w:eastAsia="zh-CN"/>
            </w:rPr>
            <w:t>Table 16:</w:t>
          </w:r>
          <w:r>
            <w:rPr>
              <w:rFonts w:hint="default"/>
              <w:lang w:val="en-US" w:eastAsia="zh-CN"/>
            </w:rPr>
            <w:t>Model summary and coefficient</w:t>
          </w:r>
          <w:r>
            <w:rPr>
              <w:rFonts w:hint="eastAsia"/>
              <w:lang w:val="en-US" w:eastAsia="zh-CN"/>
            </w:rPr>
            <w:t>ª</w:t>
          </w:r>
          <w:r>
            <w:rPr>
              <w:rFonts w:hint="default"/>
              <w:lang w:val="en-US" w:eastAsia="zh-CN"/>
            </w:rPr>
            <w:t xml:space="preserve"> table for sat_resp (satisfaction with responsiveness)</w:t>
          </w:r>
          <w:r>
            <w:tab/>
          </w:r>
          <w:r>
            <w:fldChar w:fldCharType="begin"/>
          </w:r>
          <w:r>
            <w:instrText xml:space="preserve"> PAGEREF _Toc14508 \h </w:instrText>
          </w:r>
          <w:r>
            <w:fldChar w:fldCharType="separate"/>
          </w:r>
          <w:r>
            <w:t>54</w:t>
          </w:r>
          <w:r>
            <w:fldChar w:fldCharType="end"/>
          </w:r>
          <w:r>
            <w:fldChar w:fldCharType="end"/>
          </w:r>
        </w:p>
        <w:p w14:paraId="63C45C67">
          <w:pPr>
            <w:pStyle w:val="7"/>
            <w:tabs>
              <w:tab w:val="right" w:leader="dot" w:pos="8306"/>
            </w:tabs>
          </w:pPr>
          <w:r>
            <w:fldChar w:fldCharType="begin"/>
          </w:r>
          <w:r>
            <w:instrText xml:space="preserve"> HYPERLINK \l _Toc1852 </w:instrText>
          </w:r>
          <w:r>
            <w:fldChar w:fldCharType="separate"/>
          </w:r>
          <w:r>
            <w:rPr>
              <w:rFonts w:hint="eastAsia"/>
              <w:lang w:val="en-US" w:eastAsia="zh-CN"/>
            </w:rPr>
            <w:t>Table 17</w:t>
          </w:r>
          <w:r>
            <w:rPr>
              <w:rFonts w:hint="default"/>
              <w:lang w:val="en-US" w:eastAsia="zh-CN"/>
            </w:rPr>
            <w:t>：Model summary and coefficients</w:t>
          </w:r>
          <w:r>
            <w:rPr>
              <w:rFonts w:hint="eastAsia"/>
              <w:lang w:val="en-US" w:eastAsia="zh-CN"/>
            </w:rPr>
            <w:t>ª</w:t>
          </w:r>
          <w:r>
            <w:rPr>
              <w:rFonts w:hint="default"/>
              <w:lang w:val="en-US" w:eastAsia="zh-CN"/>
            </w:rPr>
            <w:t xml:space="preserve"> table for sat_loyal</w:t>
          </w:r>
          <w:r>
            <w:tab/>
          </w:r>
          <w:r>
            <w:fldChar w:fldCharType="begin"/>
          </w:r>
          <w:r>
            <w:instrText xml:space="preserve"> PAGEREF _Toc1852 \h </w:instrText>
          </w:r>
          <w:r>
            <w:fldChar w:fldCharType="separate"/>
          </w:r>
          <w:r>
            <w:t>55</w:t>
          </w:r>
          <w:r>
            <w:fldChar w:fldCharType="end"/>
          </w:r>
          <w:r>
            <w:fldChar w:fldCharType="end"/>
          </w:r>
        </w:p>
        <w:p w14:paraId="1892F0C0">
          <w:pPr>
            <w:pStyle w:val="7"/>
            <w:tabs>
              <w:tab w:val="right" w:leader="dot" w:pos="8306"/>
            </w:tabs>
          </w:pPr>
          <w:r>
            <w:fldChar w:fldCharType="begin"/>
          </w:r>
          <w:r>
            <w:instrText xml:space="preserve"> HYPERLINK \l _Toc3910 </w:instrText>
          </w:r>
          <w:r>
            <w:fldChar w:fldCharType="separate"/>
          </w:r>
          <w:r>
            <w:rPr>
              <w:rFonts w:hint="eastAsia"/>
              <w:lang w:val="en-US" w:eastAsia="zh-CN"/>
            </w:rPr>
            <w:t>Table 18</w:t>
          </w:r>
          <w:r>
            <w:rPr>
              <w:rFonts w:hint="default"/>
              <w:lang w:val="en-US" w:eastAsia="zh-CN"/>
            </w:rPr>
            <w:t>：Model summary and coefficients</w:t>
          </w:r>
          <w:r>
            <w:rPr>
              <w:rFonts w:hint="eastAsia"/>
              <w:lang w:val="en-US" w:eastAsia="zh-CN"/>
            </w:rPr>
            <w:t>ª</w:t>
          </w:r>
          <w:r>
            <w:rPr>
              <w:rFonts w:hint="default"/>
              <w:lang w:val="en-US" w:eastAsia="zh-CN"/>
            </w:rPr>
            <w:t xml:space="preserve"> table for</w:t>
          </w:r>
          <w:r>
            <w:rPr>
              <w:rFonts w:hint="eastAsia"/>
              <w:lang w:val="en-US" w:eastAsia="zh-CN"/>
            </w:rPr>
            <w:t xml:space="preserve"> </w:t>
          </w:r>
          <w:r>
            <w:rPr>
              <w:rFonts w:hint="default"/>
            </w:rPr>
            <w:t>sat_uinter</w:t>
          </w:r>
          <w:r>
            <w:rPr>
              <w:rFonts w:hint="eastAsia"/>
              <w:lang w:val="en-US" w:eastAsia="zh-CN"/>
            </w:rPr>
            <w:t xml:space="preserve"> </w:t>
          </w:r>
          <w:r>
            <w:rPr>
              <w:rFonts w:hint="default"/>
            </w:rPr>
            <w:t>(Continued willingness to interact)</w:t>
          </w:r>
          <w:r>
            <w:tab/>
          </w:r>
          <w:r>
            <w:fldChar w:fldCharType="begin"/>
          </w:r>
          <w:r>
            <w:instrText xml:space="preserve"> PAGEREF _Toc3910 \h </w:instrText>
          </w:r>
          <w:r>
            <w:fldChar w:fldCharType="separate"/>
          </w:r>
          <w:r>
            <w:t>56</w:t>
          </w:r>
          <w:r>
            <w:fldChar w:fldCharType="end"/>
          </w:r>
          <w:r>
            <w:fldChar w:fldCharType="end"/>
          </w:r>
        </w:p>
        <w:p w14:paraId="2D20B8A0">
          <w:pPr>
            <w:pStyle w:val="7"/>
            <w:tabs>
              <w:tab w:val="right" w:leader="dot" w:pos="8306"/>
            </w:tabs>
          </w:pPr>
          <w:r>
            <w:fldChar w:fldCharType="begin"/>
          </w:r>
          <w:r>
            <w:instrText xml:space="preserve"> HYPERLINK \l _Toc24426 </w:instrText>
          </w:r>
          <w:r>
            <w:fldChar w:fldCharType="separate"/>
          </w:r>
          <w:r>
            <w:rPr>
              <w:rFonts w:hint="eastAsia"/>
              <w:lang w:val="en-US" w:eastAsia="zh-CN"/>
            </w:rPr>
            <w:t>Table 19</w:t>
          </w:r>
          <w:r>
            <w:rPr>
              <w:rFonts w:hint="default"/>
              <w:lang w:val="en-US" w:eastAsia="zh-CN"/>
            </w:rPr>
            <w:t>：coefficientsª table for sat_match (Content Matching)</w:t>
          </w:r>
          <w:r>
            <w:tab/>
          </w:r>
          <w:r>
            <w:fldChar w:fldCharType="begin"/>
          </w:r>
          <w:r>
            <w:instrText xml:space="preserve"> PAGEREF _Toc24426 \h </w:instrText>
          </w:r>
          <w:r>
            <w:fldChar w:fldCharType="separate"/>
          </w:r>
          <w:r>
            <w:t>56</w:t>
          </w:r>
          <w:r>
            <w:fldChar w:fldCharType="end"/>
          </w:r>
          <w:r>
            <w:fldChar w:fldCharType="end"/>
          </w:r>
        </w:p>
        <w:p w14:paraId="2BD5608D">
          <w:pPr>
            <w:pStyle w:val="7"/>
            <w:tabs>
              <w:tab w:val="right" w:leader="dot" w:pos="8306"/>
            </w:tabs>
          </w:pPr>
          <w:r>
            <w:fldChar w:fldCharType="begin"/>
          </w:r>
          <w:r>
            <w:instrText xml:space="preserve"> HYPERLINK \l _Toc11241 </w:instrText>
          </w:r>
          <w:r>
            <w:fldChar w:fldCharType="separate"/>
          </w:r>
          <w:r>
            <w:rPr>
              <w:rFonts w:hint="eastAsia"/>
              <w:lang w:val="en-US" w:eastAsia="zh-CN"/>
            </w:rPr>
            <w:t>Table 20</w:t>
          </w:r>
          <w:r>
            <w:rPr>
              <w:rFonts w:hint="default"/>
              <w:lang w:val="en-US" w:eastAsia="zh-CN"/>
            </w:rPr>
            <w:t>：</w:t>
          </w:r>
          <w:r>
            <w:rPr>
              <w:rFonts w:hint="default"/>
            </w:rPr>
            <w:t>Model summary and coefficients</w:t>
          </w:r>
          <w:r>
            <w:rPr>
              <w:rFonts w:hint="eastAsia"/>
            </w:rPr>
            <w:t>ª</w:t>
          </w:r>
          <w:r>
            <w:rPr>
              <w:rFonts w:hint="default"/>
            </w:rPr>
            <w:t xml:space="preserve"> table for sat_ugc (user content quality)</w:t>
          </w:r>
          <w:r>
            <w:tab/>
          </w:r>
          <w:r>
            <w:fldChar w:fldCharType="begin"/>
          </w:r>
          <w:r>
            <w:instrText xml:space="preserve"> PAGEREF _Toc11241 \h </w:instrText>
          </w:r>
          <w:r>
            <w:fldChar w:fldCharType="separate"/>
          </w:r>
          <w:r>
            <w:t>57</w:t>
          </w:r>
          <w:r>
            <w:fldChar w:fldCharType="end"/>
          </w:r>
          <w:r>
            <w:fldChar w:fldCharType="end"/>
          </w:r>
        </w:p>
        <w:p w14:paraId="54F00471">
          <w:pPr>
            <w:pStyle w:val="7"/>
            <w:tabs>
              <w:tab w:val="right" w:leader="dot" w:pos="8306"/>
            </w:tabs>
          </w:pPr>
          <w:r>
            <w:fldChar w:fldCharType="begin"/>
          </w:r>
          <w:r>
            <w:instrText xml:space="preserve"> HYPERLINK \l _Toc28314 </w:instrText>
          </w:r>
          <w:r>
            <w:fldChar w:fldCharType="separate"/>
          </w:r>
          <w:r>
            <w:rPr>
              <w:rFonts w:hint="eastAsia"/>
              <w:lang w:val="en-US" w:eastAsia="zh-CN"/>
            </w:rPr>
            <w:t>Table 21</w:t>
          </w:r>
          <w:r>
            <w:rPr>
              <w:rFonts w:hint="default"/>
              <w:lang w:val="en-US" w:eastAsia="zh-CN"/>
            </w:rPr>
            <w:t>：Model summary and coefficients</w:t>
          </w:r>
          <w:r>
            <w:rPr>
              <w:rFonts w:hint="eastAsia"/>
              <w:lang w:val="en-US" w:eastAsia="zh-CN"/>
            </w:rPr>
            <w:t>ª</w:t>
          </w:r>
          <w:r>
            <w:rPr>
              <w:rFonts w:hint="default"/>
              <w:lang w:val="en-US" w:eastAsia="zh-CN"/>
            </w:rPr>
            <w:t xml:space="preserve"> table for</w:t>
          </w:r>
          <w:r>
            <w:rPr>
              <w:rFonts w:hint="eastAsia"/>
              <w:lang w:val="en-US" w:eastAsia="zh-CN"/>
            </w:rPr>
            <w:t xml:space="preserve"> </w:t>
          </w:r>
          <w:r>
            <w:rPr>
              <w:rFonts w:hint="default"/>
              <w:lang w:val="en-US" w:eastAsia="zh-CN"/>
            </w:rPr>
            <w:t>sat_con(Personalized perception)</w:t>
          </w:r>
          <w:r>
            <w:tab/>
          </w:r>
          <w:r>
            <w:fldChar w:fldCharType="begin"/>
          </w:r>
          <w:r>
            <w:instrText xml:space="preserve"> PAGEREF _Toc28314 \h </w:instrText>
          </w:r>
          <w:r>
            <w:fldChar w:fldCharType="separate"/>
          </w:r>
          <w:r>
            <w:t>58</w:t>
          </w:r>
          <w:r>
            <w:fldChar w:fldCharType="end"/>
          </w:r>
          <w:r>
            <w:fldChar w:fldCharType="end"/>
          </w:r>
        </w:p>
        <w:p w14:paraId="1D64F978">
          <w:pPr>
            <w:pStyle w:val="9"/>
            <w:tabs>
              <w:tab w:val="right" w:leader="dot" w:pos="8306"/>
            </w:tabs>
          </w:pPr>
          <w:r>
            <w:fldChar w:fldCharType="begin"/>
          </w:r>
          <w:r>
            <w:instrText xml:space="preserve"> HYPERLINK \l _Toc20777 </w:instrText>
          </w:r>
          <w:r>
            <w:fldChar w:fldCharType="separate"/>
          </w:r>
          <w:r>
            <w:rPr>
              <w:rFonts w:hint="default"/>
              <w:lang w:val="en-US" w:eastAsia="zh-CN"/>
            </w:rPr>
            <w:t>4</w:t>
          </w:r>
          <w:r>
            <w:rPr>
              <w:rFonts w:hint="default"/>
            </w:rPr>
            <w:t>.3.3 Path analysis based on structural equation model (SEM)</w:t>
          </w:r>
          <w:r>
            <w:tab/>
          </w:r>
          <w:r>
            <w:fldChar w:fldCharType="begin"/>
          </w:r>
          <w:r>
            <w:instrText xml:space="preserve"> PAGEREF _Toc20777 \h </w:instrText>
          </w:r>
          <w:r>
            <w:fldChar w:fldCharType="separate"/>
          </w:r>
          <w:r>
            <w:t>58</w:t>
          </w:r>
          <w:r>
            <w:fldChar w:fldCharType="end"/>
          </w:r>
          <w:r>
            <w:fldChar w:fldCharType="end"/>
          </w:r>
        </w:p>
        <w:p w14:paraId="67798A02">
          <w:pPr>
            <w:pStyle w:val="7"/>
            <w:tabs>
              <w:tab w:val="right" w:leader="dot" w:pos="8306"/>
            </w:tabs>
          </w:pPr>
          <w:r>
            <w:fldChar w:fldCharType="begin"/>
          </w:r>
          <w:r>
            <w:instrText xml:space="preserve"> HYPERLINK \l _Toc3 </w:instrText>
          </w:r>
          <w:r>
            <w:fldChar w:fldCharType="separate"/>
          </w:r>
          <w:r>
            <w:rPr>
              <w:rFonts w:hint="eastAsia"/>
              <w:lang w:val="en-US" w:eastAsia="zh-CN"/>
            </w:rPr>
            <w:t>Table 22</w:t>
          </w:r>
          <w:r>
            <w:rPr>
              <w:rFonts w:hint="default"/>
              <w:lang w:val="en-US" w:eastAsia="zh-CN"/>
            </w:rPr>
            <w:t>：Model path setting</w:t>
          </w:r>
          <w:r>
            <w:tab/>
          </w:r>
          <w:r>
            <w:fldChar w:fldCharType="begin"/>
          </w:r>
          <w:r>
            <w:instrText xml:space="preserve"> PAGEREF _Toc3 \h </w:instrText>
          </w:r>
          <w:r>
            <w:fldChar w:fldCharType="separate"/>
          </w:r>
          <w:r>
            <w:t>59</w:t>
          </w:r>
          <w:r>
            <w:fldChar w:fldCharType="end"/>
          </w:r>
          <w:r>
            <w:fldChar w:fldCharType="end"/>
          </w:r>
        </w:p>
        <w:p w14:paraId="42753B68">
          <w:pPr>
            <w:pStyle w:val="7"/>
            <w:tabs>
              <w:tab w:val="right" w:leader="dot" w:pos="8306"/>
            </w:tabs>
          </w:pPr>
          <w:r>
            <w:fldChar w:fldCharType="begin"/>
          </w:r>
          <w:r>
            <w:instrText xml:space="preserve"> HYPERLINK \l _Toc11408 </w:instrText>
          </w:r>
          <w:r>
            <w:fldChar w:fldCharType="separate"/>
          </w:r>
          <w:r>
            <w:rPr>
              <w:rFonts w:hint="eastAsia"/>
              <w:lang w:val="en-US" w:eastAsia="zh-CN"/>
            </w:rPr>
            <w:t>Table 23</w:t>
          </w:r>
          <w:r>
            <w:rPr>
              <w:rFonts w:hint="default"/>
              <w:lang w:val="en-US" w:eastAsia="zh-CN"/>
            </w:rPr>
            <w:t>：Model path coefficient</w:t>
          </w:r>
          <w:r>
            <w:tab/>
          </w:r>
          <w:r>
            <w:fldChar w:fldCharType="begin"/>
          </w:r>
          <w:r>
            <w:instrText xml:space="preserve"> PAGEREF _Toc11408 \h </w:instrText>
          </w:r>
          <w:r>
            <w:fldChar w:fldCharType="separate"/>
          </w:r>
          <w:r>
            <w:t>59</w:t>
          </w:r>
          <w:r>
            <w:fldChar w:fldCharType="end"/>
          </w:r>
          <w:r>
            <w:fldChar w:fldCharType="end"/>
          </w:r>
        </w:p>
        <w:p w14:paraId="07E23A5D">
          <w:pPr>
            <w:pStyle w:val="7"/>
            <w:tabs>
              <w:tab w:val="right" w:leader="dot" w:pos="8306"/>
            </w:tabs>
          </w:pPr>
          <w:r>
            <w:fldChar w:fldCharType="begin"/>
          </w:r>
          <w:r>
            <w:instrText xml:space="preserve"> HYPERLINK \l _Toc1420 </w:instrText>
          </w:r>
          <w:r>
            <w:fldChar w:fldCharType="separate"/>
          </w:r>
          <w:r>
            <w:rPr>
              <w:rFonts w:hint="eastAsia"/>
              <w:lang w:val="en-US" w:eastAsia="zh-CN"/>
            </w:rPr>
            <w:t>Table 24</w:t>
          </w:r>
          <w:r>
            <w:rPr>
              <w:rFonts w:hint="default"/>
              <w:lang w:val="en-US" w:eastAsia="zh-CN"/>
            </w:rPr>
            <w:t>：Model goodness of fit</w:t>
          </w:r>
          <w:r>
            <w:tab/>
          </w:r>
          <w:r>
            <w:fldChar w:fldCharType="begin"/>
          </w:r>
          <w:r>
            <w:instrText xml:space="preserve"> PAGEREF _Toc1420 \h </w:instrText>
          </w:r>
          <w:r>
            <w:fldChar w:fldCharType="separate"/>
          </w:r>
          <w:r>
            <w:t>60</w:t>
          </w:r>
          <w:r>
            <w:fldChar w:fldCharType="end"/>
          </w:r>
          <w:r>
            <w:fldChar w:fldCharType="end"/>
          </w:r>
        </w:p>
        <w:p w14:paraId="4052BE83">
          <w:pPr>
            <w:pStyle w:val="9"/>
            <w:tabs>
              <w:tab w:val="right" w:leader="dot" w:pos="8306"/>
            </w:tabs>
          </w:pPr>
          <w:r>
            <w:fldChar w:fldCharType="begin"/>
          </w:r>
          <w:r>
            <w:instrText xml:space="preserve"> HYPERLINK \l _Toc223 </w:instrText>
          </w:r>
          <w:r>
            <w:fldChar w:fldCharType="separate"/>
          </w:r>
          <w:r>
            <w:rPr>
              <w:rFonts w:hint="default"/>
              <w:lang w:val="en-US" w:eastAsia="zh-CN"/>
            </w:rPr>
            <w:t>4</w:t>
          </w:r>
          <w:r>
            <w:rPr>
              <w:rFonts w:hint="default"/>
            </w:rPr>
            <w:t>.3.4 Analysis of mediation effect</w:t>
          </w:r>
          <w:r>
            <w:tab/>
          </w:r>
          <w:r>
            <w:fldChar w:fldCharType="begin"/>
          </w:r>
          <w:r>
            <w:instrText xml:space="preserve"> PAGEREF _Toc223 \h </w:instrText>
          </w:r>
          <w:r>
            <w:fldChar w:fldCharType="separate"/>
          </w:r>
          <w:r>
            <w:t>61</w:t>
          </w:r>
          <w:r>
            <w:fldChar w:fldCharType="end"/>
          </w:r>
          <w:r>
            <w:fldChar w:fldCharType="end"/>
          </w:r>
        </w:p>
        <w:p w14:paraId="005597B5">
          <w:pPr>
            <w:pStyle w:val="7"/>
            <w:tabs>
              <w:tab w:val="right" w:leader="dot" w:pos="8306"/>
            </w:tabs>
          </w:pPr>
          <w:r>
            <w:fldChar w:fldCharType="begin"/>
          </w:r>
          <w:r>
            <w:instrText xml:space="preserve"> HYPERLINK \l _Toc21888 </w:instrText>
          </w:r>
          <w:r>
            <w:fldChar w:fldCharType="separate"/>
          </w:r>
          <w:r>
            <w:rPr>
              <w:rFonts w:hint="eastAsia"/>
              <w:lang w:val="en-US" w:eastAsia="zh-CN"/>
            </w:rPr>
            <w:t>Table 25:</w:t>
          </w:r>
          <w:r>
            <w:rPr>
              <w:rFonts w:hint="default"/>
            </w:rPr>
            <w:t>Mediation effect results</w:t>
          </w:r>
          <w:r>
            <w:tab/>
          </w:r>
          <w:r>
            <w:fldChar w:fldCharType="begin"/>
          </w:r>
          <w:r>
            <w:instrText xml:space="preserve"> PAGEREF _Toc21888 \h </w:instrText>
          </w:r>
          <w:r>
            <w:fldChar w:fldCharType="separate"/>
          </w:r>
          <w:r>
            <w:t>61</w:t>
          </w:r>
          <w:r>
            <w:fldChar w:fldCharType="end"/>
          </w:r>
          <w:r>
            <w:fldChar w:fldCharType="end"/>
          </w:r>
        </w:p>
        <w:p w14:paraId="460EAE09">
          <w:pPr>
            <w:pStyle w:val="9"/>
            <w:tabs>
              <w:tab w:val="right" w:leader="dot" w:pos="8306"/>
            </w:tabs>
          </w:pPr>
          <w:r>
            <w:fldChar w:fldCharType="begin"/>
          </w:r>
          <w:r>
            <w:instrText xml:space="preserve"> HYPERLINK \l _Toc14209 </w:instrText>
          </w:r>
          <w:r>
            <w:fldChar w:fldCharType="separate"/>
          </w:r>
          <w:r>
            <w:rPr>
              <w:rFonts w:hint="default"/>
              <w:lang w:val="en-US" w:eastAsia="zh-CN"/>
            </w:rPr>
            <w:t>4</w:t>
          </w:r>
          <w:r>
            <w:rPr>
              <w:rFonts w:hint="default"/>
            </w:rPr>
            <w:t>.3.</w:t>
          </w:r>
          <w:r>
            <w:rPr>
              <w:rFonts w:hint="eastAsia"/>
              <w:lang w:val="en-US" w:eastAsia="zh-CN"/>
            </w:rPr>
            <w:t>5</w:t>
          </w:r>
          <w:r>
            <w:rPr>
              <w:rFonts w:hint="default"/>
            </w:rPr>
            <w:t>Cross-analysis of platform use and purchasing behavior</w:t>
          </w:r>
          <w:r>
            <w:tab/>
          </w:r>
          <w:r>
            <w:fldChar w:fldCharType="begin"/>
          </w:r>
          <w:r>
            <w:instrText xml:space="preserve"> PAGEREF _Toc14209 \h </w:instrText>
          </w:r>
          <w:r>
            <w:fldChar w:fldCharType="separate"/>
          </w:r>
          <w:r>
            <w:t>62</w:t>
          </w:r>
          <w:r>
            <w:fldChar w:fldCharType="end"/>
          </w:r>
          <w:r>
            <w:fldChar w:fldCharType="end"/>
          </w:r>
        </w:p>
        <w:p w14:paraId="02DBBA26">
          <w:pPr>
            <w:pStyle w:val="9"/>
            <w:tabs>
              <w:tab w:val="right" w:leader="dot" w:pos="8306"/>
            </w:tabs>
          </w:pPr>
          <w:r>
            <w:fldChar w:fldCharType="begin"/>
          </w:r>
          <w:r>
            <w:instrText xml:space="preserve"> HYPERLINK \l _Toc5826 </w:instrText>
          </w:r>
          <w:r>
            <w:fldChar w:fldCharType="separate"/>
          </w:r>
          <w:r>
            <w:rPr>
              <w:rFonts w:hint="default"/>
              <w:lang w:val="en-US" w:eastAsia="zh-CN"/>
            </w:rPr>
            <w:t>4</w:t>
          </w:r>
          <w:r>
            <w:rPr>
              <w:rFonts w:hint="default"/>
            </w:rPr>
            <w:t>.4Analysis of Objective 3: Comprehensive impact of self-media marketing on Beijing consumers’ purchasing intention and satisfaction</w:t>
          </w:r>
          <w:r>
            <w:tab/>
          </w:r>
          <w:r>
            <w:fldChar w:fldCharType="begin"/>
          </w:r>
          <w:r>
            <w:instrText xml:space="preserve"> PAGEREF _Toc5826 \h </w:instrText>
          </w:r>
          <w:r>
            <w:fldChar w:fldCharType="separate"/>
          </w:r>
          <w:r>
            <w:t>66</w:t>
          </w:r>
          <w:r>
            <w:fldChar w:fldCharType="end"/>
          </w:r>
          <w:r>
            <w:fldChar w:fldCharType="end"/>
          </w:r>
        </w:p>
        <w:p w14:paraId="642E2527">
          <w:pPr>
            <w:pStyle w:val="9"/>
            <w:tabs>
              <w:tab w:val="right" w:leader="dot" w:pos="8306"/>
            </w:tabs>
          </w:pPr>
          <w:r>
            <w:fldChar w:fldCharType="begin"/>
          </w:r>
          <w:r>
            <w:instrText xml:space="preserve"> HYPERLINK \l _Toc14951 </w:instrText>
          </w:r>
          <w:r>
            <w:fldChar w:fldCharType="separate"/>
          </w:r>
          <w:r>
            <w:rPr>
              <w:rFonts w:hint="default"/>
              <w:lang w:val="en-US" w:eastAsia="zh-CN"/>
            </w:rPr>
            <w:t>4</w:t>
          </w:r>
          <w:r>
            <w:rPr>
              <w:rFonts w:hint="default"/>
            </w:rPr>
            <w:t>.4.1Analysis of Beijing sub-sample integrated model</w:t>
          </w:r>
          <w:r>
            <w:tab/>
          </w:r>
          <w:r>
            <w:fldChar w:fldCharType="begin"/>
          </w:r>
          <w:r>
            <w:instrText xml:space="preserve"> PAGEREF _Toc14951 \h </w:instrText>
          </w:r>
          <w:r>
            <w:fldChar w:fldCharType="separate"/>
          </w:r>
          <w:r>
            <w:t>66</w:t>
          </w:r>
          <w:r>
            <w:fldChar w:fldCharType="end"/>
          </w:r>
          <w:r>
            <w:fldChar w:fldCharType="end"/>
          </w:r>
        </w:p>
        <w:p w14:paraId="38FF6A7C">
          <w:pPr>
            <w:pStyle w:val="7"/>
            <w:tabs>
              <w:tab w:val="right" w:leader="dot" w:pos="8306"/>
            </w:tabs>
          </w:pPr>
          <w:r>
            <w:fldChar w:fldCharType="begin"/>
          </w:r>
          <w:r>
            <w:instrText xml:space="preserve"> HYPERLINK \l _Toc22447 </w:instrText>
          </w:r>
          <w:r>
            <w:fldChar w:fldCharType="separate"/>
          </w:r>
          <w:r>
            <w:rPr>
              <w:rFonts w:hint="eastAsia"/>
              <w:lang w:val="en-US" w:eastAsia="zh-CN"/>
            </w:rPr>
            <w:t>Table 26</w:t>
          </w:r>
          <w:r>
            <w:rPr>
              <w:rFonts w:hint="default"/>
              <w:lang w:val="en-US" w:eastAsia="zh-CN"/>
            </w:rPr>
            <w:t>：Coefficient</w:t>
          </w:r>
          <w:r>
            <w:rPr>
              <w:rFonts w:hint="eastAsia"/>
              <w:lang w:val="en-US" w:eastAsia="zh-CN"/>
            </w:rPr>
            <w:t>ª</w:t>
          </w:r>
          <w:r>
            <w:rPr>
              <w:rFonts w:hint="default"/>
              <w:lang w:val="en-US" w:eastAsia="zh-CN"/>
            </w:rPr>
            <w:t xml:space="preserve"> table and descriptive statistics table</w:t>
          </w:r>
          <w:r>
            <w:tab/>
          </w:r>
          <w:r>
            <w:fldChar w:fldCharType="begin"/>
          </w:r>
          <w:r>
            <w:instrText xml:space="preserve"> PAGEREF _Toc22447 \h </w:instrText>
          </w:r>
          <w:r>
            <w:fldChar w:fldCharType="separate"/>
          </w:r>
          <w:r>
            <w:t>67</w:t>
          </w:r>
          <w:r>
            <w:fldChar w:fldCharType="end"/>
          </w:r>
          <w:r>
            <w:fldChar w:fldCharType="end"/>
          </w:r>
        </w:p>
        <w:p w14:paraId="63B336DF">
          <w:pPr>
            <w:pStyle w:val="9"/>
            <w:tabs>
              <w:tab w:val="right" w:leader="dot" w:pos="8306"/>
            </w:tabs>
          </w:pPr>
          <w:r>
            <w:fldChar w:fldCharType="begin"/>
          </w:r>
          <w:r>
            <w:instrText xml:space="preserve"> HYPERLINK \l _Toc16866 </w:instrText>
          </w:r>
          <w:r>
            <w:fldChar w:fldCharType="separate"/>
          </w:r>
          <w:r>
            <w:rPr>
              <w:rFonts w:hint="default"/>
              <w:lang w:val="en-US" w:eastAsia="zh-CN"/>
            </w:rPr>
            <w:t>4</w:t>
          </w:r>
          <w:r>
            <w:rPr>
              <w:rFonts w:hint="default"/>
            </w:rPr>
            <w:t>.4.2Analysis of Beijing-specific factors</w:t>
          </w:r>
          <w:r>
            <w:tab/>
          </w:r>
          <w:r>
            <w:fldChar w:fldCharType="begin"/>
          </w:r>
          <w:r>
            <w:instrText xml:space="preserve"> PAGEREF _Toc16866 \h </w:instrText>
          </w:r>
          <w:r>
            <w:fldChar w:fldCharType="separate"/>
          </w:r>
          <w:r>
            <w:t>67</w:t>
          </w:r>
          <w:r>
            <w:fldChar w:fldCharType="end"/>
          </w:r>
          <w:r>
            <w:fldChar w:fldCharType="end"/>
          </w:r>
        </w:p>
        <w:p w14:paraId="0AE10335">
          <w:pPr>
            <w:pStyle w:val="7"/>
            <w:tabs>
              <w:tab w:val="right" w:leader="dot" w:pos="8306"/>
            </w:tabs>
          </w:pPr>
          <w:r>
            <w:fldChar w:fldCharType="begin"/>
          </w:r>
          <w:r>
            <w:instrText xml:space="preserve"> HYPERLINK \l _Toc27928 </w:instrText>
          </w:r>
          <w:r>
            <w:fldChar w:fldCharType="separate"/>
          </w:r>
          <w:r>
            <w:rPr>
              <w:rFonts w:hint="eastAsia"/>
              <w:lang w:val="en-US" w:eastAsia="zh-CN"/>
            </w:rPr>
            <w:t>Table 27</w:t>
          </w:r>
          <w:r>
            <w:rPr>
              <w:rFonts w:hint="default"/>
              <w:lang w:val="en-US" w:eastAsia="zh-CN"/>
            </w:rPr>
            <w:t>：Model Summary</w:t>
          </w:r>
          <w:r>
            <w:tab/>
          </w:r>
          <w:r>
            <w:fldChar w:fldCharType="begin"/>
          </w:r>
          <w:r>
            <w:instrText xml:space="preserve"> PAGEREF _Toc27928 \h </w:instrText>
          </w:r>
          <w:r>
            <w:fldChar w:fldCharType="separate"/>
          </w:r>
          <w:r>
            <w:t>68</w:t>
          </w:r>
          <w:r>
            <w:fldChar w:fldCharType="end"/>
          </w:r>
          <w:r>
            <w:fldChar w:fldCharType="end"/>
          </w:r>
        </w:p>
        <w:p w14:paraId="4C357BEA">
          <w:pPr>
            <w:pStyle w:val="7"/>
            <w:tabs>
              <w:tab w:val="right" w:leader="dot" w:pos="8306"/>
            </w:tabs>
          </w:pPr>
          <w:r>
            <w:fldChar w:fldCharType="begin"/>
          </w:r>
          <w:r>
            <w:instrText xml:space="preserve"> HYPERLINK \l _Toc24122 </w:instrText>
          </w:r>
          <w:r>
            <w:fldChar w:fldCharType="separate"/>
          </w:r>
          <w:r>
            <w:rPr>
              <w:rFonts w:hint="eastAsia"/>
              <w:lang w:val="en-US" w:eastAsia="zh-CN"/>
            </w:rPr>
            <w:t>Table 28</w:t>
          </w:r>
          <w:r>
            <w:rPr>
              <w:rFonts w:hint="default"/>
              <w:lang w:val="en-US" w:eastAsia="zh-CN"/>
            </w:rPr>
            <w:t>：ANOVAª</w:t>
          </w:r>
          <w:r>
            <w:tab/>
          </w:r>
          <w:r>
            <w:fldChar w:fldCharType="begin"/>
          </w:r>
          <w:r>
            <w:instrText xml:space="preserve"> PAGEREF _Toc24122 \h </w:instrText>
          </w:r>
          <w:r>
            <w:fldChar w:fldCharType="separate"/>
          </w:r>
          <w:r>
            <w:t>69</w:t>
          </w:r>
          <w:r>
            <w:fldChar w:fldCharType="end"/>
          </w:r>
          <w:r>
            <w:fldChar w:fldCharType="end"/>
          </w:r>
        </w:p>
        <w:p w14:paraId="5E7542C3">
          <w:pPr>
            <w:pStyle w:val="7"/>
            <w:tabs>
              <w:tab w:val="right" w:leader="dot" w:pos="8306"/>
            </w:tabs>
          </w:pPr>
          <w:r>
            <w:fldChar w:fldCharType="begin"/>
          </w:r>
          <w:r>
            <w:instrText xml:space="preserve"> HYPERLINK \l _Toc25076 </w:instrText>
          </w:r>
          <w:r>
            <w:fldChar w:fldCharType="separate"/>
          </w:r>
          <w:r>
            <w:rPr>
              <w:rFonts w:hint="eastAsia"/>
              <w:lang w:val="en-US" w:eastAsia="zh-CN"/>
            </w:rPr>
            <w:t>Table 29</w:t>
          </w:r>
          <w:r>
            <w:rPr>
              <w:rFonts w:hint="default"/>
              <w:lang w:val="en-US" w:eastAsia="zh-CN"/>
            </w:rPr>
            <w:t>：Table of excluded variables</w:t>
          </w:r>
          <w:r>
            <w:rPr>
              <w:rFonts w:hint="eastAsia"/>
              <w:lang w:val="en-US" w:eastAsia="zh-CN"/>
            </w:rPr>
            <w:t>ª</w:t>
          </w:r>
          <w:r>
            <w:tab/>
          </w:r>
          <w:r>
            <w:fldChar w:fldCharType="begin"/>
          </w:r>
          <w:r>
            <w:instrText xml:space="preserve"> PAGEREF _Toc25076 \h </w:instrText>
          </w:r>
          <w:r>
            <w:fldChar w:fldCharType="separate"/>
          </w:r>
          <w:r>
            <w:t>69</w:t>
          </w:r>
          <w:r>
            <w:fldChar w:fldCharType="end"/>
          </w:r>
          <w:r>
            <w:fldChar w:fldCharType="end"/>
          </w:r>
        </w:p>
        <w:p w14:paraId="010D65D9">
          <w:pPr>
            <w:pStyle w:val="7"/>
            <w:tabs>
              <w:tab w:val="right" w:leader="dot" w:pos="8306"/>
            </w:tabs>
          </w:pPr>
          <w:r>
            <w:fldChar w:fldCharType="begin"/>
          </w:r>
          <w:r>
            <w:instrText xml:space="preserve"> HYPERLINK \l _Toc787 </w:instrText>
          </w:r>
          <w:r>
            <w:fldChar w:fldCharType="separate"/>
          </w:r>
          <w:r>
            <w:rPr>
              <w:rFonts w:hint="eastAsia"/>
              <w:lang w:val="en-US" w:eastAsia="zh-CN"/>
            </w:rPr>
            <w:t>Table 30</w:t>
          </w:r>
          <w:r>
            <w:rPr>
              <w:rFonts w:hint="default"/>
              <w:lang w:val="en-US" w:eastAsia="zh-CN"/>
            </w:rPr>
            <w:t>：</w:t>
          </w:r>
          <w:r>
            <w:rPr>
              <w:rFonts w:hint="eastAsia"/>
              <w:lang w:val="en-US" w:eastAsia="zh-CN"/>
            </w:rPr>
            <w:t>Correlation results</w:t>
          </w:r>
          <w:r>
            <w:tab/>
          </w:r>
          <w:r>
            <w:fldChar w:fldCharType="begin"/>
          </w:r>
          <w:r>
            <w:instrText xml:space="preserve"> PAGEREF _Toc787 \h </w:instrText>
          </w:r>
          <w:r>
            <w:fldChar w:fldCharType="separate"/>
          </w:r>
          <w:r>
            <w:t>70</w:t>
          </w:r>
          <w:r>
            <w:fldChar w:fldCharType="end"/>
          </w:r>
          <w:r>
            <w:fldChar w:fldCharType="end"/>
          </w:r>
        </w:p>
        <w:p w14:paraId="6CB44531">
          <w:pPr>
            <w:pStyle w:val="7"/>
            <w:tabs>
              <w:tab w:val="right" w:leader="dot" w:pos="8306"/>
            </w:tabs>
          </w:pPr>
          <w:r>
            <w:fldChar w:fldCharType="begin"/>
          </w:r>
          <w:r>
            <w:instrText xml:space="preserve"> HYPERLINK \l _Toc17853 </w:instrText>
          </w:r>
          <w:r>
            <w:fldChar w:fldCharType="separate"/>
          </w:r>
          <w:r>
            <w:rPr>
              <w:rFonts w:hint="default"/>
            </w:rPr>
            <w:t xml:space="preserve">CHAPTER </w:t>
          </w:r>
          <w:r>
            <w:rPr>
              <w:rFonts w:hint="default"/>
              <w:lang w:val="en-US" w:eastAsia="zh-CN"/>
            </w:rPr>
            <w:t>5</w:t>
          </w:r>
          <w:r>
            <w:rPr>
              <w:rFonts w:hint="default"/>
            </w:rPr>
            <w:t xml:space="preserve">: </w:t>
          </w:r>
          <w:r>
            <w:rPr>
              <w:rFonts w:hint="default"/>
              <w:lang w:val="en-US" w:eastAsia="zh-CN"/>
            </w:rPr>
            <w:t>Discussion</w:t>
          </w:r>
          <w:r>
            <w:tab/>
          </w:r>
          <w:r>
            <w:fldChar w:fldCharType="begin"/>
          </w:r>
          <w:r>
            <w:instrText xml:space="preserve"> PAGEREF _Toc17853 \h </w:instrText>
          </w:r>
          <w:r>
            <w:fldChar w:fldCharType="separate"/>
          </w:r>
          <w:r>
            <w:t>71</w:t>
          </w:r>
          <w:r>
            <w:fldChar w:fldCharType="end"/>
          </w:r>
          <w:r>
            <w:fldChar w:fldCharType="end"/>
          </w:r>
        </w:p>
        <w:p w14:paraId="0136E516">
          <w:pPr>
            <w:pStyle w:val="9"/>
            <w:tabs>
              <w:tab w:val="right" w:leader="dot" w:pos="8306"/>
            </w:tabs>
          </w:pPr>
          <w:r>
            <w:fldChar w:fldCharType="begin"/>
          </w:r>
          <w:r>
            <w:instrText xml:space="preserve"> HYPERLINK \l _Toc19166 </w:instrText>
          </w:r>
          <w:r>
            <w:fldChar w:fldCharType="separate"/>
          </w:r>
          <w:r>
            <w:rPr>
              <w:rFonts w:hint="default"/>
            </w:rPr>
            <w:t xml:space="preserve">5.1 </w:t>
          </w:r>
          <w:r>
            <w:rPr>
              <w:rFonts w:hint="default"/>
              <w:lang w:val="en-US" w:eastAsia="zh-CN"/>
            </w:rPr>
            <w:t>Explanation of Q12 data issues</w:t>
          </w:r>
          <w:r>
            <w:tab/>
          </w:r>
          <w:r>
            <w:fldChar w:fldCharType="begin"/>
          </w:r>
          <w:r>
            <w:instrText xml:space="preserve"> PAGEREF _Toc19166 \h </w:instrText>
          </w:r>
          <w:r>
            <w:fldChar w:fldCharType="separate"/>
          </w:r>
          <w:r>
            <w:t>71</w:t>
          </w:r>
          <w:r>
            <w:fldChar w:fldCharType="end"/>
          </w:r>
          <w:r>
            <w:fldChar w:fldCharType="end"/>
          </w:r>
        </w:p>
        <w:p w14:paraId="4F022C38">
          <w:pPr>
            <w:pStyle w:val="9"/>
            <w:tabs>
              <w:tab w:val="right" w:leader="dot" w:pos="8306"/>
            </w:tabs>
          </w:pPr>
          <w:r>
            <w:fldChar w:fldCharType="begin"/>
          </w:r>
          <w:r>
            <w:instrText xml:space="preserve"> HYPERLINK \l _Toc22161 </w:instrText>
          </w:r>
          <w:r>
            <w:fldChar w:fldCharType="separate"/>
          </w:r>
          <w:r>
            <w:rPr>
              <w:rFonts w:hint="default"/>
            </w:rPr>
            <w:t>5.2 Objective 1: The role of self-media marketing activities on consumer purchasing intention</w:t>
          </w:r>
          <w:r>
            <w:tab/>
          </w:r>
          <w:r>
            <w:fldChar w:fldCharType="begin"/>
          </w:r>
          <w:r>
            <w:instrText xml:space="preserve"> PAGEREF _Toc22161 \h </w:instrText>
          </w:r>
          <w:r>
            <w:fldChar w:fldCharType="separate"/>
          </w:r>
          <w:r>
            <w:t>72</w:t>
          </w:r>
          <w:r>
            <w:fldChar w:fldCharType="end"/>
          </w:r>
          <w:r>
            <w:fldChar w:fldCharType="end"/>
          </w:r>
        </w:p>
        <w:p w14:paraId="49715F77">
          <w:pPr>
            <w:pStyle w:val="9"/>
            <w:tabs>
              <w:tab w:val="right" w:leader="dot" w:pos="8306"/>
            </w:tabs>
          </w:pPr>
          <w:r>
            <w:fldChar w:fldCharType="begin"/>
          </w:r>
          <w:r>
            <w:instrText xml:space="preserve"> HYPERLINK \l _Toc6884 </w:instrText>
          </w:r>
          <w:r>
            <w:fldChar w:fldCharType="separate"/>
          </w:r>
          <w:r>
            <w:rPr>
              <w:rFonts w:hint="default"/>
            </w:rPr>
            <w:t>5.3 Objective 2: The relationship between self-media marketing activities and consumer satisfaction</w:t>
          </w:r>
          <w:r>
            <w:tab/>
          </w:r>
          <w:r>
            <w:fldChar w:fldCharType="begin"/>
          </w:r>
          <w:r>
            <w:instrText xml:space="preserve"> PAGEREF _Toc6884 \h </w:instrText>
          </w:r>
          <w:r>
            <w:fldChar w:fldCharType="separate"/>
          </w:r>
          <w:r>
            <w:t>73</w:t>
          </w:r>
          <w:r>
            <w:fldChar w:fldCharType="end"/>
          </w:r>
          <w:r>
            <w:fldChar w:fldCharType="end"/>
          </w:r>
        </w:p>
        <w:p w14:paraId="370315CD">
          <w:pPr>
            <w:pStyle w:val="9"/>
            <w:tabs>
              <w:tab w:val="right" w:leader="dot" w:pos="8306"/>
            </w:tabs>
          </w:pPr>
          <w:r>
            <w:fldChar w:fldCharType="begin"/>
          </w:r>
          <w:r>
            <w:instrText xml:space="preserve"> HYPERLINK \l _Toc11668 </w:instrText>
          </w:r>
          <w:r>
            <w:fldChar w:fldCharType="separate"/>
          </w:r>
          <w:r>
            <w:rPr>
              <w:rFonts w:hint="default"/>
            </w:rPr>
            <w:t>5.4 Objective 3: Comprehensive impact of self-media marketing on Beijing consumers</w:t>
          </w:r>
          <w:r>
            <w:tab/>
          </w:r>
          <w:r>
            <w:fldChar w:fldCharType="begin"/>
          </w:r>
          <w:r>
            <w:instrText xml:space="preserve"> PAGEREF _Toc11668 \h </w:instrText>
          </w:r>
          <w:r>
            <w:fldChar w:fldCharType="separate"/>
          </w:r>
          <w:r>
            <w:t>74</w:t>
          </w:r>
          <w:r>
            <w:fldChar w:fldCharType="end"/>
          </w:r>
          <w:r>
            <w:fldChar w:fldCharType="end"/>
          </w:r>
        </w:p>
        <w:p w14:paraId="0EDE31B2">
          <w:pPr>
            <w:pStyle w:val="9"/>
            <w:tabs>
              <w:tab w:val="right" w:leader="dot" w:pos="8306"/>
            </w:tabs>
          </w:pPr>
          <w:r>
            <w:fldChar w:fldCharType="begin"/>
          </w:r>
          <w:r>
            <w:instrText xml:space="preserve"> HYPERLINK \l _Toc21688 </w:instrText>
          </w:r>
          <w:r>
            <w:fldChar w:fldCharType="separate"/>
          </w:r>
          <w:r>
            <w:rPr>
              <w:rFonts w:hint="default"/>
            </w:rPr>
            <w:t>5.5 Improvement of research methods and future research directions</w:t>
          </w:r>
          <w:r>
            <w:tab/>
          </w:r>
          <w:r>
            <w:fldChar w:fldCharType="begin"/>
          </w:r>
          <w:r>
            <w:instrText xml:space="preserve"> PAGEREF _Toc21688 \h </w:instrText>
          </w:r>
          <w:r>
            <w:fldChar w:fldCharType="separate"/>
          </w:r>
          <w:r>
            <w:t>75</w:t>
          </w:r>
          <w:r>
            <w:fldChar w:fldCharType="end"/>
          </w:r>
          <w:r>
            <w:fldChar w:fldCharType="end"/>
          </w:r>
        </w:p>
        <w:p w14:paraId="57B93B31">
          <w:pPr>
            <w:pStyle w:val="7"/>
            <w:tabs>
              <w:tab w:val="right" w:leader="dot" w:pos="8306"/>
            </w:tabs>
          </w:pPr>
          <w:r>
            <w:fldChar w:fldCharType="begin"/>
          </w:r>
          <w:r>
            <w:instrText xml:space="preserve"> HYPERLINK \l _Toc1828 </w:instrText>
          </w:r>
          <w:r>
            <w:fldChar w:fldCharType="separate"/>
          </w:r>
          <w:r>
            <w:rPr>
              <w:rFonts w:hint="default"/>
              <w:lang w:val="en-US" w:eastAsia="zh-CN"/>
            </w:rPr>
            <w:t>Chapter 6: Conclusion</w:t>
          </w:r>
          <w:r>
            <w:tab/>
          </w:r>
          <w:r>
            <w:fldChar w:fldCharType="begin"/>
          </w:r>
          <w:r>
            <w:instrText xml:space="preserve"> PAGEREF _Toc1828 \h </w:instrText>
          </w:r>
          <w:r>
            <w:fldChar w:fldCharType="separate"/>
          </w:r>
          <w:r>
            <w:t>75</w:t>
          </w:r>
          <w:r>
            <w:fldChar w:fldCharType="end"/>
          </w:r>
          <w:r>
            <w:fldChar w:fldCharType="end"/>
          </w:r>
        </w:p>
        <w:p w14:paraId="4C530C90">
          <w:pPr>
            <w:pStyle w:val="9"/>
            <w:tabs>
              <w:tab w:val="right" w:leader="dot" w:pos="8306"/>
            </w:tabs>
          </w:pPr>
          <w:r>
            <w:fldChar w:fldCharType="begin"/>
          </w:r>
          <w:r>
            <w:instrText xml:space="preserve"> HYPERLINK \l _Toc26630 </w:instrText>
          </w:r>
          <w:r>
            <w:fldChar w:fldCharType="separate"/>
          </w:r>
          <w:r>
            <w:rPr>
              <w:rFonts w:hint="default"/>
            </w:rPr>
            <w:t>Appendix A: Sample Questionnaire</w:t>
          </w:r>
          <w:r>
            <w:tab/>
          </w:r>
          <w:r>
            <w:fldChar w:fldCharType="begin"/>
          </w:r>
          <w:r>
            <w:instrText xml:space="preserve"> PAGEREF _Toc26630 \h </w:instrText>
          </w:r>
          <w:r>
            <w:fldChar w:fldCharType="separate"/>
          </w:r>
          <w:r>
            <w:t>76</w:t>
          </w:r>
          <w:r>
            <w:fldChar w:fldCharType="end"/>
          </w:r>
          <w:r>
            <w:fldChar w:fldCharType="end"/>
          </w:r>
        </w:p>
        <w:p w14:paraId="47184630">
          <w:pPr>
            <w:pStyle w:val="9"/>
            <w:tabs>
              <w:tab w:val="right" w:leader="dot" w:pos="8306"/>
            </w:tabs>
          </w:pPr>
          <w:r>
            <w:fldChar w:fldCharType="begin"/>
          </w:r>
          <w:r>
            <w:instrText xml:space="preserve"> HYPERLINK \l _Toc19930 </w:instrText>
          </w:r>
          <w:r>
            <w:fldChar w:fldCharType="separate"/>
          </w:r>
          <w:r>
            <w:rPr>
              <w:rFonts w:hint="default"/>
            </w:rPr>
            <w:t>Appendix B: Detailed description of data cleaning</w:t>
          </w:r>
          <w:r>
            <w:tab/>
          </w:r>
          <w:r>
            <w:fldChar w:fldCharType="begin"/>
          </w:r>
          <w:r>
            <w:instrText xml:space="preserve"> PAGEREF _Toc19930 \h </w:instrText>
          </w:r>
          <w:r>
            <w:fldChar w:fldCharType="separate"/>
          </w:r>
          <w:r>
            <w:t>83</w:t>
          </w:r>
          <w:r>
            <w:fldChar w:fldCharType="end"/>
          </w:r>
          <w:r>
            <w:fldChar w:fldCharType="end"/>
          </w:r>
        </w:p>
        <w:p w14:paraId="55C0ACEA">
          <w:pPr>
            <w:pStyle w:val="9"/>
            <w:tabs>
              <w:tab w:val="right" w:leader="dot" w:pos="8306"/>
            </w:tabs>
          </w:pPr>
          <w:r>
            <w:fldChar w:fldCharType="begin"/>
          </w:r>
          <w:r>
            <w:instrText xml:space="preserve"> HYPERLINK \l _Toc28706 </w:instrText>
          </w:r>
          <w:r>
            <w:fldChar w:fldCharType="separate"/>
          </w:r>
          <w:r>
            <w:rPr>
              <w:rFonts w:hint="default"/>
              <w:lang w:val="en-US" w:eastAsia="zh-CN"/>
            </w:rPr>
            <w:t>Appendix C: Outlier log for Q12</w:t>
          </w:r>
          <w:r>
            <w:tab/>
          </w:r>
          <w:r>
            <w:fldChar w:fldCharType="begin"/>
          </w:r>
          <w:r>
            <w:instrText xml:space="preserve"> PAGEREF _Toc28706 \h </w:instrText>
          </w:r>
          <w:r>
            <w:fldChar w:fldCharType="separate"/>
          </w:r>
          <w:r>
            <w:t>86</w:t>
          </w:r>
          <w:r>
            <w:fldChar w:fldCharType="end"/>
          </w:r>
          <w:r>
            <w:fldChar w:fldCharType="end"/>
          </w:r>
        </w:p>
        <w:p w14:paraId="24BA601C">
          <w:pPr>
            <w:pStyle w:val="7"/>
            <w:tabs>
              <w:tab w:val="right" w:leader="dot" w:pos="8306"/>
            </w:tabs>
          </w:pPr>
          <w:r>
            <w:fldChar w:fldCharType="begin"/>
          </w:r>
          <w:r>
            <w:instrText xml:space="preserve"> HYPERLINK \l _Toc1649 </w:instrText>
          </w:r>
          <w:r>
            <w:fldChar w:fldCharType="separate"/>
          </w:r>
          <w:r>
            <w:rPr>
              <w:rFonts w:hint="default"/>
            </w:rPr>
            <w:t>Reference</w:t>
          </w:r>
          <w:r>
            <w:tab/>
          </w:r>
          <w:r>
            <w:fldChar w:fldCharType="begin"/>
          </w:r>
          <w:r>
            <w:instrText xml:space="preserve"> PAGEREF _Toc1649 \h </w:instrText>
          </w:r>
          <w:r>
            <w:fldChar w:fldCharType="separate"/>
          </w:r>
          <w:r>
            <w:t>87</w:t>
          </w:r>
          <w:r>
            <w:fldChar w:fldCharType="end"/>
          </w:r>
          <w:r>
            <w:fldChar w:fldCharType="end"/>
          </w:r>
        </w:p>
        <w:p w14:paraId="5B2DEF5F">
          <w:r>
            <w:fldChar w:fldCharType="end"/>
          </w:r>
        </w:p>
        <w:p w14:paraId="38CC325B">
          <w:pPr>
            <w:rPr>
              <w:rFonts w:hint="default"/>
              <w:lang w:val="en-US" w:eastAsia="zh-CN"/>
            </w:rPr>
          </w:pPr>
        </w:p>
      </w:sdtContent>
    </w:sdt>
    <w:p w14:paraId="149FE656">
      <w:pPr>
        <w:rPr>
          <w:rFonts w:hint="default"/>
          <w:lang w:val="en-US" w:eastAsia="zh-CN"/>
        </w:rPr>
      </w:pPr>
    </w:p>
    <w:p w14:paraId="15BA81C4">
      <w:pPr>
        <w:jc w:val="left"/>
        <w:rPr>
          <w:rFonts w:hint="default" w:ascii="Arial" w:hAnsi="Arial" w:eastAsia="Noto Sans SC" w:cs="Arial"/>
          <w:b w:val="0"/>
          <w:bCs w:val="0"/>
          <w:sz w:val="24"/>
          <w:szCs w:val="24"/>
        </w:rPr>
      </w:pPr>
    </w:p>
    <w:p w14:paraId="3DABB3F9">
      <w:pPr>
        <w:jc w:val="left"/>
        <w:rPr>
          <w:rFonts w:hint="default" w:ascii="Arial" w:hAnsi="Arial" w:eastAsia="Noto Sans SC" w:cs="Arial"/>
          <w:b w:val="0"/>
          <w:bCs w:val="0"/>
          <w:sz w:val="24"/>
          <w:szCs w:val="24"/>
        </w:rPr>
      </w:pPr>
    </w:p>
    <w:p w14:paraId="03A90D40">
      <w:pPr>
        <w:pStyle w:val="18"/>
        <w:bidi w:val="0"/>
        <w:jc w:val="left"/>
        <w:rPr>
          <w:rFonts w:hint="default"/>
          <w:lang w:val="en-US" w:eastAsia="zh-CN"/>
        </w:rPr>
      </w:pPr>
      <w:bookmarkStart w:id="6" w:name="_Toc21561"/>
      <w:bookmarkStart w:id="7" w:name="_Toc16574"/>
      <w:bookmarkStart w:id="8" w:name="_Toc31992"/>
      <w:bookmarkStart w:id="9" w:name="_Toc13011"/>
      <w:bookmarkStart w:id="10" w:name="_Toc20186"/>
    </w:p>
    <w:p w14:paraId="114EBFD8">
      <w:pPr>
        <w:pStyle w:val="18"/>
        <w:bidi w:val="0"/>
        <w:jc w:val="left"/>
        <w:rPr>
          <w:rFonts w:hint="default"/>
          <w:lang w:val="en-US" w:eastAsia="zh-CN"/>
        </w:rPr>
      </w:pPr>
    </w:p>
    <w:p w14:paraId="5895860A">
      <w:pPr>
        <w:pStyle w:val="18"/>
        <w:bidi w:val="0"/>
        <w:jc w:val="left"/>
        <w:rPr>
          <w:rFonts w:hint="default"/>
          <w:lang w:val="en-US" w:eastAsia="zh-CN"/>
        </w:rPr>
      </w:pPr>
    </w:p>
    <w:p w14:paraId="74968A4C">
      <w:pPr>
        <w:pStyle w:val="18"/>
        <w:bidi w:val="0"/>
        <w:jc w:val="left"/>
        <w:rPr>
          <w:rFonts w:hint="default"/>
          <w:lang w:val="en-US" w:eastAsia="zh-CN"/>
        </w:rPr>
      </w:pPr>
    </w:p>
    <w:p w14:paraId="1FA6ED65">
      <w:pPr>
        <w:pStyle w:val="18"/>
        <w:bidi w:val="0"/>
        <w:jc w:val="left"/>
        <w:rPr>
          <w:rFonts w:hint="default"/>
          <w:lang w:val="en-US" w:eastAsia="zh-CN"/>
        </w:rPr>
      </w:pPr>
    </w:p>
    <w:p w14:paraId="487788A2">
      <w:pPr>
        <w:pStyle w:val="18"/>
        <w:bidi w:val="0"/>
        <w:jc w:val="left"/>
        <w:rPr>
          <w:rFonts w:hint="default"/>
          <w:lang w:val="en-US" w:eastAsia="zh-CN"/>
        </w:rPr>
      </w:pPr>
    </w:p>
    <w:p w14:paraId="59555348">
      <w:pPr>
        <w:pStyle w:val="18"/>
        <w:bidi w:val="0"/>
        <w:jc w:val="left"/>
        <w:rPr>
          <w:rFonts w:hint="default"/>
        </w:rPr>
      </w:pPr>
      <w:r>
        <w:rPr>
          <w:rFonts w:hint="default"/>
          <w:lang w:val="en-US" w:eastAsia="zh-CN"/>
        </w:rPr>
        <w:t>LIST OF FIGURE</w:t>
      </w:r>
      <w:bookmarkEnd w:id="6"/>
      <w:bookmarkEnd w:id="7"/>
      <w:bookmarkEnd w:id="8"/>
      <w:bookmarkEnd w:id="9"/>
      <w:bookmarkEnd w:id="10"/>
    </w:p>
    <w:p w14:paraId="5A44DEC9">
      <w:pPr>
        <w:pStyle w:val="7"/>
        <w:tabs>
          <w:tab w:val="right" w:leader="dot" w:pos="8306"/>
        </w:tabs>
      </w:pPr>
      <w:r>
        <w:rPr>
          <w:rFonts w:hint="default"/>
        </w:rPr>
        <w:fldChar w:fldCharType="begin"/>
      </w:r>
      <w:r>
        <w:rPr>
          <w:rFonts w:hint="default"/>
        </w:rPr>
        <w:instrText xml:space="preserve">TOC \t "figure,1" \h</w:instrText>
      </w:r>
      <w:r>
        <w:rPr>
          <w:rFonts w:hint="default"/>
        </w:rPr>
        <w:fldChar w:fldCharType="separate"/>
      </w:r>
      <w:r>
        <w:rPr>
          <w:rFonts w:hint="default"/>
        </w:rPr>
        <w:fldChar w:fldCharType="begin"/>
      </w:r>
      <w:r>
        <w:rPr>
          <w:rFonts w:hint="default"/>
        </w:rPr>
        <w:instrText xml:space="preserve"> HYPERLINK \l _Toc29588 </w:instrText>
      </w:r>
      <w:r>
        <w:rPr>
          <w:rFonts w:hint="default"/>
        </w:rPr>
        <w:fldChar w:fldCharType="separate"/>
      </w:r>
      <w:r>
        <w:rPr>
          <w:rFonts w:hint="default"/>
          <w:bCs/>
        </w:rPr>
        <w:t>Figure 1: Theory of Planned Behaviour (Ajzen, 1991)</w:t>
      </w:r>
      <w:r>
        <w:tab/>
      </w:r>
      <w:r>
        <w:fldChar w:fldCharType="begin"/>
      </w:r>
      <w:r>
        <w:instrText xml:space="preserve"> PAGEREF _Toc29588 \h </w:instrText>
      </w:r>
      <w:r>
        <w:fldChar w:fldCharType="separate"/>
      </w:r>
      <w:r>
        <w:t>12</w:t>
      </w:r>
      <w:r>
        <w:fldChar w:fldCharType="end"/>
      </w:r>
      <w:r>
        <w:rPr>
          <w:rFonts w:hint="default"/>
        </w:rPr>
        <w:fldChar w:fldCharType="end"/>
      </w:r>
    </w:p>
    <w:p w14:paraId="50AA5982">
      <w:pPr>
        <w:pStyle w:val="7"/>
        <w:tabs>
          <w:tab w:val="right" w:leader="dot" w:pos="8306"/>
        </w:tabs>
      </w:pPr>
      <w:r>
        <w:rPr>
          <w:rFonts w:hint="default"/>
        </w:rPr>
        <w:fldChar w:fldCharType="begin"/>
      </w:r>
      <w:r>
        <w:rPr>
          <w:rFonts w:hint="default"/>
        </w:rPr>
        <w:instrText xml:space="preserve"> HYPERLINK \l _Toc31841 </w:instrText>
      </w:r>
      <w:r>
        <w:rPr>
          <w:rFonts w:hint="default"/>
        </w:rPr>
        <w:fldChar w:fldCharType="separate"/>
      </w:r>
      <w:r>
        <w:rPr>
          <w:rFonts w:hint="default"/>
          <w:bCs/>
        </w:rPr>
        <w:t xml:space="preserve">Figure </w:t>
      </w:r>
      <w:r>
        <w:rPr>
          <w:rFonts w:hint="eastAsia"/>
          <w:bCs/>
          <w:lang w:val="en-US" w:eastAsia="zh-CN"/>
        </w:rPr>
        <w:t>2</w:t>
      </w:r>
      <w:r>
        <w:rPr>
          <w:rFonts w:hint="default"/>
          <w:bCs/>
        </w:rPr>
        <w:t xml:space="preserve">: </w:t>
      </w:r>
      <w:r>
        <w:rPr>
          <w:rFonts w:hint="default"/>
          <w:bCs/>
          <w:lang w:val="en-US" w:eastAsia="zh-CN"/>
        </w:rPr>
        <w:t>Frequency of social media use</w:t>
      </w:r>
      <w:r>
        <w:tab/>
      </w:r>
      <w:r>
        <w:fldChar w:fldCharType="begin"/>
      </w:r>
      <w:r>
        <w:instrText xml:space="preserve"> PAGEREF _Toc31841 \h </w:instrText>
      </w:r>
      <w:r>
        <w:fldChar w:fldCharType="separate"/>
      </w:r>
      <w:r>
        <w:t>25</w:t>
      </w:r>
      <w:r>
        <w:fldChar w:fldCharType="end"/>
      </w:r>
      <w:r>
        <w:rPr>
          <w:rFonts w:hint="default"/>
        </w:rPr>
        <w:fldChar w:fldCharType="end"/>
      </w:r>
    </w:p>
    <w:p w14:paraId="13E9ACE0">
      <w:pPr>
        <w:pStyle w:val="7"/>
        <w:tabs>
          <w:tab w:val="right" w:leader="dot" w:pos="8306"/>
        </w:tabs>
      </w:pPr>
      <w:r>
        <w:rPr>
          <w:rFonts w:hint="default"/>
        </w:rPr>
        <w:fldChar w:fldCharType="begin"/>
      </w:r>
      <w:r>
        <w:rPr>
          <w:rFonts w:hint="default"/>
        </w:rPr>
        <w:instrText xml:space="preserve"> HYPERLINK \l _Toc31262 </w:instrText>
      </w:r>
      <w:r>
        <w:rPr>
          <w:rFonts w:hint="default"/>
        </w:rPr>
        <w:fldChar w:fldCharType="separate"/>
      </w:r>
      <w:r>
        <w:rPr>
          <w:rFonts w:hint="default"/>
          <w:bCs/>
        </w:rPr>
        <w:t>Figure 3: Frequency of we-media contact</w:t>
      </w:r>
      <w:r>
        <w:tab/>
      </w:r>
      <w:r>
        <w:fldChar w:fldCharType="begin"/>
      </w:r>
      <w:r>
        <w:instrText xml:space="preserve"> PAGEREF _Toc31262 \h </w:instrText>
      </w:r>
      <w:r>
        <w:fldChar w:fldCharType="separate"/>
      </w:r>
      <w:r>
        <w:t>26</w:t>
      </w:r>
      <w:r>
        <w:fldChar w:fldCharType="end"/>
      </w:r>
      <w:r>
        <w:rPr>
          <w:rFonts w:hint="default"/>
        </w:rPr>
        <w:fldChar w:fldCharType="end"/>
      </w:r>
    </w:p>
    <w:p w14:paraId="62B4C60E">
      <w:pPr>
        <w:pStyle w:val="7"/>
        <w:tabs>
          <w:tab w:val="right" w:leader="dot" w:pos="8306"/>
        </w:tabs>
      </w:pPr>
      <w:r>
        <w:rPr>
          <w:rFonts w:hint="default"/>
        </w:rPr>
        <w:fldChar w:fldCharType="begin"/>
      </w:r>
      <w:r>
        <w:rPr>
          <w:rFonts w:hint="default"/>
        </w:rPr>
        <w:instrText xml:space="preserve"> HYPERLINK \l _Toc3177 </w:instrText>
      </w:r>
      <w:r>
        <w:rPr>
          <w:rFonts w:hint="default"/>
        </w:rPr>
        <w:fldChar w:fldCharType="separate"/>
      </w:r>
      <w:r>
        <w:rPr>
          <w:rFonts w:hint="default"/>
          <w:bCs/>
        </w:rPr>
        <w:t>Figure 4: Amount of we-media platform usage</w:t>
      </w:r>
      <w:r>
        <w:tab/>
      </w:r>
      <w:r>
        <w:fldChar w:fldCharType="begin"/>
      </w:r>
      <w:r>
        <w:instrText xml:space="preserve"> PAGEREF _Toc3177 \h </w:instrText>
      </w:r>
      <w:r>
        <w:fldChar w:fldCharType="separate"/>
      </w:r>
      <w:r>
        <w:t>27</w:t>
      </w:r>
      <w:r>
        <w:fldChar w:fldCharType="end"/>
      </w:r>
      <w:r>
        <w:rPr>
          <w:rFonts w:hint="default"/>
        </w:rPr>
        <w:fldChar w:fldCharType="end"/>
      </w:r>
    </w:p>
    <w:p w14:paraId="47636947">
      <w:pPr>
        <w:pStyle w:val="7"/>
        <w:tabs>
          <w:tab w:val="right" w:leader="dot" w:pos="8306"/>
        </w:tabs>
      </w:pPr>
      <w:r>
        <w:rPr>
          <w:rFonts w:hint="default"/>
        </w:rPr>
        <w:fldChar w:fldCharType="begin"/>
      </w:r>
      <w:r>
        <w:rPr>
          <w:rFonts w:hint="default"/>
        </w:rPr>
        <w:instrText xml:space="preserve"> HYPERLINK \l _Toc30511 </w:instrText>
      </w:r>
      <w:r>
        <w:rPr>
          <w:rFonts w:hint="default"/>
        </w:rPr>
        <w:fldChar w:fldCharType="separate"/>
      </w:r>
      <w:r>
        <w:rPr>
          <w:rFonts w:hint="default"/>
        </w:rPr>
        <w:t>Figure 5: Frequency of we-media platform usage</w:t>
      </w:r>
      <w:r>
        <w:tab/>
      </w:r>
      <w:r>
        <w:fldChar w:fldCharType="begin"/>
      </w:r>
      <w:r>
        <w:instrText xml:space="preserve"> PAGEREF _Toc30511 \h </w:instrText>
      </w:r>
      <w:r>
        <w:fldChar w:fldCharType="separate"/>
      </w:r>
      <w:r>
        <w:t>27</w:t>
      </w:r>
      <w:r>
        <w:fldChar w:fldCharType="end"/>
      </w:r>
      <w:r>
        <w:rPr>
          <w:rFonts w:hint="default"/>
        </w:rPr>
        <w:fldChar w:fldCharType="end"/>
      </w:r>
    </w:p>
    <w:p w14:paraId="05D8E681">
      <w:pPr>
        <w:pStyle w:val="7"/>
        <w:tabs>
          <w:tab w:val="right" w:leader="dot" w:pos="8306"/>
        </w:tabs>
      </w:pPr>
      <w:r>
        <w:rPr>
          <w:rFonts w:hint="default"/>
        </w:rPr>
        <w:fldChar w:fldCharType="begin"/>
      </w:r>
      <w:r>
        <w:rPr>
          <w:rFonts w:hint="default"/>
        </w:rPr>
        <w:instrText xml:space="preserve"> HYPERLINK \l _Toc17754 </w:instrText>
      </w:r>
      <w:r>
        <w:rPr>
          <w:rFonts w:hint="default"/>
        </w:rPr>
        <w:fldChar w:fldCharType="separate"/>
      </w:r>
      <w:r>
        <w:rPr>
          <w:rFonts w:hint="default"/>
          <w:bCs/>
        </w:rPr>
        <w:t>Figure 6: Marketing perception complete indicator icon</w:t>
      </w:r>
      <w:r>
        <w:tab/>
      </w:r>
      <w:r>
        <w:fldChar w:fldCharType="begin"/>
      </w:r>
      <w:r>
        <w:instrText xml:space="preserve"> PAGEREF _Toc17754 \h </w:instrText>
      </w:r>
      <w:r>
        <w:fldChar w:fldCharType="separate"/>
      </w:r>
      <w:r>
        <w:t>29</w:t>
      </w:r>
      <w:r>
        <w:fldChar w:fldCharType="end"/>
      </w:r>
      <w:r>
        <w:rPr>
          <w:rFonts w:hint="default"/>
        </w:rPr>
        <w:fldChar w:fldCharType="end"/>
      </w:r>
    </w:p>
    <w:p w14:paraId="133CB13A">
      <w:pPr>
        <w:pStyle w:val="7"/>
        <w:tabs>
          <w:tab w:val="right" w:leader="dot" w:pos="8306"/>
        </w:tabs>
      </w:pPr>
      <w:r>
        <w:rPr>
          <w:rFonts w:hint="default"/>
        </w:rPr>
        <w:fldChar w:fldCharType="begin"/>
      </w:r>
      <w:r>
        <w:rPr>
          <w:rFonts w:hint="default"/>
        </w:rPr>
        <w:instrText xml:space="preserve"> HYPERLINK \l _Toc5393 </w:instrText>
      </w:r>
      <w:r>
        <w:rPr>
          <w:rFonts w:hint="default"/>
        </w:rPr>
        <w:fldChar w:fldCharType="separate"/>
      </w:r>
      <w:r>
        <w:rPr>
          <w:rFonts w:hint="default"/>
          <w:bCs/>
        </w:rPr>
        <w:t>Figure 7: Frequency of seeing marketing on we-media platforms</w:t>
      </w:r>
      <w:r>
        <w:tab/>
      </w:r>
      <w:r>
        <w:fldChar w:fldCharType="begin"/>
      </w:r>
      <w:r>
        <w:instrText xml:space="preserve"> PAGEREF _Toc5393 \h </w:instrText>
      </w:r>
      <w:r>
        <w:fldChar w:fldCharType="separate"/>
      </w:r>
      <w:r>
        <w:t>30</w:t>
      </w:r>
      <w:r>
        <w:fldChar w:fldCharType="end"/>
      </w:r>
      <w:r>
        <w:rPr>
          <w:rFonts w:hint="default"/>
        </w:rPr>
        <w:fldChar w:fldCharType="end"/>
      </w:r>
    </w:p>
    <w:p w14:paraId="12824A90">
      <w:pPr>
        <w:pStyle w:val="7"/>
        <w:tabs>
          <w:tab w:val="right" w:leader="dot" w:pos="8306"/>
        </w:tabs>
      </w:pPr>
      <w:r>
        <w:rPr>
          <w:rFonts w:hint="default"/>
        </w:rPr>
        <w:fldChar w:fldCharType="begin"/>
      </w:r>
      <w:r>
        <w:rPr>
          <w:rFonts w:hint="default"/>
        </w:rPr>
        <w:instrText xml:space="preserve"> HYPERLINK \l _Toc1592 </w:instrText>
      </w:r>
      <w:r>
        <w:rPr>
          <w:rFonts w:hint="default"/>
        </w:rPr>
        <w:fldChar w:fldCharType="separate"/>
      </w:r>
      <w:r>
        <w:rPr>
          <w:rFonts w:hint="default"/>
          <w:bCs/>
        </w:rPr>
        <w:t>Figure 8: Assessing competence self-confidence</w:t>
      </w:r>
      <w:r>
        <w:tab/>
      </w:r>
      <w:r>
        <w:fldChar w:fldCharType="begin"/>
      </w:r>
      <w:r>
        <w:instrText xml:space="preserve"> PAGEREF _Toc1592 \h </w:instrText>
      </w:r>
      <w:r>
        <w:fldChar w:fldCharType="separate"/>
      </w:r>
      <w:r>
        <w:t>32</w:t>
      </w:r>
      <w:r>
        <w:fldChar w:fldCharType="end"/>
      </w:r>
      <w:r>
        <w:rPr>
          <w:rFonts w:hint="default"/>
        </w:rPr>
        <w:fldChar w:fldCharType="end"/>
      </w:r>
    </w:p>
    <w:p w14:paraId="530FABB5">
      <w:pPr>
        <w:pStyle w:val="7"/>
        <w:tabs>
          <w:tab w:val="right" w:leader="dot" w:pos="8306"/>
        </w:tabs>
      </w:pPr>
      <w:r>
        <w:rPr>
          <w:rFonts w:hint="default"/>
        </w:rPr>
        <w:fldChar w:fldCharType="begin"/>
      </w:r>
      <w:r>
        <w:rPr>
          <w:rFonts w:hint="default"/>
        </w:rPr>
        <w:instrText xml:space="preserve"> HYPERLINK \l _Toc9489 </w:instrText>
      </w:r>
      <w:r>
        <w:rPr>
          <w:rFonts w:hint="default"/>
        </w:rPr>
        <w:fldChar w:fldCharType="separate"/>
      </w:r>
      <w:r>
        <w:rPr>
          <w:rFonts w:hint="default"/>
          <w:bCs/>
        </w:rPr>
        <w:t>Figure 9: ANOVA inspect</w:t>
      </w:r>
      <w:r>
        <w:tab/>
      </w:r>
      <w:r>
        <w:fldChar w:fldCharType="begin"/>
      </w:r>
      <w:r>
        <w:instrText xml:space="preserve"> PAGEREF _Toc9489 \h </w:instrText>
      </w:r>
      <w:r>
        <w:fldChar w:fldCharType="separate"/>
      </w:r>
      <w:r>
        <w:t>33</w:t>
      </w:r>
      <w:r>
        <w:fldChar w:fldCharType="end"/>
      </w:r>
      <w:r>
        <w:rPr>
          <w:rFonts w:hint="default"/>
        </w:rPr>
        <w:fldChar w:fldCharType="end"/>
      </w:r>
    </w:p>
    <w:p w14:paraId="599E2650">
      <w:pPr>
        <w:pStyle w:val="7"/>
        <w:tabs>
          <w:tab w:val="right" w:leader="dot" w:pos="8306"/>
        </w:tabs>
      </w:pPr>
      <w:r>
        <w:rPr>
          <w:rFonts w:hint="default"/>
        </w:rPr>
        <w:fldChar w:fldCharType="begin"/>
      </w:r>
      <w:r>
        <w:rPr>
          <w:rFonts w:hint="default"/>
        </w:rPr>
        <w:instrText xml:space="preserve"> HYPERLINK \l _Toc30729 </w:instrText>
      </w:r>
      <w:r>
        <w:rPr>
          <w:rFonts w:hint="default"/>
        </w:rPr>
        <w:fldChar w:fldCharType="separate"/>
      </w:r>
      <w:r>
        <w:rPr>
          <w:rFonts w:hint="default"/>
          <w:bCs/>
        </w:rPr>
        <w:t>Figure 10: Purchase influencing factor</w:t>
      </w:r>
      <w:r>
        <w:tab/>
      </w:r>
      <w:r>
        <w:fldChar w:fldCharType="begin"/>
      </w:r>
      <w:r>
        <w:instrText xml:space="preserve"> PAGEREF _Toc30729 \h </w:instrText>
      </w:r>
      <w:r>
        <w:fldChar w:fldCharType="separate"/>
      </w:r>
      <w:r>
        <w:t>34</w:t>
      </w:r>
      <w:r>
        <w:fldChar w:fldCharType="end"/>
      </w:r>
      <w:r>
        <w:rPr>
          <w:rFonts w:hint="default"/>
        </w:rPr>
        <w:fldChar w:fldCharType="end"/>
      </w:r>
    </w:p>
    <w:p w14:paraId="657597F2">
      <w:pPr>
        <w:pStyle w:val="7"/>
        <w:tabs>
          <w:tab w:val="right" w:leader="dot" w:pos="8306"/>
        </w:tabs>
      </w:pPr>
      <w:r>
        <w:rPr>
          <w:rFonts w:hint="default"/>
        </w:rPr>
        <w:fldChar w:fldCharType="begin"/>
      </w:r>
      <w:r>
        <w:rPr>
          <w:rFonts w:hint="default"/>
        </w:rPr>
        <w:instrText xml:space="preserve"> HYPERLINK \l _Toc7496 </w:instrText>
      </w:r>
      <w:r>
        <w:rPr>
          <w:rFonts w:hint="default"/>
        </w:rPr>
        <w:fldChar w:fldCharType="separate"/>
      </w:r>
      <w:r>
        <w:rPr>
          <w:rFonts w:hint="default"/>
          <w:bCs/>
        </w:rPr>
        <w:t>Figure 11: Purchase intention</w:t>
      </w:r>
      <w:r>
        <w:tab/>
      </w:r>
      <w:r>
        <w:fldChar w:fldCharType="begin"/>
      </w:r>
      <w:r>
        <w:instrText xml:space="preserve"> PAGEREF _Toc7496 \h </w:instrText>
      </w:r>
      <w:r>
        <w:fldChar w:fldCharType="separate"/>
      </w:r>
      <w:r>
        <w:t>35</w:t>
      </w:r>
      <w:r>
        <w:fldChar w:fldCharType="end"/>
      </w:r>
      <w:r>
        <w:rPr>
          <w:rFonts w:hint="default"/>
        </w:rPr>
        <w:fldChar w:fldCharType="end"/>
      </w:r>
    </w:p>
    <w:p w14:paraId="3476944D">
      <w:pPr>
        <w:pStyle w:val="7"/>
        <w:tabs>
          <w:tab w:val="right" w:leader="dot" w:pos="8306"/>
        </w:tabs>
      </w:pPr>
      <w:r>
        <w:rPr>
          <w:rFonts w:hint="default"/>
        </w:rPr>
        <w:fldChar w:fldCharType="begin"/>
      </w:r>
      <w:r>
        <w:rPr>
          <w:rFonts w:hint="default"/>
        </w:rPr>
        <w:instrText xml:space="preserve"> HYPERLINK \l _Toc3337 </w:instrText>
      </w:r>
      <w:r>
        <w:rPr>
          <w:rFonts w:hint="default"/>
        </w:rPr>
        <w:fldChar w:fldCharType="separate"/>
      </w:r>
      <w:r>
        <w:rPr>
          <w:rFonts w:hint="default"/>
          <w:bCs/>
        </w:rPr>
        <w:t>Figure 12: Marketing perception complete indicator icon</w:t>
      </w:r>
      <w:r>
        <w:tab/>
      </w:r>
      <w:r>
        <w:fldChar w:fldCharType="begin"/>
      </w:r>
      <w:r>
        <w:instrText xml:space="preserve"> PAGEREF _Toc3337 \h </w:instrText>
      </w:r>
      <w:r>
        <w:fldChar w:fldCharType="separate"/>
      </w:r>
      <w:r>
        <w:t>36</w:t>
      </w:r>
      <w:r>
        <w:fldChar w:fldCharType="end"/>
      </w:r>
      <w:r>
        <w:rPr>
          <w:rFonts w:hint="default"/>
        </w:rPr>
        <w:fldChar w:fldCharType="end"/>
      </w:r>
    </w:p>
    <w:p w14:paraId="21DA4453">
      <w:pPr>
        <w:pStyle w:val="7"/>
        <w:tabs>
          <w:tab w:val="right" w:leader="dot" w:pos="8306"/>
        </w:tabs>
      </w:pPr>
      <w:r>
        <w:rPr>
          <w:rFonts w:hint="default"/>
        </w:rPr>
        <w:fldChar w:fldCharType="begin"/>
      </w:r>
      <w:r>
        <w:rPr>
          <w:rFonts w:hint="default"/>
        </w:rPr>
        <w:instrText xml:space="preserve"> HYPERLINK \l _Toc12666 </w:instrText>
      </w:r>
      <w:r>
        <w:rPr>
          <w:rFonts w:hint="default"/>
        </w:rPr>
        <w:fldChar w:fldCharType="separate"/>
      </w:r>
      <w:r>
        <w:rPr>
          <w:rFonts w:hint="default"/>
          <w:bCs/>
        </w:rPr>
        <w:t>Figure 13: Content attraction</w:t>
      </w:r>
      <w:r>
        <w:tab/>
      </w:r>
      <w:r>
        <w:fldChar w:fldCharType="begin"/>
      </w:r>
      <w:r>
        <w:instrText xml:space="preserve"> PAGEREF _Toc12666 \h </w:instrText>
      </w:r>
      <w:r>
        <w:fldChar w:fldCharType="separate"/>
      </w:r>
      <w:r>
        <w:t>36</w:t>
      </w:r>
      <w:r>
        <w:fldChar w:fldCharType="end"/>
      </w:r>
      <w:r>
        <w:rPr>
          <w:rFonts w:hint="default"/>
        </w:rPr>
        <w:fldChar w:fldCharType="end"/>
      </w:r>
    </w:p>
    <w:p w14:paraId="220F703C">
      <w:pPr>
        <w:pStyle w:val="7"/>
        <w:tabs>
          <w:tab w:val="right" w:leader="dot" w:pos="8306"/>
        </w:tabs>
      </w:pPr>
      <w:r>
        <w:rPr>
          <w:rFonts w:hint="default"/>
        </w:rPr>
        <w:fldChar w:fldCharType="begin"/>
      </w:r>
      <w:r>
        <w:rPr>
          <w:rFonts w:hint="default"/>
        </w:rPr>
        <w:instrText xml:space="preserve"> HYPERLINK \l _Toc29307 </w:instrText>
      </w:r>
      <w:r>
        <w:rPr>
          <w:rFonts w:hint="default"/>
        </w:rPr>
        <w:fldChar w:fldCharType="separate"/>
      </w:r>
      <w:r>
        <w:rPr>
          <w:rFonts w:hint="default"/>
          <w:bCs/>
        </w:rPr>
        <w:t>Figure 14: Distribution of satisfaction with we-media marketing</w:t>
      </w:r>
      <w:r>
        <w:tab/>
      </w:r>
      <w:r>
        <w:fldChar w:fldCharType="begin"/>
      </w:r>
      <w:r>
        <w:instrText xml:space="preserve"> PAGEREF _Toc29307 \h </w:instrText>
      </w:r>
      <w:r>
        <w:fldChar w:fldCharType="separate"/>
      </w:r>
      <w:r>
        <w:t>37</w:t>
      </w:r>
      <w:r>
        <w:fldChar w:fldCharType="end"/>
      </w:r>
      <w:r>
        <w:rPr>
          <w:rFonts w:hint="default"/>
        </w:rPr>
        <w:fldChar w:fldCharType="end"/>
      </w:r>
    </w:p>
    <w:p w14:paraId="20E5AD77">
      <w:pPr>
        <w:pStyle w:val="7"/>
        <w:tabs>
          <w:tab w:val="right" w:leader="dot" w:pos="8306"/>
        </w:tabs>
      </w:pPr>
      <w:r>
        <w:rPr>
          <w:rFonts w:hint="default"/>
        </w:rPr>
        <w:fldChar w:fldCharType="begin"/>
      </w:r>
      <w:r>
        <w:rPr>
          <w:rFonts w:hint="default"/>
        </w:rPr>
        <w:instrText xml:space="preserve"> HYPERLINK \l _Toc18472 </w:instrText>
      </w:r>
      <w:r>
        <w:rPr>
          <w:rFonts w:hint="default"/>
        </w:rPr>
        <w:fldChar w:fldCharType="separate"/>
      </w:r>
      <w:r>
        <w:rPr>
          <w:rFonts w:hint="default"/>
          <w:bCs/>
        </w:rPr>
        <w:t>Figure 15: Frequency of platform usage</w:t>
      </w:r>
      <w:r>
        <w:tab/>
      </w:r>
      <w:r>
        <w:fldChar w:fldCharType="begin"/>
      </w:r>
      <w:r>
        <w:instrText xml:space="preserve"> PAGEREF _Toc18472 \h </w:instrText>
      </w:r>
      <w:r>
        <w:fldChar w:fldCharType="separate"/>
      </w:r>
      <w:r>
        <w:t>40</w:t>
      </w:r>
      <w:r>
        <w:fldChar w:fldCharType="end"/>
      </w:r>
      <w:r>
        <w:rPr>
          <w:rFonts w:hint="default"/>
        </w:rPr>
        <w:fldChar w:fldCharType="end"/>
      </w:r>
    </w:p>
    <w:p w14:paraId="625D1E18">
      <w:pPr>
        <w:pStyle w:val="7"/>
        <w:tabs>
          <w:tab w:val="right" w:leader="dot" w:pos="8306"/>
        </w:tabs>
      </w:pPr>
      <w:r>
        <w:rPr>
          <w:rFonts w:hint="default"/>
        </w:rPr>
        <w:fldChar w:fldCharType="begin"/>
      </w:r>
      <w:r>
        <w:rPr>
          <w:rFonts w:hint="default"/>
        </w:rPr>
        <w:instrText xml:space="preserve"> HYPERLINK \l _Toc20991 </w:instrText>
      </w:r>
      <w:r>
        <w:rPr>
          <w:rFonts w:hint="default"/>
        </w:rPr>
        <w:fldChar w:fldCharType="separate"/>
      </w:r>
      <w:r>
        <w:rPr>
          <w:rFonts w:hint="default"/>
          <w:bCs/>
        </w:rPr>
        <w:t>Figure 16: Factor structure diagram</w:t>
      </w:r>
      <w:r>
        <w:tab/>
      </w:r>
      <w:r>
        <w:fldChar w:fldCharType="begin"/>
      </w:r>
      <w:r>
        <w:instrText xml:space="preserve"> PAGEREF _Toc20991 \h </w:instrText>
      </w:r>
      <w:r>
        <w:fldChar w:fldCharType="separate"/>
      </w:r>
      <w:r>
        <w:t>42</w:t>
      </w:r>
      <w:r>
        <w:fldChar w:fldCharType="end"/>
      </w:r>
      <w:r>
        <w:rPr>
          <w:rFonts w:hint="default"/>
        </w:rPr>
        <w:fldChar w:fldCharType="end"/>
      </w:r>
    </w:p>
    <w:p w14:paraId="67A5D3FF">
      <w:pPr>
        <w:pStyle w:val="7"/>
        <w:tabs>
          <w:tab w:val="right" w:leader="dot" w:pos="8306"/>
        </w:tabs>
      </w:pPr>
      <w:r>
        <w:rPr>
          <w:rFonts w:hint="default"/>
        </w:rPr>
        <w:fldChar w:fldCharType="begin"/>
      </w:r>
      <w:r>
        <w:rPr>
          <w:rFonts w:hint="default"/>
        </w:rPr>
        <w:instrText xml:space="preserve"> HYPERLINK \l _Toc21775 </w:instrText>
      </w:r>
      <w:r>
        <w:rPr>
          <w:rFonts w:hint="default"/>
        </w:rPr>
        <w:fldChar w:fldCharType="separate"/>
      </w:r>
      <w:r>
        <w:rPr>
          <w:rFonts w:hint="default"/>
          <w:bCs/>
        </w:rPr>
        <w:t>Figure 17: Parallelism test result diagram</w:t>
      </w:r>
      <w:r>
        <w:tab/>
      </w:r>
      <w:r>
        <w:fldChar w:fldCharType="begin"/>
      </w:r>
      <w:r>
        <w:instrText xml:space="preserve"> PAGEREF _Toc21775 \h </w:instrText>
      </w:r>
      <w:r>
        <w:fldChar w:fldCharType="separate"/>
      </w:r>
      <w:r>
        <w:t>46</w:t>
      </w:r>
      <w:r>
        <w:fldChar w:fldCharType="end"/>
      </w:r>
      <w:r>
        <w:rPr>
          <w:rFonts w:hint="default"/>
        </w:rPr>
        <w:fldChar w:fldCharType="end"/>
      </w:r>
    </w:p>
    <w:p w14:paraId="13259487">
      <w:pPr>
        <w:pStyle w:val="7"/>
        <w:tabs>
          <w:tab w:val="right" w:leader="dot" w:pos="8306"/>
        </w:tabs>
      </w:pPr>
      <w:r>
        <w:rPr>
          <w:rFonts w:hint="default"/>
        </w:rPr>
        <w:fldChar w:fldCharType="begin"/>
      </w:r>
      <w:r>
        <w:rPr>
          <w:rFonts w:hint="default"/>
        </w:rPr>
        <w:instrText xml:space="preserve"> HYPERLINK \l _Toc26260 </w:instrText>
      </w:r>
      <w:r>
        <w:rPr>
          <w:rFonts w:hint="default"/>
        </w:rPr>
        <w:fldChar w:fldCharType="separate"/>
      </w:r>
      <w:r>
        <w:rPr>
          <w:rFonts w:hint="default"/>
          <w:bCs/>
        </w:rPr>
        <w:t>Figure 18: The impact of different factors on purchase intention in we-media marketing</w:t>
      </w:r>
      <w:r>
        <w:tab/>
      </w:r>
      <w:r>
        <w:fldChar w:fldCharType="begin"/>
      </w:r>
      <w:r>
        <w:instrText xml:space="preserve"> PAGEREF _Toc26260 \h </w:instrText>
      </w:r>
      <w:r>
        <w:fldChar w:fldCharType="separate"/>
      </w:r>
      <w:r>
        <w:t>47</w:t>
      </w:r>
      <w:r>
        <w:fldChar w:fldCharType="end"/>
      </w:r>
      <w:r>
        <w:rPr>
          <w:rFonts w:hint="default"/>
        </w:rPr>
        <w:fldChar w:fldCharType="end"/>
      </w:r>
    </w:p>
    <w:p w14:paraId="7A8F1E4A">
      <w:pPr>
        <w:pStyle w:val="7"/>
        <w:tabs>
          <w:tab w:val="right" w:leader="dot" w:pos="8306"/>
        </w:tabs>
      </w:pPr>
      <w:r>
        <w:rPr>
          <w:rFonts w:hint="default"/>
        </w:rPr>
        <w:fldChar w:fldCharType="begin"/>
      </w:r>
      <w:r>
        <w:rPr>
          <w:rFonts w:hint="default"/>
        </w:rPr>
        <w:instrText xml:space="preserve"> HYPERLINK \l _Toc11420 </w:instrText>
      </w:r>
      <w:r>
        <w:rPr>
          <w:rFonts w:hint="default"/>
        </w:rPr>
        <w:fldChar w:fldCharType="separate"/>
      </w:r>
      <w:r>
        <w:rPr>
          <w:rFonts w:hint="default"/>
          <w:bCs/>
        </w:rPr>
        <w:t>Figure 19: Influence chain</w:t>
      </w:r>
      <w:r>
        <w:tab/>
      </w:r>
      <w:r>
        <w:fldChar w:fldCharType="begin"/>
      </w:r>
      <w:r>
        <w:instrText xml:space="preserve"> PAGEREF _Toc11420 \h </w:instrText>
      </w:r>
      <w:r>
        <w:fldChar w:fldCharType="separate"/>
      </w:r>
      <w:r>
        <w:t>59</w:t>
      </w:r>
      <w:r>
        <w:fldChar w:fldCharType="end"/>
      </w:r>
      <w:r>
        <w:rPr>
          <w:rFonts w:hint="default"/>
        </w:rPr>
        <w:fldChar w:fldCharType="end"/>
      </w:r>
    </w:p>
    <w:p w14:paraId="290DF7C3">
      <w:pPr>
        <w:pStyle w:val="7"/>
        <w:tabs>
          <w:tab w:val="right" w:leader="dot" w:pos="8306"/>
        </w:tabs>
      </w:pPr>
      <w:r>
        <w:rPr>
          <w:rFonts w:hint="default"/>
        </w:rPr>
        <w:fldChar w:fldCharType="begin"/>
      </w:r>
      <w:r>
        <w:rPr>
          <w:rFonts w:hint="default"/>
        </w:rPr>
        <w:instrText xml:space="preserve"> HYPERLINK \l _Toc19117 </w:instrText>
      </w:r>
      <w:r>
        <w:rPr>
          <w:rFonts w:hint="default"/>
        </w:rPr>
        <w:fldChar w:fldCharType="separate"/>
      </w:r>
      <w:r>
        <w:rPr>
          <w:rFonts w:hint="default"/>
          <w:bCs/>
        </w:rPr>
        <w:t>Figure 20:Advertising Intrusiveness and Satisfaction Correlation</w:t>
      </w:r>
      <w:r>
        <w:tab/>
      </w:r>
      <w:r>
        <w:fldChar w:fldCharType="begin"/>
      </w:r>
      <w:r>
        <w:instrText xml:space="preserve"> PAGEREF _Toc19117 \h </w:instrText>
      </w:r>
      <w:r>
        <w:fldChar w:fldCharType="separate"/>
      </w:r>
      <w:r>
        <w:t>61</w:t>
      </w:r>
      <w:r>
        <w:fldChar w:fldCharType="end"/>
      </w:r>
      <w:r>
        <w:rPr>
          <w:rFonts w:hint="default"/>
        </w:rPr>
        <w:fldChar w:fldCharType="end"/>
      </w:r>
    </w:p>
    <w:p w14:paraId="2857557F">
      <w:pPr>
        <w:pStyle w:val="7"/>
        <w:tabs>
          <w:tab w:val="right" w:leader="dot" w:pos="8306"/>
        </w:tabs>
      </w:pPr>
      <w:r>
        <w:rPr>
          <w:rFonts w:hint="default"/>
        </w:rPr>
        <w:fldChar w:fldCharType="begin"/>
      </w:r>
      <w:r>
        <w:rPr>
          <w:rFonts w:hint="default"/>
        </w:rPr>
        <w:instrText xml:space="preserve"> HYPERLINK \l _Toc16428 </w:instrText>
      </w:r>
      <w:r>
        <w:rPr>
          <w:rFonts w:hint="default"/>
        </w:rPr>
        <w:fldChar w:fldCharType="separate"/>
      </w:r>
      <w:r>
        <w:rPr>
          <w:rFonts w:hint="default"/>
          <w:bCs/>
        </w:rPr>
        <w:t>Figure 21:Age subgroup analysis</w:t>
      </w:r>
      <w:r>
        <w:tab/>
      </w:r>
      <w:r>
        <w:fldChar w:fldCharType="begin"/>
      </w:r>
      <w:r>
        <w:instrText xml:space="preserve"> PAGEREF _Toc16428 \h </w:instrText>
      </w:r>
      <w:r>
        <w:fldChar w:fldCharType="separate"/>
      </w:r>
      <w:r>
        <w:t>62</w:t>
      </w:r>
      <w:r>
        <w:fldChar w:fldCharType="end"/>
      </w:r>
      <w:r>
        <w:rPr>
          <w:rFonts w:hint="default"/>
        </w:rPr>
        <w:fldChar w:fldCharType="end"/>
      </w:r>
    </w:p>
    <w:p w14:paraId="33D173D0">
      <w:pPr>
        <w:pStyle w:val="7"/>
        <w:tabs>
          <w:tab w:val="right" w:leader="dot" w:pos="8306"/>
        </w:tabs>
      </w:pPr>
      <w:r>
        <w:rPr>
          <w:rFonts w:hint="default"/>
        </w:rPr>
        <w:fldChar w:fldCharType="begin"/>
      </w:r>
      <w:r>
        <w:rPr>
          <w:rFonts w:hint="default"/>
        </w:rPr>
        <w:instrText xml:space="preserve"> HYPERLINK \l _Toc20491 </w:instrText>
      </w:r>
      <w:r>
        <w:rPr>
          <w:rFonts w:hint="default"/>
        </w:rPr>
        <w:fldChar w:fldCharType="separate"/>
      </w:r>
      <w:r>
        <w:rPr>
          <w:rFonts w:hint="default"/>
          <w:bCs/>
        </w:rPr>
        <w:t>Figure 22:Distribution of content credibility</w:t>
      </w:r>
      <w:r>
        <w:tab/>
      </w:r>
      <w:r>
        <w:fldChar w:fldCharType="begin"/>
      </w:r>
      <w:r>
        <w:instrText xml:space="preserve"> PAGEREF _Toc20491 \h </w:instrText>
      </w:r>
      <w:r>
        <w:fldChar w:fldCharType="separate"/>
      </w:r>
      <w:r>
        <w:t>63</w:t>
      </w:r>
      <w:r>
        <w:fldChar w:fldCharType="end"/>
      </w:r>
      <w:r>
        <w:rPr>
          <w:rFonts w:hint="default"/>
        </w:rPr>
        <w:fldChar w:fldCharType="end"/>
      </w:r>
    </w:p>
    <w:p w14:paraId="0E2F3662">
      <w:pPr>
        <w:pStyle w:val="7"/>
        <w:tabs>
          <w:tab w:val="right" w:leader="dot" w:pos="8306"/>
        </w:tabs>
      </w:pPr>
      <w:r>
        <w:rPr>
          <w:rFonts w:hint="default"/>
        </w:rPr>
        <w:fldChar w:fldCharType="begin"/>
      </w:r>
      <w:r>
        <w:rPr>
          <w:rFonts w:hint="default"/>
        </w:rPr>
        <w:instrText xml:space="preserve"> HYPERLINK \l _Toc28936 </w:instrText>
      </w:r>
      <w:r>
        <w:rPr>
          <w:rFonts w:hint="default"/>
        </w:rPr>
        <w:fldChar w:fldCharType="separate"/>
      </w:r>
      <w:r>
        <w:rPr>
          <w:rFonts w:hint="default"/>
          <w:bCs/>
        </w:rPr>
        <w:t>Figure 23:Age moderated effects</w:t>
      </w:r>
      <w:r>
        <w:tab/>
      </w:r>
      <w:r>
        <w:fldChar w:fldCharType="begin"/>
      </w:r>
      <w:r>
        <w:instrText xml:space="preserve"> PAGEREF _Toc28936 \h </w:instrText>
      </w:r>
      <w:r>
        <w:fldChar w:fldCharType="separate"/>
      </w:r>
      <w:r>
        <w:t>63</w:t>
      </w:r>
      <w:r>
        <w:fldChar w:fldCharType="end"/>
      </w:r>
      <w:r>
        <w:rPr>
          <w:rFonts w:hint="default"/>
        </w:rPr>
        <w:fldChar w:fldCharType="end"/>
      </w:r>
    </w:p>
    <w:p w14:paraId="1E586066">
      <w:pPr>
        <w:pStyle w:val="7"/>
        <w:tabs>
          <w:tab w:val="right" w:leader="dot" w:pos="8306"/>
        </w:tabs>
      </w:pPr>
      <w:r>
        <w:rPr>
          <w:rFonts w:hint="default"/>
        </w:rPr>
        <w:fldChar w:fldCharType="begin"/>
      </w:r>
      <w:r>
        <w:rPr>
          <w:rFonts w:hint="default"/>
        </w:rPr>
        <w:instrText xml:space="preserve"> HYPERLINK \l _Toc30515 </w:instrText>
      </w:r>
      <w:r>
        <w:rPr>
          <w:rFonts w:hint="default"/>
        </w:rPr>
        <w:fldChar w:fldCharType="separate"/>
      </w:r>
      <w:r>
        <w:rPr>
          <w:rFonts w:hint="default"/>
          <w:bCs/>
        </w:rPr>
        <w:t>Figure 24:Comparison of regression coefficients</w:t>
      </w:r>
      <w:r>
        <w:tab/>
      </w:r>
      <w:r>
        <w:fldChar w:fldCharType="begin"/>
      </w:r>
      <w:r>
        <w:instrText xml:space="preserve"> PAGEREF _Toc30515 \h </w:instrText>
      </w:r>
      <w:r>
        <w:fldChar w:fldCharType="separate"/>
      </w:r>
      <w:r>
        <w:t>64</w:t>
      </w:r>
      <w:r>
        <w:fldChar w:fldCharType="end"/>
      </w:r>
      <w:r>
        <w:rPr>
          <w:rFonts w:hint="default"/>
        </w:rPr>
        <w:fldChar w:fldCharType="end"/>
      </w:r>
    </w:p>
    <w:p w14:paraId="72D1F57A">
      <w:pPr>
        <w:rPr>
          <w:rFonts w:hint="default"/>
        </w:rPr>
      </w:pPr>
      <w:r>
        <w:rPr>
          <w:rFonts w:hint="default"/>
        </w:rPr>
        <w:fldChar w:fldCharType="end"/>
      </w:r>
    </w:p>
    <w:p w14:paraId="16792010">
      <w:pPr>
        <w:rPr>
          <w:rFonts w:hint="default"/>
        </w:rPr>
      </w:pPr>
    </w:p>
    <w:p w14:paraId="362CF057">
      <w:pPr>
        <w:rPr>
          <w:rFonts w:hint="default"/>
        </w:rPr>
      </w:pPr>
    </w:p>
    <w:p w14:paraId="63BE3EA1">
      <w:pPr>
        <w:rPr>
          <w:rFonts w:hint="default"/>
        </w:rPr>
      </w:pPr>
    </w:p>
    <w:p w14:paraId="7DA595C0">
      <w:pPr>
        <w:rPr>
          <w:rFonts w:hint="default"/>
        </w:rPr>
      </w:pPr>
    </w:p>
    <w:p w14:paraId="34590879">
      <w:pPr>
        <w:rPr>
          <w:rFonts w:hint="default"/>
        </w:rPr>
      </w:pPr>
    </w:p>
    <w:p w14:paraId="50F8133C">
      <w:pPr>
        <w:rPr>
          <w:rFonts w:hint="default"/>
        </w:rPr>
      </w:pPr>
    </w:p>
    <w:p w14:paraId="78FF22E1">
      <w:pPr>
        <w:rPr>
          <w:rFonts w:hint="default"/>
        </w:rPr>
      </w:pPr>
    </w:p>
    <w:p w14:paraId="422D9987">
      <w:pPr>
        <w:rPr>
          <w:rFonts w:hint="default"/>
        </w:rPr>
      </w:pPr>
    </w:p>
    <w:p w14:paraId="2FE97C4D">
      <w:pPr>
        <w:rPr>
          <w:rFonts w:hint="default"/>
        </w:rPr>
      </w:pPr>
    </w:p>
    <w:p w14:paraId="6D9415E5">
      <w:pPr>
        <w:rPr>
          <w:rFonts w:hint="default"/>
        </w:rPr>
      </w:pPr>
    </w:p>
    <w:p w14:paraId="495F39DE">
      <w:pPr>
        <w:rPr>
          <w:rFonts w:hint="default"/>
        </w:rPr>
      </w:pPr>
    </w:p>
    <w:p w14:paraId="01A35D52">
      <w:pPr>
        <w:rPr>
          <w:rFonts w:hint="default"/>
        </w:rPr>
      </w:pPr>
    </w:p>
    <w:p w14:paraId="2D016C0A">
      <w:pPr>
        <w:rPr>
          <w:rFonts w:hint="default"/>
        </w:rPr>
      </w:pPr>
    </w:p>
    <w:p w14:paraId="18213AA0">
      <w:pPr>
        <w:rPr>
          <w:rFonts w:hint="default"/>
        </w:rPr>
      </w:pPr>
    </w:p>
    <w:p w14:paraId="03299E85">
      <w:pPr>
        <w:rPr>
          <w:rFonts w:hint="default"/>
        </w:rPr>
      </w:pPr>
    </w:p>
    <w:p w14:paraId="50D230D9">
      <w:pPr>
        <w:rPr>
          <w:rFonts w:hint="default"/>
        </w:rPr>
      </w:pPr>
    </w:p>
    <w:p w14:paraId="6874CA84">
      <w:pPr>
        <w:pStyle w:val="18"/>
        <w:bidi w:val="0"/>
        <w:jc w:val="left"/>
        <w:rPr>
          <w:rFonts w:hint="default"/>
        </w:rPr>
      </w:pPr>
      <w:bookmarkStart w:id="11" w:name="_Toc8942"/>
      <w:bookmarkStart w:id="12" w:name="_Toc29577"/>
      <w:bookmarkStart w:id="13" w:name="_Toc19663"/>
      <w:bookmarkStart w:id="14" w:name="_Toc10805"/>
      <w:bookmarkStart w:id="15" w:name="_Toc25018"/>
      <w:r>
        <w:rPr>
          <w:rFonts w:hint="default"/>
        </w:rPr>
        <w:t>LIST OF TABLES</w:t>
      </w:r>
      <w:bookmarkEnd w:id="11"/>
      <w:bookmarkEnd w:id="12"/>
      <w:bookmarkEnd w:id="13"/>
      <w:bookmarkEnd w:id="14"/>
      <w:bookmarkEnd w:id="15"/>
    </w:p>
    <w:p w14:paraId="10D6B0C0">
      <w:pPr>
        <w:pStyle w:val="7"/>
        <w:tabs>
          <w:tab w:val="right" w:leader="dot" w:pos="8306"/>
        </w:tabs>
      </w:pPr>
      <w:r>
        <w:rPr>
          <w:rFonts w:hint="default"/>
        </w:rPr>
        <w:fldChar w:fldCharType="begin"/>
      </w:r>
      <w:r>
        <w:rPr>
          <w:rFonts w:hint="default"/>
        </w:rPr>
        <w:instrText xml:space="preserve">TOC \t "table,1" \h</w:instrText>
      </w:r>
      <w:r>
        <w:rPr>
          <w:rFonts w:hint="default"/>
        </w:rPr>
        <w:fldChar w:fldCharType="separate"/>
      </w:r>
      <w:r>
        <w:rPr>
          <w:rFonts w:hint="default"/>
        </w:rPr>
        <w:fldChar w:fldCharType="begin"/>
      </w:r>
      <w:r>
        <w:rPr>
          <w:rFonts w:hint="default"/>
        </w:rPr>
        <w:instrText xml:space="preserve"> HYPERLINK \l _Toc4578 </w:instrText>
      </w:r>
      <w:r>
        <w:rPr>
          <w:rFonts w:hint="default"/>
        </w:rPr>
        <w:fldChar w:fldCharType="separate"/>
      </w:r>
      <w:r>
        <w:rPr>
          <w:rFonts w:hint="default"/>
          <w:lang w:val="en-US" w:eastAsia="zh-CN"/>
        </w:rPr>
        <w:t>Table1</w:t>
      </w:r>
      <w:r>
        <w:rPr>
          <w:rFonts w:hint="default"/>
        </w:rPr>
        <w:t>: Demographic characteristics</w:t>
      </w:r>
      <w:r>
        <w:tab/>
      </w:r>
      <w:r>
        <w:fldChar w:fldCharType="begin"/>
      </w:r>
      <w:r>
        <w:instrText xml:space="preserve"> PAGEREF _Toc4578 \h </w:instrText>
      </w:r>
      <w:r>
        <w:fldChar w:fldCharType="separate"/>
      </w:r>
      <w:r>
        <w:t>25</w:t>
      </w:r>
      <w:r>
        <w:fldChar w:fldCharType="end"/>
      </w:r>
      <w:r>
        <w:rPr>
          <w:rFonts w:hint="default"/>
        </w:rPr>
        <w:fldChar w:fldCharType="end"/>
      </w:r>
    </w:p>
    <w:p w14:paraId="4EFBD333">
      <w:pPr>
        <w:pStyle w:val="7"/>
        <w:tabs>
          <w:tab w:val="right" w:leader="dot" w:pos="8306"/>
        </w:tabs>
      </w:pPr>
      <w:r>
        <w:rPr>
          <w:rFonts w:hint="default"/>
        </w:rPr>
        <w:fldChar w:fldCharType="begin"/>
      </w:r>
      <w:r>
        <w:rPr>
          <w:rFonts w:hint="default"/>
        </w:rPr>
        <w:instrText xml:space="preserve"> HYPERLINK \l _Toc2703 </w:instrText>
      </w:r>
      <w:r>
        <w:rPr>
          <w:rFonts w:hint="default"/>
        </w:rPr>
        <w:fldChar w:fldCharType="separate"/>
      </w:r>
      <w:r>
        <w:rPr>
          <w:rFonts w:hint="default" w:ascii="Arial" w:hAnsi="Arial" w:cs="Arial"/>
          <w:lang w:val="en-US" w:eastAsia="zh-CN"/>
        </w:rPr>
        <w:t>Table2：Usage time distribution</w:t>
      </w:r>
      <w:r>
        <w:tab/>
      </w:r>
      <w:r>
        <w:fldChar w:fldCharType="begin"/>
      </w:r>
      <w:r>
        <w:instrText xml:space="preserve"> PAGEREF _Toc2703 \h </w:instrText>
      </w:r>
      <w:r>
        <w:fldChar w:fldCharType="separate"/>
      </w:r>
      <w:r>
        <w:t>30</w:t>
      </w:r>
      <w:r>
        <w:fldChar w:fldCharType="end"/>
      </w:r>
      <w:r>
        <w:rPr>
          <w:rFonts w:hint="default"/>
        </w:rPr>
        <w:fldChar w:fldCharType="end"/>
      </w:r>
    </w:p>
    <w:p w14:paraId="6885537F">
      <w:pPr>
        <w:pStyle w:val="7"/>
        <w:tabs>
          <w:tab w:val="right" w:leader="dot" w:pos="8306"/>
        </w:tabs>
      </w:pPr>
      <w:r>
        <w:rPr>
          <w:rFonts w:hint="default"/>
        </w:rPr>
        <w:fldChar w:fldCharType="begin"/>
      </w:r>
      <w:r>
        <w:rPr>
          <w:rFonts w:hint="default"/>
        </w:rPr>
        <w:instrText xml:space="preserve"> HYPERLINK \l _Toc9722 </w:instrText>
      </w:r>
      <w:r>
        <w:rPr>
          <w:rFonts w:hint="default"/>
        </w:rPr>
        <w:fldChar w:fldCharType="separate"/>
      </w:r>
      <w:r>
        <w:rPr>
          <w:rFonts w:hint="default" w:ascii="Arial" w:hAnsi="Arial" w:cs="Arial"/>
          <w:lang w:val="en-US" w:eastAsia="zh-CN"/>
        </w:rPr>
        <w:t>Table 3：Case Processing Summary</w:t>
      </w:r>
      <w:r>
        <w:tab/>
      </w:r>
      <w:r>
        <w:fldChar w:fldCharType="begin"/>
      </w:r>
      <w:r>
        <w:instrText xml:space="preserve"> PAGEREF _Toc9722 \h </w:instrText>
      </w:r>
      <w:r>
        <w:fldChar w:fldCharType="separate"/>
      </w:r>
      <w:r>
        <w:t>32</w:t>
      </w:r>
      <w:r>
        <w:fldChar w:fldCharType="end"/>
      </w:r>
      <w:r>
        <w:rPr>
          <w:rFonts w:hint="default"/>
        </w:rPr>
        <w:fldChar w:fldCharType="end"/>
      </w:r>
    </w:p>
    <w:p w14:paraId="7C763C90">
      <w:pPr>
        <w:pStyle w:val="7"/>
        <w:tabs>
          <w:tab w:val="right" w:leader="dot" w:pos="8306"/>
        </w:tabs>
      </w:pPr>
      <w:r>
        <w:rPr>
          <w:rFonts w:hint="default"/>
        </w:rPr>
        <w:fldChar w:fldCharType="begin"/>
      </w:r>
      <w:r>
        <w:rPr>
          <w:rFonts w:hint="default"/>
        </w:rPr>
        <w:instrText xml:space="preserve"> HYPERLINK \l _Toc4243 </w:instrText>
      </w:r>
      <w:r>
        <w:rPr>
          <w:rFonts w:hint="default"/>
        </w:rPr>
        <w:fldChar w:fldCharType="separate"/>
      </w:r>
      <w:r>
        <w:rPr>
          <w:rFonts w:hint="default" w:ascii="Arial" w:hAnsi="Arial" w:cs="Arial"/>
          <w:lang w:val="en-US" w:eastAsia="zh-CN"/>
        </w:rPr>
        <w:t>Table 4：Descriptive Statistics</w:t>
      </w:r>
      <w:r>
        <w:tab/>
      </w:r>
      <w:r>
        <w:fldChar w:fldCharType="begin"/>
      </w:r>
      <w:r>
        <w:instrText xml:space="preserve"> PAGEREF _Toc4243 \h </w:instrText>
      </w:r>
      <w:r>
        <w:fldChar w:fldCharType="separate"/>
      </w:r>
      <w:r>
        <w:t>32</w:t>
      </w:r>
      <w:r>
        <w:fldChar w:fldCharType="end"/>
      </w:r>
      <w:r>
        <w:rPr>
          <w:rFonts w:hint="default"/>
        </w:rPr>
        <w:fldChar w:fldCharType="end"/>
      </w:r>
    </w:p>
    <w:p w14:paraId="2B3A8E21">
      <w:pPr>
        <w:pStyle w:val="7"/>
        <w:tabs>
          <w:tab w:val="right" w:leader="dot" w:pos="8306"/>
        </w:tabs>
      </w:pPr>
      <w:r>
        <w:rPr>
          <w:rFonts w:hint="default"/>
        </w:rPr>
        <w:fldChar w:fldCharType="begin"/>
      </w:r>
      <w:r>
        <w:rPr>
          <w:rFonts w:hint="default"/>
        </w:rPr>
        <w:instrText xml:space="preserve"> HYPERLINK \l _Toc29350 </w:instrText>
      </w:r>
      <w:r>
        <w:rPr>
          <w:rFonts w:hint="default"/>
        </w:rPr>
        <w:fldChar w:fldCharType="separate"/>
      </w:r>
      <w:r>
        <w:rPr>
          <w:rFonts w:hint="eastAsia"/>
          <w:lang w:val="en-US" w:eastAsia="zh-CN"/>
        </w:rPr>
        <w:t>Table 5</w:t>
      </w:r>
      <w:r>
        <w:rPr>
          <w:rFonts w:hint="default"/>
          <w:lang w:val="en-US" w:eastAsia="zh-CN"/>
        </w:rPr>
        <w:t>：Report Form</w:t>
      </w:r>
      <w:r>
        <w:tab/>
      </w:r>
      <w:r>
        <w:fldChar w:fldCharType="begin"/>
      </w:r>
      <w:r>
        <w:instrText xml:space="preserve"> PAGEREF _Toc29350 \h </w:instrText>
      </w:r>
      <w:r>
        <w:fldChar w:fldCharType="separate"/>
      </w:r>
      <w:r>
        <w:t>33</w:t>
      </w:r>
      <w:r>
        <w:fldChar w:fldCharType="end"/>
      </w:r>
      <w:r>
        <w:rPr>
          <w:rFonts w:hint="default"/>
        </w:rPr>
        <w:fldChar w:fldCharType="end"/>
      </w:r>
    </w:p>
    <w:p w14:paraId="0D50C2E2">
      <w:pPr>
        <w:pStyle w:val="7"/>
        <w:tabs>
          <w:tab w:val="right" w:leader="dot" w:pos="8306"/>
        </w:tabs>
      </w:pPr>
      <w:r>
        <w:rPr>
          <w:rFonts w:hint="default"/>
        </w:rPr>
        <w:fldChar w:fldCharType="begin"/>
      </w:r>
      <w:r>
        <w:rPr>
          <w:rFonts w:hint="default"/>
        </w:rPr>
        <w:instrText xml:space="preserve"> HYPERLINK \l _Toc7557 </w:instrText>
      </w:r>
      <w:r>
        <w:rPr>
          <w:rFonts w:hint="default"/>
        </w:rPr>
        <w:fldChar w:fldCharType="separate"/>
      </w:r>
      <w:r>
        <w:rPr>
          <w:rFonts w:hint="eastAsia"/>
          <w:lang w:val="en-US" w:eastAsia="zh-CN"/>
        </w:rPr>
        <w:t>Table 6</w:t>
      </w:r>
      <w:r>
        <w:rPr>
          <w:rFonts w:hint="default"/>
          <w:lang w:val="en-US" w:eastAsia="zh-CN"/>
        </w:rPr>
        <w:t>：</w:t>
      </w:r>
      <w:r>
        <w:rPr>
          <w:rFonts w:hint="default"/>
        </w:rPr>
        <w:t>Purchase likelihood after brand interaction</w:t>
      </w:r>
      <w:r>
        <w:tab/>
      </w:r>
      <w:r>
        <w:fldChar w:fldCharType="begin"/>
      </w:r>
      <w:r>
        <w:instrText xml:space="preserve"> PAGEREF _Toc7557 \h </w:instrText>
      </w:r>
      <w:r>
        <w:fldChar w:fldCharType="separate"/>
      </w:r>
      <w:r>
        <w:t>36</w:t>
      </w:r>
      <w:r>
        <w:fldChar w:fldCharType="end"/>
      </w:r>
      <w:r>
        <w:rPr>
          <w:rFonts w:hint="default"/>
        </w:rPr>
        <w:fldChar w:fldCharType="end"/>
      </w:r>
    </w:p>
    <w:p w14:paraId="142CB47B">
      <w:pPr>
        <w:pStyle w:val="7"/>
        <w:tabs>
          <w:tab w:val="right" w:leader="dot" w:pos="8306"/>
        </w:tabs>
      </w:pPr>
      <w:r>
        <w:rPr>
          <w:rFonts w:hint="default"/>
        </w:rPr>
        <w:fldChar w:fldCharType="begin"/>
      </w:r>
      <w:r>
        <w:rPr>
          <w:rFonts w:hint="default"/>
        </w:rPr>
        <w:instrText xml:space="preserve"> HYPERLINK \l _Toc17814 </w:instrText>
      </w:r>
      <w:r>
        <w:rPr>
          <w:rFonts w:hint="default"/>
        </w:rPr>
        <w:fldChar w:fldCharType="separate"/>
      </w:r>
      <w:r>
        <w:rPr>
          <w:rFonts w:hint="eastAsia"/>
          <w:lang w:val="en-US" w:eastAsia="zh-CN"/>
        </w:rPr>
        <w:t>Table 7</w:t>
      </w:r>
      <w:r>
        <w:rPr>
          <w:rFonts w:hint="default"/>
          <w:lang w:val="en-US" w:eastAsia="zh-CN"/>
        </w:rPr>
        <w:t>：</w:t>
      </w:r>
      <w:r>
        <w:rPr>
          <w:rFonts w:hint="default"/>
        </w:rPr>
        <w:t>Questionnaire data</w:t>
      </w:r>
      <w:r>
        <w:tab/>
      </w:r>
      <w:r>
        <w:fldChar w:fldCharType="begin"/>
      </w:r>
      <w:r>
        <w:instrText xml:space="preserve"> PAGEREF _Toc17814 \h </w:instrText>
      </w:r>
      <w:r>
        <w:fldChar w:fldCharType="separate"/>
      </w:r>
      <w:r>
        <w:t>41</w:t>
      </w:r>
      <w:r>
        <w:fldChar w:fldCharType="end"/>
      </w:r>
      <w:r>
        <w:rPr>
          <w:rFonts w:hint="default"/>
        </w:rPr>
        <w:fldChar w:fldCharType="end"/>
      </w:r>
    </w:p>
    <w:p w14:paraId="5A37F496">
      <w:pPr>
        <w:pStyle w:val="7"/>
        <w:tabs>
          <w:tab w:val="right" w:leader="dot" w:pos="8306"/>
        </w:tabs>
      </w:pPr>
      <w:r>
        <w:rPr>
          <w:rFonts w:hint="default"/>
        </w:rPr>
        <w:fldChar w:fldCharType="begin"/>
      </w:r>
      <w:r>
        <w:rPr>
          <w:rFonts w:hint="default"/>
        </w:rPr>
        <w:instrText xml:space="preserve"> HYPERLINK \l _Toc16267 </w:instrText>
      </w:r>
      <w:r>
        <w:rPr>
          <w:rFonts w:hint="default"/>
        </w:rPr>
        <w:fldChar w:fldCharType="separate"/>
      </w:r>
      <w:r>
        <w:rPr>
          <w:rFonts w:hint="eastAsia"/>
          <w:lang w:val="en-US" w:eastAsia="zh-CN"/>
        </w:rPr>
        <w:t>Table 8</w:t>
      </w:r>
      <w:r>
        <w:rPr>
          <w:rFonts w:hint="default"/>
          <w:lang w:val="en-US" w:eastAsia="zh-CN"/>
        </w:rPr>
        <w:t>：Regression analysis results</w:t>
      </w:r>
      <w:r>
        <w:tab/>
      </w:r>
      <w:r>
        <w:fldChar w:fldCharType="begin"/>
      </w:r>
      <w:r>
        <w:instrText xml:space="preserve"> PAGEREF _Toc16267 \h </w:instrText>
      </w:r>
      <w:r>
        <w:fldChar w:fldCharType="separate"/>
      </w:r>
      <w:r>
        <w:t>42</w:t>
      </w:r>
      <w:r>
        <w:fldChar w:fldCharType="end"/>
      </w:r>
      <w:r>
        <w:rPr>
          <w:rFonts w:hint="default"/>
        </w:rPr>
        <w:fldChar w:fldCharType="end"/>
      </w:r>
    </w:p>
    <w:p w14:paraId="2F9EB6F7">
      <w:pPr>
        <w:pStyle w:val="7"/>
        <w:tabs>
          <w:tab w:val="right" w:leader="dot" w:pos="8306"/>
        </w:tabs>
      </w:pPr>
      <w:r>
        <w:rPr>
          <w:rFonts w:hint="default"/>
        </w:rPr>
        <w:fldChar w:fldCharType="begin"/>
      </w:r>
      <w:r>
        <w:rPr>
          <w:rFonts w:hint="default"/>
        </w:rPr>
        <w:instrText xml:space="preserve"> HYPERLINK \l _Toc30370 </w:instrText>
      </w:r>
      <w:r>
        <w:rPr>
          <w:rFonts w:hint="default"/>
        </w:rPr>
        <w:fldChar w:fldCharType="separate"/>
      </w:r>
      <w:r>
        <w:rPr>
          <w:rFonts w:hint="eastAsia"/>
          <w:lang w:val="en-US" w:eastAsia="zh-CN"/>
        </w:rPr>
        <w:t>Table 9</w:t>
      </w:r>
      <w:r>
        <w:rPr>
          <w:rFonts w:hint="default"/>
          <w:lang w:val="en-US" w:eastAsia="zh-CN"/>
        </w:rPr>
        <w:t>：</w:t>
      </w:r>
      <w:r>
        <w:rPr>
          <w:rFonts w:hint="default"/>
        </w:rPr>
        <w:t>Rotated component matrixa</w:t>
      </w:r>
      <w:r>
        <w:tab/>
      </w:r>
      <w:r>
        <w:fldChar w:fldCharType="begin"/>
      </w:r>
      <w:r>
        <w:instrText xml:space="preserve"> PAGEREF _Toc30370 \h </w:instrText>
      </w:r>
      <w:r>
        <w:fldChar w:fldCharType="separate"/>
      </w:r>
      <w:r>
        <w:t>44</w:t>
      </w:r>
      <w:r>
        <w:fldChar w:fldCharType="end"/>
      </w:r>
      <w:r>
        <w:rPr>
          <w:rFonts w:hint="default"/>
        </w:rPr>
        <w:fldChar w:fldCharType="end"/>
      </w:r>
    </w:p>
    <w:p w14:paraId="2A661247">
      <w:pPr>
        <w:pStyle w:val="7"/>
        <w:tabs>
          <w:tab w:val="right" w:leader="dot" w:pos="8306"/>
        </w:tabs>
      </w:pPr>
      <w:r>
        <w:rPr>
          <w:rFonts w:hint="default"/>
        </w:rPr>
        <w:fldChar w:fldCharType="begin"/>
      </w:r>
      <w:r>
        <w:rPr>
          <w:rFonts w:hint="default"/>
        </w:rPr>
        <w:instrText xml:space="preserve"> HYPERLINK \l _Toc12327 </w:instrText>
      </w:r>
      <w:r>
        <w:rPr>
          <w:rFonts w:hint="default"/>
        </w:rPr>
        <w:fldChar w:fldCharType="separate"/>
      </w:r>
      <w:r>
        <w:rPr>
          <w:rFonts w:hint="eastAsia"/>
          <w:lang w:val="en-US" w:eastAsia="zh-CN"/>
        </w:rPr>
        <w:t>Table 10</w:t>
      </w:r>
      <w:r>
        <w:rPr>
          <w:rFonts w:hint="default"/>
          <w:lang w:val="en-US" w:eastAsia="zh-CN"/>
        </w:rPr>
        <w:t>：</w:t>
      </w:r>
      <w:r>
        <w:rPr>
          <w:rFonts w:hint="default"/>
        </w:rPr>
        <w:t xml:space="preserve"> The rotated component matrix displayed  (Only values ​​with load &gt; 0.5 are displayed)</w:t>
      </w:r>
      <w:r>
        <w:tab/>
      </w:r>
      <w:r>
        <w:fldChar w:fldCharType="begin"/>
      </w:r>
      <w:r>
        <w:instrText xml:space="preserve"> PAGEREF _Toc12327 \h </w:instrText>
      </w:r>
      <w:r>
        <w:fldChar w:fldCharType="separate"/>
      </w:r>
      <w:r>
        <w:t>45</w:t>
      </w:r>
      <w:r>
        <w:fldChar w:fldCharType="end"/>
      </w:r>
      <w:r>
        <w:rPr>
          <w:rFonts w:hint="default"/>
        </w:rPr>
        <w:fldChar w:fldCharType="end"/>
      </w:r>
    </w:p>
    <w:p w14:paraId="1BB498EA">
      <w:pPr>
        <w:pStyle w:val="7"/>
        <w:tabs>
          <w:tab w:val="right" w:leader="dot" w:pos="8306"/>
        </w:tabs>
      </w:pPr>
      <w:r>
        <w:rPr>
          <w:rFonts w:hint="default"/>
        </w:rPr>
        <w:fldChar w:fldCharType="begin"/>
      </w:r>
      <w:r>
        <w:rPr>
          <w:rFonts w:hint="default"/>
        </w:rPr>
        <w:instrText xml:space="preserve"> HYPERLINK \l _Toc15918 </w:instrText>
      </w:r>
      <w:r>
        <w:rPr>
          <w:rFonts w:hint="default"/>
        </w:rPr>
        <w:fldChar w:fldCharType="separate"/>
      </w:r>
      <w:r>
        <w:rPr>
          <w:rFonts w:hint="eastAsia"/>
          <w:lang w:val="en-US" w:eastAsia="zh-CN"/>
        </w:rPr>
        <w:t>Table 11:</w:t>
      </w:r>
      <w:r>
        <w:rPr>
          <w:rFonts w:hint="default"/>
          <w:lang w:val="en-US" w:eastAsia="zh-CN"/>
        </w:rPr>
        <w:t>Total variance explained</w:t>
      </w:r>
      <w:r>
        <w:tab/>
      </w:r>
      <w:r>
        <w:fldChar w:fldCharType="begin"/>
      </w:r>
      <w:r>
        <w:instrText xml:space="preserve"> PAGEREF _Toc15918 \h </w:instrText>
      </w:r>
      <w:r>
        <w:fldChar w:fldCharType="separate"/>
      </w:r>
      <w:r>
        <w:t>46</w:t>
      </w:r>
      <w:r>
        <w:fldChar w:fldCharType="end"/>
      </w:r>
      <w:r>
        <w:rPr>
          <w:rFonts w:hint="default"/>
        </w:rPr>
        <w:fldChar w:fldCharType="end"/>
      </w:r>
    </w:p>
    <w:p w14:paraId="236439BF">
      <w:pPr>
        <w:pStyle w:val="7"/>
        <w:tabs>
          <w:tab w:val="right" w:leader="dot" w:pos="8306"/>
        </w:tabs>
      </w:pPr>
      <w:r>
        <w:rPr>
          <w:rFonts w:hint="default"/>
        </w:rPr>
        <w:fldChar w:fldCharType="begin"/>
      </w:r>
      <w:r>
        <w:rPr>
          <w:rFonts w:hint="default"/>
        </w:rPr>
        <w:instrText xml:space="preserve"> HYPERLINK \l _Toc8073 </w:instrText>
      </w:r>
      <w:r>
        <w:rPr>
          <w:rFonts w:hint="default"/>
        </w:rPr>
        <w:fldChar w:fldCharType="separate"/>
      </w:r>
      <w:r>
        <w:rPr>
          <w:rFonts w:hint="eastAsia"/>
          <w:lang w:val="en-US" w:eastAsia="zh-CN"/>
        </w:rPr>
        <w:t>Table 12:</w:t>
      </w:r>
      <w:r>
        <w:rPr>
          <w:rFonts w:hint="default"/>
          <w:lang w:val="en-US" w:eastAsia="zh-CN"/>
        </w:rPr>
        <w:t>Crosstabulation table directly exported from SPSS</w:t>
      </w:r>
      <w:r>
        <w:tab/>
      </w:r>
      <w:r>
        <w:fldChar w:fldCharType="begin"/>
      </w:r>
      <w:r>
        <w:instrText xml:space="preserve"> PAGEREF _Toc8073 \h </w:instrText>
      </w:r>
      <w:r>
        <w:fldChar w:fldCharType="separate"/>
      </w:r>
      <w:r>
        <w:t>51</w:t>
      </w:r>
      <w:r>
        <w:fldChar w:fldCharType="end"/>
      </w:r>
      <w:r>
        <w:rPr>
          <w:rFonts w:hint="default"/>
        </w:rPr>
        <w:fldChar w:fldCharType="end"/>
      </w:r>
    </w:p>
    <w:p w14:paraId="1C901D2E">
      <w:pPr>
        <w:pStyle w:val="7"/>
        <w:tabs>
          <w:tab w:val="right" w:leader="dot" w:pos="8306"/>
        </w:tabs>
      </w:pPr>
      <w:r>
        <w:rPr>
          <w:rFonts w:hint="default"/>
        </w:rPr>
        <w:fldChar w:fldCharType="begin"/>
      </w:r>
      <w:r>
        <w:rPr>
          <w:rFonts w:hint="default"/>
        </w:rPr>
        <w:instrText xml:space="preserve"> HYPERLINK \l _Toc26516 </w:instrText>
      </w:r>
      <w:r>
        <w:rPr>
          <w:rFonts w:hint="default"/>
        </w:rPr>
        <w:fldChar w:fldCharType="separate"/>
      </w:r>
      <w:r>
        <w:rPr>
          <w:rFonts w:hint="eastAsia"/>
          <w:lang w:val="en-US" w:eastAsia="zh-CN"/>
        </w:rPr>
        <w:t>Table 13</w:t>
      </w:r>
      <w:r>
        <w:rPr>
          <w:rFonts w:hint="default"/>
          <w:lang w:val="en-US" w:eastAsia="zh-CN"/>
        </w:rPr>
        <w:t>：Directly exported case processing summaries</w:t>
      </w:r>
      <w:r>
        <w:rPr>
          <w:rFonts w:hint="eastAsia"/>
          <w:lang w:val="en-US" w:eastAsia="zh-CN"/>
        </w:rPr>
        <w:t xml:space="preserve"> from SPSS</w:t>
      </w:r>
      <w:r>
        <w:tab/>
      </w:r>
      <w:r>
        <w:fldChar w:fldCharType="begin"/>
      </w:r>
      <w:r>
        <w:instrText xml:space="preserve"> PAGEREF _Toc26516 \h </w:instrText>
      </w:r>
      <w:r>
        <w:fldChar w:fldCharType="separate"/>
      </w:r>
      <w:r>
        <w:t>51</w:t>
      </w:r>
      <w:r>
        <w:fldChar w:fldCharType="end"/>
      </w:r>
      <w:r>
        <w:rPr>
          <w:rFonts w:hint="default"/>
        </w:rPr>
        <w:fldChar w:fldCharType="end"/>
      </w:r>
    </w:p>
    <w:p w14:paraId="49218D5E">
      <w:pPr>
        <w:pStyle w:val="7"/>
        <w:tabs>
          <w:tab w:val="right" w:leader="dot" w:pos="8306"/>
        </w:tabs>
      </w:pPr>
      <w:r>
        <w:rPr>
          <w:rFonts w:hint="default"/>
        </w:rPr>
        <w:fldChar w:fldCharType="begin"/>
      </w:r>
      <w:r>
        <w:rPr>
          <w:rFonts w:hint="default"/>
        </w:rPr>
        <w:instrText xml:space="preserve"> HYPERLINK \l _Toc24524 </w:instrText>
      </w:r>
      <w:r>
        <w:rPr>
          <w:rFonts w:hint="default"/>
        </w:rPr>
        <w:fldChar w:fldCharType="separate"/>
      </w:r>
      <w:r>
        <w:rPr>
          <w:rFonts w:hint="eastAsia"/>
          <w:lang w:val="en-US" w:eastAsia="zh-CN"/>
        </w:rPr>
        <w:t>Table 14:</w:t>
      </w:r>
      <w:r>
        <w:rPr>
          <w:rFonts w:hint="default"/>
          <w:lang w:val="en-US" w:eastAsia="zh-CN"/>
        </w:rPr>
        <w:t>Reliability test, item total statistics</w:t>
      </w:r>
      <w:r>
        <w:tab/>
      </w:r>
      <w:r>
        <w:fldChar w:fldCharType="begin"/>
      </w:r>
      <w:r>
        <w:instrText xml:space="preserve"> PAGEREF _Toc24524 \h </w:instrText>
      </w:r>
      <w:r>
        <w:fldChar w:fldCharType="separate"/>
      </w:r>
      <w:r>
        <w:t>53</w:t>
      </w:r>
      <w:r>
        <w:fldChar w:fldCharType="end"/>
      </w:r>
      <w:r>
        <w:rPr>
          <w:rFonts w:hint="default"/>
        </w:rPr>
        <w:fldChar w:fldCharType="end"/>
      </w:r>
    </w:p>
    <w:p w14:paraId="703D9BDD">
      <w:pPr>
        <w:pStyle w:val="7"/>
        <w:tabs>
          <w:tab w:val="right" w:leader="dot" w:pos="8306"/>
        </w:tabs>
      </w:pPr>
      <w:r>
        <w:rPr>
          <w:rFonts w:hint="default"/>
        </w:rPr>
        <w:fldChar w:fldCharType="begin"/>
      </w:r>
      <w:r>
        <w:rPr>
          <w:rFonts w:hint="default"/>
        </w:rPr>
        <w:instrText xml:space="preserve"> HYPERLINK \l _Toc2059 </w:instrText>
      </w:r>
      <w:r>
        <w:rPr>
          <w:rFonts w:hint="default"/>
        </w:rPr>
        <w:fldChar w:fldCharType="separate"/>
      </w:r>
      <w:r>
        <w:rPr>
          <w:rFonts w:hint="eastAsia"/>
          <w:lang w:val="en-US" w:eastAsia="zh-CN"/>
        </w:rPr>
        <w:t>Table 15:</w:t>
      </w:r>
      <w:r>
        <w:rPr>
          <w:rFonts w:hint="default"/>
          <w:lang w:val="en-US" w:eastAsia="zh-CN"/>
        </w:rPr>
        <w:t>Scaling Statistics</w:t>
      </w:r>
      <w:r>
        <w:tab/>
      </w:r>
      <w:r>
        <w:fldChar w:fldCharType="begin"/>
      </w:r>
      <w:r>
        <w:instrText xml:space="preserve"> PAGEREF _Toc2059 \h </w:instrText>
      </w:r>
      <w:r>
        <w:fldChar w:fldCharType="separate"/>
      </w:r>
      <w:r>
        <w:t>53</w:t>
      </w:r>
      <w:r>
        <w:fldChar w:fldCharType="end"/>
      </w:r>
      <w:r>
        <w:rPr>
          <w:rFonts w:hint="default"/>
        </w:rPr>
        <w:fldChar w:fldCharType="end"/>
      </w:r>
    </w:p>
    <w:p w14:paraId="1D0914D8">
      <w:pPr>
        <w:pStyle w:val="7"/>
        <w:tabs>
          <w:tab w:val="right" w:leader="dot" w:pos="8306"/>
        </w:tabs>
      </w:pPr>
      <w:r>
        <w:rPr>
          <w:rFonts w:hint="default"/>
        </w:rPr>
        <w:fldChar w:fldCharType="begin"/>
      </w:r>
      <w:r>
        <w:rPr>
          <w:rFonts w:hint="default"/>
        </w:rPr>
        <w:instrText xml:space="preserve"> HYPERLINK \l _Toc5828 </w:instrText>
      </w:r>
      <w:r>
        <w:rPr>
          <w:rFonts w:hint="default"/>
        </w:rPr>
        <w:fldChar w:fldCharType="separate"/>
      </w:r>
      <w:r>
        <w:rPr>
          <w:rFonts w:hint="eastAsia"/>
          <w:lang w:val="en-US" w:eastAsia="zh-CN"/>
        </w:rPr>
        <w:t>Table 16:</w:t>
      </w:r>
      <w:r>
        <w:rPr>
          <w:rFonts w:hint="default"/>
          <w:lang w:val="en-US" w:eastAsia="zh-CN"/>
        </w:rPr>
        <w:t>Model summary and coefficient</w:t>
      </w:r>
      <w:r>
        <w:rPr>
          <w:rFonts w:hint="eastAsia"/>
          <w:lang w:val="en-US" w:eastAsia="zh-CN"/>
        </w:rPr>
        <w:t>ª</w:t>
      </w:r>
      <w:r>
        <w:rPr>
          <w:rFonts w:hint="default"/>
          <w:lang w:val="en-US" w:eastAsia="zh-CN"/>
        </w:rPr>
        <w:t xml:space="preserve"> table for sat_resp (satisfaction with responsiveness)</w:t>
      </w:r>
      <w:r>
        <w:tab/>
      </w:r>
      <w:r>
        <w:fldChar w:fldCharType="begin"/>
      </w:r>
      <w:r>
        <w:instrText xml:space="preserve"> PAGEREF _Toc5828 \h </w:instrText>
      </w:r>
      <w:r>
        <w:fldChar w:fldCharType="separate"/>
      </w:r>
      <w:r>
        <w:t>54</w:t>
      </w:r>
      <w:r>
        <w:fldChar w:fldCharType="end"/>
      </w:r>
      <w:r>
        <w:rPr>
          <w:rFonts w:hint="default"/>
        </w:rPr>
        <w:fldChar w:fldCharType="end"/>
      </w:r>
    </w:p>
    <w:p w14:paraId="3496A2ED">
      <w:pPr>
        <w:pStyle w:val="7"/>
        <w:tabs>
          <w:tab w:val="right" w:leader="dot" w:pos="8306"/>
        </w:tabs>
      </w:pPr>
      <w:r>
        <w:rPr>
          <w:rFonts w:hint="default"/>
        </w:rPr>
        <w:fldChar w:fldCharType="begin"/>
      </w:r>
      <w:r>
        <w:rPr>
          <w:rFonts w:hint="default"/>
        </w:rPr>
        <w:instrText xml:space="preserve"> HYPERLINK \l _Toc26024 </w:instrText>
      </w:r>
      <w:r>
        <w:rPr>
          <w:rFonts w:hint="default"/>
        </w:rPr>
        <w:fldChar w:fldCharType="separate"/>
      </w:r>
      <w:r>
        <w:rPr>
          <w:rFonts w:hint="eastAsia"/>
          <w:lang w:val="en-US" w:eastAsia="zh-CN"/>
        </w:rPr>
        <w:t>Table 17</w:t>
      </w:r>
      <w:r>
        <w:rPr>
          <w:rFonts w:hint="default"/>
          <w:lang w:val="en-US" w:eastAsia="zh-CN"/>
        </w:rPr>
        <w:t>：Model summary and coefficients</w:t>
      </w:r>
      <w:r>
        <w:rPr>
          <w:rFonts w:hint="eastAsia"/>
          <w:lang w:val="en-US" w:eastAsia="zh-CN"/>
        </w:rPr>
        <w:t>ª</w:t>
      </w:r>
      <w:r>
        <w:rPr>
          <w:rFonts w:hint="default"/>
          <w:lang w:val="en-US" w:eastAsia="zh-CN"/>
        </w:rPr>
        <w:t xml:space="preserve"> table for sat_loyal</w:t>
      </w:r>
      <w:r>
        <w:tab/>
      </w:r>
      <w:r>
        <w:fldChar w:fldCharType="begin"/>
      </w:r>
      <w:r>
        <w:instrText xml:space="preserve"> PAGEREF _Toc26024 \h </w:instrText>
      </w:r>
      <w:r>
        <w:fldChar w:fldCharType="separate"/>
      </w:r>
      <w:r>
        <w:t>55</w:t>
      </w:r>
      <w:r>
        <w:fldChar w:fldCharType="end"/>
      </w:r>
      <w:r>
        <w:rPr>
          <w:rFonts w:hint="default"/>
        </w:rPr>
        <w:fldChar w:fldCharType="end"/>
      </w:r>
    </w:p>
    <w:p w14:paraId="1AD9EBB8">
      <w:pPr>
        <w:pStyle w:val="7"/>
        <w:tabs>
          <w:tab w:val="right" w:leader="dot" w:pos="8306"/>
        </w:tabs>
      </w:pPr>
      <w:r>
        <w:rPr>
          <w:rFonts w:hint="default"/>
        </w:rPr>
        <w:fldChar w:fldCharType="begin"/>
      </w:r>
      <w:r>
        <w:rPr>
          <w:rFonts w:hint="default"/>
        </w:rPr>
        <w:instrText xml:space="preserve"> HYPERLINK \l _Toc4992 </w:instrText>
      </w:r>
      <w:r>
        <w:rPr>
          <w:rFonts w:hint="default"/>
        </w:rPr>
        <w:fldChar w:fldCharType="separate"/>
      </w:r>
      <w:r>
        <w:rPr>
          <w:rFonts w:hint="eastAsia"/>
          <w:lang w:val="en-US" w:eastAsia="zh-CN"/>
        </w:rPr>
        <w:t>Table 18</w:t>
      </w:r>
      <w:r>
        <w:rPr>
          <w:rFonts w:hint="default"/>
          <w:lang w:val="en-US" w:eastAsia="zh-CN"/>
        </w:rPr>
        <w:t>：Model summary and coefficients</w:t>
      </w:r>
      <w:r>
        <w:rPr>
          <w:rFonts w:hint="eastAsia"/>
          <w:lang w:val="en-US" w:eastAsia="zh-CN"/>
        </w:rPr>
        <w:t>ª</w:t>
      </w:r>
      <w:r>
        <w:rPr>
          <w:rFonts w:hint="default"/>
          <w:lang w:val="en-US" w:eastAsia="zh-CN"/>
        </w:rPr>
        <w:t xml:space="preserve"> table for</w:t>
      </w:r>
      <w:r>
        <w:rPr>
          <w:rFonts w:hint="eastAsia"/>
          <w:lang w:val="en-US" w:eastAsia="zh-CN"/>
        </w:rPr>
        <w:t xml:space="preserve"> </w:t>
      </w:r>
      <w:r>
        <w:rPr>
          <w:rFonts w:hint="default"/>
        </w:rPr>
        <w:t>sat_uinter</w:t>
      </w:r>
      <w:r>
        <w:rPr>
          <w:rFonts w:hint="eastAsia"/>
          <w:lang w:val="en-US" w:eastAsia="zh-CN"/>
        </w:rPr>
        <w:t xml:space="preserve"> </w:t>
      </w:r>
      <w:r>
        <w:rPr>
          <w:rFonts w:hint="default"/>
        </w:rPr>
        <w:t>(Continued willingness to interact)</w:t>
      </w:r>
      <w:r>
        <w:tab/>
      </w:r>
      <w:r>
        <w:fldChar w:fldCharType="begin"/>
      </w:r>
      <w:r>
        <w:instrText xml:space="preserve"> PAGEREF _Toc4992 \h </w:instrText>
      </w:r>
      <w:r>
        <w:fldChar w:fldCharType="separate"/>
      </w:r>
      <w:r>
        <w:t>56</w:t>
      </w:r>
      <w:r>
        <w:fldChar w:fldCharType="end"/>
      </w:r>
      <w:r>
        <w:rPr>
          <w:rFonts w:hint="default"/>
        </w:rPr>
        <w:fldChar w:fldCharType="end"/>
      </w:r>
    </w:p>
    <w:p w14:paraId="4E36220E">
      <w:pPr>
        <w:pStyle w:val="7"/>
        <w:tabs>
          <w:tab w:val="right" w:leader="dot" w:pos="8306"/>
        </w:tabs>
      </w:pPr>
      <w:r>
        <w:rPr>
          <w:rFonts w:hint="default"/>
        </w:rPr>
        <w:fldChar w:fldCharType="begin"/>
      </w:r>
      <w:r>
        <w:rPr>
          <w:rFonts w:hint="default"/>
        </w:rPr>
        <w:instrText xml:space="preserve"> HYPERLINK \l _Toc22368 </w:instrText>
      </w:r>
      <w:r>
        <w:rPr>
          <w:rFonts w:hint="default"/>
        </w:rPr>
        <w:fldChar w:fldCharType="separate"/>
      </w:r>
      <w:r>
        <w:rPr>
          <w:rFonts w:hint="eastAsia"/>
          <w:lang w:val="en-US" w:eastAsia="zh-CN"/>
        </w:rPr>
        <w:t>Table 19</w:t>
      </w:r>
      <w:r>
        <w:rPr>
          <w:rFonts w:hint="default"/>
          <w:lang w:val="en-US" w:eastAsia="zh-CN"/>
        </w:rPr>
        <w:t>：coefficientsª table for sat_match (Content Matching)</w:t>
      </w:r>
      <w:r>
        <w:tab/>
      </w:r>
      <w:r>
        <w:fldChar w:fldCharType="begin"/>
      </w:r>
      <w:r>
        <w:instrText xml:space="preserve"> PAGEREF _Toc22368 \h </w:instrText>
      </w:r>
      <w:r>
        <w:fldChar w:fldCharType="separate"/>
      </w:r>
      <w:r>
        <w:t>56</w:t>
      </w:r>
      <w:r>
        <w:fldChar w:fldCharType="end"/>
      </w:r>
      <w:r>
        <w:rPr>
          <w:rFonts w:hint="default"/>
        </w:rPr>
        <w:fldChar w:fldCharType="end"/>
      </w:r>
    </w:p>
    <w:p w14:paraId="0EEE2E5B">
      <w:pPr>
        <w:pStyle w:val="7"/>
        <w:tabs>
          <w:tab w:val="right" w:leader="dot" w:pos="8306"/>
        </w:tabs>
      </w:pPr>
      <w:r>
        <w:rPr>
          <w:rFonts w:hint="default"/>
        </w:rPr>
        <w:fldChar w:fldCharType="begin"/>
      </w:r>
      <w:r>
        <w:rPr>
          <w:rFonts w:hint="default"/>
        </w:rPr>
        <w:instrText xml:space="preserve"> HYPERLINK \l _Toc3255 </w:instrText>
      </w:r>
      <w:r>
        <w:rPr>
          <w:rFonts w:hint="default"/>
        </w:rPr>
        <w:fldChar w:fldCharType="separate"/>
      </w:r>
      <w:r>
        <w:rPr>
          <w:rFonts w:hint="eastAsia"/>
          <w:lang w:val="en-US" w:eastAsia="zh-CN"/>
        </w:rPr>
        <w:t>Table 20</w:t>
      </w:r>
      <w:r>
        <w:rPr>
          <w:rFonts w:hint="default"/>
          <w:lang w:val="en-US" w:eastAsia="zh-CN"/>
        </w:rPr>
        <w:t>：</w:t>
      </w:r>
      <w:r>
        <w:rPr>
          <w:rFonts w:hint="default"/>
        </w:rPr>
        <w:t>Model summary and coefficients</w:t>
      </w:r>
      <w:r>
        <w:rPr>
          <w:rFonts w:hint="eastAsia"/>
        </w:rPr>
        <w:t>ª</w:t>
      </w:r>
      <w:r>
        <w:rPr>
          <w:rFonts w:hint="default"/>
        </w:rPr>
        <w:t xml:space="preserve"> table for sat_ugc (user content quality)</w:t>
      </w:r>
      <w:r>
        <w:tab/>
      </w:r>
      <w:r>
        <w:fldChar w:fldCharType="begin"/>
      </w:r>
      <w:r>
        <w:instrText xml:space="preserve"> PAGEREF _Toc3255 \h </w:instrText>
      </w:r>
      <w:r>
        <w:fldChar w:fldCharType="separate"/>
      </w:r>
      <w:r>
        <w:t>57</w:t>
      </w:r>
      <w:r>
        <w:fldChar w:fldCharType="end"/>
      </w:r>
      <w:r>
        <w:rPr>
          <w:rFonts w:hint="default"/>
        </w:rPr>
        <w:fldChar w:fldCharType="end"/>
      </w:r>
    </w:p>
    <w:p w14:paraId="103B2C65">
      <w:pPr>
        <w:pStyle w:val="7"/>
        <w:tabs>
          <w:tab w:val="right" w:leader="dot" w:pos="8306"/>
        </w:tabs>
      </w:pPr>
      <w:r>
        <w:rPr>
          <w:rFonts w:hint="default"/>
        </w:rPr>
        <w:fldChar w:fldCharType="begin"/>
      </w:r>
      <w:r>
        <w:rPr>
          <w:rFonts w:hint="default"/>
        </w:rPr>
        <w:instrText xml:space="preserve"> HYPERLINK \l _Toc28222 </w:instrText>
      </w:r>
      <w:r>
        <w:rPr>
          <w:rFonts w:hint="default"/>
        </w:rPr>
        <w:fldChar w:fldCharType="separate"/>
      </w:r>
      <w:r>
        <w:rPr>
          <w:rFonts w:hint="eastAsia"/>
          <w:lang w:val="en-US" w:eastAsia="zh-CN"/>
        </w:rPr>
        <w:t>Table 21</w:t>
      </w:r>
      <w:r>
        <w:rPr>
          <w:rFonts w:hint="default"/>
          <w:lang w:val="en-US" w:eastAsia="zh-CN"/>
        </w:rPr>
        <w:t>：Model summary and coefficients</w:t>
      </w:r>
      <w:r>
        <w:rPr>
          <w:rFonts w:hint="eastAsia"/>
          <w:lang w:val="en-US" w:eastAsia="zh-CN"/>
        </w:rPr>
        <w:t>ª</w:t>
      </w:r>
      <w:r>
        <w:rPr>
          <w:rFonts w:hint="default"/>
          <w:lang w:val="en-US" w:eastAsia="zh-CN"/>
        </w:rPr>
        <w:t xml:space="preserve"> table for</w:t>
      </w:r>
      <w:r>
        <w:rPr>
          <w:rFonts w:hint="eastAsia"/>
          <w:lang w:val="en-US" w:eastAsia="zh-CN"/>
        </w:rPr>
        <w:t xml:space="preserve"> </w:t>
      </w:r>
      <w:r>
        <w:rPr>
          <w:rFonts w:hint="default"/>
          <w:lang w:val="en-US" w:eastAsia="zh-CN"/>
        </w:rPr>
        <w:t>sat_con(Personalized perception)</w:t>
      </w:r>
      <w:r>
        <w:tab/>
      </w:r>
      <w:r>
        <w:fldChar w:fldCharType="begin"/>
      </w:r>
      <w:r>
        <w:instrText xml:space="preserve"> PAGEREF _Toc28222 \h </w:instrText>
      </w:r>
      <w:r>
        <w:fldChar w:fldCharType="separate"/>
      </w:r>
      <w:r>
        <w:t>58</w:t>
      </w:r>
      <w:r>
        <w:fldChar w:fldCharType="end"/>
      </w:r>
      <w:r>
        <w:rPr>
          <w:rFonts w:hint="default"/>
        </w:rPr>
        <w:fldChar w:fldCharType="end"/>
      </w:r>
    </w:p>
    <w:p w14:paraId="09FC7F5F">
      <w:pPr>
        <w:pStyle w:val="7"/>
        <w:tabs>
          <w:tab w:val="right" w:leader="dot" w:pos="8306"/>
        </w:tabs>
      </w:pPr>
      <w:r>
        <w:rPr>
          <w:rFonts w:hint="default"/>
        </w:rPr>
        <w:fldChar w:fldCharType="begin"/>
      </w:r>
      <w:r>
        <w:rPr>
          <w:rFonts w:hint="default"/>
        </w:rPr>
        <w:instrText xml:space="preserve"> HYPERLINK \l _Toc30642 </w:instrText>
      </w:r>
      <w:r>
        <w:rPr>
          <w:rFonts w:hint="default"/>
        </w:rPr>
        <w:fldChar w:fldCharType="separate"/>
      </w:r>
      <w:r>
        <w:rPr>
          <w:rFonts w:hint="eastAsia"/>
          <w:lang w:val="en-US" w:eastAsia="zh-CN"/>
        </w:rPr>
        <w:t>Table 22</w:t>
      </w:r>
      <w:r>
        <w:rPr>
          <w:rFonts w:hint="default"/>
          <w:lang w:val="en-US" w:eastAsia="zh-CN"/>
        </w:rPr>
        <w:t>：Model path setting</w:t>
      </w:r>
      <w:r>
        <w:tab/>
      </w:r>
      <w:r>
        <w:fldChar w:fldCharType="begin"/>
      </w:r>
      <w:r>
        <w:instrText xml:space="preserve"> PAGEREF _Toc30642 \h </w:instrText>
      </w:r>
      <w:r>
        <w:fldChar w:fldCharType="separate"/>
      </w:r>
      <w:r>
        <w:t>59</w:t>
      </w:r>
      <w:r>
        <w:fldChar w:fldCharType="end"/>
      </w:r>
      <w:r>
        <w:rPr>
          <w:rFonts w:hint="default"/>
        </w:rPr>
        <w:fldChar w:fldCharType="end"/>
      </w:r>
    </w:p>
    <w:p w14:paraId="075EA750">
      <w:pPr>
        <w:pStyle w:val="7"/>
        <w:tabs>
          <w:tab w:val="right" w:leader="dot" w:pos="8306"/>
        </w:tabs>
      </w:pPr>
      <w:r>
        <w:rPr>
          <w:rFonts w:hint="default"/>
        </w:rPr>
        <w:fldChar w:fldCharType="begin"/>
      </w:r>
      <w:r>
        <w:rPr>
          <w:rFonts w:hint="default"/>
        </w:rPr>
        <w:instrText xml:space="preserve"> HYPERLINK \l _Toc31019 </w:instrText>
      </w:r>
      <w:r>
        <w:rPr>
          <w:rFonts w:hint="default"/>
        </w:rPr>
        <w:fldChar w:fldCharType="separate"/>
      </w:r>
      <w:r>
        <w:rPr>
          <w:rFonts w:hint="eastAsia"/>
          <w:lang w:val="en-US" w:eastAsia="zh-CN"/>
        </w:rPr>
        <w:t>Table 23</w:t>
      </w:r>
      <w:r>
        <w:rPr>
          <w:rFonts w:hint="default"/>
          <w:lang w:val="en-US" w:eastAsia="zh-CN"/>
        </w:rPr>
        <w:t>：Model path coefficient</w:t>
      </w:r>
      <w:r>
        <w:tab/>
      </w:r>
      <w:r>
        <w:fldChar w:fldCharType="begin"/>
      </w:r>
      <w:r>
        <w:instrText xml:space="preserve"> PAGEREF _Toc31019 \h </w:instrText>
      </w:r>
      <w:r>
        <w:fldChar w:fldCharType="separate"/>
      </w:r>
      <w:r>
        <w:t>59</w:t>
      </w:r>
      <w:r>
        <w:fldChar w:fldCharType="end"/>
      </w:r>
      <w:r>
        <w:rPr>
          <w:rFonts w:hint="default"/>
        </w:rPr>
        <w:fldChar w:fldCharType="end"/>
      </w:r>
    </w:p>
    <w:p w14:paraId="6E69DBE0">
      <w:pPr>
        <w:pStyle w:val="7"/>
        <w:tabs>
          <w:tab w:val="right" w:leader="dot" w:pos="8306"/>
        </w:tabs>
      </w:pPr>
      <w:r>
        <w:rPr>
          <w:rFonts w:hint="default"/>
        </w:rPr>
        <w:fldChar w:fldCharType="begin"/>
      </w:r>
      <w:r>
        <w:rPr>
          <w:rFonts w:hint="default"/>
        </w:rPr>
        <w:instrText xml:space="preserve"> HYPERLINK \l _Toc25460 </w:instrText>
      </w:r>
      <w:r>
        <w:rPr>
          <w:rFonts w:hint="default"/>
        </w:rPr>
        <w:fldChar w:fldCharType="separate"/>
      </w:r>
      <w:r>
        <w:rPr>
          <w:rFonts w:hint="eastAsia"/>
          <w:lang w:val="en-US" w:eastAsia="zh-CN"/>
        </w:rPr>
        <w:t>Table 24</w:t>
      </w:r>
      <w:r>
        <w:rPr>
          <w:rFonts w:hint="default"/>
          <w:lang w:val="en-US" w:eastAsia="zh-CN"/>
        </w:rPr>
        <w:t>：Model goodness of fit</w:t>
      </w:r>
      <w:r>
        <w:tab/>
      </w:r>
      <w:r>
        <w:fldChar w:fldCharType="begin"/>
      </w:r>
      <w:r>
        <w:instrText xml:space="preserve"> PAGEREF _Toc25460 \h </w:instrText>
      </w:r>
      <w:r>
        <w:fldChar w:fldCharType="separate"/>
      </w:r>
      <w:r>
        <w:t>60</w:t>
      </w:r>
      <w:r>
        <w:fldChar w:fldCharType="end"/>
      </w:r>
      <w:r>
        <w:rPr>
          <w:rFonts w:hint="default"/>
        </w:rPr>
        <w:fldChar w:fldCharType="end"/>
      </w:r>
    </w:p>
    <w:p w14:paraId="6E624FCC">
      <w:pPr>
        <w:pStyle w:val="7"/>
        <w:tabs>
          <w:tab w:val="right" w:leader="dot" w:pos="8306"/>
        </w:tabs>
      </w:pPr>
      <w:r>
        <w:rPr>
          <w:rFonts w:hint="default"/>
        </w:rPr>
        <w:fldChar w:fldCharType="begin"/>
      </w:r>
      <w:r>
        <w:rPr>
          <w:rFonts w:hint="default"/>
        </w:rPr>
        <w:instrText xml:space="preserve"> HYPERLINK \l _Toc16366 </w:instrText>
      </w:r>
      <w:r>
        <w:rPr>
          <w:rFonts w:hint="default"/>
        </w:rPr>
        <w:fldChar w:fldCharType="separate"/>
      </w:r>
      <w:r>
        <w:rPr>
          <w:rFonts w:hint="eastAsia"/>
          <w:lang w:val="en-US" w:eastAsia="zh-CN"/>
        </w:rPr>
        <w:t>Table 25:</w:t>
      </w:r>
      <w:r>
        <w:rPr>
          <w:rFonts w:hint="default"/>
        </w:rPr>
        <w:t>Mediation effect results</w:t>
      </w:r>
      <w:r>
        <w:tab/>
      </w:r>
      <w:r>
        <w:fldChar w:fldCharType="begin"/>
      </w:r>
      <w:r>
        <w:instrText xml:space="preserve"> PAGEREF _Toc16366 \h </w:instrText>
      </w:r>
      <w:r>
        <w:fldChar w:fldCharType="separate"/>
      </w:r>
      <w:r>
        <w:t>61</w:t>
      </w:r>
      <w:r>
        <w:fldChar w:fldCharType="end"/>
      </w:r>
      <w:r>
        <w:rPr>
          <w:rFonts w:hint="default"/>
        </w:rPr>
        <w:fldChar w:fldCharType="end"/>
      </w:r>
    </w:p>
    <w:p w14:paraId="3F1021DF">
      <w:pPr>
        <w:pStyle w:val="7"/>
        <w:tabs>
          <w:tab w:val="right" w:leader="dot" w:pos="8306"/>
        </w:tabs>
      </w:pPr>
      <w:r>
        <w:rPr>
          <w:rFonts w:hint="default"/>
        </w:rPr>
        <w:fldChar w:fldCharType="begin"/>
      </w:r>
      <w:r>
        <w:rPr>
          <w:rFonts w:hint="default"/>
        </w:rPr>
        <w:instrText xml:space="preserve"> HYPERLINK \l _Toc25133 </w:instrText>
      </w:r>
      <w:r>
        <w:rPr>
          <w:rFonts w:hint="default"/>
        </w:rPr>
        <w:fldChar w:fldCharType="separate"/>
      </w:r>
      <w:r>
        <w:rPr>
          <w:rFonts w:hint="eastAsia"/>
          <w:lang w:val="en-US" w:eastAsia="zh-CN"/>
        </w:rPr>
        <w:t>Table 26</w:t>
      </w:r>
      <w:r>
        <w:rPr>
          <w:rFonts w:hint="default"/>
          <w:lang w:val="en-US" w:eastAsia="zh-CN"/>
        </w:rPr>
        <w:t>：Coefficient</w:t>
      </w:r>
      <w:r>
        <w:rPr>
          <w:rFonts w:hint="eastAsia"/>
          <w:lang w:val="en-US" w:eastAsia="zh-CN"/>
        </w:rPr>
        <w:t>ª</w:t>
      </w:r>
      <w:r>
        <w:rPr>
          <w:rFonts w:hint="default"/>
          <w:lang w:val="en-US" w:eastAsia="zh-CN"/>
        </w:rPr>
        <w:t xml:space="preserve"> table and descriptive statistics table</w:t>
      </w:r>
      <w:r>
        <w:tab/>
      </w:r>
      <w:r>
        <w:fldChar w:fldCharType="begin"/>
      </w:r>
      <w:r>
        <w:instrText xml:space="preserve"> PAGEREF _Toc25133 \h </w:instrText>
      </w:r>
      <w:r>
        <w:fldChar w:fldCharType="separate"/>
      </w:r>
      <w:r>
        <w:t>67</w:t>
      </w:r>
      <w:r>
        <w:fldChar w:fldCharType="end"/>
      </w:r>
      <w:r>
        <w:rPr>
          <w:rFonts w:hint="default"/>
        </w:rPr>
        <w:fldChar w:fldCharType="end"/>
      </w:r>
    </w:p>
    <w:p w14:paraId="27B2633D">
      <w:pPr>
        <w:pStyle w:val="7"/>
        <w:tabs>
          <w:tab w:val="right" w:leader="dot" w:pos="8306"/>
        </w:tabs>
      </w:pPr>
      <w:r>
        <w:rPr>
          <w:rFonts w:hint="default"/>
        </w:rPr>
        <w:fldChar w:fldCharType="begin"/>
      </w:r>
      <w:r>
        <w:rPr>
          <w:rFonts w:hint="default"/>
        </w:rPr>
        <w:instrText xml:space="preserve"> HYPERLINK \l _Toc30556 </w:instrText>
      </w:r>
      <w:r>
        <w:rPr>
          <w:rFonts w:hint="default"/>
        </w:rPr>
        <w:fldChar w:fldCharType="separate"/>
      </w:r>
      <w:r>
        <w:rPr>
          <w:rFonts w:hint="eastAsia"/>
          <w:lang w:val="en-US" w:eastAsia="zh-CN"/>
        </w:rPr>
        <w:t>Table 27</w:t>
      </w:r>
      <w:r>
        <w:rPr>
          <w:rFonts w:hint="default"/>
          <w:lang w:val="en-US" w:eastAsia="zh-CN"/>
        </w:rPr>
        <w:t>：Model Summary</w:t>
      </w:r>
      <w:r>
        <w:tab/>
      </w:r>
      <w:r>
        <w:fldChar w:fldCharType="begin"/>
      </w:r>
      <w:r>
        <w:instrText xml:space="preserve"> PAGEREF _Toc30556 \h </w:instrText>
      </w:r>
      <w:r>
        <w:fldChar w:fldCharType="separate"/>
      </w:r>
      <w:r>
        <w:t>68</w:t>
      </w:r>
      <w:r>
        <w:fldChar w:fldCharType="end"/>
      </w:r>
      <w:r>
        <w:rPr>
          <w:rFonts w:hint="default"/>
        </w:rPr>
        <w:fldChar w:fldCharType="end"/>
      </w:r>
    </w:p>
    <w:p w14:paraId="618D20F1">
      <w:pPr>
        <w:pStyle w:val="7"/>
        <w:tabs>
          <w:tab w:val="right" w:leader="dot" w:pos="8306"/>
        </w:tabs>
      </w:pPr>
      <w:r>
        <w:rPr>
          <w:rFonts w:hint="default"/>
        </w:rPr>
        <w:fldChar w:fldCharType="begin"/>
      </w:r>
      <w:r>
        <w:rPr>
          <w:rFonts w:hint="default"/>
        </w:rPr>
        <w:instrText xml:space="preserve"> HYPERLINK \l _Toc6971 </w:instrText>
      </w:r>
      <w:r>
        <w:rPr>
          <w:rFonts w:hint="default"/>
        </w:rPr>
        <w:fldChar w:fldCharType="separate"/>
      </w:r>
      <w:r>
        <w:rPr>
          <w:rFonts w:hint="eastAsia"/>
          <w:lang w:val="en-US" w:eastAsia="zh-CN"/>
        </w:rPr>
        <w:t>Table 28</w:t>
      </w:r>
      <w:r>
        <w:rPr>
          <w:rFonts w:hint="default"/>
          <w:lang w:val="en-US" w:eastAsia="zh-CN"/>
        </w:rPr>
        <w:t>：ANOVAª</w:t>
      </w:r>
      <w:r>
        <w:tab/>
      </w:r>
      <w:r>
        <w:fldChar w:fldCharType="begin"/>
      </w:r>
      <w:r>
        <w:instrText xml:space="preserve"> PAGEREF _Toc6971 \h </w:instrText>
      </w:r>
      <w:r>
        <w:fldChar w:fldCharType="separate"/>
      </w:r>
      <w:r>
        <w:t>69</w:t>
      </w:r>
      <w:r>
        <w:fldChar w:fldCharType="end"/>
      </w:r>
      <w:r>
        <w:rPr>
          <w:rFonts w:hint="default"/>
        </w:rPr>
        <w:fldChar w:fldCharType="end"/>
      </w:r>
    </w:p>
    <w:p w14:paraId="575F80A9">
      <w:pPr>
        <w:pStyle w:val="7"/>
        <w:tabs>
          <w:tab w:val="right" w:leader="dot" w:pos="8306"/>
        </w:tabs>
      </w:pPr>
      <w:r>
        <w:rPr>
          <w:rFonts w:hint="default"/>
        </w:rPr>
        <w:fldChar w:fldCharType="begin"/>
      </w:r>
      <w:r>
        <w:rPr>
          <w:rFonts w:hint="default"/>
        </w:rPr>
        <w:instrText xml:space="preserve"> HYPERLINK \l _Toc16329 </w:instrText>
      </w:r>
      <w:r>
        <w:rPr>
          <w:rFonts w:hint="default"/>
        </w:rPr>
        <w:fldChar w:fldCharType="separate"/>
      </w:r>
      <w:r>
        <w:rPr>
          <w:rFonts w:hint="eastAsia"/>
          <w:lang w:val="en-US" w:eastAsia="zh-CN"/>
        </w:rPr>
        <w:t>Table 29</w:t>
      </w:r>
      <w:r>
        <w:rPr>
          <w:rFonts w:hint="default"/>
          <w:lang w:val="en-US" w:eastAsia="zh-CN"/>
        </w:rPr>
        <w:t>：Table of excluded variables</w:t>
      </w:r>
      <w:r>
        <w:rPr>
          <w:rFonts w:hint="eastAsia"/>
          <w:lang w:val="en-US" w:eastAsia="zh-CN"/>
        </w:rPr>
        <w:t>ª</w:t>
      </w:r>
      <w:r>
        <w:tab/>
      </w:r>
      <w:r>
        <w:fldChar w:fldCharType="begin"/>
      </w:r>
      <w:r>
        <w:instrText xml:space="preserve"> PAGEREF _Toc16329 \h </w:instrText>
      </w:r>
      <w:r>
        <w:fldChar w:fldCharType="separate"/>
      </w:r>
      <w:r>
        <w:t>69</w:t>
      </w:r>
      <w:r>
        <w:fldChar w:fldCharType="end"/>
      </w:r>
      <w:r>
        <w:rPr>
          <w:rFonts w:hint="default"/>
        </w:rPr>
        <w:fldChar w:fldCharType="end"/>
      </w:r>
    </w:p>
    <w:p w14:paraId="7D557708">
      <w:pPr>
        <w:pStyle w:val="7"/>
        <w:tabs>
          <w:tab w:val="right" w:leader="dot" w:pos="8306"/>
        </w:tabs>
      </w:pPr>
      <w:r>
        <w:rPr>
          <w:rFonts w:hint="default"/>
        </w:rPr>
        <w:fldChar w:fldCharType="begin"/>
      </w:r>
      <w:r>
        <w:rPr>
          <w:rFonts w:hint="default"/>
        </w:rPr>
        <w:instrText xml:space="preserve"> HYPERLINK \l _Toc18489 </w:instrText>
      </w:r>
      <w:r>
        <w:rPr>
          <w:rFonts w:hint="default"/>
        </w:rPr>
        <w:fldChar w:fldCharType="separate"/>
      </w:r>
      <w:r>
        <w:rPr>
          <w:rFonts w:hint="eastAsia"/>
          <w:lang w:val="en-US" w:eastAsia="zh-CN"/>
        </w:rPr>
        <w:t>Table 30</w:t>
      </w:r>
      <w:r>
        <w:rPr>
          <w:rFonts w:hint="default"/>
          <w:lang w:val="en-US" w:eastAsia="zh-CN"/>
        </w:rPr>
        <w:t>：</w:t>
      </w:r>
      <w:r>
        <w:rPr>
          <w:rFonts w:hint="eastAsia"/>
          <w:lang w:val="en-US" w:eastAsia="zh-CN"/>
        </w:rPr>
        <w:t>Correlation results</w:t>
      </w:r>
      <w:r>
        <w:tab/>
      </w:r>
      <w:r>
        <w:fldChar w:fldCharType="begin"/>
      </w:r>
      <w:r>
        <w:instrText xml:space="preserve"> PAGEREF _Toc18489 \h </w:instrText>
      </w:r>
      <w:r>
        <w:fldChar w:fldCharType="separate"/>
      </w:r>
      <w:r>
        <w:t>70</w:t>
      </w:r>
      <w:r>
        <w:fldChar w:fldCharType="end"/>
      </w:r>
      <w:r>
        <w:rPr>
          <w:rFonts w:hint="default"/>
        </w:rPr>
        <w:fldChar w:fldCharType="end"/>
      </w:r>
    </w:p>
    <w:p w14:paraId="15C7A555">
      <w:pPr>
        <w:rPr>
          <w:rFonts w:hint="default"/>
        </w:rPr>
      </w:pPr>
      <w:r>
        <w:rPr>
          <w:rFonts w:hint="default"/>
        </w:rPr>
        <w:fldChar w:fldCharType="end"/>
      </w:r>
    </w:p>
    <w:p w14:paraId="451851EE">
      <w:pPr>
        <w:rPr>
          <w:rFonts w:hint="default"/>
        </w:rPr>
      </w:pPr>
    </w:p>
    <w:p w14:paraId="69A4E064">
      <w:pPr>
        <w:rPr>
          <w:rFonts w:hint="default"/>
        </w:rPr>
      </w:pPr>
    </w:p>
    <w:p w14:paraId="6EB63B5E">
      <w:pPr>
        <w:rPr>
          <w:rFonts w:hint="default"/>
        </w:rPr>
      </w:pPr>
    </w:p>
    <w:p w14:paraId="1E48391A">
      <w:pPr>
        <w:rPr>
          <w:rFonts w:hint="default"/>
        </w:rPr>
      </w:pPr>
    </w:p>
    <w:p w14:paraId="2CFAC782">
      <w:pPr>
        <w:rPr>
          <w:rFonts w:hint="default"/>
        </w:rPr>
      </w:pPr>
    </w:p>
    <w:p w14:paraId="094C2F3D">
      <w:pPr>
        <w:rPr>
          <w:rFonts w:hint="default"/>
        </w:rPr>
      </w:pPr>
    </w:p>
    <w:p w14:paraId="2C268141">
      <w:pPr>
        <w:rPr>
          <w:rFonts w:hint="default"/>
        </w:rPr>
      </w:pPr>
    </w:p>
    <w:p w14:paraId="410E561A">
      <w:pPr>
        <w:rPr>
          <w:rFonts w:hint="default"/>
        </w:rPr>
      </w:pPr>
    </w:p>
    <w:p w14:paraId="3EA7F74D">
      <w:pPr>
        <w:rPr>
          <w:rFonts w:hint="default"/>
        </w:rPr>
      </w:pPr>
    </w:p>
    <w:p w14:paraId="2B53688B">
      <w:pPr>
        <w:rPr>
          <w:rFonts w:hint="default"/>
        </w:rPr>
      </w:pPr>
    </w:p>
    <w:p w14:paraId="2FCC4FFD">
      <w:pPr>
        <w:rPr>
          <w:rFonts w:hint="default"/>
        </w:rPr>
      </w:pPr>
    </w:p>
    <w:p w14:paraId="0178C70B">
      <w:pPr>
        <w:rPr>
          <w:rFonts w:hint="default"/>
        </w:rPr>
      </w:pPr>
    </w:p>
    <w:p w14:paraId="71BA462D">
      <w:pPr>
        <w:rPr>
          <w:rFonts w:hint="default"/>
        </w:rPr>
      </w:pPr>
    </w:p>
    <w:p w14:paraId="4BBD1A5F">
      <w:pPr>
        <w:rPr>
          <w:rFonts w:hint="default"/>
        </w:rPr>
      </w:pPr>
    </w:p>
    <w:p w14:paraId="6CA13DC1">
      <w:pPr>
        <w:tabs>
          <w:tab w:val="left" w:pos="1948"/>
        </w:tabs>
        <w:jc w:val="left"/>
        <w:rPr>
          <w:rFonts w:hint="eastAsia" w:ascii="Arial" w:hAnsi="Arial" w:eastAsia="Noto Sans SC" w:cs="Arial"/>
          <w:b/>
          <w:bCs/>
          <w:sz w:val="24"/>
          <w:szCs w:val="24"/>
          <w:lang w:eastAsia="zh-CN"/>
        </w:rPr>
      </w:pPr>
    </w:p>
    <w:p w14:paraId="27FDF162">
      <w:pPr>
        <w:pStyle w:val="18"/>
        <w:bidi w:val="0"/>
        <w:jc w:val="left"/>
        <w:rPr>
          <w:rFonts w:hint="default"/>
        </w:rPr>
      </w:pPr>
      <w:bookmarkStart w:id="16" w:name="_Toc20553"/>
      <w:bookmarkStart w:id="17" w:name="_Toc25664"/>
      <w:bookmarkStart w:id="18" w:name="_Toc14026"/>
      <w:bookmarkStart w:id="19" w:name="_Toc15714"/>
      <w:bookmarkStart w:id="20" w:name="_Toc25417"/>
      <w:bookmarkStart w:id="21" w:name="_Toc23669"/>
      <w:r>
        <w:rPr>
          <w:rFonts w:hint="default"/>
        </w:rPr>
        <w:t>ACKNOWLEDGEMENTS</w:t>
      </w:r>
      <w:bookmarkEnd w:id="16"/>
      <w:bookmarkEnd w:id="17"/>
      <w:bookmarkEnd w:id="18"/>
      <w:bookmarkEnd w:id="19"/>
      <w:bookmarkEnd w:id="20"/>
      <w:bookmarkEnd w:id="21"/>
    </w:p>
    <w:p w14:paraId="2998632D">
      <w:pPr>
        <w:jc w:val="left"/>
        <w:rPr>
          <w:rFonts w:hint="default" w:ascii="Arial" w:hAnsi="Arial" w:eastAsia="Noto Sans SC" w:cs="Arial"/>
          <w:b/>
          <w:bCs/>
          <w:sz w:val="24"/>
          <w:szCs w:val="24"/>
        </w:rPr>
      </w:pPr>
    </w:p>
    <w:p w14:paraId="63AB5516">
      <w:pPr>
        <w:jc w:val="left"/>
        <w:rPr>
          <w:rFonts w:hint="eastAsia" w:ascii="Arial" w:hAnsi="Arial" w:eastAsia="Noto Sans SC" w:cs="Arial"/>
          <w:b w:val="0"/>
          <w:bCs w:val="0"/>
          <w:sz w:val="24"/>
          <w:szCs w:val="24"/>
          <w:lang w:val="en-US" w:eastAsia="zh-CN"/>
        </w:rPr>
      </w:pPr>
      <w:r>
        <w:rPr>
          <w:rFonts w:hint="eastAsia" w:ascii="Arial" w:hAnsi="Arial" w:eastAsia="Noto Sans SC" w:cs="Arial"/>
          <w:b w:val="0"/>
          <w:bCs w:val="0"/>
          <w:sz w:val="24"/>
          <w:szCs w:val="24"/>
          <w:lang w:val="en-US" w:eastAsia="zh-CN"/>
        </w:rPr>
        <w:t>I would like to express my sincerely thanks to my supervisor Yvonne Williams.Thanks for her to provide so much help and guidance through these several months.She is very patient to correct my details and always respond in time.</w:t>
      </w:r>
    </w:p>
    <w:p w14:paraId="7B7056D2">
      <w:pPr>
        <w:jc w:val="left"/>
        <w:rPr>
          <w:rFonts w:hint="eastAsia" w:ascii="Arial" w:hAnsi="Arial" w:eastAsia="Noto Sans SC" w:cs="Arial"/>
          <w:b w:val="0"/>
          <w:bCs w:val="0"/>
          <w:sz w:val="24"/>
          <w:szCs w:val="24"/>
          <w:lang w:val="en-US" w:eastAsia="zh-CN"/>
        </w:rPr>
      </w:pPr>
      <w:r>
        <w:rPr>
          <w:rFonts w:hint="eastAsia" w:ascii="Arial" w:hAnsi="Arial" w:eastAsia="Noto Sans SC" w:cs="Arial"/>
          <w:b w:val="0"/>
          <w:bCs w:val="0"/>
          <w:sz w:val="24"/>
          <w:szCs w:val="24"/>
          <w:lang w:val="en-US" w:eastAsia="zh-CN"/>
        </w:rPr>
        <w:t>And thanks to Sarah、Eric and James Babara for language and statistical analysis support.</w:t>
      </w:r>
    </w:p>
    <w:p w14:paraId="090CD1DB">
      <w:pPr>
        <w:jc w:val="left"/>
        <w:rPr>
          <w:rFonts w:hint="default" w:ascii="Arial" w:hAnsi="Arial" w:eastAsia="Noto Sans SC" w:cs="Arial"/>
          <w:b w:val="0"/>
          <w:bCs w:val="0"/>
          <w:sz w:val="24"/>
          <w:szCs w:val="24"/>
          <w:lang w:val="en-US" w:eastAsia="zh-CN"/>
        </w:rPr>
      </w:pPr>
      <w:r>
        <w:rPr>
          <w:rFonts w:hint="eastAsia" w:ascii="Arial" w:hAnsi="Arial" w:eastAsia="Noto Sans SC" w:cs="Arial"/>
          <w:b w:val="0"/>
          <w:bCs w:val="0"/>
          <w:sz w:val="24"/>
          <w:szCs w:val="24"/>
          <w:lang w:val="en-US" w:eastAsia="zh-CN"/>
        </w:rPr>
        <w:t>Besides,I also would like to thanks my classmates and my family.They also provide support when I</w:t>
      </w:r>
      <w:r>
        <w:rPr>
          <w:rFonts w:hint="default" w:ascii="Arial" w:hAnsi="Arial" w:eastAsia="Noto Sans SC" w:cs="Arial"/>
          <w:b w:val="0"/>
          <w:bCs w:val="0"/>
          <w:sz w:val="24"/>
          <w:szCs w:val="24"/>
          <w:lang w:val="en-US" w:eastAsia="zh-CN"/>
        </w:rPr>
        <w:t>’</w:t>
      </w:r>
      <w:r>
        <w:rPr>
          <w:rFonts w:hint="eastAsia" w:ascii="Arial" w:hAnsi="Arial" w:eastAsia="Noto Sans SC" w:cs="Arial"/>
          <w:b w:val="0"/>
          <w:bCs w:val="0"/>
          <w:sz w:val="24"/>
          <w:szCs w:val="24"/>
          <w:lang w:val="en-US" w:eastAsia="zh-CN"/>
        </w:rPr>
        <w:t>m not sure what to do next in project.</w:t>
      </w:r>
    </w:p>
    <w:p w14:paraId="312ABA1C">
      <w:pPr>
        <w:jc w:val="left"/>
        <w:rPr>
          <w:rFonts w:hint="default" w:ascii="Arial" w:hAnsi="Arial" w:eastAsia="Noto Sans SC" w:cs="Arial"/>
          <w:b w:val="0"/>
          <w:bCs w:val="0"/>
          <w:sz w:val="24"/>
          <w:szCs w:val="24"/>
        </w:rPr>
      </w:pPr>
    </w:p>
    <w:p w14:paraId="1420FAD7">
      <w:pPr>
        <w:jc w:val="left"/>
        <w:rPr>
          <w:rFonts w:hint="default" w:ascii="Arial" w:hAnsi="Arial" w:eastAsia="Noto Sans SC" w:cs="Arial"/>
          <w:b w:val="0"/>
          <w:bCs w:val="0"/>
          <w:sz w:val="24"/>
          <w:szCs w:val="24"/>
        </w:rPr>
      </w:pPr>
    </w:p>
    <w:p w14:paraId="1C26A9D1">
      <w:pPr>
        <w:jc w:val="left"/>
        <w:rPr>
          <w:rFonts w:hint="default" w:ascii="Arial" w:hAnsi="Arial" w:eastAsia="Noto Sans SC" w:cs="Arial"/>
          <w:b w:val="0"/>
          <w:bCs w:val="0"/>
          <w:sz w:val="24"/>
          <w:szCs w:val="24"/>
        </w:rPr>
      </w:pPr>
    </w:p>
    <w:p w14:paraId="163C1CB5">
      <w:pPr>
        <w:jc w:val="left"/>
        <w:rPr>
          <w:rFonts w:hint="default" w:ascii="Arial" w:hAnsi="Arial" w:cs="Arial"/>
          <w:b/>
          <w:sz w:val="28"/>
        </w:rPr>
      </w:pPr>
    </w:p>
    <w:p w14:paraId="71DB29C9">
      <w:pPr>
        <w:jc w:val="left"/>
        <w:rPr>
          <w:rFonts w:hint="default" w:ascii="Arial" w:hAnsi="Arial" w:cs="Arial"/>
          <w:b/>
          <w:sz w:val="28"/>
        </w:rPr>
      </w:pPr>
    </w:p>
    <w:p w14:paraId="66407FC5">
      <w:pPr>
        <w:jc w:val="left"/>
        <w:rPr>
          <w:rFonts w:hint="default" w:ascii="Arial" w:hAnsi="Arial" w:cs="Arial"/>
          <w:b/>
          <w:sz w:val="28"/>
        </w:rPr>
      </w:pPr>
    </w:p>
    <w:p w14:paraId="71C1C540">
      <w:pPr>
        <w:jc w:val="left"/>
        <w:rPr>
          <w:rFonts w:hint="default" w:ascii="Arial" w:hAnsi="Arial" w:cs="Arial"/>
          <w:b/>
          <w:sz w:val="28"/>
        </w:rPr>
      </w:pPr>
    </w:p>
    <w:p w14:paraId="47656038">
      <w:pPr>
        <w:jc w:val="left"/>
        <w:rPr>
          <w:rFonts w:hint="default" w:ascii="Arial" w:hAnsi="Arial" w:cs="Arial"/>
          <w:b/>
          <w:sz w:val="28"/>
        </w:rPr>
      </w:pPr>
    </w:p>
    <w:p w14:paraId="7B698999">
      <w:pPr>
        <w:jc w:val="left"/>
        <w:rPr>
          <w:rFonts w:hint="default" w:ascii="Arial" w:hAnsi="Arial" w:cs="Arial"/>
          <w:b/>
          <w:sz w:val="28"/>
        </w:rPr>
      </w:pPr>
    </w:p>
    <w:p w14:paraId="1B5ECC36">
      <w:pPr>
        <w:jc w:val="left"/>
        <w:rPr>
          <w:rFonts w:hint="default" w:ascii="Arial" w:hAnsi="Arial" w:cs="Arial"/>
          <w:b/>
          <w:sz w:val="28"/>
        </w:rPr>
      </w:pPr>
    </w:p>
    <w:p w14:paraId="46307214">
      <w:pPr>
        <w:jc w:val="left"/>
        <w:rPr>
          <w:rFonts w:hint="default" w:ascii="Arial" w:hAnsi="Arial" w:cs="Arial"/>
          <w:b/>
          <w:sz w:val="28"/>
        </w:rPr>
      </w:pPr>
    </w:p>
    <w:p w14:paraId="2E231800">
      <w:pPr>
        <w:jc w:val="left"/>
        <w:rPr>
          <w:rFonts w:hint="default" w:ascii="Arial" w:hAnsi="Arial" w:cs="Arial"/>
          <w:b/>
          <w:sz w:val="28"/>
        </w:rPr>
      </w:pPr>
    </w:p>
    <w:p w14:paraId="5B104216">
      <w:pPr>
        <w:jc w:val="left"/>
        <w:rPr>
          <w:rFonts w:hint="default" w:ascii="Arial" w:hAnsi="Arial" w:cs="Arial"/>
          <w:b/>
          <w:sz w:val="28"/>
        </w:rPr>
      </w:pPr>
    </w:p>
    <w:p w14:paraId="084DCCFF">
      <w:pPr>
        <w:jc w:val="left"/>
        <w:rPr>
          <w:rFonts w:hint="default" w:ascii="Arial" w:hAnsi="Arial" w:cs="Arial"/>
          <w:b/>
          <w:sz w:val="28"/>
        </w:rPr>
      </w:pPr>
    </w:p>
    <w:p w14:paraId="0A0124C8">
      <w:pPr>
        <w:jc w:val="left"/>
        <w:rPr>
          <w:rFonts w:hint="default" w:ascii="Arial" w:hAnsi="Arial" w:cs="Arial"/>
          <w:b/>
          <w:sz w:val="28"/>
        </w:rPr>
      </w:pPr>
    </w:p>
    <w:p w14:paraId="3040A1F8">
      <w:pPr>
        <w:jc w:val="left"/>
        <w:rPr>
          <w:rFonts w:hint="default" w:ascii="Arial" w:hAnsi="Arial" w:cs="Arial"/>
          <w:b/>
          <w:sz w:val="28"/>
        </w:rPr>
      </w:pPr>
    </w:p>
    <w:p w14:paraId="5FD6BE16">
      <w:pPr>
        <w:jc w:val="left"/>
        <w:rPr>
          <w:rFonts w:hint="default" w:ascii="Arial" w:hAnsi="Arial" w:cs="Arial"/>
          <w:b/>
          <w:sz w:val="28"/>
        </w:rPr>
      </w:pPr>
    </w:p>
    <w:p w14:paraId="0DCEAFCF">
      <w:pPr>
        <w:pStyle w:val="18"/>
        <w:bidi w:val="0"/>
        <w:jc w:val="left"/>
        <w:rPr>
          <w:rFonts w:hint="default"/>
        </w:rPr>
      </w:pPr>
      <w:bookmarkStart w:id="22" w:name="_Toc8583"/>
      <w:bookmarkStart w:id="23" w:name="_Toc25454"/>
      <w:bookmarkStart w:id="24" w:name="_Toc22281"/>
      <w:bookmarkStart w:id="25" w:name="_Toc12583"/>
      <w:bookmarkStart w:id="26" w:name="_Toc25274"/>
      <w:bookmarkStart w:id="27" w:name="_Toc32083"/>
      <w:r>
        <w:rPr>
          <w:rFonts w:hint="default"/>
        </w:rPr>
        <w:t>ABSTRACT</w:t>
      </w:r>
      <w:bookmarkEnd w:id="22"/>
      <w:bookmarkEnd w:id="23"/>
      <w:bookmarkEnd w:id="24"/>
      <w:bookmarkEnd w:id="25"/>
      <w:bookmarkEnd w:id="26"/>
      <w:bookmarkEnd w:id="27"/>
    </w:p>
    <w:p w14:paraId="12B39B09">
      <w:pPr>
        <w:rPr>
          <w:rFonts w:hint="default" w:ascii="Arial" w:hAnsi="Arial" w:eastAsia="Noto Sans SC" w:cs="Arial"/>
          <w:sz w:val="24"/>
          <w:lang w:val="en-US" w:eastAsia="zh-CN"/>
        </w:rPr>
      </w:pPr>
      <w:r>
        <w:rPr>
          <w:rFonts w:hint="eastAsia" w:ascii="Arial" w:hAnsi="Arial" w:eastAsia="Noto Sans SC" w:cs="Arial"/>
          <w:sz w:val="24"/>
        </w:rPr>
        <w:t>This dissertation discuss</w:t>
      </w:r>
      <w:r>
        <w:rPr>
          <w:rFonts w:hint="eastAsia" w:ascii="Arial" w:hAnsi="Arial" w:eastAsia="Noto Sans SC" w:cs="Arial"/>
          <w:sz w:val="24"/>
          <w:lang w:val="en-US" w:eastAsia="zh-CN"/>
        </w:rPr>
        <w:t>es</w:t>
      </w:r>
      <w:r>
        <w:rPr>
          <w:rFonts w:hint="eastAsia" w:ascii="Arial" w:hAnsi="Arial" w:eastAsia="Noto Sans SC" w:cs="Arial"/>
          <w:sz w:val="24"/>
        </w:rPr>
        <w:t xml:space="preserve"> </w:t>
      </w:r>
      <w:r>
        <w:rPr>
          <w:rFonts w:hint="eastAsia" w:ascii="Arial" w:hAnsi="Arial" w:eastAsia="Noto Sans SC" w:cs="Arial"/>
          <w:sz w:val="24"/>
          <w:lang w:val="en-US" w:eastAsia="zh-CN"/>
        </w:rPr>
        <w:t>how we-meida marketing influences purchase willingness among high-educated consumers inBeijing.Based on 321 valid questionnaire,three key findings emerged:</w:t>
      </w:r>
    </w:p>
    <w:p w14:paraId="5EB3D7F8">
      <w:pPr>
        <w:rPr>
          <w:rFonts w:hint="eastAsia" w:ascii="Arial" w:hAnsi="Arial" w:eastAsia="Noto Sans SC" w:cs="Arial"/>
          <w:sz w:val="24"/>
        </w:rPr>
      </w:pPr>
    </w:p>
    <w:p w14:paraId="71C04B92">
      <w:pPr>
        <w:rPr>
          <w:rFonts w:hint="default" w:ascii="Arial" w:hAnsi="Arial" w:eastAsia="Noto Sans SC" w:cs="Arial"/>
          <w:sz w:val="24"/>
          <w:lang w:val="en-US" w:eastAsia="zh-CN"/>
        </w:rPr>
      </w:pPr>
      <w:r>
        <w:rPr>
          <w:rFonts w:hint="eastAsia" w:ascii="Arial" w:hAnsi="Arial" w:eastAsia="Noto Sans SC" w:cs="Arial"/>
          <w:sz w:val="24"/>
        </w:rPr>
        <w:t xml:space="preserve">the effects of we-media marketing to willing of customer,which focus on the Beijing High-quality consumer groups.Through analyze 321 valid questionnaires and discussion,the report provide the Insufficient research on the role of rational decision-making mechanisms in highly literate groups in existing literature </w:t>
      </w:r>
      <w:r>
        <w:rPr>
          <w:rFonts w:hint="eastAsia" w:ascii="Arial" w:hAnsi="Arial" w:eastAsia="Noto Sans SC" w:cs="Arial"/>
          <w:sz w:val="24"/>
          <w:lang w:val="en-US" w:eastAsia="zh-CN"/>
        </w:rPr>
        <w:t>:(1)on the aspect of promoting purchase intense,Creator credibility(OR=1.315,P＜0.01)outweighs emotional interaction(β=0.44).(2)Ad intrusiveness (M=3.26, SD=0.82 on a 5-point Likert scale),which has nagatively impacts satisfaction.(3)Education level moderates marketing effectiveness, with bachelor-degree+ consumers prioritizing practical information (47% selection rate). These result will affect and extend the Heuristic-Systematic Model (HSM) to digital contexts,and give practitioners segmented strategical suggestion.</w:t>
      </w:r>
    </w:p>
    <w:p w14:paraId="58A30B68">
      <w:pPr>
        <w:rPr>
          <w:rFonts w:hint="eastAsia" w:ascii="Arial" w:hAnsi="Arial" w:eastAsia="Noto Sans SC" w:cs="Arial"/>
          <w:sz w:val="24"/>
        </w:rPr>
      </w:pPr>
    </w:p>
    <w:p w14:paraId="602097D6">
      <w:pPr>
        <w:rPr>
          <w:rFonts w:hint="eastAsia" w:ascii="Arial" w:hAnsi="Arial" w:eastAsia="Noto Sans SC" w:cs="Arial"/>
          <w:sz w:val="24"/>
        </w:rPr>
      </w:pPr>
    </w:p>
    <w:p w14:paraId="3F2EA629">
      <w:pPr>
        <w:spacing w:line="240" w:lineRule="auto"/>
        <w:rPr>
          <w:rFonts w:hint="default" w:ascii="Arial" w:hAnsi="Arial" w:eastAsia="Noto Sans SC" w:cs="Arial"/>
          <w:b w:val="0"/>
          <w:kern w:val="2"/>
          <w:sz w:val="24"/>
          <w:szCs w:val="24"/>
          <w:lang w:val="en-US" w:eastAsia="zh-CN" w:bidi="ar-SA"/>
        </w:rPr>
      </w:pPr>
    </w:p>
    <w:p w14:paraId="6CF6569F">
      <w:pPr>
        <w:jc w:val="left"/>
        <w:rPr>
          <w:rFonts w:hint="default" w:ascii="Arial" w:hAnsi="Arial" w:cs="Arial"/>
          <w:b/>
          <w:sz w:val="28"/>
        </w:rPr>
      </w:pPr>
    </w:p>
    <w:p w14:paraId="2FA759FE">
      <w:pPr>
        <w:jc w:val="left"/>
        <w:rPr>
          <w:rFonts w:hint="default" w:ascii="Arial" w:hAnsi="Arial" w:cs="Arial"/>
          <w:b/>
          <w:sz w:val="28"/>
        </w:rPr>
      </w:pPr>
    </w:p>
    <w:p w14:paraId="040C645F">
      <w:pPr>
        <w:jc w:val="left"/>
        <w:rPr>
          <w:rFonts w:hint="default" w:ascii="Arial" w:hAnsi="Arial" w:cs="Arial"/>
          <w:b/>
          <w:sz w:val="28"/>
        </w:rPr>
      </w:pPr>
    </w:p>
    <w:p w14:paraId="1373732C">
      <w:pPr>
        <w:jc w:val="left"/>
        <w:rPr>
          <w:rFonts w:hint="default" w:ascii="Arial" w:hAnsi="Arial" w:cs="Arial"/>
          <w:b/>
          <w:sz w:val="28"/>
        </w:rPr>
      </w:pPr>
    </w:p>
    <w:p w14:paraId="6F39B6DD">
      <w:pPr>
        <w:jc w:val="left"/>
        <w:rPr>
          <w:rFonts w:hint="default" w:ascii="Arial" w:hAnsi="Arial" w:cs="Arial"/>
          <w:b/>
          <w:sz w:val="28"/>
        </w:rPr>
      </w:pPr>
    </w:p>
    <w:p w14:paraId="2AF2CA22">
      <w:pPr>
        <w:jc w:val="left"/>
        <w:rPr>
          <w:rFonts w:hint="default" w:ascii="Arial" w:hAnsi="Arial" w:cs="Arial"/>
          <w:b/>
          <w:sz w:val="28"/>
        </w:rPr>
      </w:pPr>
    </w:p>
    <w:p w14:paraId="59C1EB88">
      <w:pPr>
        <w:jc w:val="left"/>
        <w:rPr>
          <w:rFonts w:hint="default" w:ascii="Arial" w:hAnsi="Arial" w:cs="Arial"/>
          <w:b/>
          <w:sz w:val="28"/>
        </w:rPr>
      </w:pPr>
    </w:p>
    <w:p w14:paraId="472D400F">
      <w:pPr>
        <w:jc w:val="left"/>
        <w:rPr>
          <w:rFonts w:hint="default" w:ascii="Arial" w:hAnsi="Arial" w:cs="Arial"/>
          <w:b/>
          <w:sz w:val="28"/>
        </w:rPr>
      </w:pPr>
    </w:p>
    <w:p w14:paraId="5682D1C5">
      <w:pPr>
        <w:jc w:val="left"/>
        <w:rPr>
          <w:rFonts w:hint="default" w:ascii="Arial" w:hAnsi="Arial" w:cs="Arial"/>
          <w:b/>
          <w:sz w:val="28"/>
        </w:rPr>
      </w:pPr>
    </w:p>
    <w:p w14:paraId="2DB8D1DA">
      <w:pPr>
        <w:jc w:val="left"/>
        <w:rPr>
          <w:rFonts w:hint="default" w:ascii="Arial" w:hAnsi="Arial" w:cs="Arial"/>
          <w:b/>
          <w:sz w:val="28"/>
        </w:rPr>
      </w:pPr>
    </w:p>
    <w:p w14:paraId="3DDD9ACD">
      <w:pPr>
        <w:jc w:val="left"/>
        <w:rPr>
          <w:rFonts w:hint="default" w:ascii="Arial" w:hAnsi="Arial" w:cs="Arial"/>
          <w:b/>
          <w:sz w:val="28"/>
        </w:rPr>
      </w:pPr>
    </w:p>
    <w:p w14:paraId="325222A0">
      <w:pPr>
        <w:pStyle w:val="18"/>
        <w:bidi w:val="0"/>
        <w:jc w:val="left"/>
        <w:rPr>
          <w:rFonts w:hint="eastAsia" w:ascii="Arial" w:hAnsi="Arial" w:eastAsia="Noto Sans SC" w:cs="Arial"/>
          <w:b w:val="0"/>
          <w:kern w:val="2"/>
          <w:sz w:val="24"/>
          <w:szCs w:val="24"/>
          <w:lang w:val="en-US" w:eastAsia="zh-CN" w:bidi="ar-SA"/>
        </w:rPr>
      </w:pPr>
      <w:bookmarkStart w:id="28" w:name="_Toc2973"/>
      <w:bookmarkStart w:id="29" w:name="_Toc32253"/>
      <w:bookmarkStart w:id="30" w:name="_Toc17253"/>
      <w:bookmarkStart w:id="31" w:name="_Toc4267"/>
      <w:bookmarkStart w:id="32" w:name="_Toc5149"/>
      <w:bookmarkStart w:id="33" w:name="_Toc23862"/>
      <w:r>
        <w:rPr>
          <w:rFonts w:hint="default"/>
        </w:rPr>
        <w:t xml:space="preserve">CHAPTER </w:t>
      </w:r>
      <w:r>
        <w:rPr>
          <w:rFonts w:hint="default"/>
          <w:lang w:val="en-US" w:eastAsia="zh-CN"/>
        </w:rPr>
        <w:t>ONE</w:t>
      </w:r>
      <w:r>
        <w:rPr>
          <w:rFonts w:hint="default"/>
        </w:rPr>
        <w:t xml:space="preserve">: </w:t>
      </w:r>
      <w:r>
        <w:rPr>
          <w:rFonts w:hint="default"/>
          <w:lang w:val="en-US" w:eastAsia="zh-CN"/>
        </w:rPr>
        <w:t>Introduction</w:t>
      </w:r>
      <w:bookmarkEnd w:id="28"/>
      <w:bookmarkEnd w:id="29"/>
      <w:bookmarkEnd w:id="30"/>
      <w:bookmarkEnd w:id="31"/>
      <w:bookmarkEnd w:id="32"/>
      <w:bookmarkEnd w:id="33"/>
    </w:p>
    <w:p w14:paraId="73906D1C">
      <w:pPr>
        <w:rPr>
          <w:rFonts w:hint="eastAsia" w:ascii="Arial" w:hAnsi="Arial" w:eastAsia="Noto Sans SC" w:cs="Arial"/>
          <w:b w:val="0"/>
          <w:kern w:val="2"/>
          <w:sz w:val="24"/>
          <w:szCs w:val="24"/>
          <w:lang w:val="en-US" w:eastAsia="zh-CN" w:bidi="ar-SA"/>
        </w:rPr>
      </w:pPr>
    </w:p>
    <w:p w14:paraId="4E4369B6">
      <w:pPr>
        <w:bidi w:val="0"/>
        <w:rPr>
          <w:rFonts w:hint="eastAsia"/>
          <w:lang w:val="en-US" w:eastAsia="zh-CN"/>
        </w:rPr>
      </w:pPr>
      <w:r>
        <w:rPr>
          <w:rFonts w:hint="eastAsia"/>
          <w:lang w:val="en-US" w:eastAsia="zh-CN"/>
        </w:rPr>
        <w:t>Social media has bring some revolutionized changes to Brand Communication, with we-media (e.g., influencer marketing, user-generated content) accounting for over 40% of digital marketing expenditures in China (China Research and Intelligence, 2024). In Beijing,where recognized as the high-education consumer hub,62.3% of residents engage with we-media content weekly (Q3 data), but their decision-making mechanisms remain underexplored.</w:t>
      </w:r>
    </w:p>
    <w:p w14:paraId="3C2AE42F">
      <w:pPr>
        <w:bidi w:val="0"/>
        <w:rPr>
          <w:rFonts w:hint="default" w:ascii="Arial" w:hAnsi="Arial" w:eastAsia="Noto Sans SC" w:cs="Arial"/>
          <w:sz w:val="24"/>
          <w:szCs w:val="24"/>
          <w:lang w:val="en-US" w:eastAsia="zh-CN"/>
        </w:rPr>
      </w:pPr>
      <w:r>
        <w:rPr>
          <w:rFonts w:hint="eastAsia"/>
          <w:lang w:val="en-US" w:eastAsia="zh-CN"/>
        </w:rPr>
        <w:t xml:space="preserve">To fill this gap,this report will discuss three question:1)Determine the effect of self-media </w:t>
      </w:r>
      <w:r>
        <w:rPr>
          <w:rFonts w:hint="eastAsia" w:ascii="Arial" w:hAnsi="Arial" w:eastAsia="Noto Sans SC" w:cs="Arial"/>
          <w:sz w:val="24"/>
          <w:szCs w:val="24"/>
          <w:lang w:val="en-US" w:eastAsia="zh-CN"/>
        </w:rPr>
        <w:t>marketing activities on consumers purchase intention.2)Study the relationship between self-media marketing activities and consumer satisfaction.3)Determine how self-media marketing activities affect the purchase intention and satisfaction of consumers in Beijing.In the guidance of Theory of Planned Behavior(TPB),Through a mixed-methods analysis of 321 questionnaires (Chapter 3), the findings validate TPB’s applicability in digital contexts and provide layered strategy insights.</w:t>
      </w:r>
    </w:p>
    <w:p w14:paraId="340FA5A7">
      <w:pPr>
        <w:jc w:val="left"/>
        <w:rPr>
          <w:rFonts w:hint="default" w:ascii="Arial" w:hAnsi="Arial" w:eastAsia="Noto Sans SC" w:cs="Arial"/>
          <w:b/>
          <w:bCs/>
          <w:sz w:val="24"/>
          <w:szCs w:val="24"/>
          <w:lang w:val="en-US" w:eastAsia="zh-CN"/>
        </w:rPr>
      </w:pPr>
    </w:p>
    <w:p w14:paraId="2E387CA5">
      <w:pPr>
        <w:jc w:val="left"/>
        <w:rPr>
          <w:rFonts w:hint="default" w:ascii="Arial" w:hAnsi="Arial" w:eastAsia="Noto Sans SC" w:cs="Arial"/>
          <w:b/>
          <w:bCs/>
          <w:sz w:val="24"/>
          <w:szCs w:val="24"/>
          <w:lang w:val="en-US" w:eastAsia="zh-CN"/>
        </w:rPr>
      </w:pPr>
    </w:p>
    <w:p w14:paraId="3F8B574C">
      <w:pPr>
        <w:jc w:val="left"/>
        <w:rPr>
          <w:rFonts w:hint="default" w:ascii="Arial" w:hAnsi="Arial" w:eastAsia="Noto Sans SC" w:cs="Arial"/>
          <w:b/>
          <w:bCs/>
          <w:sz w:val="24"/>
          <w:szCs w:val="24"/>
          <w:lang w:val="en-US" w:eastAsia="zh-CN"/>
        </w:rPr>
      </w:pPr>
    </w:p>
    <w:p w14:paraId="20CDAA19">
      <w:pPr>
        <w:jc w:val="left"/>
        <w:rPr>
          <w:rFonts w:hint="default" w:ascii="Arial" w:hAnsi="Arial" w:eastAsia="Noto Sans SC" w:cs="Arial"/>
          <w:b/>
          <w:bCs/>
          <w:sz w:val="24"/>
          <w:szCs w:val="24"/>
          <w:lang w:val="en-US" w:eastAsia="zh-CN"/>
        </w:rPr>
      </w:pPr>
    </w:p>
    <w:p w14:paraId="3BB7DE92">
      <w:pPr>
        <w:jc w:val="left"/>
        <w:rPr>
          <w:rFonts w:hint="default" w:ascii="Arial" w:hAnsi="Arial" w:eastAsia="Noto Sans SC" w:cs="Arial"/>
          <w:b/>
          <w:bCs/>
          <w:sz w:val="24"/>
          <w:szCs w:val="24"/>
          <w:lang w:val="en-US" w:eastAsia="zh-CN"/>
        </w:rPr>
      </w:pPr>
    </w:p>
    <w:p w14:paraId="3EC173CA">
      <w:pPr>
        <w:jc w:val="left"/>
        <w:rPr>
          <w:rFonts w:hint="default" w:ascii="Arial" w:hAnsi="Arial" w:eastAsia="Noto Sans SC" w:cs="Arial"/>
          <w:b/>
          <w:bCs/>
          <w:sz w:val="24"/>
          <w:szCs w:val="24"/>
          <w:lang w:val="en-US" w:eastAsia="zh-CN"/>
        </w:rPr>
      </w:pPr>
    </w:p>
    <w:p w14:paraId="45AB9254">
      <w:pPr>
        <w:jc w:val="left"/>
        <w:rPr>
          <w:rFonts w:hint="default" w:ascii="Arial" w:hAnsi="Arial" w:eastAsia="Noto Sans SC" w:cs="Arial"/>
          <w:b/>
          <w:bCs/>
          <w:sz w:val="24"/>
          <w:szCs w:val="24"/>
          <w:lang w:val="en-US" w:eastAsia="zh-CN"/>
        </w:rPr>
      </w:pPr>
    </w:p>
    <w:p w14:paraId="3BF2D088">
      <w:pPr>
        <w:jc w:val="left"/>
        <w:rPr>
          <w:rFonts w:hint="default" w:ascii="Arial" w:hAnsi="Arial" w:eastAsia="Noto Sans SC" w:cs="Arial"/>
          <w:b/>
          <w:bCs/>
          <w:sz w:val="24"/>
          <w:szCs w:val="24"/>
          <w:lang w:val="en-US" w:eastAsia="zh-CN"/>
        </w:rPr>
      </w:pPr>
    </w:p>
    <w:p w14:paraId="277D1983">
      <w:pPr>
        <w:jc w:val="left"/>
        <w:rPr>
          <w:rFonts w:hint="default" w:ascii="Arial" w:hAnsi="Arial" w:eastAsia="Noto Sans SC" w:cs="Arial"/>
          <w:b/>
          <w:bCs/>
          <w:sz w:val="24"/>
          <w:szCs w:val="24"/>
          <w:lang w:val="en-US" w:eastAsia="zh-CN"/>
        </w:rPr>
      </w:pPr>
    </w:p>
    <w:p w14:paraId="08E42C0F">
      <w:pPr>
        <w:jc w:val="left"/>
        <w:rPr>
          <w:rFonts w:hint="default" w:ascii="Arial" w:hAnsi="Arial" w:eastAsia="Noto Sans SC" w:cs="Arial"/>
          <w:b/>
          <w:bCs/>
          <w:sz w:val="24"/>
          <w:szCs w:val="24"/>
          <w:lang w:val="en-US" w:eastAsia="zh-CN"/>
        </w:rPr>
      </w:pPr>
    </w:p>
    <w:p w14:paraId="50823DF7">
      <w:pPr>
        <w:jc w:val="left"/>
        <w:rPr>
          <w:rFonts w:hint="default" w:ascii="Arial" w:hAnsi="Arial" w:eastAsia="Noto Sans SC" w:cs="Arial"/>
          <w:b/>
          <w:bCs/>
          <w:sz w:val="24"/>
          <w:szCs w:val="24"/>
          <w:lang w:val="en-US" w:eastAsia="zh-CN"/>
        </w:rPr>
      </w:pPr>
    </w:p>
    <w:p w14:paraId="50CB92DE">
      <w:pPr>
        <w:jc w:val="left"/>
        <w:rPr>
          <w:rFonts w:hint="default" w:ascii="Arial" w:hAnsi="Arial" w:eastAsia="Noto Sans SC" w:cs="Arial"/>
          <w:b/>
          <w:bCs/>
          <w:sz w:val="24"/>
          <w:szCs w:val="24"/>
          <w:lang w:val="en-US" w:eastAsia="zh-CN"/>
        </w:rPr>
      </w:pPr>
    </w:p>
    <w:p w14:paraId="24DE260D">
      <w:pPr>
        <w:jc w:val="left"/>
        <w:rPr>
          <w:rFonts w:hint="default" w:ascii="Arial" w:hAnsi="Arial" w:eastAsia="Noto Sans SC" w:cs="Arial"/>
          <w:b/>
          <w:bCs/>
          <w:sz w:val="24"/>
          <w:szCs w:val="24"/>
          <w:lang w:val="en-US" w:eastAsia="zh-CN"/>
        </w:rPr>
      </w:pPr>
    </w:p>
    <w:p w14:paraId="1CC6371D">
      <w:pPr>
        <w:jc w:val="left"/>
        <w:rPr>
          <w:rFonts w:hint="default" w:ascii="Arial" w:hAnsi="Arial" w:eastAsia="Noto Sans SC" w:cs="Arial"/>
          <w:b/>
          <w:bCs/>
          <w:sz w:val="24"/>
          <w:szCs w:val="24"/>
          <w:lang w:val="en-US" w:eastAsia="zh-CN"/>
        </w:rPr>
      </w:pPr>
    </w:p>
    <w:p w14:paraId="04E188C2">
      <w:pPr>
        <w:jc w:val="left"/>
        <w:rPr>
          <w:rFonts w:hint="default" w:ascii="Arial" w:hAnsi="Arial" w:eastAsia="Noto Sans SC" w:cs="Arial"/>
          <w:b/>
          <w:bCs/>
          <w:sz w:val="24"/>
          <w:szCs w:val="24"/>
          <w:lang w:val="en-US" w:eastAsia="zh-CN"/>
        </w:rPr>
      </w:pPr>
    </w:p>
    <w:p w14:paraId="692B3418">
      <w:pPr>
        <w:jc w:val="left"/>
        <w:rPr>
          <w:rFonts w:hint="default" w:ascii="Arial" w:hAnsi="Arial" w:eastAsia="Noto Sans SC" w:cs="Arial"/>
          <w:b/>
          <w:bCs/>
          <w:sz w:val="24"/>
          <w:szCs w:val="24"/>
          <w:lang w:val="en-US" w:eastAsia="zh-CN"/>
        </w:rPr>
      </w:pPr>
    </w:p>
    <w:p w14:paraId="543FCE52">
      <w:pPr>
        <w:jc w:val="left"/>
        <w:rPr>
          <w:rFonts w:hint="default" w:ascii="Arial" w:hAnsi="Arial" w:eastAsia="Noto Sans SC" w:cs="Arial"/>
          <w:b/>
          <w:bCs/>
          <w:sz w:val="24"/>
          <w:szCs w:val="24"/>
          <w:lang w:val="en-US" w:eastAsia="zh-CN"/>
        </w:rPr>
      </w:pPr>
    </w:p>
    <w:p w14:paraId="777964D6">
      <w:pPr>
        <w:jc w:val="left"/>
        <w:rPr>
          <w:rFonts w:hint="default" w:ascii="Arial" w:hAnsi="Arial" w:eastAsia="Noto Sans SC" w:cs="Arial"/>
          <w:b/>
          <w:bCs/>
          <w:sz w:val="24"/>
          <w:szCs w:val="24"/>
          <w:lang w:val="en-US" w:eastAsia="zh-CN"/>
        </w:rPr>
      </w:pPr>
    </w:p>
    <w:p w14:paraId="60135339">
      <w:pPr>
        <w:jc w:val="left"/>
        <w:rPr>
          <w:rFonts w:hint="default" w:ascii="Arial" w:hAnsi="Arial" w:eastAsia="Noto Sans SC" w:cs="Arial"/>
          <w:b/>
          <w:bCs/>
          <w:sz w:val="24"/>
          <w:szCs w:val="24"/>
          <w:lang w:val="en-US" w:eastAsia="zh-CN"/>
        </w:rPr>
      </w:pPr>
    </w:p>
    <w:p w14:paraId="176411F8">
      <w:pPr>
        <w:jc w:val="left"/>
        <w:rPr>
          <w:rFonts w:hint="default" w:ascii="Arial" w:hAnsi="Arial" w:eastAsia="Noto Sans SC" w:cs="Arial"/>
          <w:b/>
          <w:bCs/>
          <w:sz w:val="24"/>
          <w:szCs w:val="24"/>
          <w:lang w:val="en-US" w:eastAsia="zh-CN"/>
        </w:rPr>
      </w:pPr>
    </w:p>
    <w:p w14:paraId="6C7DFB34">
      <w:pPr>
        <w:jc w:val="left"/>
        <w:rPr>
          <w:rFonts w:hint="default" w:ascii="Arial" w:hAnsi="Arial" w:eastAsia="Noto Sans SC" w:cs="Arial"/>
          <w:b/>
          <w:bCs/>
          <w:sz w:val="24"/>
          <w:szCs w:val="24"/>
          <w:lang w:val="en-US" w:eastAsia="zh-CN"/>
        </w:rPr>
      </w:pPr>
    </w:p>
    <w:p w14:paraId="04D1D417">
      <w:pPr>
        <w:jc w:val="left"/>
        <w:rPr>
          <w:rFonts w:hint="default" w:ascii="Arial" w:hAnsi="Arial" w:eastAsia="Noto Sans SC" w:cs="Arial"/>
          <w:b/>
          <w:bCs/>
          <w:sz w:val="24"/>
          <w:szCs w:val="24"/>
          <w:lang w:val="en-US" w:eastAsia="zh-CN"/>
        </w:rPr>
      </w:pPr>
    </w:p>
    <w:p w14:paraId="03BBEEA6">
      <w:pPr>
        <w:jc w:val="left"/>
        <w:rPr>
          <w:rFonts w:hint="default" w:ascii="Arial" w:hAnsi="Arial" w:eastAsia="Noto Sans SC" w:cs="Arial"/>
          <w:b/>
          <w:bCs/>
          <w:sz w:val="24"/>
          <w:szCs w:val="24"/>
          <w:lang w:val="en-US" w:eastAsia="zh-CN"/>
        </w:rPr>
      </w:pPr>
    </w:p>
    <w:p w14:paraId="70FE3596">
      <w:pPr>
        <w:jc w:val="left"/>
        <w:rPr>
          <w:rFonts w:hint="default" w:ascii="Arial" w:hAnsi="Arial" w:eastAsia="Noto Sans SC" w:cs="Arial"/>
          <w:b/>
          <w:bCs/>
          <w:sz w:val="24"/>
          <w:szCs w:val="24"/>
          <w:lang w:val="en-US" w:eastAsia="zh-CN"/>
        </w:rPr>
      </w:pPr>
    </w:p>
    <w:p w14:paraId="40E11689">
      <w:pPr>
        <w:jc w:val="left"/>
        <w:rPr>
          <w:rFonts w:hint="default" w:ascii="Arial" w:hAnsi="Arial" w:eastAsia="Noto Sans SC" w:cs="Arial"/>
          <w:b/>
          <w:bCs/>
          <w:sz w:val="24"/>
          <w:szCs w:val="24"/>
          <w:lang w:val="en-US" w:eastAsia="zh-CN"/>
        </w:rPr>
      </w:pPr>
    </w:p>
    <w:p w14:paraId="54488D0C">
      <w:pPr>
        <w:pStyle w:val="18"/>
        <w:bidi w:val="0"/>
        <w:jc w:val="left"/>
        <w:rPr>
          <w:rFonts w:hint="default"/>
        </w:rPr>
      </w:pPr>
      <w:bookmarkStart w:id="34" w:name="_Toc28503"/>
      <w:bookmarkStart w:id="35" w:name="_Toc14120"/>
      <w:bookmarkStart w:id="36" w:name="_Toc8260"/>
      <w:bookmarkStart w:id="37" w:name="_Toc3697"/>
      <w:bookmarkStart w:id="38" w:name="_Toc11864"/>
      <w:bookmarkStart w:id="39" w:name="_Toc24372"/>
      <w:r>
        <w:rPr>
          <w:rFonts w:hint="default"/>
        </w:rPr>
        <w:t>CHAPTER TWO: Literature review</w:t>
      </w:r>
      <w:bookmarkEnd w:id="34"/>
      <w:bookmarkEnd w:id="35"/>
      <w:bookmarkEnd w:id="36"/>
      <w:bookmarkEnd w:id="37"/>
      <w:bookmarkEnd w:id="38"/>
      <w:bookmarkEnd w:id="39"/>
    </w:p>
    <w:p w14:paraId="46E1069C">
      <w:pPr>
        <w:jc w:val="left"/>
        <w:rPr>
          <w:ins w:id="0" w:author="Yvonne Williams" w:date="2025-04-17T07:32:00Z"/>
          <w:rFonts w:hint="default" w:ascii="Arial" w:hAnsi="Arial" w:eastAsia="Noto Sans SC" w:cs="Arial"/>
          <w:b/>
          <w:bCs/>
          <w:sz w:val="24"/>
          <w:szCs w:val="24"/>
        </w:rPr>
      </w:pPr>
    </w:p>
    <w:p w14:paraId="3C84CD1D">
      <w:pPr>
        <w:pStyle w:val="19"/>
        <w:bidi w:val="0"/>
        <w:rPr>
          <w:rFonts w:hint="default"/>
        </w:rPr>
      </w:pPr>
      <w:bookmarkStart w:id="40" w:name="_Toc12554"/>
      <w:bookmarkStart w:id="41" w:name="_Toc21484"/>
      <w:bookmarkStart w:id="42" w:name="_Toc3841"/>
      <w:bookmarkStart w:id="43" w:name="_Toc30565"/>
      <w:bookmarkStart w:id="44" w:name="_Toc13937"/>
      <w:bookmarkStart w:id="45" w:name="_Toc669"/>
      <w:r>
        <w:rPr>
          <w:rFonts w:hint="default"/>
        </w:rPr>
        <w:t>2.1 Introduction</w:t>
      </w:r>
      <w:bookmarkEnd w:id="40"/>
      <w:bookmarkEnd w:id="41"/>
      <w:bookmarkEnd w:id="42"/>
      <w:bookmarkEnd w:id="43"/>
      <w:bookmarkEnd w:id="44"/>
      <w:bookmarkEnd w:id="45"/>
    </w:p>
    <w:p w14:paraId="0D08C113">
      <w:pPr>
        <w:jc w:val="left"/>
        <w:rPr>
          <w:rFonts w:hint="default" w:ascii="Arial" w:hAnsi="Arial" w:eastAsia="Noto Sans SC" w:cs="Arial"/>
          <w:sz w:val="24"/>
          <w:szCs w:val="24"/>
        </w:rPr>
      </w:pPr>
      <w:r>
        <w:rPr>
          <w:rFonts w:hint="default" w:ascii="Arial" w:hAnsi="Arial" w:eastAsia="Noto Sans SC" w:cs="Arial"/>
          <w:sz w:val="24"/>
          <w:szCs w:val="24"/>
        </w:rPr>
        <w:t xml:space="preserve">This chapter will review previous studies on the relationship between consumers and We-media activities. It will explore how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activities influence consumers' purchase willingness, analyze their relationship with consumer satisfaction, and examine whether social identity plays a moderating role between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and both consumer satisfaction and purchase willingness.</w:t>
      </w:r>
    </w:p>
    <w:p w14:paraId="63E4FF6F">
      <w:pPr>
        <w:jc w:val="left"/>
        <w:rPr>
          <w:rFonts w:hint="default" w:ascii="Arial" w:hAnsi="Arial" w:eastAsia="Noto Sans SC" w:cs="Arial"/>
          <w:sz w:val="24"/>
          <w:szCs w:val="24"/>
        </w:rPr>
      </w:pPr>
    </w:p>
    <w:p w14:paraId="5C2B9182">
      <w:pPr>
        <w:pStyle w:val="19"/>
        <w:bidi w:val="0"/>
        <w:jc w:val="left"/>
        <w:rPr>
          <w:rFonts w:hint="default"/>
        </w:rPr>
      </w:pPr>
      <w:bookmarkStart w:id="46" w:name="_Toc614"/>
      <w:bookmarkStart w:id="47" w:name="_Toc10387"/>
      <w:bookmarkStart w:id="48" w:name="_Toc7510"/>
      <w:bookmarkStart w:id="49" w:name="_Toc28070"/>
      <w:bookmarkStart w:id="50" w:name="_Toc30678"/>
      <w:bookmarkStart w:id="51" w:name="_Toc21975"/>
      <w:r>
        <w:rPr>
          <w:rFonts w:hint="default"/>
        </w:rPr>
        <w:t>2.2 We</w:t>
      </w:r>
      <w:r>
        <w:rPr>
          <w:rFonts w:hint="default"/>
          <w:lang w:val="en-US" w:eastAsia="zh-CN"/>
        </w:rPr>
        <w:t>-</w:t>
      </w:r>
      <w:r>
        <w:rPr>
          <w:rFonts w:hint="default"/>
        </w:rPr>
        <w:t>media</w:t>
      </w:r>
      <w:bookmarkEnd w:id="46"/>
      <w:bookmarkEnd w:id="47"/>
      <w:bookmarkEnd w:id="48"/>
      <w:bookmarkEnd w:id="49"/>
      <w:bookmarkEnd w:id="50"/>
      <w:bookmarkEnd w:id="51"/>
      <w:r>
        <w:rPr>
          <w:rFonts w:hint="default"/>
        </w:rPr>
        <w:t xml:space="preserve"> </w:t>
      </w:r>
    </w:p>
    <w:p w14:paraId="77AE18E6">
      <w:pPr>
        <w:jc w:val="left"/>
        <w:rPr>
          <w:rFonts w:hint="default" w:ascii="Arial" w:hAnsi="Arial" w:eastAsia="Noto Sans SC" w:cs="Arial"/>
          <w:sz w:val="24"/>
          <w:szCs w:val="24"/>
        </w:rPr>
      </w:pPr>
      <w:r>
        <w:rPr>
          <w:rFonts w:hint="default" w:ascii="Arial" w:hAnsi="Arial" w:eastAsia="Noto Sans SC" w:cs="Arial"/>
          <w:sz w:val="24"/>
          <w:szCs w:val="24"/>
        </w:rPr>
        <w:t xml:space="preserve">Liu (2007) summarized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as the way individuals or organizations create content through platforms and share it with others, aiming to enhance the content value and influence of media accounts. In the process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content sharing, he also claims that communicators and audiences can not only get emotional satisfaction, but also benefit economically.</w:t>
      </w:r>
    </w:p>
    <w:p w14:paraId="5F2AC66C">
      <w:pPr>
        <w:jc w:val="left"/>
        <w:rPr>
          <w:ins w:id="1" w:author="Yvonne Williams" w:date="2025-03-20T08:15:00Z"/>
          <w:rFonts w:hint="default" w:ascii="Arial" w:hAnsi="Arial" w:eastAsia="Noto Sans SC" w:cs="Arial"/>
          <w:sz w:val="24"/>
          <w:szCs w:val="24"/>
        </w:rPr>
      </w:pPr>
    </w:p>
    <w:p w14:paraId="6D05E9C4">
      <w:pPr>
        <w:jc w:val="left"/>
        <w:rPr>
          <w:rFonts w:hint="default" w:ascii="Arial" w:hAnsi="Arial" w:eastAsia="Noto Sans SC" w:cs="Arial"/>
          <w:sz w:val="24"/>
          <w:szCs w:val="24"/>
        </w:rPr>
      </w:pPr>
      <w:r>
        <w:rPr>
          <w:rFonts w:hint="default" w:ascii="Arial" w:hAnsi="Arial" w:eastAsia="Noto Sans SC" w:cs="Arial"/>
          <w:sz w:val="24"/>
          <w:szCs w:val="24"/>
        </w:rPr>
        <w:t xml:space="preserve">In addition, there are other relatively close definitions. According to a report released by China Research and Intelligence in 2024,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is defined as a form of media in which individuals or small groups spread and share original content through Internet platforms, and points out that it has the characteristics of autonomy, innovation and interactivity, breaking the threshold of traditional media and giving everyone the opportunity to become a content creator. </w:t>
      </w:r>
    </w:p>
    <w:p w14:paraId="130EF013">
      <w:pPr>
        <w:jc w:val="left"/>
        <w:rPr>
          <w:rFonts w:hint="default" w:ascii="Arial" w:hAnsi="Arial" w:eastAsia="Noto Sans SC" w:cs="Arial"/>
          <w:sz w:val="24"/>
          <w:szCs w:val="24"/>
        </w:rPr>
      </w:pPr>
    </w:p>
    <w:p w14:paraId="66A3E085">
      <w:pPr>
        <w:pStyle w:val="19"/>
        <w:bidi w:val="0"/>
        <w:jc w:val="left"/>
        <w:rPr>
          <w:rFonts w:hint="default"/>
        </w:rPr>
      </w:pPr>
      <w:bookmarkStart w:id="52" w:name="_Toc18887"/>
      <w:bookmarkStart w:id="53" w:name="_Toc28924"/>
      <w:bookmarkStart w:id="54" w:name="_Toc11358"/>
      <w:bookmarkStart w:id="55" w:name="_Toc15436"/>
      <w:bookmarkStart w:id="56" w:name="_Toc22603"/>
      <w:bookmarkStart w:id="57" w:name="_Toc26641"/>
      <w:r>
        <w:rPr>
          <w:rFonts w:hint="default"/>
        </w:rPr>
        <w:t>2.2.1 We</w:t>
      </w:r>
      <w:r>
        <w:rPr>
          <w:rFonts w:hint="default"/>
          <w:lang w:val="en-US" w:eastAsia="zh-CN"/>
        </w:rPr>
        <w:t>-</w:t>
      </w:r>
      <w:r>
        <w:rPr>
          <w:rFonts w:hint="default"/>
        </w:rPr>
        <w:t>media marketing</w:t>
      </w:r>
      <w:bookmarkEnd w:id="52"/>
      <w:bookmarkEnd w:id="53"/>
      <w:bookmarkEnd w:id="54"/>
      <w:bookmarkEnd w:id="55"/>
      <w:bookmarkEnd w:id="56"/>
      <w:bookmarkEnd w:id="57"/>
    </w:p>
    <w:p w14:paraId="0941225A">
      <w:pPr>
        <w:jc w:val="left"/>
        <w:rPr>
          <w:rFonts w:hint="default" w:ascii="Arial" w:hAnsi="Arial" w:eastAsia="Noto Sans SC" w:cs="Arial"/>
          <w:sz w:val="24"/>
          <w:szCs w:val="24"/>
        </w:rPr>
      </w:pPr>
      <w:r>
        <w:rPr>
          <w:rFonts w:hint="default" w:ascii="Arial" w:hAnsi="Arial" w:eastAsia="Noto Sans SC" w:cs="Arial"/>
          <w:sz w:val="24"/>
          <w:szCs w:val="24"/>
        </w:rPr>
        <w:t xml:space="preserve">Gillmor (2004) proposed that the rise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stems from the popularity of Internet platforms (such as forums and blogs), which makes consumers no longer just recipients of information, but active participants in content creation and dissemination. With the continuous development of social platforms, this trend has gradually intensified and become the mainstream form of news dissemination and marketing.</w:t>
      </w:r>
    </w:p>
    <w:p w14:paraId="3F3D31B3">
      <w:pPr>
        <w:jc w:val="left"/>
        <w:rPr>
          <w:ins w:id="2" w:author="Yvonne Williams" w:date="2025-04-17T08:22:00Z"/>
          <w:rFonts w:hint="default" w:ascii="Arial" w:hAnsi="Arial" w:eastAsia="Noto Sans SC" w:cs="Arial"/>
          <w:sz w:val="24"/>
          <w:szCs w:val="24"/>
        </w:rPr>
      </w:pPr>
    </w:p>
    <w:p w14:paraId="2B05A3DD">
      <w:pPr>
        <w:jc w:val="left"/>
        <w:rPr>
          <w:rFonts w:hint="default" w:ascii="Arial" w:hAnsi="Arial" w:eastAsia="Noto Sans SC" w:cs="Arial"/>
          <w:sz w:val="24"/>
          <w:szCs w:val="24"/>
        </w:rPr>
      </w:pPr>
      <w:r>
        <w:rPr>
          <w:rFonts w:hint="default" w:ascii="Arial" w:hAnsi="Arial" w:eastAsia="Noto Sans SC" w:cs="Arial"/>
          <w:sz w:val="24"/>
          <w:szCs w:val="24"/>
        </w:rPr>
        <w:t xml:space="preserve">The 2025 China Report Hall also further defines this: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refers to a marketing method in which individuals or organizations publish original content through Internet platforms to spread and promote products or services. This model has changed the landscape of traditional media and become a new market growth point (chinabgao.com,2025).</w:t>
      </w:r>
    </w:p>
    <w:p w14:paraId="7C7B6FD8">
      <w:pPr>
        <w:jc w:val="left"/>
        <w:rPr>
          <w:rFonts w:hint="default" w:ascii="Arial" w:hAnsi="Arial" w:eastAsia="Noto Sans SC" w:cs="Arial"/>
          <w:sz w:val="24"/>
          <w:szCs w:val="24"/>
        </w:rPr>
      </w:pPr>
    </w:p>
    <w:p w14:paraId="24932F3B">
      <w:pPr>
        <w:jc w:val="left"/>
        <w:rPr>
          <w:rFonts w:hint="default" w:ascii="Arial" w:hAnsi="Arial" w:eastAsia="Noto Sans SC" w:cs="Arial"/>
          <w:b/>
          <w:bCs/>
          <w:sz w:val="24"/>
          <w:szCs w:val="24"/>
        </w:rPr>
      </w:pPr>
      <w:r>
        <w:rPr>
          <w:rFonts w:hint="default" w:ascii="Arial" w:hAnsi="Arial" w:eastAsia="Noto Sans SC" w:cs="Arial"/>
          <w:b/>
          <w:bCs/>
          <w:sz w:val="24"/>
          <w:szCs w:val="24"/>
        </w:rPr>
        <w:t>2.2.2 History of We</w:t>
      </w:r>
      <w:r>
        <w:rPr>
          <w:rFonts w:hint="default" w:ascii="Arial" w:hAnsi="Arial" w:eastAsia="Noto Sans SC" w:cs="Arial"/>
          <w:b/>
          <w:bCs/>
          <w:sz w:val="24"/>
          <w:szCs w:val="24"/>
          <w:lang w:val="en-US" w:eastAsia="zh-CN"/>
        </w:rPr>
        <w:t>-</w:t>
      </w:r>
      <w:r>
        <w:rPr>
          <w:rFonts w:hint="default" w:ascii="Arial" w:hAnsi="Arial" w:eastAsia="Noto Sans SC" w:cs="Arial"/>
          <w:b/>
          <w:bCs/>
          <w:sz w:val="24"/>
          <w:szCs w:val="24"/>
        </w:rPr>
        <w:t>media Marketing</w:t>
      </w:r>
    </w:p>
    <w:p w14:paraId="7CA69FF7">
      <w:pPr>
        <w:jc w:val="left"/>
        <w:rPr>
          <w:rFonts w:hint="default" w:ascii="Arial" w:hAnsi="Arial" w:eastAsia="Noto Sans SC" w:cs="Arial"/>
          <w:sz w:val="24"/>
          <w:szCs w:val="24"/>
        </w:rPr>
      </w:pPr>
      <w:r>
        <w:rPr>
          <w:rFonts w:hint="default" w:ascii="Arial" w:hAnsi="Arial" w:eastAsia="Noto Sans SC" w:cs="Arial"/>
          <w:sz w:val="24"/>
          <w:szCs w:val="24"/>
        </w:rPr>
        <w:t>The concept of We</w:t>
      </w:r>
      <w:r>
        <w:rPr>
          <w:rFonts w:hint="default" w:ascii="Arial" w:hAnsi="Arial" w:eastAsia="Noto Sans SC" w:cs="Arial"/>
          <w:sz w:val="24"/>
          <w:szCs w:val="24"/>
          <w:lang w:val="en-US" w:eastAsia="zh-CN"/>
        </w:rPr>
        <w:t>-</w:t>
      </w:r>
      <w:r>
        <w:rPr>
          <w:rFonts w:hint="default" w:ascii="Arial" w:hAnsi="Arial" w:eastAsia="Noto Sans SC" w:cs="Arial"/>
          <w:sz w:val="24"/>
          <w:szCs w:val="24"/>
        </w:rPr>
        <w:t>media was first proposed by American scholar Dan Gillmor in 2004. At that time, it was described as an emerging form of news dissemination. In his article "Next Generation News: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is coming", he explored the potential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as an emerging form of news dissemination.</w:t>
      </w:r>
      <w:ins w:id="3" w:author="Yvonne Williams" w:date="2025-04-17T08:23:00Z">
        <w:r>
          <w:rPr>
            <w:rFonts w:hint="default" w:ascii="Arial" w:hAnsi="Arial" w:eastAsia="Noto Sans SC" w:cs="Arial"/>
            <w:sz w:val="24"/>
            <w:szCs w:val="24"/>
          </w:rPr>
          <w:t xml:space="preserve"> </w:t>
        </w:r>
      </w:ins>
      <w:r>
        <w:rPr>
          <w:rFonts w:hint="default" w:ascii="Arial" w:hAnsi="Arial" w:eastAsia="Noto Sans SC" w:cs="Arial"/>
          <w:sz w:val="24"/>
          <w:szCs w:val="24"/>
        </w:rPr>
        <w:t>Subsequently, in 2005, Wang Bing published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"Diverted Path Garden"  A Deep Interpretation of the Blog Phenomenon", which was the earliest paper in China to study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marking the introduction of the concept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in China. In the same year, the "blog" form was introduced to China and quickly became one of the main forms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By 2009, "Sina Weibo" was launched. With its strong media attributes and huge user base, it became the main platform for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dissemination and promotedthe widespread popularity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in China (Lin, 2021). </w:t>
      </w:r>
    </w:p>
    <w:p w14:paraId="16CCA7DB">
      <w:pPr>
        <w:jc w:val="left"/>
        <w:rPr>
          <w:ins w:id="4" w:author="Yvonne Williams" w:date="2025-04-17T08:25:00Z"/>
          <w:rFonts w:hint="default" w:ascii="Arial" w:hAnsi="Arial" w:eastAsia="Noto Sans SC" w:cs="Arial"/>
          <w:sz w:val="24"/>
          <w:szCs w:val="24"/>
        </w:rPr>
      </w:pPr>
    </w:p>
    <w:p w14:paraId="7358D401">
      <w:pPr>
        <w:jc w:val="left"/>
        <w:rPr>
          <w:rFonts w:hint="default" w:ascii="Arial" w:hAnsi="Arial" w:eastAsia="Noto Sans SC" w:cs="Arial"/>
          <w:sz w:val="24"/>
          <w:szCs w:val="24"/>
        </w:rPr>
      </w:pPr>
      <w:r>
        <w:rPr>
          <w:rFonts w:hint="default" w:ascii="Arial" w:hAnsi="Arial" w:eastAsia="Noto Sans SC" w:cs="Arial"/>
          <w:sz w:val="24"/>
          <w:szCs w:val="24"/>
        </w:rPr>
        <w:t xml:space="preserve">According to statistics from Jia et al. (2022), as of 2022, there were 3.1 million selfpublishers and more than 3,000 selfpublishing accounts in China, which shows that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has emerged as a new communication carrier. As of the beginning of 2024, the number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practitioners worldwide, exceeded 150 million, of which more than 100 million were in China. By the end of 2024, the market size of China's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industry reached hundreds of billions of rmb (chinairn.com). These user groups provide a broad space for development and market potential for the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industry, and with the popularization of social networking platforms,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has gradually become a new marketing communication tool, playing an important role in promoting consumption, brand communication and social influence.</w:t>
      </w:r>
    </w:p>
    <w:p w14:paraId="07B5C333">
      <w:pPr>
        <w:jc w:val="left"/>
        <w:rPr>
          <w:rFonts w:hint="default" w:ascii="Arial" w:hAnsi="Arial" w:eastAsia="Noto Sans SC" w:cs="Arial"/>
          <w:sz w:val="24"/>
          <w:szCs w:val="24"/>
        </w:rPr>
      </w:pPr>
    </w:p>
    <w:p w14:paraId="429E8A08">
      <w:pPr>
        <w:jc w:val="left"/>
        <w:rPr>
          <w:rFonts w:hint="default" w:ascii="Arial" w:hAnsi="Arial" w:eastAsia="Noto Sans SC" w:cs="Arial"/>
          <w:sz w:val="24"/>
          <w:szCs w:val="24"/>
        </w:rPr>
      </w:pPr>
    </w:p>
    <w:p w14:paraId="6D610223">
      <w:pPr>
        <w:jc w:val="left"/>
        <w:rPr>
          <w:rFonts w:hint="default" w:ascii="Arial" w:hAnsi="Arial" w:eastAsia="Noto Sans SC" w:cs="Arial"/>
          <w:sz w:val="24"/>
          <w:szCs w:val="24"/>
        </w:rPr>
      </w:pPr>
    </w:p>
    <w:p w14:paraId="43B0DB3E">
      <w:pPr>
        <w:pStyle w:val="19"/>
        <w:bidi w:val="0"/>
        <w:jc w:val="left"/>
        <w:rPr>
          <w:rFonts w:hint="default"/>
        </w:rPr>
      </w:pPr>
      <w:bookmarkStart w:id="58" w:name="_Toc12876"/>
      <w:bookmarkStart w:id="59" w:name="_Toc12198"/>
      <w:bookmarkStart w:id="60" w:name="_Toc13773"/>
      <w:bookmarkStart w:id="61" w:name="_Toc9940"/>
      <w:bookmarkStart w:id="62" w:name="_Toc31032"/>
      <w:bookmarkStart w:id="63" w:name="_Toc21231"/>
      <w:r>
        <w:rPr>
          <w:rFonts w:hint="default"/>
        </w:rPr>
        <w:t xml:space="preserve">2.2.3 Characteristics of </w:t>
      </w:r>
      <w:r>
        <w:rPr>
          <w:rFonts w:hint="default"/>
          <w:lang w:eastAsia="zh-CN"/>
        </w:rPr>
        <w:t>we-media</w:t>
      </w:r>
      <w:r>
        <w:rPr>
          <w:rFonts w:hint="default"/>
        </w:rPr>
        <w:t xml:space="preserve"> Marketing</w:t>
      </w:r>
      <w:bookmarkEnd w:id="58"/>
      <w:bookmarkEnd w:id="59"/>
      <w:bookmarkEnd w:id="60"/>
      <w:bookmarkEnd w:id="61"/>
      <w:bookmarkEnd w:id="62"/>
      <w:bookmarkEnd w:id="63"/>
      <w:r>
        <w:rPr>
          <w:rFonts w:hint="default"/>
        </w:rPr>
        <w:t xml:space="preserve"> </w:t>
      </w:r>
    </w:p>
    <w:p w14:paraId="08818877">
      <w:pPr>
        <w:jc w:val="left"/>
        <w:rPr>
          <w:rFonts w:hint="default" w:ascii="Arial" w:hAnsi="Arial" w:eastAsia="Noto Sans SC" w:cs="Arial"/>
          <w:sz w:val="24"/>
          <w:szCs w:val="24"/>
        </w:rPr>
      </w:pPr>
      <w:r>
        <w:rPr>
          <w:rFonts w:hint="default" w:ascii="Arial" w:hAnsi="Arial" w:eastAsia="Noto Sans SC" w:cs="Arial"/>
          <w:sz w:val="24"/>
          <w:szCs w:val="24"/>
        </w:rPr>
        <w:t xml:space="preserve">In 2023, in Jordan, AlAmarneh et al. collected data from 374 samples using an online questionnaire method. The study found that social media marketing significantly affects brand image and brand trust. It shows that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is not only a tool for information dissemination, but also an important factor that influences consumer perception and decision making.</w:t>
      </w:r>
    </w:p>
    <w:p w14:paraId="13165E85">
      <w:pPr>
        <w:jc w:val="left"/>
        <w:rPr>
          <w:rFonts w:hint="default" w:ascii="Arial" w:hAnsi="Arial" w:eastAsia="Noto Sans SC" w:cs="Arial"/>
          <w:sz w:val="24"/>
          <w:szCs w:val="24"/>
        </w:rPr>
      </w:pPr>
    </w:p>
    <w:p w14:paraId="6A129D2D">
      <w:pPr>
        <w:jc w:val="left"/>
        <w:rPr>
          <w:rFonts w:hint="default" w:ascii="Arial" w:hAnsi="Arial" w:eastAsia="Noto Sans SC" w:cs="Arial"/>
          <w:sz w:val="24"/>
          <w:szCs w:val="24"/>
        </w:rPr>
      </w:pPr>
      <w:r>
        <w:rPr>
          <w:rFonts w:hint="default" w:ascii="Arial" w:hAnsi="Arial" w:eastAsia="Noto Sans SC" w:cs="Arial"/>
          <w:sz w:val="24"/>
          <w:szCs w:val="24"/>
        </w:rPr>
        <w:t xml:space="preserve">Lin (2021) studied the core advantages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in China, and found that it can accurately target its intended audience through personalized content and realtime interaction, thereby improving marketing effectiveness. She further pointed out that compared with traditional marketing strategies,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can reduce marketing costs, and at the same time use instant feedback mechanisms to dynamically adjust marketing strategies, so that brands can adapt to market demand more quickly and enhance their connection with consumers. In addition, Kim et al. (2022) combined their research in India, the US, Australia and Malaysia., to study the distinction between traditional marketing and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and found  that the key to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lies in the active participation of users and the high personalization of content. In contrast, traditional marketing usually adopts a oneway communication model, while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emphasizes twoway interaction, enabling brands to reach target users more accurately. Studies in Russia have shown that personalized content can not only increase consumer participation, but also enhance the emotional connection between brands and consumers (Kleanthous </w:t>
      </w:r>
      <w:r>
        <w:rPr>
          <w:rFonts w:hint="default" w:ascii="Arial" w:hAnsi="Arial" w:eastAsia="Noto Sans SC" w:cs="Arial"/>
          <w:i/>
          <w:iCs/>
          <w:sz w:val="24"/>
          <w:szCs w:val="24"/>
        </w:rPr>
        <w:t>et al,</w:t>
      </w:r>
      <w:r>
        <w:rPr>
          <w:rFonts w:hint="default" w:ascii="Arial" w:hAnsi="Arial" w:eastAsia="Noto Sans SC" w:cs="Arial"/>
          <w:sz w:val="24"/>
          <w:szCs w:val="24"/>
        </w:rPr>
        <w:t xml:space="preserve"> 2022). This personalized marketing method can promote deeper consumer participation and loyalty.</w:t>
      </w:r>
    </w:p>
    <w:p w14:paraId="20807D6F">
      <w:pPr>
        <w:jc w:val="left"/>
        <w:rPr>
          <w:rFonts w:hint="default" w:ascii="Arial" w:hAnsi="Arial" w:eastAsia="Noto Sans SC" w:cs="Arial"/>
          <w:sz w:val="24"/>
          <w:szCs w:val="24"/>
        </w:rPr>
      </w:pPr>
    </w:p>
    <w:p w14:paraId="7F6ABCDE">
      <w:pPr>
        <w:jc w:val="left"/>
        <w:rPr>
          <w:rFonts w:hint="default" w:ascii="Arial" w:hAnsi="Arial" w:eastAsia="Noto Sans SC" w:cs="Arial"/>
          <w:sz w:val="24"/>
          <w:szCs w:val="24"/>
        </w:rPr>
      </w:pPr>
      <w:r>
        <w:rPr>
          <w:rFonts w:hint="default" w:ascii="Arial" w:hAnsi="Arial" w:eastAsia="Noto Sans SC" w:cs="Arial"/>
          <w:sz w:val="24"/>
          <w:szCs w:val="24"/>
        </w:rPr>
        <w:t>Enterprises have also been affected by the development of we media in their marketing strategies. Hua et al. (2022) found that the popularity of we media in China has not only changed consumers' shopping behaviour, but also provided companies with new marketing channels. For example, Li et al. (2024) showed through experimental researchin China ,that short video ads can enhance consumers' perceived trust and pleasure by showing real product usage scenarios, thereby further stimulating their willingness to buy. This study also found that compared with traditional TV ads or paper media ads, short video marketing is more likely to arouse consumers' emotional resonance due to its large information carrying capacity, fast transmission speed, and easy sharing.</w:t>
      </w:r>
    </w:p>
    <w:p w14:paraId="0E705AC8">
      <w:pPr>
        <w:jc w:val="left"/>
        <w:rPr>
          <w:ins w:id="5" w:author="Yvonne Williams" w:date="2025-03-10T05:40:00Z"/>
          <w:rFonts w:hint="default" w:ascii="Arial" w:hAnsi="Arial" w:eastAsia="Noto Sans SC" w:cs="Arial"/>
          <w:sz w:val="24"/>
          <w:szCs w:val="24"/>
        </w:rPr>
      </w:pPr>
    </w:p>
    <w:p w14:paraId="7BD6D77A">
      <w:pPr>
        <w:jc w:val="left"/>
        <w:rPr>
          <w:rFonts w:hint="default" w:ascii="Arial" w:hAnsi="Arial" w:eastAsia="Noto Sans SC" w:cs="Arial"/>
          <w:sz w:val="24"/>
          <w:szCs w:val="24"/>
        </w:rPr>
      </w:pPr>
    </w:p>
    <w:p w14:paraId="55DDA6E3">
      <w:pPr>
        <w:jc w:val="left"/>
        <w:rPr>
          <w:rFonts w:hint="default" w:ascii="Arial" w:hAnsi="Arial" w:eastAsia="Noto Sans SC" w:cs="Arial"/>
          <w:sz w:val="24"/>
          <w:szCs w:val="24"/>
        </w:rPr>
      </w:pPr>
      <w:r>
        <w:rPr>
          <w:rFonts w:hint="default" w:ascii="Arial" w:hAnsi="Arial" w:eastAsia="Noto Sans SC" w:cs="Arial"/>
          <w:color w:val="auto"/>
          <w:sz w:val="24"/>
          <w:szCs w:val="24"/>
        </w:rPr>
        <w:t>In 2016, Godey et al. collected data from 1,200 consumers in France, Italy and India and verified that luxury brands can accurately target consumers through social media (including selfmedia), enhance brand trust and market competitiveness, and improve brand information and competitiveness. Howe</w:t>
      </w:r>
      <w:r>
        <w:rPr>
          <w:rFonts w:hint="default" w:ascii="Arial" w:hAnsi="Arial" w:eastAsia="Noto Sans SC" w:cs="Arial"/>
          <w:sz w:val="24"/>
          <w:szCs w:val="24"/>
        </w:rPr>
        <w:t>ver, Li et al. (2024)  pointed out that overreliance on short videos may lead to information overload and Chinese consumers are prone to advertising fatigue. Therefore, companies should accurately target users to avoid ineffective dissemination of information. Secondly, they should create valuable content, combine commercial promotions with the actual needs of the audience, and avoid pure marketing advertising. Third, adjust the position of commercial promotions and interactions, and don't overdo it, otherwise it will easily cause consumers to have advertising fatigue. In addition, short video platforms also provide favourable conditions for influencer marketing, and microinfluencers are usually more likely to inspire consumers' trust than bigname Internet celebrities, and are more likely to achieve effective wordofmouth communication (Brown and Mason, 2021).</w:t>
      </w:r>
    </w:p>
    <w:p w14:paraId="13539022">
      <w:pPr>
        <w:jc w:val="left"/>
        <w:rPr>
          <w:rFonts w:hint="default" w:ascii="Arial" w:hAnsi="Arial" w:eastAsia="Noto Sans SC" w:cs="Arial"/>
          <w:sz w:val="24"/>
          <w:szCs w:val="24"/>
        </w:rPr>
      </w:pPr>
    </w:p>
    <w:p w14:paraId="19E3702B">
      <w:pPr>
        <w:jc w:val="left"/>
        <w:rPr>
          <w:rFonts w:hint="default" w:ascii="Arial" w:hAnsi="Arial" w:eastAsia="Noto Sans SC" w:cs="Arial"/>
          <w:sz w:val="24"/>
          <w:szCs w:val="24"/>
        </w:rPr>
      </w:pPr>
      <w:r>
        <w:rPr>
          <w:rFonts w:hint="default" w:ascii="Arial" w:hAnsi="Arial" w:eastAsia="Noto Sans SC" w:cs="Arial"/>
          <w:sz w:val="24"/>
          <w:szCs w:val="24"/>
        </w:rPr>
        <w:t>According to Jia (2022) the success and strengthening of a brand in China ,often depends on the credibility established among consumers through its products and services, and trustworthy brands can strengthen the trust in the relationship between consumers and brands and promote wordofmouth communication, so the reliability of a brand directly affects consumers' purchasing decisions. Foroudi (2019) and Sung and Lee (2023) further emphasized that the fulfillment of brand promises not only enhances the brand image, but also increases consumer loyalty, becoming the basis for South Korean consumer trust and wordofmouth communication.</w:t>
      </w:r>
    </w:p>
    <w:p w14:paraId="0F112541">
      <w:pPr>
        <w:jc w:val="left"/>
        <w:rPr>
          <w:ins w:id="6" w:author="Yvonne Williams" w:date="2025-03-20T11:08:00Z"/>
          <w:rFonts w:hint="default" w:ascii="Arial" w:hAnsi="Arial" w:eastAsia="Noto Sans SC" w:cs="Arial"/>
          <w:sz w:val="24"/>
          <w:szCs w:val="24"/>
        </w:rPr>
      </w:pPr>
    </w:p>
    <w:p w14:paraId="1FE1D0B1">
      <w:pPr>
        <w:jc w:val="left"/>
        <w:rPr>
          <w:rFonts w:hint="default" w:ascii="Arial" w:hAnsi="Arial" w:eastAsia="Noto Sans SC" w:cs="Arial"/>
          <w:sz w:val="24"/>
          <w:szCs w:val="24"/>
        </w:rPr>
      </w:pPr>
      <w:r>
        <w:rPr>
          <w:rFonts w:hint="default" w:ascii="Arial" w:hAnsi="Arial" w:eastAsia="Noto Sans SC" w:cs="Arial"/>
          <w:sz w:val="24"/>
          <w:szCs w:val="24"/>
        </w:rPr>
        <w:t xml:space="preserve">Wordofmouth communication, especially online wordofmouth communication, is a key factor affecting consumer purchasing behavior (Chen </w:t>
      </w:r>
      <w:r>
        <w:rPr>
          <w:rFonts w:hint="default" w:ascii="Arial" w:hAnsi="Arial" w:eastAsia="Noto Sans SC" w:cs="Arial"/>
          <w:i/>
          <w:iCs/>
          <w:sz w:val="24"/>
          <w:szCs w:val="24"/>
        </w:rPr>
        <w:t>et al.,</w:t>
      </w:r>
      <w:r>
        <w:rPr>
          <w:rFonts w:hint="default" w:ascii="Arial" w:hAnsi="Arial" w:eastAsia="Noto Sans SC" w:cs="Arial"/>
          <w:sz w:val="24"/>
          <w:szCs w:val="24"/>
        </w:rPr>
        <w:t xml:space="preserve"> 2022). Chen et al. (2022) showed, in their study undertaken in China, that online wordofmouth has a wide range of communication, fast transmission speed, spans time and space, has a large amount of information storage, low transmission cost, and strong anonymity. This feature enables online wordofmouth to quickly influence a large number of consumers through social platforms in a short period of time, and its anonymity can eliminate consumers' psychological barriers to purchase decisions, thereby enhancing their willingness to buy.</w:t>
      </w:r>
    </w:p>
    <w:p w14:paraId="08D8120B">
      <w:pPr>
        <w:jc w:val="left"/>
        <w:rPr>
          <w:rFonts w:hint="default" w:ascii="Arial" w:hAnsi="Arial" w:eastAsia="Noto Sans SC" w:cs="Arial"/>
          <w:sz w:val="24"/>
          <w:szCs w:val="24"/>
        </w:rPr>
      </w:pPr>
    </w:p>
    <w:p w14:paraId="25DF3B15">
      <w:pPr>
        <w:jc w:val="left"/>
        <w:rPr>
          <w:rFonts w:hint="default" w:ascii="Arial" w:hAnsi="Arial" w:eastAsia="Noto Sans SC" w:cs="Arial"/>
          <w:sz w:val="24"/>
          <w:szCs w:val="24"/>
        </w:rPr>
      </w:pPr>
      <w:r>
        <w:rPr>
          <w:rFonts w:hint="default" w:ascii="Arial" w:hAnsi="Arial" w:eastAsia="Noto Sans SC" w:cs="Arial"/>
          <w:sz w:val="24"/>
          <w:szCs w:val="24"/>
        </w:rPr>
        <w:t xml:space="preserve">In this development process, wordofmouth marketing has become an important tool for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(Hanaysha (2021) and the interactivity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platforms provides unique conditions for wordofmouth marketing. Consumers can not only express their opinions through evaluations and comments on the platform but also make purchase decisions by imitating and judging the behavior of others. At the same time, the interactivity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enables brands to build a strong brand reputation through real consumer feedback, thereby enhancing brand influence.</w:t>
      </w:r>
    </w:p>
    <w:p w14:paraId="79D702CB">
      <w:pPr>
        <w:jc w:val="left"/>
        <w:rPr>
          <w:ins w:id="7" w:author="Yvonne Williams" w:date="2025-03-20T11:09:00Z"/>
          <w:rFonts w:hint="default" w:ascii="Arial" w:hAnsi="Arial" w:eastAsia="Noto Sans SC" w:cs="Arial"/>
          <w:sz w:val="24"/>
          <w:szCs w:val="24"/>
        </w:rPr>
      </w:pPr>
    </w:p>
    <w:p w14:paraId="3B66A0E9">
      <w:pPr>
        <w:jc w:val="left"/>
        <w:rPr>
          <w:rFonts w:hint="default" w:ascii="Arial" w:hAnsi="Arial" w:eastAsia="Noto Sans SC" w:cs="Arial"/>
          <w:sz w:val="24"/>
          <w:szCs w:val="24"/>
        </w:rPr>
      </w:pPr>
      <w:r>
        <w:rPr>
          <w:rFonts w:hint="default" w:ascii="Arial" w:hAnsi="Arial" w:eastAsia="Noto Sans SC" w:cs="Arial"/>
          <w:sz w:val="24"/>
          <w:szCs w:val="24"/>
        </w:rPr>
        <w:t xml:space="preserve">In addition, content quality is an important factor affecting consumers' willingness to buy. Sung (2023) found that highquality content can better attract and retain consumers' attention and improve consumers' awareness and trust in brands and products. In addition, Lin (2021) further found that the creativity, timeliness and user experience of content are key factors for the success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In China, which can significantly increase consumers' willingness to buy.</w:t>
      </w:r>
    </w:p>
    <w:p w14:paraId="7F93CE48">
      <w:pPr>
        <w:jc w:val="left"/>
        <w:rPr>
          <w:ins w:id="8" w:author="Yvonne Williams" w:date="2025-03-20T11:10:00Z"/>
          <w:rFonts w:hint="default" w:ascii="Arial" w:hAnsi="Arial" w:eastAsia="Noto Sans SC" w:cs="Arial"/>
          <w:sz w:val="24"/>
          <w:szCs w:val="24"/>
        </w:rPr>
      </w:pPr>
    </w:p>
    <w:p w14:paraId="36477FF7">
      <w:pPr>
        <w:jc w:val="left"/>
        <w:rPr>
          <w:rFonts w:hint="default" w:ascii="Arial" w:hAnsi="Arial" w:eastAsia="Noto Sans SC" w:cs="Arial"/>
          <w:sz w:val="24"/>
          <w:szCs w:val="24"/>
        </w:rPr>
      </w:pPr>
      <w:r>
        <w:rPr>
          <w:rFonts w:hint="default" w:ascii="Arial" w:hAnsi="Arial" w:eastAsia="Noto Sans SC" w:cs="Arial"/>
          <w:sz w:val="24"/>
          <w:szCs w:val="24"/>
        </w:rPr>
        <w:t xml:space="preserve">The influence of creators also plays an important role in consumers' purchasing decisions. Saima et al. (2020) found that in India, influential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creators usually have more fans and higher attention, and their recommendations and comments have strong persuasiveness and influence on consumers. Dai (2011)  pointed out that wellknown bloggers or Internet celebrities can quickly attract a large number of Chinese consumers' attention and purchases when promoting products, and this influence is particularly significant on social media platforms.</w:t>
      </w:r>
    </w:p>
    <w:p w14:paraId="43DD8791">
      <w:pPr>
        <w:jc w:val="left"/>
        <w:rPr>
          <w:rFonts w:hint="default" w:ascii="Arial" w:hAnsi="Arial" w:eastAsia="Noto Sans SC" w:cs="Arial"/>
          <w:sz w:val="24"/>
          <w:szCs w:val="24"/>
        </w:rPr>
      </w:pPr>
    </w:p>
    <w:p w14:paraId="3C708DF5">
      <w:pPr>
        <w:jc w:val="left"/>
        <w:rPr>
          <w:rFonts w:hint="default" w:ascii="Arial" w:hAnsi="Arial" w:eastAsia="Noto Sans SC" w:cs="Arial"/>
          <w:sz w:val="24"/>
          <w:szCs w:val="24"/>
        </w:rPr>
      </w:pPr>
    </w:p>
    <w:p w14:paraId="27897D80">
      <w:pPr>
        <w:jc w:val="left"/>
        <w:rPr>
          <w:rFonts w:hint="default" w:ascii="Arial" w:hAnsi="Arial" w:eastAsia="Noto Sans SC" w:cs="Arial"/>
          <w:sz w:val="24"/>
          <w:szCs w:val="24"/>
        </w:rPr>
      </w:pPr>
    </w:p>
    <w:p w14:paraId="330C0821">
      <w:pPr>
        <w:jc w:val="left"/>
        <w:rPr>
          <w:rFonts w:hint="default" w:ascii="Arial" w:hAnsi="Arial" w:eastAsia="Noto Sans SC" w:cs="Arial"/>
          <w:sz w:val="24"/>
          <w:szCs w:val="24"/>
        </w:rPr>
      </w:pPr>
    </w:p>
    <w:p w14:paraId="4821E5B0">
      <w:pPr>
        <w:pStyle w:val="19"/>
        <w:bidi w:val="0"/>
        <w:jc w:val="left"/>
        <w:rPr>
          <w:rFonts w:hint="default"/>
        </w:rPr>
      </w:pPr>
      <w:bookmarkStart w:id="64" w:name="_Toc30407"/>
      <w:bookmarkStart w:id="65" w:name="_Toc14382"/>
      <w:bookmarkStart w:id="66" w:name="_Toc13808"/>
      <w:bookmarkStart w:id="67" w:name="_Toc13123"/>
      <w:bookmarkStart w:id="68" w:name="_Toc29029"/>
      <w:bookmarkStart w:id="69" w:name="_Toc21376"/>
      <w:r>
        <w:rPr>
          <w:rFonts w:hint="default"/>
        </w:rPr>
        <w:t>2.3 Consumer Intention</w:t>
      </w:r>
      <w:bookmarkEnd w:id="64"/>
      <w:bookmarkEnd w:id="65"/>
      <w:bookmarkEnd w:id="66"/>
      <w:bookmarkEnd w:id="67"/>
      <w:bookmarkEnd w:id="68"/>
      <w:bookmarkEnd w:id="69"/>
    </w:p>
    <w:p w14:paraId="461886A8">
      <w:pPr>
        <w:jc w:val="left"/>
        <w:rPr>
          <w:ins w:id="9" w:author="Yvonne Williams" w:date="2025-03-10T06:04:00Z"/>
          <w:rFonts w:hint="default" w:ascii="Arial" w:hAnsi="Arial" w:eastAsia="Noto Sans SC" w:cs="Arial"/>
          <w:sz w:val="24"/>
          <w:szCs w:val="24"/>
        </w:rPr>
      </w:pPr>
      <w:r>
        <w:rPr>
          <w:rFonts w:hint="default" w:ascii="Arial" w:hAnsi="Arial" w:eastAsia="Noto Sans SC" w:cs="Arial"/>
          <w:sz w:val="24"/>
          <w:szCs w:val="24"/>
        </w:rPr>
        <w:t xml:space="preserve">Consumer Intention usually refers to the consumer's tendency or plan to purchase a specific product or service at a certain time in the future. </w:t>
      </w:r>
    </w:p>
    <w:p w14:paraId="3E6192EE">
      <w:pPr>
        <w:jc w:val="left"/>
        <w:rPr>
          <w:ins w:id="10" w:author="Yvonne Williams" w:date="2025-03-10T06:04:00Z"/>
          <w:rFonts w:hint="default" w:ascii="Arial" w:hAnsi="Arial" w:eastAsia="Noto Sans SC" w:cs="Arial"/>
          <w:sz w:val="24"/>
          <w:szCs w:val="24"/>
        </w:rPr>
      </w:pPr>
    </w:p>
    <w:p w14:paraId="3B61A0C8">
      <w:pPr>
        <w:pStyle w:val="19"/>
        <w:bidi w:val="0"/>
        <w:jc w:val="left"/>
        <w:rPr>
          <w:rFonts w:hint="default"/>
        </w:rPr>
      </w:pPr>
      <w:bookmarkStart w:id="70" w:name="_Toc30883"/>
      <w:bookmarkStart w:id="71" w:name="_Toc21437"/>
      <w:bookmarkStart w:id="72" w:name="_Toc5201"/>
      <w:bookmarkStart w:id="73" w:name="_Toc15912"/>
      <w:bookmarkStart w:id="74" w:name="_Toc11572"/>
      <w:bookmarkStart w:id="75" w:name="_Toc27759"/>
      <w:r>
        <w:rPr>
          <w:rFonts w:hint="default"/>
        </w:rPr>
        <w:t>2.3.1 Theory of Planned Behaviour (TPB)</w:t>
      </w:r>
      <w:bookmarkEnd w:id="70"/>
      <w:bookmarkEnd w:id="71"/>
      <w:bookmarkEnd w:id="72"/>
      <w:bookmarkEnd w:id="73"/>
      <w:bookmarkEnd w:id="74"/>
      <w:bookmarkEnd w:id="75"/>
    </w:p>
    <w:p w14:paraId="2CB869A1">
      <w:pPr>
        <w:jc w:val="left"/>
        <w:rPr>
          <w:rFonts w:hint="default" w:ascii="Arial" w:hAnsi="Arial" w:eastAsia="Noto Sans SC" w:cs="Arial"/>
          <w:sz w:val="24"/>
          <w:szCs w:val="24"/>
        </w:rPr>
      </w:pPr>
    </w:p>
    <w:p w14:paraId="77C828F4">
      <w:pPr>
        <w:jc w:val="left"/>
        <w:rPr>
          <w:rFonts w:hint="default" w:ascii="Arial" w:hAnsi="Arial" w:eastAsia="Noto Sans SC" w:cs="Arial"/>
          <w:sz w:val="24"/>
          <w:szCs w:val="24"/>
        </w:rPr>
      </w:pPr>
      <w:r>
        <w:rPr>
          <w:rFonts w:hint="default" w:ascii="Arial" w:hAnsi="Arial" w:eastAsia="Noto Sans SC" w:cs="Arial"/>
          <w:sz w:val="24"/>
          <w:szCs w:val="24"/>
        </w:rPr>
        <w:t xml:space="preserve">Ajzen proposed the Theory of Planned Bahaviour in 1985, and later in 1991 pointed out behavioral intention is a direct factor affecting individual behavior and reflects the degree of effort an individual puts into performing a certain behavior.  Fishbein and Ajzen (1975) also emphasized in their earlier Theory of Reasoned Action (TRA) that intention is determined by attitude and subjective norms and further affects the final behavior. </w:t>
      </w:r>
    </w:p>
    <w:p w14:paraId="037784B3">
      <w:pPr>
        <w:jc w:val="left"/>
        <w:rPr>
          <w:rFonts w:hint="default" w:ascii="Arial" w:hAnsi="Arial" w:eastAsia="Noto Sans SC" w:cs="Arial"/>
          <w:sz w:val="24"/>
          <w:szCs w:val="24"/>
        </w:rPr>
      </w:pPr>
    </w:p>
    <w:p w14:paraId="2FA21790">
      <w:pPr>
        <w:jc w:val="left"/>
        <w:rPr>
          <w:rFonts w:hint="default" w:ascii="Arial" w:hAnsi="Arial" w:eastAsia="Noto Sans SC" w:cs="Arial"/>
          <w:sz w:val="24"/>
          <w:szCs w:val="24"/>
        </w:rPr>
      </w:pPr>
      <w:r>
        <w:rPr>
          <w:rFonts w:hint="default" w:ascii="Arial" w:hAnsi="Arial" w:eastAsia="Noto Sans SC" w:cs="Arial"/>
          <w:sz w:val="24"/>
          <w:szCs w:val="24"/>
        </w:rPr>
        <w:t>The theory states, as illustrated in Figure 1, that behavior is the direct antecedent of intention, which is determined by three factors: attitude, subjective norms, and perceived behavioural control.</w:t>
      </w:r>
    </w:p>
    <w:p w14:paraId="51B85999">
      <w:pPr>
        <w:jc w:val="left"/>
        <w:rPr>
          <w:rFonts w:hint="default" w:ascii="Arial" w:hAnsi="Arial" w:eastAsia="Noto Sans SC" w:cs="Arial"/>
          <w:sz w:val="24"/>
          <w:szCs w:val="24"/>
        </w:rPr>
      </w:pPr>
    </w:p>
    <w:p w14:paraId="4C3B2736">
      <w:pPr>
        <w:jc w:val="left"/>
        <w:rPr>
          <w:rFonts w:hint="default" w:ascii="Arial" w:hAnsi="Arial" w:eastAsia="Noto Sans SC" w:cs="Arial"/>
          <w:sz w:val="24"/>
          <w:szCs w:val="24"/>
        </w:rPr>
      </w:pPr>
    </w:p>
    <w:p w14:paraId="36F20500">
      <w:pPr>
        <w:jc w:val="left"/>
        <w:rPr>
          <w:rFonts w:hint="default" w:ascii="Arial" w:hAnsi="Arial" w:eastAsia="Noto Sans SC" w:cs="Arial"/>
          <w:sz w:val="24"/>
          <w:szCs w:val="24"/>
        </w:rPr>
      </w:pPr>
      <w:r>
        <w:rPr>
          <w:rFonts w:hint="default" w:ascii="Arial" w:hAnsi="Arial" w:eastAsia="Noto Sans SC" w:cs="Arial"/>
          <w:sz w:val="24"/>
          <w:szCs w:val="24"/>
        </w:rPr>
        <w:drawing>
          <wp:inline distT="0" distB="0" distL="0" distR="0">
            <wp:extent cx="5731510" cy="4477385"/>
            <wp:effectExtent l="0" t="0" r="8890" b="5715"/>
            <wp:docPr id="2" name="Picture 1" descr="Theory of Planned Behav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heory of Planned Behavi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31510" cy="4477385"/>
                    </a:xfrm>
                    <a:prstGeom prst="rect">
                      <a:avLst/>
                    </a:prstGeom>
                    <a:noFill/>
                    <a:ln>
                      <a:noFill/>
                    </a:ln>
                  </pic:spPr>
                </pic:pic>
              </a:graphicData>
            </a:graphic>
          </wp:inline>
        </w:drawing>
      </w:r>
    </w:p>
    <w:p w14:paraId="1E019FA8">
      <w:pPr>
        <w:pStyle w:val="23"/>
        <w:bidi w:val="0"/>
        <w:ind w:left="0" w:leftChars="0" w:firstLine="0" w:firstLineChars="0"/>
        <w:rPr>
          <w:rFonts w:hint="default"/>
          <w:b/>
          <w:bCs/>
        </w:rPr>
      </w:pPr>
      <w:bookmarkStart w:id="76" w:name="_Toc12874"/>
      <w:bookmarkStart w:id="77" w:name="_Toc5940"/>
      <w:bookmarkStart w:id="78" w:name="_Toc29588"/>
      <w:r>
        <w:rPr>
          <w:rFonts w:hint="default"/>
          <w:b/>
          <w:bCs/>
        </w:rPr>
        <w:t>Figure 1: Theory of Planned Behaviour (Ajzen, 1991)</w:t>
      </w:r>
      <w:bookmarkEnd w:id="76"/>
      <w:bookmarkEnd w:id="77"/>
      <w:bookmarkEnd w:id="78"/>
    </w:p>
    <w:p w14:paraId="0671FCF8">
      <w:pPr>
        <w:jc w:val="left"/>
        <w:rPr>
          <w:ins w:id="11" w:author="Yvonne Williams" w:date="2025-03-10T06:15:00Z"/>
          <w:rFonts w:hint="default" w:ascii="Arial" w:hAnsi="Arial" w:eastAsia="Noto Sans SC" w:cs="Arial"/>
          <w:b/>
          <w:bCs/>
          <w:sz w:val="24"/>
          <w:szCs w:val="24"/>
        </w:rPr>
      </w:pPr>
    </w:p>
    <w:p w14:paraId="5EE69F1B">
      <w:pPr>
        <w:jc w:val="left"/>
        <w:rPr>
          <w:rFonts w:hint="default" w:ascii="Arial" w:hAnsi="Arial" w:eastAsia="Noto Sans SC" w:cs="Arial"/>
          <w:sz w:val="24"/>
          <w:szCs w:val="24"/>
        </w:rPr>
      </w:pPr>
      <w:r>
        <w:rPr>
          <w:rFonts w:hint="default" w:ascii="Arial" w:hAnsi="Arial" w:eastAsia="Noto Sans SC" w:cs="Arial"/>
          <w:sz w:val="24"/>
          <w:szCs w:val="24"/>
        </w:rPr>
        <w:t xml:space="preserve">According to Ajzen (1991) attitude describes an individual’s feeling about the behaviour in question. The “better the feeling” an individual has about the required change the greater the likelihood of adopting this behaviour. Subjective norme describes how an individual perceives the social pressures on engaging or not to engaging the required behaviour change, and controldescribes the ability of an individual to perform the behaviour change. It includes an individual’s confidence in performing the change and the process hurdles they might face. </w:t>
      </w:r>
    </w:p>
    <w:p w14:paraId="2D8CEAEF">
      <w:pPr>
        <w:jc w:val="left"/>
        <w:rPr>
          <w:rFonts w:hint="default" w:ascii="Arial" w:hAnsi="Arial" w:eastAsia="Noto Sans SC" w:cs="Arial"/>
          <w:sz w:val="24"/>
          <w:szCs w:val="24"/>
        </w:rPr>
      </w:pPr>
    </w:p>
    <w:p w14:paraId="19334635">
      <w:pPr>
        <w:jc w:val="left"/>
        <w:rPr>
          <w:rFonts w:hint="default" w:ascii="Arial" w:hAnsi="Arial" w:eastAsia="Noto Sans SC" w:cs="Arial"/>
          <w:sz w:val="24"/>
          <w:szCs w:val="24"/>
        </w:rPr>
      </w:pPr>
      <w:r>
        <w:rPr>
          <w:rFonts w:hint="default" w:ascii="Arial" w:hAnsi="Arial" w:eastAsia="Noto Sans SC" w:cs="Arial"/>
          <w:sz w:val="24"/>
          <w:szCs w:val="24"/>
        </w:rPr>
        <w:t xml:space="preserve">Intention therefore, is a means of establishing if the individual will actually perform the required behaviour, and the only way to establish if the behaviour will be adopted is to monitor it. </w:t>
      </w:r>
    </w:p>
    <w:p w14:paraId="26BD3E86">
      <w:pPr>
        <w:jc w:val="left"/>
        <w:rPr>
          <w:ins w:id="12" w:author="Yvonne Williams" w:date="2025-03-20T11:19:00Z"/>
          <w:rFonts w:hint="default" w:ascii="Arial" w:hAnsi="Arial" w:eastAsia="Noto Sans SC" w:cs="Arial"/>
          <w:sz w:val="24"/>
          <w:szCs w:val="24"/>
        </w:rPr>
      </w:pPr>
    </w:p>
    <w:p w14:paraId="4BE9AE31">
      <w:pPr>
        <w:jc w:val="left"/>
        <w:rPr>
          <w:rFonts w:hint="default" w:ascii="Arial" w:hAnsi="Arial" w:eastAsia="Noto Sans SC" w:cs="Arial"/>
          <w:sz w:val="24"/>
          <w:szCs w:val="24"/>
        </w:rPr>
      </w:pPr>
      <w:r>
        <w:rPr>
          <w:rFonts w:hint="default" w:ascii="Arial" w:hAnsi="Arial" w:eastAsia="Noto Sans SC" w:cs="Arial"/>
          <w:sz w:val="24"/>
          <w:szCs w:val="24"/>
        </w:rPr>
        <w:t xml:space="preserve">Behaviour, the final element of Ajzen’s TPB signifies the required behaviour change. Ajzen (2002) also stated that any behaviour change must be targeted and actionable, in context and timely. </w:t>
      </w:r>
    </w:p>
    <w:p w14:paraId="17785B13">
      <w:pPr>
        <w:jc w:val="left"/>
        <w:rPr>
          <w:ins w:id="13" w:author="Yvonne Williams" w:date="2025-03-20T11:19:00Z"/>
          <w:rFonts w:hint="default" w:ascii="Arial" w:hAnsi="Arial" w:eastAsia="Noto Sans SC" w:cs="Arial"/>
          <w:sz w:val="24"/>
          <w:szCs w:val="24"/>
        </w:rPr>
      </w:pPr>
    </w:p>
    <w:p w14:paraId="528A93EF">
      <w:pPr>
        <w:jc w:val="left"/>
        <w:rPr>
          <w:rFonts w:hint="default" w:ascii="Arial" w:hAnsi="Arial" w:eastAsia="Noto Sans SC" w:cs="Arial"/>
          <w:sz w:val="24"/>
          <w:szCs w:val="24"/>
        </w:rPr>
      </w:pPr>
      <w:r>
        <w:rPr>
          <w:rFonts w:hint="default" w:ascii="Arial" w:hAnsi="Arial" w:eastAsia="Noto Sans SC" w:cs="Arial"/>
          <w:sz w:val="24"/>
          <w:szCs w:val="24"/>
        </w:rPr>
        <w:t>The final thing to bear in mind is behaviour change may not always be seen as a positive move.(Ajzen, 1985; 1991).</w:t>
      </w:r>
    </w:p>
    <w:p w14:paraId="2E442851">
      <w:pPr>
        <w:jc w:val="left"/>
        <w:rPr>
          <w:ins w:id="14" w:author="Yvonne Williams" w:date="2025-03-20T11:19:00Z"/>
          <w:rFonts w:hint="default" w:ascii="Arial" w:hAnsi="Arial" w:eastAsia="Noto Sans SC" w:cs="Arial"/>
          <w:sz w:val="24"/>
          <w:szCs w:val="24"/>
        </w:rPr>
      </w:pPr>
    </w:p>
    <w:p w14:paraId="3113129B">
      <w:pPr>
        <w:jc w:val="left"/>
        <w:rPr>
          <w:rFonts w:hint="default" w:ascii="Arial" w:hAnsi="Arial" w:eastAsia="Noto Sans SC" w:cs="Arial"/>
          <w:sz w:val="24"/>
          <w:szCs w:val="24"/>
        </w:rPr>
      </w:pPr>
      <w:r>
        <w:rPr>
          <w:rFonts w:hint="default" w:ascii="Arial" w:hAnsi="Arial" w:eastAsia="Noto Sans SC" w:cs="Arial"/>
          <w:sz w:val="24"/>
          <w:szCs w:val="24"/>
        </w:rPr>
        <w:t>In recent years, consumer intention research has been widely used in ecommerce, social media marketing, and digital advertising (Lim et al., 2022), and will underly thi research.</w:t>
      </w:r>
    </w:p>
    <w:p w14:paraId="1696747A">
      <w:pPr>
        <w:pStyle w:val="19"/>
        <w:bidi w:val="0"/>
        <w:jc w:val="left"/>
        <w:rPr>
          <w:rFonts w:hint="default"/>
        </w:rPr>
      </w:pPr>
    </w:p>
    <w:p w14:paraId="2794DBCF">
      <w:pPr>
        <w:pStyle w:val="19"/>
        <w:bidi w:val="0"/>
        <w:jc w:val="left"/>
        <w:rPr>
          <w:rFonts w:hint="default"/>
        </w:rPr>
      </w:pPr>
      <w:bookmarkStart w:id="79" w:name="_Toc10285"/>
      <w:bookmarkStart w:id="80" w:name="_Toc11573"/>
      <w:bookmarkStart w:id="81" w:name="_Toc23122"/>
      <w:bookmarkStart w:id="82" w:name="_Toc25356"/>
      <w:bookmarkStart w:id="83" w:name="_Toc1308"/>
      <w:bookmarkStart w:id="84" w:name="_Toc8063"/>
      <w:r>
        <w:rPr>
          <w:rFonts w:hint="default"/>
        </w:rPr>
        <w:t xml:space="preserve">2.3.2 </w:t>
      </w:r>
      <w:r>
        <w:rPr>
          <w:rFonts w:hint="default"/>
          <w:lang w:eastAsia="zh-CN"/>
        </w:rPr>
        <w:t>we-media</w:t>
      </w:r>
      <w:r>
        <w:rPr>
          <w:rFonts w:hint="default"/>
        </w:rPr>
        <w:t xml:space="preserve"> marketing factors affecting consumer intentions</w:t>
      </w:r>
      <w:bookmarkEnd w:id="79"/>
      <w:bookmarkEnd w:id="80"/>
      <w:bookmarkEnd w:id="81"/>
      <w:bookmarkEnd w:id="82"/>
      <w:bookmarkEnd w:id="83"/>
      <w:bookmarkEnd w:id="84"/>
    </w:p>
    <w:p w14:paraId="338E9E64">
      <w:pPr>
        <w:jc w:val="left"/>
        <w:rPr>
          <w:rFonts w:hint="default" w:ascii="Arial" w:hAnsi="Arial" w:eastAsia="Noto Sans SC" w:cs="Arial"/>
          <w:sz w:val="24"/>
          <w:szCs w:val="24"/>
        </w:rPr>
      </w:pPr>
      <w:r>
        <w:rPr>
          <w:rFonts w:hint="default" w:ascii="Arial" w:hAnsi="Arial" w:eastAsia="Noto Sans SC" w:cs="Arial"/>
          <w:sz w:val="24"/>
          <w:szCs w:val="24"/>
        </w:rPr>
        <w:t xml:space="preserve">In recent years,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has become an important factor affecting consumer intentions, especially in emerging markets such as China. Many studies have explored how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in different dimensions effects consumers' purchasing decisions, mainly involving emotional marketing, individual differences of consumers, social influence, and the role of opinion leaders.</w:t>
      </w:r>
    </w:p>
    <w:p w14:paraId="600FA9C6">
      <w:pPr>
        <w:jc w:val="left"/>
        <w:rPr>
          <w:ins w:id="15" w:author="Yvonne Williams" w:date="2025-03-20T11:20:00Z"/>
          <w:rFonts w:hint="default" w:ascii="Arial" w:hAnsi="Arial" w:eastAsia="Noto Sans SC" w:cs="Arial"/>
          <w:sz w:val="24"/>
          <w:szCs w:val="24"/>
        </w:rPr>
      </w:pPr>
    </w:p>
    <w:p w14:paraId="20F4B172">
      <w:pPr>
        <w:jc w:val="left"/>
        <w:rPr>
          <w:rFonts w:hint="default" w:ascii="Arial" w:hAnsi="Arial" w:eastAsia="Noto Sans SC" w:cs="Arial"/>
          <w:sz w:val="24"/>
          <w:szCs w:val="24"/>
        </w:rPr>
      </w:pPr>
      <w:r>
        <w:rPr>
          <w:rFonts w:hint="default" w:ascii="Arial" w:hAnsi="Arial" w:eastAsia="Noto Sans SC" w:cs="Arial"/>
          <w:sz w:val="24"/>
          <w:szCs w:val="24"/>
        </w:rPr>
        <w:t xml:space="preserve">Lu et al. (2024)'s research in China further confirmed that on social platforms, consumers' perception and attitude towards brands are mainly influenced by entertaining content and interactive experience, which is exactly what traditional marketing lacks. This study also showed that the interactivity of social platforms not only increased brand exposure, but also enhanced consumers' trust and sense of belonging, and ultimately promoted purchase decisions, and that compared with traditional marketing methods, this model is more in line with the behavioral habits of modern consumers. In the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environment, brands stimulate consumers' emotions through visual, interactive and narrative methods, thereby enhancing brand loyalty (Kim and Sullivan, 2019).</w:t>
      </w:r>
    </w:p>
    <w:p w14:paraId="299AF029">
      <w:pPr>
        <w:jc w:val="left"/>
        <w:rPr>
          <w:ins w:id="16" w:author="Yvonne Williams" w:date="2025-03-10T06:29:00Z"/>
          <w:rFonts w:hint="default" w:ascii="Arial" w:hAnsi="Arial" w:eastAsia="Noto Sans SC" w:cs="Arial"/>
          <w:sz w:val="24"/>
          <w:szCs w:val="24"/>
        </w:rPr>
      </w:pPr>
    </w:p>
    <w:p w14:paraId="693049BE">
      <w:pPr>
        <w:jc w:val="left"/>
        <w:rPr>
          <w:rFonts w:hint="default" w:ascii="Arial" w:hAnsi="Arial" w:eastAsia="Noto Sans SC" w:cs="Arial"/>
          <w:sz w:val="24"/>
          <w:szCs w:val="24"/>
        </w:rPr>
      </w:pPr>
      <w:r>
        <w:rPr>
          <w:rFonts w:hint="default" w:ascii="Arial" w:hAnsi="Arial" w:eastAsia="Noto Sans SC" w:cs="Arial"/>
          <w:sz w:val="24"/>
          <w:szCs w:val="24"/>
        </w:rPr>
        <w:t xml:space="preserve">Research indicates that the interactivity of social platforms plays a crucial role in stimulating consumers' social identity needs and fostering a deeper emotional connection between brands and consumers, a feat that traditional marketing often struggles to achieve (Cheng et al., 2020). For instance, Cheng et al. (2020) found that interactive features such as realtime feedback and personalized content significantly enhance consumers' sense of belonging and trust, leading to stronger brand loyalty.  </w:t>
      </w:r>
    </w:p>
    <w:p w14:paraId="51DBA5FB">
      <w:pPr>
        <w:jc w:val="left"/>
        <w:rPr>
          <w:rFonts w:hint="default" w:ascii="Arial" w:hAnsi="Arial" w:eastAsia="Noto Sans SC" w:cs="Arial"/>
          <w:sz w:val="24"/>
          <w:szCs w:val="24"/>
        </w:rPr>
      </w:pPr>
    </w:p>
    <w:p w14:paraId="692ED050">
      <w:pPr>
        <w:jc w:val="left"/>
        <w:rPr>
          <w:rFonts w:hint="default" w:ascii="Arial" w:hAnsi="Arial" w:eastAsia="Noto Sans SC" w:cs="Arial"/>
          <w:sz w:val="24"/>
          <w:szCs w:val="24"/>
        </w:rPr>
      </w:pPr>
      <w:r>
        <w:rPr>
          <w:rFonts w:hint="default" w:ascii="Arial" w:hAnsi="Arial" w:eastAsia="Noto Sans SC" w:cs="Arial"/>
          <w:sz w:val="24"/>
          <w:szCs w:val="24"/>
        </w:rPr>
        <w:t xml:space="preserve">In the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environment, brands leverage visual presentation, interactive design, and storytelling to evoke emotional resonance among consumers, thereby strengthening brand loyalty (Kim and Sullivan, 2019). Kim and Sullivan (2019) further emphasized that these elements are particularly effective in creating memorable brand experiences, which traditional marketing methods often fail to deliver. Lu et al. (2024) supported this by demonstrating that entertaining content and interactive experiences on social platforms significantly influence consumers' perceptions and attitudes towards brands. Their study revealed that such content not only increases brand exposure but also enhances consumers' trust and sense of belonging, ultimately driving purchase decisions.  </w:t>
      </w:r>
    </w:p>
    <w:p w14:paraId="40458CA8">
      <w:pPr>
        <w:jc w:val="left"/>
        <w:rPr>
          <w:rFonts w:hint="default" w:ascii="Arial" w:hAnsi="Arial" w:eastAsia="Noto Sans SC" w:cs="Arial"/>
          <w:sz w:val="24"/>
          <w:szCs w:val="24"/>
        </w:rPr>
      </w:pPr>
    </w:p>
    <w:p w14:paraId="48B4D8DE">
      <w:pPr>
        <w:jc w:val="left"/>
        <w:rPr>
          <w:rFonts w:hint="default" w:ascii="Arial" w:hAnsi="Arial" w:eastAsia="Noto Sans SC" w:cs="Arial"/>
          <w:sz w:val="24"/>
          <w:szCs w:val="24"/>
        </w:rPr>
      </w:pPr>
      <w:r>
        <w:rPr>
          <w:rFonts w:hint="default" w:ascii="Arial" w:hAnsi="Arial" w:eastAsia="Noto Sans SC" w:cs="Arial"/>
          <w:sz w:val="24"/>
          <w:szCs w:val="24"/>
        </w:rPr>
        <w:t xml:space="preserve">Compared to traditional marketing,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aligns more closely with the behavioral habits of modern consumers, enabling brands to accurately target their desired audience. Moreover, the interactive mechanisms of social platforms can further stimulate consumers' social identity needs, deepening the emotional connection between brands and consumers—a dynamic that traditional marketing methods find challenging to replicate (Cheng et al., 2020).</w:t>
      </w:r>
    </w:p>
    <w:p w14:paraId="1974ACED">
      <w:pPr>
        <w:jc w:val="left"/>
        <w:rPr>
          <w:rFonts w:hint="default" w:ascii="Arial" w:hAnsi="Arial" w:eastAsia="Noto Sans SC" w:cs="Arial"/>
          <w:sz w:val="24"/>
          <w:szCs w:val="24"/>
        </w:rPr>
      </w:pPr>
    </w:p>
    <w:p w14:paraId="4B99B5D1">
      <w:pPr>
        <w:jc w:val="left"/>
        <w:rPr>
          <w:rFonts w:hint="default" w:ascii="Arial" w:hAnsi="Arial" w:eastAsia="Noto Sans SC" w:cs="Arial"/>
          <w:sz w:val="24"/>
          <w:szCs w:val="24"/>
        </w:rPr>
      </w:pPr>
      <w:r>
        <w:rPr>
          <w:rFonts w:hint="default" w:ascii="Arial" w:hAnsi="Arial" w:eastAsia="Noto Sans SC" w:cs="Arial"/>
          <w:sz w:val="24"/>
          <w:szCs w:val="24"/>
        </w:rPr>
        <w:t xml:space="preserve">The rise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has not only improved the efficiency of corporate brand communication, but also subtly shaped consumers' consumption habits and values. In 2023, Alsoud et al. collected data from 350 tourists in Saudi Arabia through an online survey and used regression analysis to study the impact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on purchase intention. It was found that social media marketing subtly influenced consumers' consumption habits and values by providing rich information and interactive experience. This means that we</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has deeply penetrated into consumers' daily lives, changed their consumption concepts, and ultimately made them pay attention not only to product functions but also to brand value, social responsibility, and emotional resonance with themselves when choosing brands.</w:t>
      </w:r>
    </w:p>
    <w:p w14:paraId="21BFB559">
      <w:pPr>
        <w:jc w:val="left"/>
        <w:rPr>
          <w:rFonts w:hint="default" w:ascii="Arial" w:hAnsi="Arial" w:eastAsia="Noto Sans SC" w:cs="Arial"/>
          <w:sz w:val="24"/>
          <w:szCs w:val="24"/>
        </w:rPr>
      </w:pPr>
    </w:p>
    <w:p w14:paraId="5D89D2B9">
      <w:pPr>
        <w:jc w:val="left"/>
        <w:rPr>
          <w:rFonts w:hint="default" w:ascii="Arial" w:hAnsi="Arial" w:eastAsia="Noto Sans SC" w:cs="Arial"/>
          <w:sz w:val="24"/>
          <w:szCs w:val="24"/>
        </w:rPr>
      </w:pPr>
      <w:r>
        <w:rPr>
          <w:rFonts w:hint="default" w:ascii="Arial" w:hAnsi="Arial" w:eastAsia="Noto Sans SC" w:cs="Arial"/>
          <w:sz w:val="24"/>
          <w:szCs w:val="24"/>
        </w:rPr>
        <w:t xml:space="preserve">Consumers' age, gender, educational background and consumption habits will affect their acceptance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content. Jia et al. (2022) found through a largescale questionnaire survey that young Chinese consumers prefer fresh and interesting short video content, while older consumers pay more attention to the practicality of information. Sama (2020) found in an experimental study in the European market that social media KOLs (key opinion leaders) have a more significant impact on young consumers, while older consumers rely more on information from traditional media. The former provides extensive statistical analysis, while the latter explores consumers' specific responses to KOL influence through experimental methods of controlling variables. The two complement each other.</w:t>
      </w:r>
    </w:p>
    <w:p w14:paraId="09AE4C20">
      <w:pPr>
        <w:jc w:val="left"/>
        <w:rPr>
          <w:rFonts w:hint="default" w:ascii="Arial" w:hAnsi="Arial" w:eastAsia="Noto Sans SC" w:cs="Arial"/>
          <w:sz w:val="24"/>
          <w:szCs w:val="24"/>
        </w:rPr>
      </w:pPr>
    </w:p>
    <w:p w14:paraId="2BC6DF32">
      <w:pPr>
        <w:jc w:val="left"/>
        <w:rPr>
          <w:rFonts w:hint="default" w:ascii="Arial" w:hAnsi="Arial" w:eastAsia="Noto Sans SC" w:cs="Arial"/>
          <w:sz w:val="24"/>
          <w:szCs w:val="24"/>
        </w:rPr>
      </w:pPr>
      <w:r>
        <w:rPr>
          <w:rFonts w:hint="default" w:ascii="Arial" w:hAnsi="Arial" w:eastAsia="Noto Sans SC" w:cs="Arial"/>
          <w:sz w:val="24"/>
          <w:szCs w:val="24"/>
        </w:rPr>
        <w:t xml:space="preserve">In addition, cultural background will also affect consumers' acceptance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For example, a study conducted in China's firsttier and emerging cities in 2022 found that the host's entertainment, appeal and emotional resonance significantly improved users' emotional state and willingness to buy (An, 2022). This result is similar to An's (2014) experimental study in the US market, indicating that the emotional resonance of brand stories can enhance consumers' recognition of brand value.</w:t>
      </w:r>
    </w:p>
    <w:p w14:paraId="2908C562">
      <w:pPr>
        <w:jc w:val="left"/>
        <w:rPr>
          <w:ins w:id="17" w:author="Yvonne Williams" w:date="2025-03-20T11:25:00Z"/>
          <w:rFonts w:hint="default" w:ascii="Arial" w:hAnsi="Arial" w:eastAsia="Noto Sans SC" w:cs="Arial"/>
          <w:sz w:val="24"/>
          <w:szCs w:val="24"/>
        </w:rPr>
      </w:pPr>
    </w:p>
    <w:p w14:paraId="210CED33">
      <w:pPr>
        <w:jc w:val="left"/>
        <w:rPr>
          <w:rFonts w:hint="default" w:ascii="Arial" w:hAnsi="Arial" w:eastAsia="Noto Sans SC" w:cs="Arial"/>
          <w:sz w:val="24"/>
          <w:szCs w:val="24"/>
        </w:rPr>
      </w:pPr>
      <w:r>
        <w:rPr>
          <w:rFonts w:hint="default" w:ascii="Arial" w:hAnsi="Arial" w:eastAsia="Noto Sans SC" w:cs="Arial"/>
          <w:sz w:val="24"/>
          <w:szCs w:val="24"/>
        </w:rPr>
        <w:t>The herd effect of social media plays a key role in influencing consumer purchasing decisions (Yue, 2024). The 2023 China Consumer Insight Report shows that Chinese consumers are more inclined to refer to shopping recommendations within their social circles when making purchasing decisions, and brands further amplify this effect through precision marketing strategies (Sohu News, 2023).</w:t>
      </w:r>
    </w:p>
    <w:p w14:paraId="5CC49831">
      <w:pPr>
        <w:jc w:val="left"/>
        <w:rPr>
          <w:ins w:id="18" w:author="Yvonne Williams" w:date="2025-03-20T11:25:00Z"/>
          <w:rFonts w:hint="default" w:ascii="Arial" w:hAnsi="Arial" w:eastAsia="Noto Sans SC" w:cs="Arial"/>
          <w:sz w:val="24"/>
          <w:szCs w:val="24"/>
        </w:rPr>
      </w:pPr>
    </w:p>
    <w:p w14:paraId="5A6E1839">
      <w:pPr>
        <w:jc w:val="left"/>
        <w:rPr>
          <w:rFonts w:hint="default" w:ascii="Arial" w:hAnsi="Arial" w:eastAsia="Noto Sans SC" w:cs="Arial"/>
          <w:sz w:val="24"/>
          <w:szCs w:val="24"/>
        </w:rPr>
      </w:pPr>
      <w:r>
        <w:rPr>
          <w:rFonts w:hint="default" w:ascii="Arial" w:hAnsi="Arial" w:eastAsia="Noto Sans SC" w:cs="Arial"/>
          <w:sz w:val="24"/>
          <w:szCs w:val="24"/>
        </w:rPr>
        <w:t xml:space="preserve">Xu (2019) used a case study method to analyze Li Jiaqi's live broadcast marketing and found that his singleday sales during the "Double Eleven" period in 2018 exceeded 67 million yuan, fully demonstrating the ability of social media KOLs to bring goods. Fu Yuyuan (2020) from Chongqing further systematically sorted out the concept of live broadcast marketing based on the SOR theory and perceived value theory,  and found that factors such as the popularity of the anchor, promotional activities, and the scope of interaction can significantly increase users' willingness to buy. These studies combine concept sorting, case analysis, and big data research, and together show that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has become an important means to influence consumers' willingness to buy.</w:t>
      </w:r>
    </w:p>
    <w:p w14:paraId="30AE4D4E">
      <w:pPr>
        <w:jc w:val="left"/>
        <w:rPr>
          <w:rFonts w:hint="default" w:ascii="Arial" w:hAnsi="Arial" w:eastAsia="Noto Sans SC" w:cs="Arial"/>
          <w:sz w:val="24"/>
          <w:szCs w:val="24"/>
        </w:rPr>
      </w:pPr>
    </w:p>
    <w:p w14:paraId="15650054">
      <w:pPr>
        <w:jc w:val="left"/>
        <w:rPr>
          <w:rFonts w:hint="default" w:ascii="Arial" w:hAnsi="Arial" w:eastAsia="Noto Sans SC" w:cs="Arial"/>
          <w:sz w:val="24"/>
          <w:szCs w:val="24"/>
        </w:rPr>
      </w:pPr>
    </w:p>
    <w:p w14:paraId="794229A5">
      <w:pPr>
        <w:pStyle w:val="19"/>
        <w:bidi w:val="0"/>
        <w:jc w:val="left"/>
        <w:rPr>
          <w:rFonts w:hint="default"/>
        </w:rPr>
      </w:pPr>
      <w:bookmarkStart w:id="85" w:name="_Toc8003"/>
      <w:bookmarkStart w:id="86" w:name="_Toc7037"/>
      <w:bookmarkStart w:id="87" w:name="_Toc21848"/>
      <w:bookmarkStart w:id="88" w:name="_Toc3653"/>
      <w:bookmarkStart w:id="89" w:name="_Toc23713"/>
      <w:bookmarkStart w:id="90" w:name="_Toc29469"/>
      <w:r>
        <w:rPr>
          <w:rFonts w:hint="default"/>
        </w:rPr>
        <w:t xml:space="preserve">2.5 Relationship between consumer satisfaction and </w:t>
      </w:r>
      <w:r>
        <w:rPr>
          <w:rFonts w:hint="default"/>
          <w:lang w:eastAsia="zh-CN"/>
        </w:rPr>
        <w:t>we-media</w:t>
      </w:r>
      <w:r>
        <w:rPr>
          <w:rFonts w:hint="default"/>
        </w:rPr>
        <w:t xml:space="preserve"> marketing strategies</w:t>
      </w:r>
      <w:bookmarkEnd w:id="85"/>
      <w:bookmarkEnd w:id="86"/>
      <w:bookmarkEnd w:id="87"/>
      <w:bookmarkEnd w:id="88"/>
      <w:bookmarkEnd w:id="89"/>
      <w:bookmarkEnd w:id="90"/>
    </w:p>
    <w:p w14:paraId="08C0EDA3">
      <w:pPr>
        <w:jc w:val="left"/>
        <w:rPr>
          <w:rFonts w:hint="default" w:ascii="Arial" w:hAnsi="Arial" w:eastAsia="Noto Sans SC" w:cs="Arial"/>
          <w:sz w:val="24"/>
          <w:szCs w:val="24"/>
        </w:rPr>
      </w:pPr>
      <w:r>
        <w:rPr>
          <w:rFonts w:hint="default" w:ascii="Arial" w:hAnsi="Arial" w:eastAsia="Noto Sans SC" w:cs="Arial"/>
          <w:sz w:val="24"/>
          <w:szCs w:val="24"/>
        </w:rPr>
        <w:t>In the social media environment, consumer satisfaction is jointly affected by platform interactivity and content relevance (AlMansour et al., 2020). Specifically, welldesigned interactive content can stimulate the curiosity of the audience and drive them to more actively explore the background information and technical details of the product. This is the synergistic effect of content relevance and platform interactivity.</w:t>
      </w:r>
    </w:p>
    <w:p w14:paraId="1033A4B0">
      <w:pPr>
        <w:jc w:val="left"/>
        <w:rPr>
          <w:rFonts w:hint="default" w:ascii="Arial" w:hAnsi="Arial" w:eastAsia="Noto Sans SC" w:cs="Arial"/>
          <w:sz w:val="24"/>
          <w:szCs w:val="24"/>
        </w:rPr>
      </w:pPr>
    </w:p>
    <w:p w14:paraId="62F862F6">
      <w:pPr>
        <w:pStyle w:val="19"/>
        <w:bidi w:val="0"/>
        <w:jc w:val="left"/>
        <w:rPr>
          <w:rFonts w:hint="default"/>
        </w:rPr>
      </w:pPr>
      <w:bookmarkStart w:id="91" w:name="_Toc30963"/>
      <w:bookmarkStart w:id="92" w:name="_Toc31599"/>
      <w:bookmarkStart w:id="93" w:name="_Toc23852"/>
      <w:bookmarkStart w:id="94" w:name="_Toc17374"/>
      <w:bookmarkStart w:id="95" w:name="_Toc5631"/>
      <w:bookmarkStart w:id="96" w:name="_Toc20415"/>
      <w:r>
        <w:rPr>
          <w:rFonts w:hint="default"/>
        </w:rPr>
        <w:t>2.5.1 The impact of platform interactivity and content relevance on consumer satisfaction</w:t>
      </w:r>
      <w:bookmarkEnd w:id="91"/>
      <w:bookmarkEnd w:id="92"/>
      <w:bookmarkEnd w:id="93"/>
      <w:bookmarkEnd w:id="94"/>
      <w:bookmarkEnd w:id="95"/>
      <w:bookmarkEnd w:id="96"/>
    </w:p>
    <w:p w14:paraId="05F10BDA">
      <w:pPr>
        <w:jc w:val="left"/>
        <w:rPr>
          <w:rFonts w:hint="default" w:ascii="Arial" w:hAnsi="Arial" w:eastAsia="Noto Sans SC" w:cs="Arial"/>
          <w:sz w:val="24"/>
          <w:szCs w:val="24"/>
        </w:rPr>
      </w:pPr>
      <w:r>
        <w:rPr>
          <w:rFonts w:hint="default" w:ascii="Arial" w:hAnsi="Arial" w:eastAsia="Noto Sans SC" w:cs="Arial"/>
          <w:sz w:val="24"/>
          <w:szCs w:val="24"/>
        </w:rPr>
        <w:t>Regarding platform interactivity, it refers to the degree of interaction between consumers and brands or other users on social media. Smith et al. compared the differences in usergenerated content on different social media platforms in a 2012 American content analysis. They found that the positive response of brands on social media can significantly enhance consumer trust and loyalty,and that high interactivity can provide instant feedback, enhance consumers' trust and sense of belonging, and thus affect their satisfaction.</w:t>
      </w:r>
    </w:p>
    <w:p w14:paraId="3634714F">
      <w:pPr>
        <w:jc w:val="left"/>
        <w:rPr>
          <w:ins w:id="19" w:author="Yvonne Williams" w:date="2025-03-20T11:26:00Z"/>
          <w:rFonts w:hint="default" w:ascii="Arial" w:hAnsi="Arial" w:eastAsia="Noto Sans SC" w:cs="Arial"/>
          <w:sz w:val="24"/>
          <w:szCs w:val="24"/>
        </w:rPr>
      </w:pPr>
    </w:p>
    <w:p w14:paraId="3C208DFD">
      <w:pPr>
        <w:jc w:val="left"/>
        <w:rPr>
          <w:rFonts w:hint="default" w:ascii="Arial" w:hAnsi="Arial" w:eastAsia="Noto Sans SC" w:cs="Arial"/>
          <w:sz w:val="24"/>
          <w:szCs w:val="24"/>
        </w:rPr>
      </w:pPr>
      <w:r>
        <w:rPr>
          <w:rFonts w:hint="default" w:ascii="Arial" w:hAnsi="Arial" w:eastAsia="Noto Sans SC" w:cs="Arial"/>
          <w:sz w:val="24"/>
          <w:szCs w:val="24"/>
        </w:rPr>
        <w:t xml:space="preserve">Chen et al. conducted an empirical study in the United States in 2018, by analyzing online consumer review data. They found that through interactive experience, consumers can obtain richer product knowledge,  which significantly enhances consumers' trust and sense of belonging, thereby improving satisfaction. Likewise, Xu et al.'s questionnaire survey in Australia in 2018,found that when social media influences the promotion of tourist destinations, the brand's positive response on social media can significantly enhance consumers' trust in the brand, thereby improving satisfaction. </w:t>
      </w:r>
    </w:p>
    <w:p w14:paraId="3824C0DB">
      <w:pPr>
        <w:jc w:val="left"/>
        <w:rPr>
          <w:ins w:id="20" w:author="Yvonne Williams" w:date="2025-03-20T11:41:00Z"/>
          <w:rFonts w:hint="default" w:ascii="Arial" w:hAnsi="Arial" w:eastAsia="Noto Sans SC" w:cs="Arial"/>
          <w:sz w:val="24"/>
          <w:szCs w:val="24"/>
        </w:rPr>
      </w:pPr>
    </w:p>
    <w:p w14:paraId="7C6795A5">
      <w:pPr>
        <w:jc w:val="left"/>
        <w:rPr>
          <w:rFonts w:hint="default" w:ascii="Arial" w:hAnsi="Arial" w:eastAsia="Noto Sans SC" w:cs="Arial"/>
          <w:sz w:val="24"/>
          <w:szCs w:val="24"/>
        </w:rPr>
      </w:pPr>
      <w:r>
        <w:rPr>
          <w:rFonts w:hint="default" w:ascii="Arial" w:hAnsi="Arial" w:eastAsia="Noto Sans SC" w:cs="Arial"/>
          <w:sz w:val="24"/>
          <w:szCs w:val="24"/>
        </w:rPr>
        <w:t>Smith et al. (2012) pointed out that interaction between consumers (such as comments, likes, and sharing) also affects purchase decisions, and social identity is an important factor in improving satisfaction.</w:t>
      </w:r>
    </w:p>
    <w:p w14:paraId="5BBB68ED">
      <w:pPr>
        <w:jc w:val="left"/>
        <w:rPr>
          <w:rFonts w:hint="default" w:ascii="Arial" w:hAnsi="Arial" w:eastAsia="Noto Sans SC" w:cs="Arial"/>
          <w:sz w:val="24"/>
          <w:szCs w:val="24"/>
        </w:rPr>
      </w:pPr>
    </w:p>
    <w:p w14:paraId="43065039">
      <w:pPr>
        <w:jc w:val="left"/>
        <w:rPr>
          <w:ins w:id="21" w:author="Yvonne Williams" w:date="2025-03-20T11:42:00Z"/>
          <w:rFonts w:hint="default" w:ascii="Arial" w:hAnsi="Arial" w:eastAsia="Noto Sans SC" w:cs="Arial"/>
          <w:sz w:val="24"/>
          <w:szCs w:val="24"/>
        </w:rPr>
      </w:pPr>
      <w:r>
        <w:rPr>
          <w:rFonts w:hint="default" w:ascii="Arial" w:hAnsi="Arial" w:eastAsia="Noto Sans SC" w:cs="Arial"/>
          <w:sz w:val="24"/>
          <w:szCs w:val="24"/>
        </w:rPr>
        <w:t xml:space="preserve">Regarding content relevance, it refers to the degree of match between selfmedia content and consumer interests and demand preferences. Chapman et al. found in Europe in 2020 that personalized recommendations can attract consumers' attention, improve their brand loyalty, and significantly change their purchasing behavior by satisfying consumers' selfconcepts. </w:t>
      </w:r>
    </w:p>
    <w:p w14:paraId="1806D267">
      <w:pPr>
        <w:jc w:val="left"/>
        <w:rPr>
          <w:ins w:id="22" w:author="Yvonne Williams" w:date="2025-03-20T11:42:00Z"/>
          <w:rFonts w:hint="default" w:ascii="Arial" w:hAnsi="Arial" w:eastAsia="Noto Sans SC" w:cs="Arial"/>
          <w:sz w:val="24"/>
          <w:szCs w:val="24"/>
        </w:rPr>
      </w:pPr>
    </w:p>
    <w:p w14:paraId="417FD30A">
      <w:pPr>
        <w:jc w:val="left"/>
        <w:rPr>
          <w:rFonts w:hint="default" w:ascii="Arial" w:hAnsi="Arial" w:eastAsia="Noto Sans SC" w:cs="Arial"/>
          <w:sz w:val="24"/>
          <w:szCs w:val="24"/>
        </w:rPr>
      </w:pPr>
      <w:r>
        <w:rPr>
          <w:rFonts w:hint="default" w:ascii="Arial" w:hAnsi="Arial" w:eastAsia="Noto Sans SC" w:cs="Arial"/>
          <w:sz w:val="24"/>
          <w:szCs w:val="24"/>
        </w:rPr>
        <w:t>Muntinga found through a questionnaire survey in 2011 that content relevance significantly affects consumer satisfaction and engagement, especially when the content is highly matched with consumers' interests and needs Cocreating content with users (such as UGC) can further enhance content relevance, allowing consumers to establish emotional connections in the process of participating in brand promotion, thereby improving loyalty (Xu et al., 2018).</w:t>
      </w:r>
    </w:p>
    <w:p w14:paraId="4AA3331B">
      <w:pPr>
        <w:jc w:val="left"/>
        <w:rPr>
          <w:rFonts w:hint="default" w:ascii="Arial" w:hAnsi="Arial" w:eastAsia="Noto Sans SC" w:cs="Arial"/>
          <w:sz w:val="24"/>
          <w:szCs w:val="24"/>
        </w:rPr>
      </w:pPr>
    </w:p>
    <w:p w14:paraId="1D65D980">
      <w:pPr>
        <w:pStyle w:val="19"/>
        <w:bidi w:val="0"/>
        <w:jc w:val="left"/>
        <w:rPr>
          <w:rFonts w:hint="default" w:ascii="Arial" w:hAnsi="Arial" w:eastAsia="Noto Sans SC" w:cs="Arial"/>
          <w:sz w:val="24"/>
          <w:szCs w:val="24"/>
        </w:rPr>
      </w:pPr>
      <w:bookmarkStart w:id="97" w:name="_Toc485"/>
      <w:bookmarkStart w:id="98" w:name="_Toc8553"/>
      <w:bookmarkStart w:id="99" w:name="_Toc19703"/>
      <w:bookmarkStart w:id="100" w:name="_Toc4085"/>
      <w:bookmarkStart w:id="101" w:name="_Toc17100"/>
      <w:bookmarkStart w:id="102" w:name="_Toc6891"/>
      <w:r>
        <w:rPr>
          <w:rFonts w:hint="default"/>
        </w:rPr>
        <w:t>2.6 Research conclusions and theoretical gaps</w:t>
      </w:r>
      <w:bookmarkEnd w:id="97"/>
      <w:bookmarkEnd w:id="98"/>
      <w:bookmarkEnd w:id="99"/>
      <w:bookmarkEnd w:id="100"/>
      <w:bookmarkEnd w:id="101"/>
      <w:bookmarkEnd w:id="102"/>
    </w:p>
    <w:p w14:paraId="25F9D022">
      <w:pPr>
        <w:jc w:val="left"/>
        <w:rPr>
          <w:rFonts w:hint="default" w:ascii="Arial" w:hAnsi="Arial" w:eastAsia="Noto Sans SC" w:cs="Arial"/>
          <w:sz w:val="24"/>
          <w:szCs w:val="24"/>
        </w:rPr>
      </w:pPr>
      <w:r>
        <w:rPr>
          <w:rFonts w:hint="default" w:ascii="Arial" w:hAnsi="Arial" w:eastAsia="Noto Sans SC" w:cs="Arial"/>
          <w:sz w:val="24"/>
          <w:szCs w:val="24"/>
        </w:rPr>
        <w:t>Through a systematic review of existing literature, this study found that there are the following key gaps in self-media marketing research:</w:t>
      </w:r>
    </w:p>
    <w:p w14:paraId="73F04698">
      <w:pPr>
        <w:jc w:val="left"/>
        <w:rPr>
          <w:rFonts w:hint="default" w:ascii="Arial" w:hAnsi="Arial" w:eastAsia="Noto Sans SC" w:cs="Arial"/>
          <w:sz w:val="24"/>
          <w:szCs w:val="24"/>
        </w:rPr>
      </w:pPr>
    </w:p>
    <w:p w14:paraId="44CCA887">
      <w:pPr>
        <w:jc w:val="left"/>
        <w:rPr>
          <w:rFonts w:hint="default" w:ascii="Arial" w:hAnsi="Arial" w:eastAsia="Noto Sans SC" w:cs="Arial"/>
          <w:sz w:val="24"/>
          <w:szCs w:val="24"/>
          <w:lang w:eastAsia="zh-CN"/>
        </w:rPr>
      </w:pPr>
      <w:r>
        <w:rPr>
          <w:rFonts w:hint="default" w:ascii="Arial" w:hAnsi="Arial" w:eastAsia="Noto Sans SC" w:cs="Arial"/>
          <w:sz w:val="24"/>
          <w:szCs w:val="24"/>
        </w:rPr>
        <w:t>1. Insufficient regional research</w:t>
      </w:r>
    </w:p>
    <w:p w14:paraId="4A8E06CD">
      <w:pPr>
        <w:jc w:val="left"/>
        <w:rPr>
          <w:rFonts w:hint="default" w:ascii="Arial" w:hAnsi="Arial" w:eastAsia="Noto Sans SC" w:cs="Arial"/>
          <w:sz w:val="24"/>
          <w:szCs w:val="24"/>
        </w:rPr>
      </w:pPr>
      <w:r>
        <w:rPr>
          <w:rFonts w:hint="default" w:ascii="Arial" w:hAnsi="Arial" w:eastAsia="Noto Sans SC" w:cs="Arial"/>
          <w:sz w:val="24"/>
          <w:szCs w:val="24"/>
        </w:rPr>
        <w:t>Existing research mainly focuses on the Yangtze River Delta, Pearl River Delta and Western markets (Hua et al., 2022; Smith et al., 2012), and there is a clear lack of specific research on consumers in super first-tier cities such as Beijing. As a political, economic and cultural center, Beijing's consumers have both high media literacy and strong information critical ability. This unique group may show different decision-making patterns from other regions.</w:t>
      </w:r>
    </w:p>
    <w:p w14:paraId="091F45E0">
      <w:pPr>
        <w:jc w:val="left"/>
        <w:rPr>
          <w:rFonts w:hint="default" w:ascii="Arial" w:hAnsi="Arial" w:eastAsia="Noto Sans SC" w:cs="Arial"/>
          <w:sz w:val="24"/>
          <w:szCs w:val="24"/>
        </w:rPr>
      </w:pPr>
    </w:p>
    <w:p w14:paraId="5D87A6B4">
      <w:pPr>
        <w:jc w:val="left"/>
        <w:rPr>
          <w:rFonts w:hint="default" w:ascii="Arial" w:hAnsi="Arial" w:eastAsia="Noto Sans SC" w:cs="Arial"/>
          <w:sz w:val="24"/>
          <w:szCs w:val="24"/>
          <w:lang w:eastAsia="zh-CN"/>
        </w:rPr>
      </w:pPr>
      <w:r>
        <w:rPr>
          <w:rFonts w:hint="default" w:ascii="Arial" w:hAnsi="Arial" w:eastAsia="Noto Sans SC" w:cs="Arial"/>
          <w:sz w:val="24"/>
          <w:szCs w:val="24"/>
        </w:rPr>
        <w:t>2. Limitations of theoretical application</w:t>
      </w:r>
    </w:p>
    <w:p w14:paraId="5DD94DA2">
      <w:pPr>
        <w:jc w:val="left"/>
        <w:rPr>
          <w:rFonts w:hint="default" w:ascii="Arial" w:hAnsi="Arial" w:eastAsia="Noto Sans SC" w:cs="Arial"/>
          <w:sz w:val="24"/>
          <w:szCs w:val="24"/>
        </w:rPr>
      </w:pPr>
      <w:r>
        <w:rPr>
          <w:rFonts w:hint="default" w:ascii="Arial" w:hAnsi="Arial" w:eastAsia="Noto Sans SC" w:cs="Arial"/>
          <w:sz w:val="24"/>
          <w:szCs w:val="24"/>
        </w:rPr>
        <w:t>Although the theory of planned behavior (TPB) has been widely used in consumer behavior research (Ajzen, 1991), in the context of self-media marketing, especially for high media literacy groups, core concepts such as "perceived behavioral control" need to be redefined. Existing research has failed to fully explore the challenges that algorithm recommendation environments pose to traditional theoretical frameworks.</w:t>
      </w:r>
    </w:p>
    <w:p w14:paraId="65D43947">
      <w:pPr>
        <w:jc w:val="left"/>
        <w:rPr>
          <w:rFonts w:hint="default" w:ascii="Arial" w:hAnsi="Arial" w:eastAsia="Noto Sans SC" w:cs="Arial"/>
          <w:sz w:val="24"/>
          <w:szCs w:val="24"/>
        </w:rPr>
      </w:pPr>
    </w:p>
    <w:p w14:paraId="5F24D996">
      <w:pPr>
        <w:jc w:val="left"/>
        <w:rPr>
          <w:rFonts w:hint="default" w:ascii="Arial" w:hAnsi="Arial" w:eastAsia="Noto Sans SC" w:cs="Arial"/>
          <w:sz w:val="24"/>
          <w:szCs w:val="24"/>
          <w:lang w:eastAsia="zh-CN"/>
        </w:rPr>
      </w:pPr>
      <w:r>
        <w:rPr>
          <w:rFonts w:hint="default" w:ascii="Arial" w:hAnsi="Arial" w:eastAsia="Noto Sans SC" w:cs="Arial"/>
          <w:sz w:val="24"/>
          <w:szCs w:val="24"/>
        </w:rPr>
        <w:t>3. Singleness of methodology</w:t>
      </w:r>
    </w:p>
    <w:p w14:paraId="13B5C9C7">
      <w:pPr>
        <w:jc w:val="left"/>
        <w:rPr>
          <w:rFonts w:hint="default" w:ascii="Arial" w:hAnsi="Arial" w:eastAsia="Noto Sans SC" w:cs="Arial"/>
          <w:sz w:val="24"/>
          <w:szCs w:val="24"/>
        </w:rPr>
      </w:pPr>
      <w:r>
        <w:rPr>
          <w:rFonts w:hint="default" w:ascii="Arial" w:hAnsi="Arial" w:eastAsia="Noto Sans SC" w:cs="Arial"/>
          <w:sz w:val="24"/>
          <w:szCs w:val="24"/>
        </w:rPr>
        <w:t>Most studies use static questionnaire surveys (such as Saima et al., 2020), which makes it difficult to capture the dynamic impact of real-time interactive marketing such as short videos and live broadcasts. They generally examine the effects of a single platform in isolation and lack a systematic analysis of cross-platform synergy.</w:t>
      </w:r>
    </w:p>
    <w:p w14:paraId="218CFA4A">
      <w:pPr>
        <w:jc w:val="left"/>
        <w:rPr>
          <w:rFonts w:hint="default" w:ascii="Arial" w:hAnsi="Arial" w:eastAsia="Noto Sans SC" w:cs="Arial"/>
          <w:sz w:val="24"/>
          <w:szCs w:val="24"/>
        </w:rPr>
      </w:pPr>
    </w:p>
    <w:p w14:paraId="3EC7673F">
      <w:pPr>
        <w:jc w:val="left"/>
        <w:rPr>
          <w:rFonts w:hint="default" w:ascii="Arial" w:hAnsi="Arial" w:eastAsia="Noto Sans SC" w:cs="Arial"/>
          <w:sz w:val="24"/>
          <w:szCs w:val="24"/>
        </w:rPr>
      </w:pPr>
      <w:r>
        <w:rPr>
          <w:rFonts w:hint="default" w:ascii="Arial" w:hAnsi="Arial" w:eastAsia="Noto Sans SC" w:cs="Arial"/>
          <w:sz w:val="24"/>
          <w:szCs w:val="24"/>
        </w:rPr>
        <w:t>Theoretical positioning of this study:</w:t>
      </w:r>
    </w:p>
    <w:p w14:paraId="007B314E">
      <w:pPr>
        <w:jc w:val="left"/>
        <w:rPr>
          <w:ins w:id="23" w:author="Yvonne Williams" w:date="2025-04-17T08:32:00Z"/>
          <w:rFonts w:hint="default" w:ascii="Arial" w:hAnsi="Arial" w:eastAsia="Noto Sans SC" w:cs="Arial"/>
          <w:b/>
          <w:bCs/>
          <w:sz w:val="24"/>
          <w:szCs w:val="24"/>
        </w:rPr>
      </w:pPr>
      <w:r>
        <w:rPr>
          <w:rFonts w:hint="default" w:ascii="Arial" w:hAnsi="Arial" w:eastAsia="Noto Sans SC" w:cs="Arial"/>
          <w:sz w:val="24"/>
          <w:szCs w:val="24"/>
        </w:rPr>
        <w:t>For the first time, it will systematically examine the decision-making characteristics of Beijing consumers in the self-media marketing environment, expand the applicability of TPB theory in the digital marketing era, and reveal the synergy mechanism of multi-platform marketing through a mixed method. This exploration not only fills the gap in regional research, but also provides a new paradigm for the behavioral research of consumers in high-tier cities.</w:t>
      </w:r>
    </w:p>
    <w:p w14:paraId="4858B6A1">
      <w:pPr>
        <w:jc w:val="left"/>
        <w:rPr>
          <w:ins w:id="24" w:author="Yvonne Williams" w:date="2025-04-17T08:32:00Z"/>
          <w:rFonts w:hint="default" w:ascii="Arial" w:hAnsi="Arial" w:eastAsia="Noto Sans SC" w:cs="Arial"/>
          <w:b/>
          <w:bCs/>
          <w:sz w:val="24"/>
          <w:szCs w:val="24"/>
        </w:rPr>
      </w:pPr>
    </w:p>
    <w:p w14:paraId="55B48C63">
      <w:pPr>
        <w:jc w:val="left"/>
        <w:rPr>
          <w:rFonts w:hint="default" w:ascii="Arial" w:hAnsi="Arial" w:eastAsia="Noto Sans SC" w:cs="Arial"/>
          <w:b/>
          <w:bCs/>
          <w:sz w:val="24"/>
          <w:szCs w:val="24"/>
        </w:rPr>
      </w:pPr>
    </w:p>
    <w:p w14:paraId="7E7C8C1F">
      <w:pPr>
        <w:jc w:val="left"/>
        <w:rPr>
          <w:rFonts w:hint="default" w:ascii="Arial" w:hAnsi="Arial" w:eastAsia="Noto Sans SC" w:cs="Arial"/>
          <w:b/>
          <w:bCs/>
          <w:sz w:val="24"/>
          <w:szCs w:val="24"/>
        </w:rPr>
      </w:pPr>
    </w:p>
    <w:p w14:paraId="491AC5B3">
      <w:pPr>
        <w:jc w:val="left"/>
        <w:rPr>
          <w:rFonts w:hint="default" w:ascii="Arial" w:hAnsi="Arial" w:eastAsia="Noto Sans SC" w:cs="Arial"/>
          <w:b/>
          <w:bCs/>
          <w:sz w:val="24"/>
          <w:szCs w:val="24"/>
        </w:rPr>
      </w:pPr>
    </w:p>
    <w:p w14:paraId="52FC487F">
      <w:pPr>
        <w:jc w:val="left"/>
        <w:rPr>
          <w:rFonts w:hint="default" w:ascii="Arial" w:hAnsi="Arial" w:eastAsia="Noto Sans SC" w:cs="Arial"/>
          <w:b/>
          <w:bCs/>
          <w:sz w:val="24"/>
          <w:szCs w:val="24"/>
        </w:rPr>
      </w:pPr>
    </w:p>
    <w:p w14:paraId="19716986">
      <w:pPr>
        <w:jc w:val="left"/>
        <w:rPr>
          <w:rFonts w:hint="default" w:ascii="Arial" w:hAnsi="Arial" w:eastAsia="Noto Sans SC" w:cs="Arial"/>
          <w:b/>
          <w:bCs/>
          <w:sz w:val="24"/>
          <w:szCs w:val="24"/>
        </w:rPr>
      </w:pPr>
    </w:p>
    <w:p w14:paraId="45AFC3C5">
      <w:pPr>
        <w:jc w:val="left"/>
        <w:rPr>
          <w:rFonts w:hint="default" w:ascii="Arial" w:hAnsi="Arial" w:eastAsia="Noto Sans SC" w:cs="Arial"/>
          <w:b/>
          <w:bCs/>
          <w:sz w:val="24"/>
          <w:szCs w:val="24"/>
        </w:rPr>
      </w:pPr>
    </w:p>
    <w:p w14:paraId="7B67A74E">
      <w:pPr>
        <w:jc w:val="left"/>
        <w:rPr>
          <w:ins w:id="25" w:author="Yvonne Williams" w:date="2025-04-17T08:32:00Z"/>
          <w:rFonts w:hint="default" w:ascii="Arial" w:hAnsi="Arial" w:eastAsia="Noto Sans SC" w:cs="Arial"/>
          <w:b/>
          <w:bCs/>
          <w:sz w:val="24"/>
          <w:szCs w:val="24"/>
        </w:rPr>
      </w:pPr>
    </w:p>
    <w:p w14:paraId="67F5102D">
      <w:pPr>
        <w:jc w:val="left"/>
        <w:rPr>
          <w:rFonts w:hint="default" w:ascii="Arial" w:hAnsi="Arial" w:eastAsia="Noto Sans SC" w:cs="Arial"/>
          <w:color w:val="000000" w:themeColor="text1"/>
          <w:sz w:val="24"/>
          <w:szCs w:val="24"/>
          <w14:textFill>
            <w14:solidFill>
              <w14:schemeClr w14:val="tx1"/>
            </w14:solidFill>
          </w14:textFill>
        </w:rPr>
      </w:pPr>
    </w:p>
    <w:p w14:paraId="458366B6">
      <w:pPr>
        <w:jc w:val="left"/>
        <w:rPr>
          <w:rFonts w:hint="default" w:ascii="Arial" w:hAnsi="Arial" w:eastAsia="Noto Sans SC" w:cs="Arial"/>
          <w:color w:val="000000" w:themeColor="text1"/>
          <w:sz w:val="24"/>
          <w:szCs w:val="24"/>
          <w14:textFill>
            <w14:solidFill>
              <w14:schemeClr w14:val="tx1"/>
            </w14:solidFill>
          </w14:textFill>
        </w:rPr>
      </w:pPr>
    </w:p>
    <w:p w14:paraId="2C5328B4">
      <w:pPr>
        <w:jc w:val="left"/>
        <w:rPr>
          <w:rFonts w:hint="default" w:ascii="Arial" w:hAnsi="Arial" w:eastAsia="Noto Sans SC" w:cs="Arial"/>
          <w:color w:val="000000" w:themeColor="text1"/>
          <w:sz w:val="24"/>
          <w:szCs w:val="24"/>
          <w14:textFill>
            <w14:solidFill>
              <w14:schemeClr w14:val="tx1"/>
            </w14:solidFill>
          </w14:textFill>
        </w:rPr>
      </w:pPr>
    </w:p>
    <w:p w14:paraId="558CD17B">
      <w:pPr>
        <w:jc w:val="left"/>
        <w:rPr>
          <w:rFonts w:hint="default" w:ascii="Arial" w:hAnsi="Arial" w:eastAsia="Noto Sans SC" w:cs="Arial"/>
          <w:color w:val="000000" w:themeColor="text1"/>
          <w:sz w:val="24"/>
          <w:szCs w:val="24"/>
          <w14:textFill>
            <w14:solidFill>
              <w14:schemeClr w14:val="tx1"/>
            </w14:solidFill>
          </w14:textFill>
        </w:rPr>
      </w:pPr>
    </w:p>
    <w:p w14:paraId="1CA10F8D">
      <w:pPr>
        <w:jc w:val="left"/>
        <w:rPr>
          <w:rFonts w:hint="default" w:ascii="Arial" w:hAnsi="Arial" w:eastAsia="Noto Sans SC" w:cs="Arial"/>
          <w:color w:val="000000" w:themeColor="text1"/>
          <w:sz w:val="24"/>
          <w:szCs w:val="24"/>
          <w14:textFill>
            <w14:solidFill>
              <w14:schemeClr w14:val="tx1"/>
            </w14:solidFill>
          </w14:textFill>
        </w:rPr>
      </w:pPr>
    </w:p>
    <w:p w14:paraId="66E2A79F">
      <w:pPr>
        <w:jc w:val="left"/>
        <w:rPr>
          <w:rFonts w:hint="default" w:ascii="Arial" w:hAnsi="Arial" w:eastAsia="Noto Sans SC" w:cs="Arial"/>
          <w:color w:val="000000" w:themeColor="text1"/>
          <w:sz w:val="24"/>
          <w:szCs w:val="24"/>
          <w14:textFill>
            <w14:solidFill>
              <w14:schemeClr w14:val="tx1"/>
            </w14:solidFill>
          </w14:textFill>
        </w:rPr>
      </w:pPr>
    </w:p>
    <w:p w14:paraId="0EBB7B59">
      <w:pPr>
        <w:jc w:val="left"/>
        <w:rPr>
          <w:rFonts w:hint="default" w:ascii="Arial" w:hAnsi="Arial" w:eastAsia="Noto Sans SC" w:cs="Arial"/>
          <w:color w:val="000000" w:themeColor="text1"/>
          <w:sz w:val="24"/>
          <w:szCs w:val="24"/>
          <w14:textFill>
            <w14:solidFill>
              <w14:schemeClr w14:val="tx1"/>
            </w14:solidFill>
          </w14:textFill>
        </w:rPr>
      </w:pPr>
    </w:p>
    <w:p w14:paraId="69A07EE3">
      <w:pPr>
        <w:jc w:val="left"/>
        <w:rPr>
          <w:rFonts w:hint="default" w:ascii="Arial" w:hAnsi="Arial" w:eastAsia="Noto Sans SC" w:cs="Arial"/>
          <w:color w:val="000000" w:themeColor="text1"/>
          <w:sz w:val="24"/>
          <w:szCs w:val="24"/>
          <w14:textFill>
            <w14:solidFill>
              <w14:schemeClr w14:val="tx1"/>
            </w14:solidFill>
          </w14:textFill>
        </w:rPr>
      </w:pPr>
    </w:p>
    <w:p w14:paraId="65DCF763">
      <w:pPr>
        <w:jc w:val="left"/>
        <w:rPr>
          <w:rFonts w:hint="default" w:ascii="Arial" w:hAnsi="Arial" w:eastAsia="Noto Sans SC" w:cs="Arial"/>
          <w:color w:val="000000" w:themeColor="text1"/>
          <w:sz w:val="24"/>
          <w:szCs w:val="24"/>
          <w14:textFill>
            <w14:solidFill>
              <w14:schemeClr w14:val="tx1"/>
            </w14:solidFill>
          </w14:textFill>
        </w:rPr>
      </w:pPr>
    </w:p>
    <w:p w14:paraId="79FC2FF0">
      <w:pPr>
        <w:jc w:val="left"/>
        <w:rPr>
          <w:rFonts w:hint="default" w:ascii="Arial" w:hAnsi="Arial" w:eastAsia="Noto Sans SC" w:cs="Arial"/>
          <w:color w:val="000000" w:themeColor="text1"/>
          <w:sz w:val="24"/>
          <w:szCs w:val="24"/>
          <w14:textFill>
            <w14:solidFill>
              <w14:schemeClr w14:val="tx1"/>
            </w14:solidFill>
          </w14:textFill>
        </w:rPr>
      </w:pPr>
    </w:p>
    <w:p w14:paraId="1BBB1EB4">
      <w:pPr>
        <w:jc w:val="left"/>
        <w:rPr>
          <w:rFonts w:hint="default" w:ascii="Arial" w:hAnsi="Arial" w:eastAsia="Noto Sans SC" w:cs="Arial"/>
          <w:color w:val="000000" w:themeColor="text1"/>
          <w:sz w:val="24"/>
          <w:szCs w:val="24"/>
          <w14:textFill>
            <w14:solidFill>
              <w14:schemeClr w14:val="tx1"/>
            </w14:solidFill>
          </w14:textFill>
        </w:rPr>
      </w:pPr>
    </w:p>
    <w:p w14:paraId="6DA1C6DE">
      <w:pPr>
        <w:jc w:val="left"/>
        <w:rPr>
          <w:rFonts w:hint="default" w:ascii="Arial" w:hAnsi="Arial" w:eastAsia="Noto Sans SC" w:cs="Arial"/>
          <w:color w:val="000000" w:themeColor="text1"/>
          <w:sz w:val="24"/>
          <w:szCs w:val="24"/>
          <w14:textFill>
            <w14:solidFill>
              <w14:schemeClr w14:val="tx1"/>
            </w14:solidFill>
          </w14:textFill>
        </w:rPr>
      </w:pPr>
    </w:p>
    <w:p w14:paraId="5BFDB718">
      <w:pPr>
        <w:jc w:val="left"/>
        <w:rPr>
          <w:rFonts w:hint="default" w:ascii="Arial" w:hAnsi="Arial" w:eastAsia="Noto Sans SC" w:cs="Arial"/>
          <w:color w:val="000000" w:themeColor="text1"/>
          <w:sz w:val="24"/>
          <w:szCs w:val="24"/>
          <w14:textFill>
            <w14:solidFill>
              <w14:schemeClr w14:val="tx1"/>
            </w14:solidFill>
          </w14:textFill>
        </w:rPr>
      </w:pPr>
    </w:p>
    <w:p w14:paraId="12E2BCF2">
      <w:pPr>
        <w:jc w:val="left"/>
        <w:rPr>
          <w:rFonts w:hint="default" w:ascii="Arial" w:hAnsi="Arial" w:eastAsia="Noto Sans SC" w:cs="Arial"/>
          <w:color w:val="000000" w:themeColor="text1"/>
          <w:sz w:val="24"/>
          <w:szCs w:val="24"/>
          <w14:textFill>
            <w14:solidFill>
              <w14:schemeClr w14:val="tx1"/>
            </w14:solidFill>
          </w14:textFill>
        </w:rPr>
      </w:pPr>
    </w:p>
    <w:p w14:paraId="07DD9FA4">
      <w:pPr>
        <w:jc w:val="left"/>
        <w:rPr>
          <w:rFonts w:hint="default" w:ascii="Arial" w:hAnsi="Arial" w:eastAsia="Noto Sans SC" w:cs="Arial"/>
          <w:color w:val="000000" w:themeColor="text1"/>
          <w:sz w:val="24"/>
          <w:szCs w:val="24"/>
          <w14:textFill>
            <w14:solidFill>
              <w14:schemeClr w14:val="tx1"/>
            </w14:solidFill>
          </w14:textFill>
        </w:rPr>
      </w:pPr>
    </w:p>
    <w:p w14:paraId="5A5AE3F5">
      <w:pPr>
        <w:jc w:val="left"/>
        <w:rPr>
          <w:rFonts w:hint="default" w:ascii="Arial" w:hAnsi="Arial" w:eastAsia="Noto Sans SC" w:cs="Arial"/>
          <w:color w:val="000000" w:themeColor="text1"/>
          <w:sz w:val="24"/>
          <w:szCs w:val="24"/>
          <w14:textFill>
            <w14:solidFill>
              <w14:schemeClr w14:val="tx1"/>
            </w14:solidFill>
          </w14:textFill>
        </w:rPr>
      </w:pPr>
    </w:p>
    <w:p w14:paraId="1711A291">
      <w:pPr>
        <w:jc w:val="left"/>
        <w:rPr>
          <w:rFonts w:hint="default" w:ascii="Arial" w:hAnsi="Arial" w:eastAsia="Noto Sans SC" w:cs="Arial"/>
          <w:color w:val="000000" w:themeColor="text1"/>
          <w:sz w:val="24"/>
          <w:szCs w:val="24"/>
          <w14:textFill>
            <w14:solidFill>
              <w14:schemeClr w14:val="tx1"/>
            </w14:solidFill>
          </w14:textFill>
        </w:rPr>
      </w:pPr>
    </w:p>
    <w:p w14:paraId="0D4806C2">
      <w:pPr>
        <w:jc w:val="left"/>
        <w:rPr>
          <w:rFonts w:hint="default" w:ascii="Arial" w:hAnsi="Arial" w:eastAsia="Noto Sans SC" w:cs="Arial"/>
          <w:color w:val="000000" w:themeColor="text1"/>
          <w:sz w:val="24"/>
          <w:szCs w:val="24"/>
          <w14:textFill>
            <w14:solidFill>
              <w14:schemeClr w14:val="tx1"/>
            </w14:solidFill>
          </w14:textFill>
        </w:rPr>
      </w:pPr>
    </w:p>
    <w:p w14:paraId="6F39864C">
      <w:pPr>
        <w:pStyle w:val="18"/>
        <w:bidi w:val="0"/>
        <w:jc w:val="left"/>
        <w:rPr>
          <w:rFonts w:hint="default" w:ascii="Arial" w:hAnsi="Arial" w:eastAsia="Noto Sans SC" w:cs="Arial"/>
          <w:b/>
          <w:bCs/>
          <w:color w:val="000000" w:themeColor="text1"/>
          <w:sz w:val="24"/>
          <w:szCs w:val="24"/>
          <w14:textFill>
            <w14:solidFill>
              <w14:schemeClr w14:val="tx1"/>
            </w14:solidFill>
          </w14:textFill>
        </w:rPr>
      </w:pPr>
      <w:bookmarkStart w:id="103" w:name="_Toc17285"/>
      <w:bookmarkStart w:id="104" w:name="_Toc30546"/>
      <w:bookmarkStart w:id="105" w:name="_Toc27902"/>
      <w:bookmarkStart w:id="106" w:name="_Toc4310"/>
      <w:bookmarkStart w:id="107" w:name="_Toc25923"/>
      <w:bookmarkStart w:id="108" w:name="_Toc8240"/>
      <w:r>
        <w:rPr>
          <w:rFonts w:hint="default"/>
        </w:rPr>
        <w:t>CHAPTER 3:Methodology</w:t>
      </w:r>
      <w:bookmarkEnd w:id="103"/>
      <w:bookmarkEnd w:id="104"/>
      <w:bookmarkEnd w:id="105"/>
      <w:bookmarkEnd w:id="106"/>
      <w:bookmarkEnd w:id="107"/>
      <w:bookmarkEnd w:id="108"/>
    </w:p>
    <w:p w14:paraId="42F32D5C">
      <w:pPr>
        <w:pStyle w:val="19"/>
        <w:bidi w:val="0"/>
        <w:jc w:val="left"/>
        <w:rPr>
          <w:rFonts w:hint="default"/>
        </w:rPr>
      </w:pPr>
      <w:bookmarkStart w:id="109" w:name="_Toc18889"/>
      <w:bookmarkStart w:id="110" w:name="_Toc12131"/>
      <w:bookmarkStart w:id="111" w:name="_Toc1008"/>
      <w:bookmarkStart w:id="112" w:name="_Toc23113"/>
      <w:bookmarkStart w:id="113" w:name="_Toc32620"/>
      <w:bookmarkStart w:id="114" w:name="_Toc14894"/>
      <w:r>
        <w:rPr>
          <w:rFonts w:hint="default"/>
        </w:rPr>
        <w:t>3.1 Introduction</w:t>
      </w:r>
      <w:bookmarkEnd w:id="109"/>
      <w:bookmarkEnd w:id="110"/>
      <w:bookmarkEnd w:id="111"/>
      <w:bookmarkEnd w:id="112"/>
      <w:bookmarkEnd w:id="113"/>
      <w:bookmarkEnd w:id="114"/>
    </w:p>
    <w:p w14:paraId="3607DF4D">
      <w:pPr>
        <w:pStyle w:val="10"/>
        <w:keepNext w:val="0"/>
        <w:keepLines w:val="0"/>
        <w:widowControl/>
        <w:suppressLineNumbers w:val="0"/>
        <w:rPr>
          <w:rFonts w:hint="default" w:ascii="Arial" w:hAnsi="Arial" w:eastAsia="Noto Sans SC" w:cs="Arial"/>
          <w:b/>
          <w:bCs/>
          <w:color w:val="000000" w:themeColor="text1"/>
          <w:sz w:val="24"/>
          <w:szCs w:val="24"/>
          <w14:textFill>
            <w14:solidFill>
              <w14:schemeClr w14:val="tx1"/>
            </w14:solidFill>
          </w14:textFill>
        </w:rPr>
      </w:pPr>
      <w:r>
        <w:rPr>
          <w:rFonts w:hint="eastAsia" w:ascii="Arial" w:hAnsi="Arial" w:eastAsia="Noto Sans SC" w:cs="Arial"/>
          <w:b w:val="0"/>
          <w:kern w:val="2"/>
          <w:sz w:val="24"/>
          <w:szCs w:val="24"/>
          <w:lang w:val="en-US" w:eastAsia="zh-CN" w:bidi="ar-SA"/>
        </w:rPr>
        <w:t>This study use the method combined Quantitative questionnaires and qualitative data analysis,to systematic investigate the mechanism of action of Self-media Marketing on Consumer Purchase Intention and Satisfaction in Beijing.To reach this goal,this paper identified three specific research objectives:1)Determine the effect of self-media marketing activities on consumers’ purchase intention.2)Study the relationship between we-media marketing activities and consumer satisfaction.3)Determine how we-media marketing activities affect the purchase intention and satisfaction of consumers in Beijing.Though using method of quantitative Analysis and Sentiment Computing,This report verified and revised some TPB practical applications in Beijing.</w:t>
      </w:r>
    </w:p>
    <w:p w14:paraId="5B91C86D">
      <w:pPr>
        <w:pStyle w:val="19"/>
        <w:bidi w:val="0"/>
        <w:rPr>
          <w:rFonts w:hint="default"/>
        </w:rPr>
      </w:pPr>
      <w:bookmarkStart w:id="115" w:name="_Toc32246"/>
      <w:bookmarkStart w:id="116" w:name="_Toc28274"/>
      <w:bookmarkStart w:id="117" w:name="_Toc27948"/>
      <w:bookmarkStart w:id="118" w:name="_Toc13077"/>
      <w:bookmarkStart w:id="119" w:name="_Toc5291"/>
      <w:bookmarkStart w:id="120" w:name="_Toc30257"/>
      <w:r>
        <w:rPr>
          <w:rFonts w:hint="default"/>
        </w:rPr>
        <w:t>3.2 Research design</w:t>
      </w:r>
      <w:bookmarkEnd w:id="115"/>
      <w:bookmarkEnd w:id="116"/>
      <w:bookmarkEnd w:id="117"/>
      <w:bookmarkEnd w:id="118"/>
      <w:bookmarkEnd w:id="119"/>
      <w:bookmarkEnd w:id="120"/>
    </w:p>
    <w:p w14:paraId="539432E8">
      <w:pPr>
        <w:pStyle w:val="19"/>
        <w:bidi w:val="0"/>
        <w:rPr>
          <w:rFonts w:hint="default"/>
        </w:rPr>
      </w:pPr>
      <w:bookmarkStart w:id="121" w:name="_Toc19888"/>
      <w:bookmarkStart w:id="122" w:name="_Toc29920"/>
      <w:bookmarkStart w:id="123" w:name="_Toc1406"/>
      <w:bookmarkStart w:id="124" w:name="_Toc30232"/>
      <w:bookmarkStart w:id="125" w:name="_Toc28213"/>
      <w:bookmarkStart w:id="126" w:name="_Toc19960"/>
      <w:r>
        <w:rPr>
          <w:rFonts w:hint="default"/>
        </w:rPr>
        <w:t>3.2.1 Research type/philosophy/strategy</w:t>
      </w:r>
      <w:bookmarkEnd w:id="121"/>
      <w:bookmarkEnd w:id="122"/>
      <w:bookmarkEnd w:id="123"/>
      <w:bookmarkEnd w:id="124"/>
      <w:bookmarkEnd w:id="125"/>
      <w:bookmarkEnd w:id="126"/>
    </w:p>
    <w:p w14:paraId="71BC2370">
      <w:pPr>
        <w:pStyle w:val="10"/>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 xml:space="preserve">This research use Interpretive Sequential Mixed Method Design </w:t>
      </w:r>
      <w:r>
        <w:rPr>
          <w:rFonts w:hint="default" w:ascii="Arial" w:hAnsi="Arial" w:eastAsia="Noto Sans SC" w:cs="Arial"/>
          <w:b w:val="0"/>
          <w:kern w:val="2"/>
          <w:sz w:val="24"/>
          <w:szCs w:val="24"/>
          <w:lang w:val="en-US" w:eastAsia="zh-CN" w:bidi="ar-SA"/>
        </w:rPr>
        <w:t>（Quant→Qual）（Creswell and Plano Clark, 2018）</w:t>
      </w:r>
      <w:r>
        <w:rPr>
          <w:rFonts w:hint="eastAsia" w:ascii="Arial" w:hAnsi="Arial" w:eastAsia="Noto Sans SC" w:cs="Arial"/>
          <w:b w:val="0"/>
          <w:kern w:val="2"/>
          <w:sz w:val="24"/>
          <w:szCs w:val="24"/>
          <w:lang w:val="en-US" w:eastAsia="zh-CN" w:bidi="ar-SA"/>
        </w:rPr>
        <w:t>,and philosophical basis blend positivism and pragmatism.Based on the positivist quest for objective validation (Saunders et al., 2019),through a</w:t>
      </w:r>
      <w:r>
        <w:rPr>
          <w:rFonts w:hint="default" w:ascii="Arial" w:hAnsi="Arial" w:eastAsia="Noto Sans SC" w:cs="Arial"/>
          <w:b w:val="0"/>
          <w:kern w:val="2"/>
          <w:sz w:val="24"/>
          <w:szCs w:val="24"/>
          <w:lang w:val="en-US" w:eastAsia="zh-CN" w:bidi="ar-SA"/>
        </w:rPr>
        <w:t>nalysing the relationship between self-media marketing variables (e.g. interactivity, content quality) and consumer purchase intention through quantitative data (questionnaires)</w:t>
      </w:r>
      <w:r>
        <w:rPr>
          <w:rFonts w:hint="eastAsia" w:ascii="Arial" w:hAnsi="Arial" w:eastAsia="Noto Sans SC" w:cs="Arial"/>
          <w:b w:val="0"/>
          <w:kern w:val="2"/>
          <w:sz w:val="24"/>
          <w:szCs w:val="24"/>
          <w:lang w:val="en-US" w:eastAsia="zh-CN" w:bidi="ar-SA"/>
        </w:rPr>
        <w:t>,to validate these three goal.</w:t>
      </w:r>
    </w:p>
    <w:p w14:paraId="7EA99AC5">
      <w:pPr>
        <w:pStyle w:val="10"/>
        <w:keepNext w:val="0"/>
        <w:keepLines w:val="0"/>
        <w:widowControl/>
        <w:suppressLineNumbers w:val="0"/>
      </w:pPr>
      <w:r>
        <w:rPr>
          <w:rFonts w:hint="eastAsia" w:ascii="Arial" w:hAnsi="Arial" w:eastAsia="Noto Sans SC" w:cs="Arial"/>
          <w:b w:val="0"/>
          <w:kern w:val="2"/>
          <w:sz w:val="24"/>
          <w:szCs w:val="24"/>
          <w:lang w:val="en-US" w:eastAsia="zh-CN" w:bidi="ar-SA"/>
        </w:rPr>
        <w:t>This stage is with the purpose of revealing the model of common behaviour of Beijing Consumer Group,to ensure the g</w:t>
      </w:r>
      <w:r>
        <w:rPr>
          <w:rFonts w:hint="default" w:ascii="Arial" w:hAnsi="Arial" w:eastAsia="Noto Sans SC" w:cs="Arial"/>
          <w:b w:val="0"/>
          <w:kern w:val="2"/>
          <w:sz w:val="24"/>
          <w:szCs w:val="24"/>
          <w:lang w:val="en-US" w:eastAsia="zh-CN" w:bidi="ar-SA"/>
        </w:rPr>
        <w:t>eneralisability of conclusions</w:t>
      </w:r>
      <w:r>
        <w:rPr>
          <w:rFonts w:hint="eastAsia" w:ascii="Arial" w:hAnsi="Arial" w:eastAsia="Noto Sans SC" w:cs="Arial"/>
          <w:b w:val="0"/>
          <w:kern w:val="2"/>
          <w:sz w:val="24"/>
          <w:szCs w:val="24"/>
          <w:lang w:val="en-US" w:eastAsia="zh-CN" w:bidi="ar-SA"/>
        </w:rPr>
        <w:t xml:space="preserve">.Then,at the stage of Qualitative analysis phase,to textual analysis of open-ended questions on the questionnaire,and </w:t>
      </w:r>
      <w:r>
        <w:rPr>
          <w:rFonts w:hint="default" w:ascii="Arial" w:hAnsi="Arial" w:eastAsia="Noto Sans SC" w:cs="Arial"/>
          <w:b w:val="0"/>
          <w:kern w:val="2"/>
          <w:sz w:val="24"/>
          <w:szCs w:val="24"/>
          <w:lang w:val="en-US" w:eastAsia="zh-CN" w:bidi="ar-SA"/>
        </w:rPr>
        <w:t>Additional expla</w:t>
      </w:r>
      <w:r>
        <w:rPr>
          <w:rFonts w:hint="eastAsia" w:ascii="Arial" w:hAnsi="Arial" w:eastAsia="Noto Sans SC" w:cs="Arial"/>
          <w:b w:val="0"/>
          <w:kern w:val="2"/>
          <w:sz w:val="24"/>
          <w:szCs w:val="24"/>
          <w:lang w:val="en-US" w:eastAsia="zh-CN" w:bidi="ar-SA"/>
        </w:rPr>
        <w:t>i</w:t>
      </w:r>
      <w:r>
        <w:rPr>
          <w:rFonts w:hint="default" w:ascii="Arial" w:hAnsi="Arial" w:eastAsia="Noto Sans SC" w:cs="Arial"/>
          <w:b w:val="0"/>
          <w:kern w:val="2"/>
          <w:sz w:val="24"/>
          <w:szCs w:val="24"/>
          <w:lang w:val="en-US" w:eastAsia="zh-CN" w:bidi="ar-SA"/>
        </w:rPr>
        <w:t xml:space="preserve">n </w:t>
      </w:r>
      <w:r>
        <w:rPr>
          <w:rFonts w:hint="eastAsia" w:ascii="Arial" w:hAnsi="Arial" w:eastAsia="Noto Sans SC" w:cs="Arial"/>
          <w:b w:val="0"/>
          <w:kern w:val="2"/>
          <w:sz w:val="24"/>
          <w:szCs w:val="24"/>
          <w:lang w:val="en-US" w:eastAsia="zh-CN" w:bidi="ar-SA"/>
        </w:rPr>
        <w:t>the</w:t>
      </w:r>
      <w:r>
        <w:rPr>
          <w:rFonts w:hint="default" w:ascii="Arial" w:hAnsi="Arial" w:eastAsia="Noto Sans SC" w:cs="Arial"/>
          <w:b w:val="0"/>
          <w:kern w:val="2"/>
          <w:sz w:val="24"/>
          <w:szCs w:val="24"/>
          <w:lang w:val="en-US" w:eastAsia="zh-CN" w:bidi="ar-SA"/>
        </w:rPr>
        <w:t xml:space="preserve"> anomalies found in quantitative analyses</w:t>
      </w:r>
    </w:p>
    <w:p w14:paraId="245753C0">
      <w:pPr>
        <w:jc w:val="left"/>
        <w:rPr>
          <w:rFonts w:hint="default" w:ascii="Arial" w:hAnsi="Arial" w:eastAsia="Noto Sans SC" w:cs="Arial"/>
          <w:b/>
          <w:bCs/>
          <w:color w:val="000000" w:themeColor="text1"/>
          <w:sz w:val="24"/>
          <w:szCs w:val="24"/>
          <w14:textFill>
            <w14:solidFill>
              <w14:schemeClr w14:val="tx1"/>
            </w14:solidFill>
          </w14:textFill>
        </w:rPr>
      </w:pPr>
    </w:p>
    <w:p w14:paraId="0A70B6BC">
      <w:pPr>
        <w:jc w:val="left"/>
        <w:rPr>
          <w:rFonts w:hint="default" w:ascii="Arial" w:hAnsi="Arial" w:eastAsia="Noto Sans SC" w:cs="Arial"/>
          <w:b/>
          <w:bCs/>
          <w:color w:val="000000" w:themeColor="text1"/>
          <w:sz w:val="24"/>
          <w:szCs w:val="24"/>
          <w14:textFill>
            <w14:solidFill>
              <w14:schemeClr w14:val="tx1"/>
            </w14:solidFill>
          </w14:textFill>
        </w:rPr>
      </w:pPr>
    </w:p>
    <w:p w14:paraId="6594228A">
      <w:pPr>
        <w:jc w:val="left"/>
        <w:rPr>
          <w:rFonts w:hint="default" w:ascii="Arial" w:hAnsi="Arial" w:eastAsia="Noto Sans SC" w:cs="Arial"/>
          <w:b/>
          <w:bCs/>
          <w:color w:val="000000" w:themeColor="text1"/>
          <w:sz w:val="24"/>
          <w:szCs w:val="24"/>
          <w14:textFill>
            <w14:solidFill>
              <w14:schemeClr w14:val="tx1"/>
            </w14:solidFill>
          </w14:textFill>
        </w:rPr>
      </w:pPr>
    </w:p>
    <w:p w14:paraId="79BC1136">
      <w:pPr>
        <w:jc w:val="left"/>
        <w:rPr>
          <w:rFonts w:hint="default" w:ascii="Arial" w:hAnsi="Arial" w:eastAsia="Noto Sans SC" w:cs="Arial"/>
          <w:b/>
          <w:bCs/>
          <w:color w:val="000000" w:themeColor="text1"/>
          <w:sz w:val="24"/>
          <w:szCs w:val="24"/>
          <w14:textFill>
            <w14:solidFill>
              <w14:schemeClr w14:val="tx1"/>
            </w14:solidFill>
          </w14:textFill>
        </w:rPr>
      </w:pPr>
    </w:p>
    <w:p w14:paraId="50C74281">
      <w:pPr>
        <w:pStyle w:val="19"/>
        <w:bidi w:val="0"/>
        <w:rPr>
          <w:rFonts w:hint="default"/>
          <w:lang w:val="en-US" w:eastAsia="zh-CN"/>
        </w:rPr>
      </w:pPr>
      <w:bookmarkStart w:id="127" w:name="_Toc23045"/>
      <w:bookmarkStart w:id="128" w:name="_Toc29706"/>
      <w:bookmarkStart w:id="129" w:name="_Toc8190"/>
      <w:bookmarkStart w:id="130" w:name="_Toc18845"/>
      <w:bookmarkStart w:id="131" w:name="_Toc4669"/>
      <w:bookmarkStart w:id="132" w:name="_Toc18758"/>
      <w:r>
        <w:rPr>
          <w:rFonts w:hint="default"/>
          <w:lang w:val="en-US" w:eastAsia="zh-CN"/>
        </w:rPr>
        <w:t>3.2.2Time dimension</w:t>
      </w:r>
      <w:bookmarkEnd w:id="127"/>
      <w:bookmarkEnd w:id="128"/>
      <w:bookmarkEnd w:id="129"/>
      <w:bookmarkEnd w:id="130"/>
      <w:bookmarkEnd w:id="131"/>
      <w:bookmarkEnd w:id="132"/>
    </w:p>
    <w:p w14:paraId="033092E6">
      <w:pPr>
        <w:pStyle w:val="10"/>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 xml:space="preserve">This research use the </w:t>
      </w:r>
      <w:r>
        <w:rPr>
          <w:rFonts w:hint="default" w:ascii="Arial" w:hAnsi="Arial" w:eastAsia="Noto Sans SC" w:cs="Arial"/>
          <w:b w:val="0"/>
          <w:kern w:val="2"/>
          <w:sz w:val="24"/>
          <w:szCs w:val="24"/>
          <w:lang w:val="en-US" w:eastAsia="zh-CN" w:bidi="ar-SA"/>
        </w:rPr>
        <w:t>crosssectional study</w:t>
      </w:r>
      <w:r>
        <w:rPr>
          <w:rFonts w:hint="eastAsia" w:ascii="Arial" w:hAnsi="Arial" w:eastAsia="Noto Sans SC" w:cs="Arial"/>
          <w:b w:val="0"/>
          <w:kern w:val="2"/>
          <w:sz w:val="24"/>
          <w:szCs w:val="24"/>
          <w:lang w:val="en-US" w:eastAsia="zh-CN" w:bidi="ar-SA"/>
        </w:rPr>
        <w:t>,which is collecting data at a particular point time</w:t>
      </w:r>
      <w:r>
        <w:t>(22 March-6 April 2025)</w:t>
      </w:r>
      <w:r>
        <w:rPr>
          <w:rFonts w:hint="eastAsia" w:ascii="Arial" w:hAnsi="Arial" w:eastAsia="Noto Sans SC" w:cs="Arial"/>
          <w:b w:val="0"/>
          <w:kern w:val="2"/>
          <w:sz w:val="24"/>
          <w:szCs w:val="24"/>
          <w:lang w:val="en-US" w:eastAsia="zh-CN" w:bidi="ar-SA"/>
        </w:rPr>
        <w:t>.</w:t>
      </w:r>
      <w:r>
        <w:rPr>
          <w:rFonts w:hint="default" w:ascii="Arial" w:hAnsi="Arial" w:eastAsia="Noto Sans SC" w:cs="Arial"/>
          <w:b w:val="0"/>
          <w:kern w:val="2"/>
          <w:sz w:val="24"/>
          <w:szCs w:val="24"/>
          <w:lang w:val="en-US" w:eastAsia="zh-CN" w:bidi="ar-SA"/>
        </w:rPr>
        <w:t>Jisc Online Surveys</w:t>
      </w:r>
      <w:r>
        <w:rPr>
          <w:rFonts w:hint="eastAsia" w:ascii="Arial" w:hAnsi="Arial" w:eastAsia="Noto Sans SC" w:cs="Arial"/>
          <w:b w:val="0"/>
          <w:kern w:val="2"/>
          <w:sz w:val="24"/>
          <w:szCs w:val="24"/>
          <w:lang w:val="en-US" w:eastAsia="zh-CN" w:bidi="ar-SA"/>
        </w:rPr>
        <w:t>,this platform is using to Design, collection and preliminary analysis of data,and can Visualise and track responses to questionnaires.</w:t>
      </w:r>
    </w:p>
    <w:p w14:paraId="52F46BAF">
      <w:pPr>
        <w:pStyle w:val="10"/>
        <w:keepNext w:val="0"/>
        <w:keepLines w:val="0"/>
        <w:widowControl/>
        <w:suppressLineNumbers w:val="0"/>
        <w:rPr>
          <w:rFonts w:hint="default" w:ascii="Arial" w:hAnsi="Arial" w:eastAsia="Noto Sans SC" w:cs="Arial"/>
          <w:b/>
          <w:bCs/>
          <w:color w:val="000000" w:themeColor="text1"/>
          <w:sz w:val="24"/>
          <w:szCs w:val="24"/>
          <w14:textFill>
            <w14:solidFill>
              <w14:schemeClr w14:val="tx1"/>
            </w14:solidFill>
          </w14:textFill>
        </w:rPr>
      </w:pPr>
      <w:r>
        <w:rPr>
          <w:rFonts w:hint="eastAsia" w:ascii="Arial" w:hAnsi="Arial" w:eastAsia="Noto Sans SC" w:cs="Arial"/>
          <w:b w:val="0"/>
          <w:kern w:val="2"/>
          <w:sz w:val="24"/>
          <w:szCs w:val="24"/>
          <w:lang w:val="en-US" w:eastAsia="zh-CN" w:bidi="ar-SA"/>
        </w:rPr>
        <w:t>This question</w:t>
      </w:r>
      <w:r>
        <w:rPr>
          <w:rFonts w:hint="eastAsia"/>
          <w:lang w:val="en-US" w:eastAsia="zh-CN"/>
        </w:rPr>
        <w:t>naire</w:t>
      </w:r>
      <w:r>
        <w:rPr>
          <w:rFonts w:hint="eastAsia" w:ascii="Arial" w:hAnsi="Arial" w:eastAsia="Noto Sans SC" w:cs="Arial"/>
          <w:b w:val="0"/>
          <w:kern w:val="2"/>
          <w:sz w:val="24"/>
          <w:szCs w:val="24"/>
          <w:lang w:val="en-US" w:eastAsia="zh-CN" w:bidi="ar-SA"/>
        </w:rPr>
        <w:t xml:space="preserve"> is deliverd on 22nd March,and I received a sufficient amount of data and closed the distribution on 6 April (the questionnaire can be viewed in Appendix A).</w:t>
      </w:r>
    </w:p>
    <w:p w14:paraId="5A111B09">
      <w:pPr>
        <w:pStyle w:val="19"/>
        <w:bidi w:val="0"/>
        <w:rPr>
          <w:rFonts w:hint="default"/>
          <w:lang w:val="en-US" w:eastAsia="zh-CN"/>
        </w:rPr>
      </w:pPr>
      <w:bookmarkStart w:id="133" w:name="_Toc22622"/>
      <w:bookmarkStart w:id="134" w:name="_Toc19133"/>
      <w:bookmarkStart w:id="135" w:name="_Toc28749"/>
      <w:bookmarkStart w:id="136" w:name="_Toc8998"/>
      <w:bookmarkStart w:id="137" w:name="_Toc31250"/>
      <w:bookmarkStart w:id="138" w:name="_Toc26373"/>
      <w:r>
        <w:rPr>
          <w:rFonts w:hint="default"/>
          <w:lang w:val="en-US" w:eastAsia="zh-CN"/>
        </w:rPr>
        <w:t>3.2.3Sampling strategy</w:t>
      </w:r>
      <w:bookmarkEnd w:id="133"/>
      <w:bookmarkEnd w:id="134"/>
      <w:bookmarkEnd w:id="135"/>
      <w:bookmarkEnd w:id="136"/>
      <w:bookmarkEnd w:id="137"/>
      <w:bookmarkEnd w:id="138"/>
    </w:p>
    <w:p w14:paraId="5E45DD59">
      <w:pPr>
        <w:jc w:val="left"/>
        <w:rPr>
          <w:rFonts w:hint="default"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 xml:space="preserve">This study use </w:t>
      </w:r>
      <w:r>
        <w:rPr>
          <w:rFonts w:hint="default" w:ascii="Arial" w:hAnsi="Arial" w:eastAsia="Noto Sans SC" w:cs="Arial"/>
          <w:b w:val="0"/>
          <w:kern w:val="2"/>
          <w:sz w:val="24"/>
          <w:szCs w:val="24"/>
          <w:lang w:val="en-US" w:eastAsia="zh-CN" w:bidi="ar-SA"/>
        </w:rPr>
        <w:t>stratified convenience sampling：</w:t>
      </w:r>
    </w:p>
    <w:p w14:paraId="2F2CEE0C">
      <w:pPr>
        <w:pStyle w:val="10"/>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 xml:space="preserve">1. Target Population: Active social media users aged 18-45 in Beijing </w:t>
      </w:r>
    </w:p>
    <w:p w14:paraId="0D27098D">
      <w:pPr>
        <w:pStyle w:val="10"/>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 xml:space="preserve">2. Stratification Criteria: </w:t>
      </w:r>
    </w:p>
    <w:p w14:paraId="00E27662">
      <w:pPr>
        <w:pStyle w:val="10"/>
        <w:keepNext w:val="0"/>
        <w:keepLines w:val="0"/>
        <w:widowControl/>
        <w:suppressLineNumbers w:val="0"/>
        <w:rPr>
          <w:rFonts w:hint="default"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Age: Below 18 (2) 18-24 (43.2%), 25-34 (55.6%), 35-45 (1.2%), 55 and above (1) .</w:t>
      </w:r>
    </w:p>
    <w:p w14:paraId="5B234C91">
      <w:pPr>
        <w:pStyle w:val="10"/>
        <w:keepNext w:val="0"/>
        <w:keepLines w:val="0"/>
        <w:widowControl/>
        <w:suppressLineNumbers w:val="0"/>
        <w:rPr>
          <w:rFonts w:hint="default"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Gender: Male (33.1%), Female (55.6%), Other/Unspecified (11.3%) .</w:t>
      </w:r>
    </w:p>
    <w:p w14:paraId="387F9DF2">
      <w:pPr>
        <w:pStyle w:val="10"/>
        <w:keepNext w:val="0"/>
        <w:keepLines w:val="0"/>
        <w:widowControl/>
        <w:suppressLineNumbers w:val="0"/>
        <w:rPr>
          <w:rFonts w:hint="default"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3. Sampling Method: Convenience sampling through the online questionnaire platform while controlling the proportion of each stratum.</w:t>
      </w:r>
    </w:p>
    <w:p w14:paraId="41613A04">
      <w:pPr>
        <w:pStyle w:val="10"/>
        <w:keepNext w:val="0"/>
        <w:keepLines w:val="0"/>
        <w:widowControl/>
        <w:suppressLineNumbers w:val="0"/>
        <w:rPr>
          <w:rFonts w:hint="default"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4. Sample size: 332 questionnaires were initially collected, and 321 valid samples were retained after data cleansing (validity rate 96.7%).</w:t>
      </w:r>
    </w:p>
    <w:p w14:paraId="1A7D7E90">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50A0CD3D">
      <w:pPr>
        <w:pStyle w:val="19"/>
        <w:bidi w:val="0"/>
        <w:rPr>
          <w:rFonts w:hint="default" w:ascii="Arial" w:hAnsi="Arial" w:eastAsia="Noto Sans SC" w:cs="Arial"/>
          <w:b w:val="0"/>
          <w:kern w:val="2"/>
          <w:sz w:val="24"/>
          <w:szCs w:val="24"/>
          <w:lang w:val="en-US" w:eastAsia="zh-CN" w:bidi="ar-SA"/>
        </w:rPr>
      </w:pPr>
      <w:bookmarkStart w:id="139" w:name="_Toc27282"/>
      <w:bookmarkStart w:id="140" w:name="_Toc17588"/>
      <w:bookmarkStart w:id="141" w:name="_Toc25595"/>
      <w:bookmarkStart w:id="142" w:name="_Toc31324"/>
      <w:bookmarkStart w:id="143" w:name="_Toc20980"/>
      <w:bookmarkStart w:id="144" w:name="_Toc1264"/>
      <w:r>
        <w:rPr>
          <w:rFonts w:hint="default"/>
          <w:lang w:val="en-US" w:eastAsia="zh-CN"/>
        </w:rPr>
        <w:t>3.2.4</w:t>
      </w:r>
      <w:r>
        <w:rPr>
          <w:rFonts w:hint="eastAsia"/>
          <w:lang w:val="en-US" w:eastAsia="zh-CN"/>
        </w:rPr>
        <w:t xml:space="preserve"> </w:t>
      </w:r>
      <w:r>
        <w:rPr>
          <w:rFonts w:hint="default"/>
          <w:lang w:val="en-US" w:eastAsia="zh-CN"/>
        </w:rPr>
        <w:t>Summary</w:t>
      </w:r>
      <w:bookmarkEnd w:id="139"/>
      <w:bookmarkEnd w:id="140"/>
      <w:bookmarkEnd w:id="141"/>
      <w:bookmarkEnd w:id="142"/>
      <w:bookmarkEnd w:id="143"/>
      <w:bookmarkEnd w:id="144"/>
    </w:p>
    <w:p w14:paraId="5935A3F3">
      <w:pPr>
        <w:pStyle w:val="10"/>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Through using Triangular validation of hybrid methods</w:t>
      </w:r>
      <w:r>
        <w:rPr>
          <w:rFonts w:hint="default" w:ascii="Arial" w:hAnsi="Arial" w:eastAsia="Noto Sans SC" w:cs="Arial"/>
          <w:b w:val="0"/>
          <w:kern w:val="2"/>
          <w:sz w:val="24"/>
          <w:szCs w:val="24"/>
          <w:lang w:val="en-US" w:eastAsia="zh-CN" w:bidi="ar-SA"/>
        </w:rPr>
        <w:t>(Johnson and Onwuegbuzie, 2004)</w:t>
      </w:r>
      <w:r>
        <w:rPr>
          <w:rFonts w:hint="eastAsia" w:ascii="Arial" w:hAnsi="Arial" w:eastAsia="Noto Sans SC" w:cs="Arial"/>
          <w:b w:val="0"/>
          <w:kern w:val="2"/>
          <w:sz w:val="24"/>
          <w:szCs w:val="24"/>
          <w:lang w:val="en-US" w:eastAsia="zh-CN" w:bidi="ar-SA"/>
        </w:rPr>
        <w:t>,this report reveal direct Impact of Self-Marketing on Purchase Intentions,which helps to give a more complete explanation on the impact of t</w:t>
      </w:r>
      <w:r>
        <w:rPr>
          <w:rFonts w:hint="default" w:ascii="Arial" w:hAnsi="Arial" w:eastAsia="Noto Sans SC" w:cs="Arial"/>
          <w:b w:val="0"/>
          <w:kern w:val="2"/>
          <w:sz w:val="24"/>
          <w:szCs w:val="24"/>
          <w:lang w:val="en-US" w:eastAsia="zh-CN" w:bidi="ar-SA"/>
        </w:rPr>
        <w:t>heoretical and practical aspects(Fetters et al., 2013)</w:t>
      </w:r>
      <w:r>
        <w:rPr>
          <w:rFonts w:hint="eastAsia" w:ascii="Arial" w:hAnsi="Arial" w:eastAsia="Noto Sans SC" w:cs="Arial"/>
          <w:b w:val="0"/>
          <w:kern w:val="2"/>
          <w:sz w:val="24"/>
          <w:szCs w:val="24"/>
          <w:lang w:val="en-US" w:eastAsia="zh-CN" w:bidi="ar-SA"/>
        </w:rPr>
        <w:t>.This method not only ensure the Objectivity of conclusions,but also maximises the validity of the study within the existing framework,which provide newer Empirical basis of understanding the Beijing Consumer Behavioural Characteristics</w:t>
      </w:r>
    </w:p>
    <w:p w14:paraId="311BC952">
      <w:pPr>
        <w:pStyle w:val="10"/>
        <w:keepNext w:val="0"/>
        <w:keepLines w:val="0"/>
        <w:widowControl/>
        <w:suppressLineNumbers w:val="0"/>
        <w:rPr>
          <w:rFonts w:hint="eastAsia" w:ascii="Arial" w:hAnsi="Arial" w:eastAsia="Noto Sans SC" w:cs="Arial"/>
          <w:b/>
          <w:bCs/>
          <w:color w:val="000000" w:themeColor="text1"/>
          <w:sz w:val="24"/>
          <w:szCs w:val="24"/>
          <w:lang w:val="en-US" w:eastAsia="zh-CN"/>
          <w14:textFill>
            <w14:solidFill>
              <w14:schemeClr w14:val="tx1"/>
            </w14:solidFill>
          </w14:textFill>
        </w:rPr>
      </w:pPr>
    </w:p>
    <w:p w14:paraId="5A37A8FA">
      <w:pPr>
        <w:jc w:val="left"/>
        <w:rPr>
          <w:rFonts w:hint="default" w:ascii="Arial" w:hAnsi="Arial" w:eastAsia="Noto Sans SC" w:cs="Arial"/>
          <w:b/>
          <w:bCs/>
          <w:color w:val="000000" w:themeColor="text1"/>
          <w:sz w:val="24"/>
          <w:szCs w:val="24"/>
          <w14:textFill>
            <w14:solidFill>
              <w14:schemeClr w14:val="tx1"/>
            </w14:solidFill>
          </w14:textFill>
        </w:rPr>
      </w:pPr>
    </w:p>
    <w:p w14:paraId="386672D4">
      <w:pPr>
        <w:pStyle w:val="19"/>
        <w:bidi w:val="0"/>
        <w:rPr>
          <w:rFonts w:hint="default"/>
          <w:lang w:val="en-US" w:eastAsia="zh-CN"/>
        </w:rPr>
      </w:pPr>
      <w:bookmarkStart w:id="145" w:name="_Toc10615"/>
      <w:bookmarkStart w:id="146" w:name="_Toc17413"/>
      <w:bookmarkStart w:id="147" w:name="_Toc4689"/>
      <w:bookmarkStart w:id="148" w:name="_Toc2599"/>
      <w:bookmarkStart w:id="149" w:name="_Toc9124"/>
      <w:bookmarkStart w:id="150" w:name="_Toc27505"/>
      <w:r>
        <w:rPr>
          <w:rFonts w:hint="default"/>
          <w:lang w:val="en-US" w:eastAsia="zh-CN"/>
        </w:rPr>
        <w:t>3.2.5Data collection methods</w:t>
      </w:r>
      <w:bookmarkEnd w:id="145"/>
      <w:bookmarkEnd w:id="146"/>
      <w:bookmarkEnd w:id="147"/>
      <w:bookmarkEnd w:id="148"/>
      <w:bookmarkEnd w:id="149"/>
      <w:bookmarkEnd w:id="150"/>
    </w:p>
    <w:p w14:paraId="7D1C7B4C">
      <w:pPr>
        <w:pStyle w:val="10"/>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Collecting questionnaire,can most effectively identify and integrate relationships between variables relevant to the objectives of this study.Based on the characteristics of Chinese consumers,Internet has been the most flexible data distribution sources.Thus,delivering questionnaire on online can getting the most effective and maximum response.</w:t>
      </w:r>
    </w:p>
    <w:p w14:paraId="09DA1826">
      <w:pPr>
        <w:pStyle w:val="10"/>
        <w:keepNext w:val="0"/>
        <w:keepLines w:val="0"/>
        <w:widowControl/>
        <w:suppressLineNumbers w:val="0"/>
        <w:rPr>
          <w:rFonts w:hint="default"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According to the suggestion of tutor,pilot questionnaire was distributed to six at first,which to Validity of access to the questionnaire,and measure the ability of respondents to follow the instructions of the questionnaire.After that,there are no changes on any content of pilot after issuance.Besides,I sent the pilot on the Internet and apps</w:t>
      </w:r>
      <w:r>
        <w:rPr>
          <w:rFonts w:hint="default" w:ascii="Arial" w:hAnsi="Arial" w:eastAsia="Noto Sans SC" w:cs="Arial"/>
          <w:b w:val="0"/>
          <w:kern w:val="2"/>
          <w:sz w:val="24"/>
          <w:szCs w:val="24"/>
          <w:lang w:val="en-US" w:eastAsia="zh-CN" w:bidi="ar-SA"/>
        </w:rPr>
        <w:t>，</w:t>
      </w:r>
      <w:r>
        <w:rPr>
          <w:rFonts w:hint="eastAsia" w:ascii="Arial" w:hAnsi="Arial" w:eastAsia="Noto Sans SC" w:cs="Arial"/>
          <w:b w:val="0"/>
          <w:kern w:val="2"/>
          <w:sz w:val="24"/>
          <w:szCs w:val="24"/>
          <w:lang w:val="en-US" w:eastAsia="zh-CN" w:bidi="ar-SA"/>
        </w:rPr>
        <w:t xml:space="preserve">I exported the data to SPSS statistical analysis software for initial verification of the data,until I received </w:t>
      </w:r>
      <w:r>
        <w:rPr>
          <w:rFonts w:hint="default" w:ascii="Arial" w:hAnsi="Arial" w:eastAsia="Noto Sans SC" w:cs="Arial"/>
          <w:b w:val="0"/>
          <w:kern w:val="2"/>
          <w:sz w:val="24"/>
          <w:szCs w:val="24"/>
          <w:lang w:val="en-US" w:eastAsia="zh-CN" w:bidi="ar-SA"/>
        </w:rPr>
        <w:t>332</w:t>
      </w:r>
      <w:r>
        <w:rPr>
          <w:rFonts w:hint="eastAsia" w:ascii="Arial" w:hAnsi="Arial" w:eastAsia="Noto Sans SC" w:cs="Arial"/>
          <w:b w:val="0"/>
          <w:kern w:val="2"/>
          <w:sz w:val="24"/>
          <w:szCs w:val="24"/>
          <w:lang w:val="en-US" w:eastAsia="zh-CN" w:bidi="ar-SA"/>
        </w:rPr>
        <w:t xml:space="preserve"> questionnaire.</w:t>
      </w:r>
    </w:p>
    <w:p w14:paraId="4F27D5C7">
      <w:pPr>
        <w:jc w:val="left"/>
        <w:rPr>
          <w:rFonts w:hint="default" w:ascii="Arial" w:hAnsi="Arial" w:eastAsia="Noto Sans SC" w:cs="Arial"/>
          <w:b/>
          <w:bCs/>
          <w:color w:val="000000" w:themeColor="text1"/>
          <w:sz w:val="24"/>
          <w:szCs w:val="24"/>
          <w14:textFill>
            <w14:solidFill>
              <w14:schemeClr w14:val="tx1"/>
            </w14:solidFill>
          </w14:textFill>
        </w:rPr>
      </w:pPr>
    </w:p>
    <w:p w14:paraId="1A5E364C">
      <w:pPr>
        <w:pStyle w:val="19"/>
        <w:bidi w:val="0"/>
        <w:rPr>
          <w:rFonts w:hint="default" w:ascii="Arial" w:hAnsi="Arial" w:eastAsia="Noto Sans SC" w:cs="Arial"/>
          <w:b w:val="0"/>
          <w:kern w:val="2"/>
          <w:sz w:val="24"/>
          <w:szCs w:val="24"/>
          <w:lang w:val="en-US" w:eastAsia="zh-CN" w:bidi="ar-SA"/>
        </w:rPr>
      </w:pPr>
      <w:bookmarkStart w:id="151" w:name="_Toc23026"/>
      <w:bookmarkStart w:id="152" w:name="_Toc5832"/>
      <w:bookmarkStart w:id="153" w:name="_Toc4452"/>
      <w:bookmarkStart w:id="154" w:name="_Toc30740"/>
      <w:bookmarkStart w:id="155" w:name="_Toc3835"/>
      <w:bookmarkStart w:id="156" w:name="_Toc9036"/>
      <w:r>
        <w:rPr>
          <w:rFonts w:hint="default"/>
          <w:lang w:val="en-US" w:eastAsia="zh-CN"/>
        </w:rPr>
        <w:t>3.2.6Data analysis methods</w:t>
      </w:r>
      <w:bookmarkEnd w:id="151"/>
      <w:bookmarkEnd w:id="152"/>
      <w:bookmarkEnd w:id="153"/>
      <w:bookmarkEnd w:id="154"/>
      <w:bookmarkEnd w:id="155"/>
      <w:bookmarkEnd w:id="156"/>
    </w:p>
    <w:p w14:paraId="4FD5D2AD">
      <w:pPr>
        <w:pStyle w:val="10"/>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This research use the Professional statistical software(</w:t>
      </w:r>
      <w:r>
        <w:rPr>
          <w:rFonts w:hint="default" w:ascii="Arial" w:hAnsi="Arial" w:eastAsia="Noto Sans SC" w:cs="Arial"/>
          <w:b w:val="0"/>
          <w:kern w:val="2"/>
          <w:sz w:val="24"/>
          <w:szCs w:val="24"/>
          <w:lang w:val="en-US" w:eastAsia="zh-CN" w:bidi="ar-SA"/>
        </w:rPr>
        <w:t>SPSS 27.0.1</w:t>
      </w:r>
      <w:r>
        <w:rPr>
          <w:rFonts w:hint="eastAsia" w:ascii="Arial" w:hAnsi="Arial" w:eastAsia="Noto Sans SC" w:cs="Arial"/>
          <w:b w:val="0"/>
          <w:kern w:val="2"/>
          <w:sz w:val="24"/>
          <w:szCs w:val="24"/>
          <w:lang w:val="en-US" w:eastAsia="zh-CN" w:bidi="ar-SA"/>
        </w:rPr>
        <w:t xml:space="preserve"> CN ver) and spsspro to perform data processing and analysis,meanwhile,and use the </w:t>
      </w:r>
      <w:r>
        <w:rPr>
          <w:rFonts w:hint="default" w:ascii="Arial" w:hAnsi="Arial" w:eastAsia="Noto Sans SC" w:cs="Arial"/>
          <w:b w:val="0"/>
          <w:kern w:val="2"/>
          <w:sz w:val="24"/>
          <w:szCs w:val="24"/>
          <w:lang w:val="en-US" w:eastAsia="zh-CN" w:bidi="ar-SA"/>
        </w:rPr>
        <w:t>Excel 2019</w:t>
      </w:r>
      <w:r>
        <w:rPr>
          <w:rFonts w:hint="eastAsia" w:ascii="Arial" w:hAnsi="Arial" w:eastAsia="Noto Sans SC" w:cs="Arial"/>
          <w:b w:val="0"/>
          <w:kern w:val="2"/>
          <w:sz w:val="24"/>
          <w:szCs w:val="24"/>
          <w:lang w:val="en-US" w:eastAsia="zh-CN" w:bidi="ar-SA"/>
        </w:rPr>
        <w:t xml:space="preserve"> to Perform data visualisation.</w:t>
      </w:r>
    </w:p>
    <w:p w14:paraId="2B915DF7">
      <w:pPr>
        <w:pStyle w:val="10"/>
        <w:keepNext w:val="0"/>
        <w:keepLines w:val="0"/>
        <w:widowControl/>
        <w:suppressLineNumbers w:val="0"/>
        <w:rPr>
          <w:rFonts w:hint="default" w:ascii="Arial" w:hAnsi="Arial" w:eastAsia="Noto Sans SC" w:cs="Arial"/>
          <w:b/>
          <w:bCs/>
          <w:color w:val="000000" w:themeColor="text1"/>
          <w:sz w:val="24"/>
          <w:szCs w:val="24"/>
          <w14:textFill>
            <w14:solidFill>
              <w14:schemeClr w14:val="tx1"/>
            </w14:solidFill>
          </w14:textFill>
        </w:rPr>
      </w:pPr>
      <w:r>
        <w:rPr>
          <w:rFonts w:hint="eastAsia" w:ascii="Arial" w:hAnsi="Arial" w:eastAsia="Noto Sans SC" w:cs="Arial"/>
          <w:b w:val="0"/>
          <w:kern w:val="2"/>
          <w:sz w:val="24"/>
          <w:szCs w:val="24"/>
          <w:lang w:val="en-US" w:eastAsia="zh-CN" w:bidi="ar-SA"/>
        </w:rPr>
        <w:t xml:space="preserve">Using </w:t>
      </w:r>
      <w:r>
        <w:rPr>
          <w:rFonts w:hint="default" w:ascii="Arial" w:hAnsi="Arial" w:eastAsia="Noto Sans SC" w:cs="Arial"/>
          <w:b w:val="0"/>
          <w:kern w:val="2"/>
          <w:sz w:val="24"/>
          <w:szCs w:val="24"/>
          <w:lang w:val="en-US" w:eastAsia="zh-CN" w:bidi="ar-SA"/>
        </w:rPr>
        <w:t>SPSS 27.0.1</w:t>
      </w:r>
      <w:r>
        <w:rPr>
          <w:rFonts w:hint="eastAsia" w:ascii="Arial" w:hAnsi="Arial" w:eastAsia="Noto Sans SC" w:cs="Arial"/>
          <w:b w:val="0"/>
          <w:kern w:val="2"/>
          <w:sz w:val="24"/>
          <w:szCs w:val="24"/>
          <w:lang w:val="en-US" w:eastAsia="zh-CN" w:bidi="ar-SA"/>
        </w:rPr>
        <w:t xml:space="preserve"> CN ver to operate Core data cleansing and analysis work,including:Performing data validity tests, recoding variables (e.g. converting age and educational background variables to ordered categorical variables), calculating scale reliabilities (Cronbach's Alpha coefficient of 0.822), and performing inferential statistics such as correlation and regression analyses.</w:t>
      </w:r>
    </w:p>
    <w:p w14:paraId="0192443E">
      <w:pPr>
        <w:pStyle w:val="10"/>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To verify the robustness of the analysis results, the study simultaneously used the SPSSPRO online analysis platform for auxiliary analysis and SEM mapping. In terms of data visualisation, a variety of statistical charts including bar charts, line charts and scatter plots were produced using Excel 2019 to visually present the core findings such as the distribution of users' purchase intention and the relationship between content credibility and satisfaction on different platforms. This multi-tool synergistic analysis strategy not only ensures the professionalism of data processing, but also enhances the presentation of research findings through visualisation.</w:t>
      </w:r>
    </w:p>
    <w:p w14:paraId="5E4A4726">
      <w:pPr>
        <w:jc w:val="left"/>
        <w:rPr>
          <w:rFonts w:hint="default" w:ascii="Arial" w:hAnsi="Arial" w:eastAsia="Noto Sans SC" w:cs="Arial"/>
          <w:b/>
          <w:bCs/>
          <w:color w:val="000000" w:themeColor="text1"/>
          <w:sz w:val="24"/>
          <w:szCs w:val="24"/>
          <w14:textFill>
            <w14:solidFill>
              <w14:schemeClr w14:val="tx1"/>
            </w14:solidFill>
          </w14:textFill>
        </w:rPr>
      </w:pPr>
    </w:p>
    <w:p w14:paraId="2088F31E">
      <w:pPr>
        <w:pStyle w:val="19"/>
        <w:bidi w:val="0"/>
        <w:rPr>
          <w:rFonts w:hint="default"/>
          <w:lang w:val="en-US" w:eastAsia="zh-CN"/>
        </w:rPr>
      </w:pPr>
      <w:bookmarkStart w:id="157" w:name="_Toc20476"/>
      <w:bookmarkStart w:id="158" w:name="_Toc8526"/>
      <w:bookmarkStart w:id="159" w:name="_Toc21356"/>
      <w:bookmarkStart w:id="160" w:name="_Toc24103"/>
      <w:bookmarkStart w:id="161" w:name="_Toc13175"/>
      <w:bookmarkStart w:id="162" w:name="_Toc413"/>
      <w:r>
        <w:rPr>
          <w:rFonts w:hint="default"/>
          <w:lang w:val="en-US" w:eastAsia="zh-CN"/>
        </w:rPr>
        <w:t>3.2.7Data validity and reliability</w:t>
      </w:r>
      <w:bookmarkEnd w:id="157"/>
      <w:bookmarkEnd w:id="158"/>
      <w:bookmarkEnd w:id="159"/>
      <w:bookmarkEnd w:id="160"/>
      <w:bookmarkEnd w:id="161"/>
      <w:bookmarkEnd w:id="162"/>
    </w:p>
    <w:p w14:paraId="0C5EFC88">
      <w:pPr>
        <w:pStyle w:val="10"/>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This research using Systematic data cleansing process to ensure analysis quality,and operating Multiple testing steps in Data processing.</w:t>
      </w:r>
    </w:p>
    <w:p w14:paraId="673050FE">
      <w:pPr>
        <w:pStyle w:val="10"/>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Firstly, invalid data exclusion was carried out by deleting a total of 11 cases with more than 20% of key variables missing, and at the same time excluding logically contradictory records such as 2 cases of doctoral degree holders under the age of 18. 321 valid samples were retained after rigorous screening, with an exclusion rate of 3.3%. In the variable standardisation stage, core variables such as age and educational background were meticulously recoded and labels were defined, for example, educational background was recombined into four standardised categories: ‘high school and below’, “specialist”, ‘bachelor's degree’ and ‘master's degree and above’. In the outlier handling section, the data quality was ensured through multi-dimensional validation, confirming that the age distribution is in line with the characteristics of Chinese netizens (97.3% of the 1834 age group), and that the educational background variable does not have an extreme distribution.</w:t>
      </w:r>
    </w:p>
    <w:p w14:paraId="5B7C92DF">
      <w:pPr>
        <w:jc w:val="left"/>
        <w:rPr>
          <w:rFonts w:hint="default" w:ascii="Arial" w:hAnsi="Arial" w:eastAsia="Noto Sans SC" w:cs="Arial"/>
          <w:b w:val="0"/>
          <w:kern w:val="2"/>
          <w:sz w:val="24"/>
          <w:szCs w:val="24"/>
          <w:lang w:val="en-US" w:eastAsia="zh-CN" w:bidi="ar-SA"/>
        </w:rPr>
      </w:pPr>
    </w:p>
    <w:p w14:paraId="73BE6A74">
      <w:pPr>
        <w:pStyle w:val="10"/>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To address the problem of missing data, the study used the cross-tabulation method to conduct a systematic test, and the validation results showed that the missing values were randomly distributed (χ²=1.32, p=.251), indicating that the missing mechanism does not systematically bias the analysis results. After the rigorous data cleaning process described above, the final dataset obtained contains 321 valid samples and the overall missingness rate is controlled at a low level of 2.4%. It should be noted that due to the sample structure limitation, the sample size of the age group of 35 years old and above is only 7, and the conclusion of analyses for this group needs to be maintained with caution. A complete record of the cleaning process with specific operational details can be found in Appendix B.</w:t>
      </w:r>
    </w:p>
    <w:p w14:paraId="542B5811">
      <w:pPr>
        <w:pStyle w:val="10"/>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In terms of scale reliability testing, the study used Cronbach's Alpha coefficient for measurement, and the results showed high internal consistency across the scales (Alpha coefficient = 0.822), a result that confirms the reliability of the questionnaire measurement tool. A total of 56 invalid cases were excluded from the data cleaning process, accounting for 8.4 per cent of the total sample size, and 608 valid cases were retained after rigorous screening, accounting for 91.6 per cent of the original sample.These are provide stable Data quality assurance to Follow-up data analysis.</w:t>
      </w:r>
    </w:p>
    <w:p w14:paraId="7A80139B">
      <w:pPr>
        <w:pStyle w:val="10"/>
        <w:keepNext w:val="0"/>
        <w:keepLines w:val="0"/>
        <w:widowControl/>
        <w:suppressLineNumbers w:val="0"/>
        <w:rPr>
          <w:rFonts w:hint="default" w:ascii="Arial" w:hAnsi="Arial" w:eastAsia="Noto Sans SC" w:cs="Arial"/>
          <w:b w:val="0"/>
          <w:kern w:val="2"/>
          <w:sz w:val="24"/>
          <w:szCs w:val="24"/>
          <w:lang w:val="en-US" w:eastAsia="zh-CN" w:bidi="ar-SA"/>
        </w:rPr>
      </w:pPr>
    </w:p>
    <w:p w14:paraId="3AA036B2">
      <w:pPr>
        <w:pStyle w:val="19"/>
        <w:bidi w:val="0"/>
        <w:rPr>
          <w:rFonts w:hint="default"/>
          <w:lang w:val="en-US" w:eastAsia="zh-CN"/>
        </w:rPr>
      </w:pPr>
      <w:bookmarkStart w:id="163" w:name="_Toc15050"/>
      <w:bookmarkStart w:id="164" w:name="_Toc28344"/>
      <w:bookmarkStart w:id="165" w:name="_Toc9981"/>
      <w:bookmarkStart w:id="166" w:name="_Toc14476"/>
      <w:bookmarkStart w:id="167" w:name="_Toc21514"/>
      <w:bookmarkStart w:id="168" w:name="_Toc23682"/>
      <w:r>
        <w:rPr>
          <w:rFonts w:hint="default"/>
          <w:lang w:val="en-US" w:eastAsia="zh-CN"/>
        </w:rPr>
        <w:t>3.2.8 Research ethical issues</w:t>
      </w:r>
      <w:bookmarkEnd w:id="163"/>
      <w:bookmarkEnd w:id="164"/>
      <w:bookmarkEnd w:id="165"/>
      <w:bookmarkEnd w:id="166"/>
      <w:bookmarkEnd w:id="167"/>
      <w:bookmarkEnd w:id="168"/>
    </w:p>
    <w:p w14:paraId="5ACFEBE1">
      <w:pPr>
        <w:pStyle w:val="10"/>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When delivering the questionnaire,I set an representations,which explain my identification/aim of study/the right to opt out and skip questions at any time.This indicate that the respondents completed this questionnaire voluntarily,and the ethical issues are minimised.I also ensure data are anonymised and processed for academic research purposes only.</w:t>
      </w:r>
    </w:p>
    <w:p w14:paraId="2E9B508E">
      <w:pPr>
        <w:pStyle w:val="10"/>
        <w:keepNext w:val="0"/>
        <w:keepLines w:val="0"/>
        <w:widowControl/>
        <w:suppressLineNumbers w:val="0"/>
        <w:rPr>
          <w:rFonts w:hint="default" w:eastAsiaTheme="minorEastAsia"/>
          <w:lang w:val="en-US" w:eastAsia="zh-CN"/>
        </w:rPr>
      </w:pPr>
    </w:p>
    <w:p w14:paraId="5C525C45">
      <w:pPr>
        <w:pStyle w:val="19"/>
        <w:bidi w:val="0"/>
        <w:rPr>
          <w:rFonts w:hint="default"/>
          <w:lang w:val="en-US" w:eastAsia="zh-CN"/>
        </w:rPr>
      </w:pPr>
      <w:bookmarkStart w:id="169" w:name="_Toc15532"/>
      <w:bookmarkStart w:id="170" w:name="_Toc312"/>
      <w:bookmarkStart w:id="171" w:name="_Toc29407"/>
      <w:bookmarkStart w:id="172" w:name="_Toc23837"/>
      <w:bookmarkStart w:id="173" w:name="_Toc28653"/>
      <w:bookmarkStart w:id="174" w:name="_Toc10892"/>
      <w:r>
        <w:rPr>
          <w:rFonts w:hint="default"/>
          <w:lang w:val="en-US" w:eastAsia="zh-CN"/>
        </w:rPr>
        <w:t>3.3Limitations of research methods</w:t>
      </w:r>
      <w:bookmarkEnd w:id="169"/>
      <w:bookmarkEnd w:id="170"/>
      <w:bookmarkEnd w:id="171"/>
      <w:bookmarkEnd w:id="172"/>
      <w:bookmarkEnd w:id="173"/>
      <w:bookmarkEnd w:id="174"/>
    </w:p>
    <w:p w14:paraId="4660C6B2">
      <w:pPr>
        <w:pStyle w:val="10"/>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1.This design of questionnaire is adopt to catching the current situation of Impact of Self-Media Marketing on Beijing Consumers.The reason why use this design method is:1. The current questionnaire design is suitable for capturing the current state of the art of the impact of self-media marketing on consumers in Beijing, and was chosen because of 1) its match with the research objectives, which focuses on the current situation rather than the development process; 2) its conformity with the need for quantitative research in a mixed-methods approach; and 3) its feasibility in a limited research cycle. However, in the long run, it is not possible to track long-term changes in consumer behaviour.</w:t>
      </w:r>
    </w:p>
    <w:p w14:paraId="41F61CA7">
      <w:pPr>
        <w:pStyle w:val="10"/>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 xml:space="preserve">2.There is some limitation in Data collection and processing.The most </w:t>
      </w:r>
      <w:r>
        <w:t>s</w:t>
      </w:r>
      <w:r>
        <w:rPr>
          <w:rFonts w:hint="eastAsia" w:ascii="Arial" w:hAnsi="Arial" w:eastAsia="Noto Sans SC" w:cs="Arial"/>
          <w:b w:val="0"/>
          <w:kern w:val="2"/>
          <w:sz w:val="24"/>
          <w:szCs w:val="24"/>
          <w:lang w:val="en-US" w:eastAsia="zh-CN" w:bidi="ar-SA"/>
        </w:rPr>
        <w:t>tatistically significant is the Data anomalies in the core variable Q12 (measuring actual purchasing behaviour).Although I tried to Standardised processes such as cross-dataset calibration, multiple coding transformations and missing value analysis were performed (including importing the Q12_1/Q12_2 variables from dataset 2 into the main dataset and renaming them as purchased_Y/purchased_N), but in the end, it was found that there was an irreconcilable contradiction between the frequency distributions of the two derived variables and the logic of the original questionnaire.</w:t>
      </w:r>
    </w:p>
    <w:p w14:paraId="119B913C">
      <w:pPr>
        <w:pStyle w:val="10"/>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technical traceability indicate that,this might be caused by stemmed from the platform system's lack of logical checks on skipped questions during initial data collection, resulting in some respondents who skipped Q12 still being incorrectly recorded in subsequent questions.Given the criticality of this variable for research hypothesis testing, I had to adopt a conservative strategy: abandoning the use of Q12 and its derived variables in the main analyses in favour of constructing alternative measures through Q14 and Q13 (constructs. This treatment, while potentially weakening the directness of the conclusions, safeguarded inferential validity through a triple validation: (1) comparing the distribution of demographic characteristics of the pre- and post-cleaning samples was not significantly different (p&gt;0.05); (2) using structural equation modelling to verify that the path coefficients of the alternative variables were consistent with the original hypotheses; and (3) disclosing the anomalous data for review in Appendix C.</w:t>
      </w:r>
    </w:p>
    <w:p w14:paraId="521CCBAC">
      <w:pPr>
        <w:pStyle w:val="10"/>
        <w:keepNext w:val="0"/>
        <w:keepLines w:val="0"/>
        <w:widowControl/>
        <w:suppressLineNumbers w:val="0"/>
        <w:rPr>
          <w:rFonts w:hint="default" w:ascii="Arial" w:hAnsi="Arial" w:eastAsia="Noto Sans SC" w:cs="Arial"/>
          <w:color w:val="000000" w:themeColor="text1"/>
          <w:sz w:val="24"/>
          <w:szCs w:val="24"/>
          <w14:textFill>
            <w14:solidFill>
              <w14:schemeClr w14:val="tx1"/>
            </w14:solidFill>
          </w14:textFill>
        </w:rPr>
      </w:pPr>
    </w:p>
    <w:p w14:paraId="20CE5BBD">
      <w:pPr>
        <w:jc w:val="left"/>
        <w:rPr>
          <w:rFonts w:hint="default" w:ascii="Arial" w:hAnsi="Arial" w:eastAsia="Noto Sans SC" w:cs="Arial"/>
          <w:b w:val="0"/>
          <w:kern w:val="2"/>
          <w:sz w:val="24"/>
          <w:szCs w:val="24"/>
          <w:lang w:val="en-US" w:eastAsia="zh-CN" w:bidi="ar-SA"/>
        </w:rPr>
      </w:pPr>
    </w:p>
    <w:p w14:paraId="484E8803">
      <w:pPr>
        <w:pStyle w:val="10"/>
        <w:keepNext w:val="0"/>
        <w:keepLines w:val="0"/>
        <w:widowControl/>
        <w:numPr>
          <w:ilvl w:val="0"/>
          <w:numId w:val="1"/>
        </w:numPr>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Purely quantitative designs have limitations.</w:t>
      </w:r>
    </w:p>
    <w:p w14:paraId="6EE23A1A">
      <w:pPr>
        <w:numPr>
          <w:ilvl w:val="0"/>
          <w:numId w:val="2"/>
        </w:numPr>
        <w:bidi w:val="0"/>
        <w:rPr>
          <w:rFonts w:hint="default" w:ascii="Arial" w:hAnsi="Arial" w:cs="Arial"/>
          <w:sz w:val="24"/>
          <w:szCs w:val="24"/>
          <w:lang w:val="en-US" w:eastAsia="zh-CN"/>
        </w:rPr>
      </w:pPr>
      <w:r>
        <w:rPr>
          <w:rFonts w:hint="default" w:ascii="Arial" w:hAnsi="Arial" w:cs="Arial"/>
          <w:sz w:val="24"/>
          <w:szCs w:val="24"/>
          <w:lang w:val="en-US" w:eastAsia="zh-CN"/>
        </w:rPr>
        <w:t xml:space="preserve">The 7-point Likert scale in Q9 may produce intermediate bias (e.g., crtrust1 scores were concentrated at 45 points) and cannot explain the underlying mechanism that ‘review recommendation’ (55.2%) is more effective than ‘media advertisement’ (29.8%) in Q13; </w:t>
      </w:r>
    </w:p>
    <w:p w14:paraId="07C5995C">
      <w:pPr>
        <w:numPr>
          <w:ilvl w:val="0"/>
          <w:numId w:val="2"/>
        </w:numPr>
        <w:bidi w:val="0"/>
        <w:rPr>
          <w:rFonts w:hint="default" w:ascii="Arial" w:hAnsi="Arial" w:cs="Arial"/>
          <w:sz w:val="24"/>
          <w:szCs w:val="24"/>
        </w:rPr>
      </w:pPr>
      <w:r>
        <w:rPr>
          <w:rFonts w:hint="default" w:ascii="Arial" w:hAnsi="Arial" w:cs="Arial"/>
          <w:sz w:val="24"/>
          <w:szCs w:val="24"/>
          <w:lang w:val="en-US" w:eastAsia="zh-CN"/>
        </w:rPr>
        <w:t xml:space="preserve">It was difficult to establish a causal relationship between ‘visual content’ (40%) and purchase_likely in the data of the multiple-choice questions in Q15; </w:t>
      </w:r>
    </w:p>
    <w:p w14:paraId="494F9F5D">
      <w:pPr>
        <w:numPr>
          <w:ilvl w:val="0"/>
          <w:numId w:val="2"/>
        </w:numPr>
        <w:bidi w:val="0"/>
        <w:rPr>
          <w:rFonts w:hint="default" w:ascii="Arial" w:hAnsi="Arial" w:cs="Arial"/>
          <w:sz w:val="24"/>
          <w:szCs w:val="24"/>
        </w:rPr>
      </w:pPr>
      <w:r>
        <w:rPr>
          <w:rFonts w:hint="default" w:ascii="Arial" w:hAnsi="Arial" w:cs="Arial"/>
          <w:sz w:val="24"/>
          <w:szCs w:val="24"/>
          <w:lang w:val="en-US" w:eastAsia="zh-CN"/>
        </w:rPr>
        <w:t xml:space="preserve">The causal relationship between ‘satisfaction with personalisation’ (mean 4.0) and ‘satisfaction with matching needs’ (mean 4.0) in Q16; </w:t>
      </w:r>
    </w:p>
    <w:p w14:paraId="5A57FA87">
      <w:pPr>
        <w:numPr>
          <w:ilvl w:val="0"/>
          <w:numId w:val="2"/>
        </w:numPr>
        <w:bidi w:val="0"/>
        <w:rPr>
          <w:rFonts w:hint="default" w:ascii="Arial" w:hAnsi="Arial" w:cs="Arial"/>
          <w:sz w:val="24"/>
          <w:szCs w:val="24"/>
        </w:rPr>
      </w:pPr>
      <w:r>
        <w:rPr>
          <w:rFonts w:hint="default" w:ascii="Arial" w:hAnsi="Arial" w:cs="Arial"/>
          <w:sz w:val="24"/>
          <w:szCs w:val="24"/>
          <w:lang w:val="en-US" w:eastAsia="zh-CN"/>
        </w:rPr>
        <w:t>It was difficult to establish the causal relationship between ‘satisfaction with personalisation’ (mean 4.0) and ‘satisfaction with matching needs’ (mean 4.0) in Q16. causal relationship;</w:t>
      </w:r>
    </w:p>
    <w:p w14:paraId="10869768">
      <w:pPr>
        <w:numPr>
          <w:ilvl w:val="0"/>
          <w:numId w:val="2"/>
        </w:numPr>
        <w:bidi w:val="0"/>
        <w:rPr>
          <w:rFonts w:hint="default" w:ascii="Arial" w:hAnsi="Arial" w:cs="Arial"/>
          <w:sz w:val="24"/>
          <w:szCs w:val="24"/>
        </w:rPr>
      </w:pPr>
      <w:r>
        <w:rPr>
          <w:rFonts w:hint="default" w:ascii="Arial" w:hAnsi="Arial" w:cs="Arial"/>
          <w:sz w:val="24"/>
          <w:szCs w:val="24"/>
          <w:lang w:val="en-US" w:eastAsia="zh-CN"/>
        </w:rPr>
        <w:t>the substantial difference between ‘personalisation satisfaction’ (mean 4.0) and ‘demand matching satisfaction’ (mean 3.9) in Q16 needs to be contextualised. To compensated for the limitations of the quantitative design and to enhanced the explanatory power, this study will construct the six-dimensional satisfaction latent variables in Q16 and test the moderating effect of age/educational background by using SEM multicohort analysis, and at the same time, we will explain the abnormal data (e.g., 12.3% of ‘data abnormal’ cases in Q12) in the discussion section in the light of the literature. This methodological design ensured the objectivity of the findings and compensates for the lack of qualitative data to the greatest extent possible within the existing framework.</w:t>
      </w:r>
    </w:p>
    <w:p w14:paraId="013B8F4F">
      <w:pPr>
        <w:pStyle w:val="18"/>
        <w:bidi w:val="0"/>
        <w:rPr>
          <w:rFonts w:hint="default"/>
        </w:rPr>
      </w:pPr>
    </w:p>
    <w:p w14:paraId="2C8B5C3F">
      <w:pPr>
        <w:pStyle w:val="2"/>
        <w:rPr>
          <w:rFonts w:hint="default"/>
        </w:rPr>
      </w:pPr>
    </w:p>
    <w:p w14:paraId="18C88078">
      <w:pPr>
        <w:rPr>
          <w:rFonts w:hint="default"/>
        </w:rPr>
      </w:pPr>
    </w:p>
    <w:p w14:paraId="15D3571F">
      <w:pPr>
        <w:rPr>
          <w:rFonts w:hint="default"/>
        </w:rPr>
      </w:pPr>
    </w:p>
    <w:p w14:paraId="210C416F">
      <w:pPr>
        <w:pStyle w:val="18"/>
        <w:bidi w:val="0"/>
        <w:jc w:val="left"/>
        <w:rPr>
          <w:rFonts w:hint="default"/>
        </w:rPr>
      </w:pPr>
      <w:bookmarkStart w:id="175" w:name="_Toc26441"/>
      <w:bookmarkStart w:id="176" w:name="_Toc22849"/>
      <w:bookmarkStart w:id="177" w:name="_Toc17910"/>
      <w:bookmarkStart w:id="178" w:name="_Toc101"/>
      <w:bookmarkStart w:id="179" w:name="_Toc27739"/>
      <w:bookmarkStart w:id="180" w:name="_Toc28183"/>
      <w:r>
        <w:rPr>
          <w:rFonts w:hint="default"/>
        </w:rPr>
        <w:t>CHAPTER 4: Results</w:t>
      </w:r>
      <w:bookmarkEnd w:id="175"/>
      <w:bookmarkEnd w:id="176"/>
      <w:bookmarkEnd w:id="177"/>
      <w:bookmarkEnd w:id="178"/>
      <w:bookmarkEnd w:id="179"/>
      <w:bookmarkEnd w:id="180"/>
    </w:p>
    <w:p w14:paraId="5A04A0E0">
      <w:pPr>
        <w:pStyle w:val="19"/>
        <w:bidi w:val="0"/>
        <w:rPr>
          <w:rFonts w:hint="default"/>
        </w:rPr>
      </w:pPr>
      <w:bookmarkStart w:id="181" w:name="_Toc12602"/>
      <w:bookmarkStart w:id="182" w:name="_Toc13314"/>
      <w:bookmarkStart w:id="183" w:name="_Toc25830"/>
      <w:bookmarkStart w:id="184" w:name="_Toc27643"/>
      <w:bookmarkStart w:id="185" w:name="_Toc11964"/>
      <w:bookmarkStart w:id="186" w:name="_Toc156"/>
      <w:r>
        <w:rPr>
          <w:rFonts w:hint="default"/>
          <w:lang w:val="en-US" w:eastAsia="zh-CN"/>
        </w:rPr>
        <w:t>4</w:t>
      </w:r>
      <w:r>
        <w:rPr>
          <w:rFonts w:hint="default"/>
        </w:rPr>
        <w:t>.1Descriptive statistics</w:t>
      </w:r>
      <w:bookmarkEnd w:id="181"/>
      <w:bookmarkEnd w:id="182"/>
      <w:bookmarkEnd w:id="183"/>
      <w:bookmarkEnd w:id="184"/>
      <w:bookmarkEnd w:id="185"/>
      <w:bookmarkEnd w:id="186"/>
    </w:p>
    <w:p w14:paraId="2EFA529D">
      <w:pPr>
        <w:pStyle w:val="19"/>
        <w:bidi w:val="0"/>
        <w:rPr>
          <w:rFonts w:hint="default"/>
          <w:lang w:eastAsia="zh-CN"/>
        </w:rPr>
      </w:pPr>
      <w:bookmarkStart w:id="187" w:name="_Toc7889"/>
      <w:bookmarkStart w:id="188" w:name="_Toc31320"/>
      <w:bookmarkStart w:id="189" w:name="_Toc13691"/>
      <w:bookmarkStart w:id="190" w:name="_Toc811"/>
      <w:bookmarkStart w:id="191" w:name="_Toc8318"/>
      <w:bookmarkStart w:id="192" w:name="_Toc7395"/>
      <w:r>
        <w:rPr>
          <w:rFonts w:hint="default"/>
          <w:lang w:val="en-US" w:eastAsia="zh-CN"/>
        </w:rPr>
        <w:t>4</w:t>
      </w:r>
      <w:r>
        <w:rPr>
          <w:rFonts w:hint="default"/>
        </w:rPr>
        <w:t>.1.1Demographic characteristics</w:t>
      </w:r>
      <w:r>
        <w:rPr>
          <w:rFonts w:hint="default"/>
          <w:lang w:eastAsia="zh-CN"/>
        </w:rPr>
        <w:t>（</w:t>
      </w:r>
      <w:r>
        <w:rPr>
          <w:rFonts w:hint="default"/>
          <w:lang w:val="en-US" w:eastAsia="zh-CN"/>
        </w:rPr>
        <w:t>Q1/Q2/Q5/Q6</w:t>
      </w:r>
      <w:r>
        <w:rPr>
          <w:rFonts w:hint="default"/>
          <w:lang w:eastAsia="zh-CN"/>
        </w:rPr>
        <w:t>）</w:t>
      </w:r>
      <w:bookmarkEnd w:id="187"/>
      <w:bookmarkEnd w:id="188"/>
      <w:bookmarkEnd w:id="189"/>
      <w:bookmarkEnd w:id="190"/>
      <w:bookmarkEnd w:id="191"/>
      <w:bookmarkEnd w:id="192"/>
    </w:p>
    <w:tbl>
      <w:tblPr>
        <w:tblStyle w:val="12"/>
        <w:tblW w:w="8957" w:type="dxa"/>
        <w:tblInd w:w="98" w:type="dxa"/>
        <w:tblLayout w:type="fixed"/>
        <w:tblCellMar>
          <w:top w:w="0" w:type="dxa"/>
          <w:left w:w="108" w:type="dxa"/>
          <w:bottom w:w="0" w:type="dxa"/>
          <w:right w:w="108" w:type="dxa"/>
        </w:tblCellMar>
      </w:tblPr>
      <w:tblGrid>
        <w:gridCol w:w="963"/>
        <w:gridCol w:w="3011"/>
        <w:gridCol w:w="2696"/>
        <w:gridCol w:w="2287"/>
      </w:tblGrid>
      <w:tr w14:paraId="773D1A4B">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E0D1BA">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variant</w:t>
            </w: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B0B662">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Type</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1CB3AD">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frequency</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8EC4A1">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per cent%</w:t>
            </w:r>
          </w:p>
        </w:tc>
      </w:tr>
      <w:tr w14:paraId="23163045">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A79DFE">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Gender</w:t>
            </w: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DAEE1F">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M</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8FB8A2">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110</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0F3E35">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33.1</w:t>
            </w:r>
          </w:p>
        </w:tc>
      </w:tr>
      <w:tr w14:paraId="3238D04F">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DE0D71">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91587E">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F</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B43F1C">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180</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07BC14">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5</w:t>
            </w:r>
            <w:r>
              <w:rPr>
                <w:rFonts w:hint="default" w:ascii="Arial" w:hAnsi="Arial" w:eastAsia="Noto Sans SC" w:cs="Arial"/>
                <w:color w:val="000000" w:themeColor="text1"/>
                <w:kern w:val="0"/>
                <w:sz w:val="24"/>
                <w:szCs w:val="24"/>
                <w:lang w:val="en-US" w:eastAsia="zh-CN" w:bidi="ar"/>
                <w14:textFill>
                  <w14:solidFill>
                    <w14:schemeClr w14:val="tx1"/>
                  </w14:solidFill>
                </w14:textFill>
              </w:rPr>
              <w:t>5</w:t>
            </w:r>
            <w:r>
              <w:rPr>
                <w:rFonts w:hint="default" w:ascii="Arial" w:hAnsi="Arial" w:eastAsia="Noto Sans SC" w:cs="Arial"/>
                <w:color w:val="000000" w:themeColor="text1"/>
                <w:kern w:val="0"/>
                <w:sz w:val="24"/>
                <w:szCs w:val="24"/>
                <w:lang w:bidi="ar"/>
                <w14:textFill>
                  <w14:solidFill>
                    <w14:schemeClr w14:val="tx1"/>
                  </w14:solidFill>
                </w14:textFill>
              </w:rPr>
              <w:t>.</w:t>
            </w:r>
            <w:r>
              <w:rPr>
                <w:rFonts w:hint="default" w:ascii="Arial" w:hAnsi="Arial" w:eastAsia="Noto Sans SC" w:cs="Arial"/>
                <w:color w:val="000000" w:themeColor="text1"/>
                <w:kern w:val="0"/>
                <w:sz w:val="24"/>
                <w:szCs w:val="24"/>
                <w:lang w:val="en-US" w:eastAsia="zh-CN" w:bidi="ar"/>
                <w14:textFill>
                  <w14:solidFill>
                    <w14:schemeClr w14:val="tx1"/>
                  </w14:solidFill>
                </w14:textFill>
              </w:rPr>
              <w:t>56</w:t>
            </w:r>
            <w:r>
              <w:rPr>
                <w:rFonts w:hint="default" w:ascii="Arial" w:hAnsi="Arial" w:eastAsia="Noto Sans SC" w:cs="Arial"/>
                <w:color w:val="000000" w:themeColor="text1"/>
                <w:kern w:val="0"/>
                <w:sz w:val="24"/>
                <w:szCs w:val="24"/>
                <w:lang w:bidi="ar"/>
                <w14:textFill>
                  <w14:solidFill>
                    <w14:schemeClr w14:val="tx1"/>
                  </w14:solidFill>
                </w14:textFill>
              </w:rPr>
              <w:t>%</w:t>
            </w:r>
          </w:p>
        </w:tc>
      </w:tr>
      <w:tr w14:paraId="5004A828">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2BC27E">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5ED118">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Other/Unfilled</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0A387C">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33</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9F23DE">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val="en-US" w:eastAsia="zh-CN" w:bidi="ar"/>
                <w14:textFill>
                  <w14:solidFill>
                    <w14:schemeClr w14:val="tx1"/>
                  </w14:solidFill>
                </w14:textFill>
              </w:rPr>
              <w:t>10.19</w:t>
            </w:r>
            <w:r>
              <w:rPr>
                <w:rFonts w:hint="default" w:ascii="Arial" w:hAnsi="Arial" w:eastAsia="Noto Sans SC" w:cs="Arial"/>
                <w:color w:val="000000" w:themeColor="text1"/>
                <w:kern w:val="0"/>
                <w:sz w:val="24"/>
                <w:szCs w:val="24"/>
                <w:lang w:bidi="ar"/>
                <w14:textFill>
                  <w14:solidFill>
                    <w14:schemeClr w14:val="tx1"/>
                  </w14:solidFill>
                </w14:textFill>
              </w:rPr>
              <w:t>%</w:t>
            </w:r>
          </w:p>
        </w:tc>
      </w:tr>
      <w:tr w14:paraId="061BF651">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4C0E71">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73D8EA">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missing value</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846E2C">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1</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860775">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0.31</w:t>
            </w:r>
          </w:p>
        </w:tc>
      </w:tr>
      <w:tr w14:paraId="56052A1F">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5032DB">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Age</w:t>
            </w: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1D85DB">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below18</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6222AD">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2</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2C4F73">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0.6</w:t>
            </w:r>
            <w:r>
              <w:rPr>
                <w:rFonts w:hint="default" w:ascii="Arial" w:hAnsi="Arial" w:eastAsia="Noto Sans SC" w:cs="Arial"/>
                <w:color w:val="000000" w:themeColor="text1"/>
                <w:kern w:val="0"/>
                <w:sz w:val="24"/>
                <w:szCs w:val="24"/>
                <w:lang w:val="en-US" w:eastAsia="zh-CN" w:bidi="ar"/>
                <w14:textFill>
                  <w14:solidFill>
                    <w14:schemeClr w14:val="tx1"/>
                  </w14:solidFill>
                </w14:textFill>
              </w:rPr>
              <w:t>2</w:t>
            </w:r>
          </w:p>
        </w:tc>
      </w:tr>
      <w:tr w14:paraId="3E94790A">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3B3779">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155029">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1824</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0233E0">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140</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0D853D">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4</w:t>
            </w:r>
            <w:r>
              <w:rPr>
                <w:rFonts w:hint="default" w:ascii="Arial" w:hAnsi="Arial" w:eastAsia="Noto Sans SC" w:cs="Arial"/>
                <w:color w:val="000000" w:themeColor="text1"/>
                <w:kern w:val="0"/>
                <w:sz w:val="24"/>
                <w:szCs w:val="24"/>
                <w:lang w:val="en-US" w:eastAsia="zh-CN" w:bidi="ar"/>
                <w14:textFill>
                  <w14:solidFill>
                    <w14:schemeClr w14:val="tx1"/>
                  </w14:solidFill>
                </w14:textFill>
              </w:rPr>
              <w:t>3</w:t>
            </w:r>
            <w:r>
              <w:rPr>
                <w:rFonts w:hint="default" w:ascii="Arial" w:hAnsi="Arial" w:eastAsia="Noto Sans SC" w:cs="Arial"/>
                <w:color w:val="000000" w:themeColor="text1"/>
                <w:kern w:val="0"/>
                <w:sz w:val="24"/>
                <w:szCs w:val="24"/>
                <w:lang w:bidi="ar"/>
                <w14:textFill>
                  <w14:solidFill>
                    <w14:schemeClr w14:val="tx1"/>
                  </w14:solidFill>
                </w14:textFill>
              </w:rPr>
              <w:t>.2</w:t>
            </w:r>
            <w:r>
              <w:rPr>
                <w:rFonts w:hint="default" w:ascii="Arial" w:hAnsi="Arial" w:eastAsia="Noto Sans SC" w:cs="Arial"/>
                <w:color w:val="000000" w:themeColor="text1"/>
                <w:kern w:val="0"/>
                <w:sz w:val="24"/>
                <w:szCs w:val="24"/>
                <w:lang w:val="en-US" w:eastAsia="zh-CN" w:bidi="ar"/>
                <w14:textFill>
                  <w14:solidFill>
                    <w14:schemeClr w14:val="tx1"/>
                  </w14:solidFill>
                </w14:textFill>
              </w:rPr>
              <w:t>1</w:t>
            </w:r>
          </w:p>
        </w:tc>
      </w:tr>
      <w:tr w14:paraId="6E9ED70E">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77CC77">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AD77A0">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2534</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666E7B">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180</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7B6656">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5</w:t>
            </w:r>
            <w:r>
              <w:rPr>
                <w:rFonts w:hint="default" w:ascii="Arial" w:hAnsi="Arial" w:eastAsia="Noto Sans SC" w:cs="Arial"/>
                <w:color w:val="000000" w:themeColor="text1"/>
                <w:kern w:val="0"/>
                <w:sz w:val="24"/>
                <w:szCs w:val="24"/>
                <w:lang w:val="en-US" w:eastAsia="zh-CN" w:bidi="ar"/>
                <w14:textFill>
                  <w14:solidFill>
                    <w14:schemeClr w14:val="tx1"/>
                  </w14:solidFill>
                </w14:textFill>
              </w:rPr>
              <w:t>5.56</w:t>
            </w:r>
          </w:p>
        </w:tc>
      </w:tr>
      <w:tr w14:paraId="400F2178">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92DFB0">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DF8707">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3444</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F73D2D">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4</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BE15CC">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1.2</w:t>
            </w:r>
            <w:r>
              <w:rPr>
                <w:rFonts w:hint="default" w:ascii="Arial" w:hAnsi="Arial" w:eastAsia="Noto Sans SC" w:cs="Arial"/>
                <w:color w:val="000000" w:themeColor="text1"/>
                <w:kern w:val="0"/>
                <w:sz w:val="24"/>
                <w:szCs w:val="24"/>
                <w:lang w:val="en-US" w:eastAsia="zh-CN" w:bidi="ar"/>
                <w14:textFill>
                  <w14:solidFill>
                    <w14:schemeClr w14:val="tx1"/>
                  </w14:solidFill>
                </w14:textFill>
              </w:rPr>
              <w:t>3</w:t>
            </w:r>
          </w:p>
        </w:tc>
      </w:tr>
      <w:tr w14:paraId="15BCF724">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A12864">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68C283">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4554</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5AF8C3">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2</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D4DE74">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0.6</w:t>
            </w:r>
            <w:r>
              <w:rPr>
                <w:rFonts w:hint="default" w:ascii="Arial" w:hAnsi="Arial" w:eastAsia="Noto Sans SC" w:cs="Arial"/>
                <w:color w:val="000000" w:themeColor="text1"/>
                <w:kern w:val="0"/>
                <w:sz w:val="24"/>
                <w:szCs w:val="24"/>
                <w:lang w:val="en-US" w:eastAsia="zh-CN" w:bidi="ar"/>
                <w14:textFill>
                  <w14:solidFill>
                    <w14:schemeClr w14:val="tx1"/>
                  </w14:solidFill>
                </w14:textFill>
              </w:rPr>
              <w:t>2</w:t>
            </w:r>
          </w:p>
        </w:tc>
      </w:tr>
      <w:tr w14:paraId="38371BAB">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022FB1">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B10AC3">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55+</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22A3CC">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1</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4A4EE0">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0.3</w:t>
            </w:r>
            <w:r>
              <w:rPr>
                <w:rFonts w:hint="default" w:ascii="Arial" w:hAnsi="Arial" w:eastAsia="Noto Sans SC" w:cs="Arial"/>
                <w:color w:val="000000" w:themeColor="text1"/>
                <w:kern w:val="0"/>
                <w:sz w:val="24"/>
                <w:szCs w:val="24"/>
                <w:lang w:val="en-US" w:eastAsia="zh-CN" w:bidi="ar"/>
                <w14:textFill>
                  <w14:solidFill>
                    <w14:schemeClr w14:val="tx1"/>
                  </w14:solidFill>
                </w14:textFill>
              </w:rPr>
              <w:t>1</w:t>
            </w:r>
          </w:p>
        </w:tc>
      </w:tr>
      <w:tr w14:paraId="7DA4CE87">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4EE9F1">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889D5B">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missing value</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1119F3">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3</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0C765F">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0.93</w:t>
            </w:r>
          </w:p>
        </w:tc>
      </w:tr>
      <w:tr w14:paraId="2DD9FB2C">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7287E9">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Edu</w:t>
            </w: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B6D71C">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High school and below</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0842A3">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41</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37C608">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12.</w:t>
            </w:r>
            <w:r>
              <w:rPr>
                <w:rFonts w:hint="default" w:ascii="Arial" w:hAnsi="Arial" w:eastAsia="Noto Sans SC" w:cs="Arial"/>
                <w:color w:val="000000" w:themeColor="text1"/>
                <w:kern w:val="0"/>
                <w:sz w:val="24"/>
                <w:szCs w:val="24"/>
                <w:lang w:val="en-US" w:eastAsia="zh-CN" w:bidi="ar"/>
                <w14:textFill>
                  <w14:solidFill>
                    <w14:schemeClr w14:val="tx1"/>
                  </w14:solidFill>
                </w14:textFill>
              </w:rPr>
              <w:t>65</w:t>
            </w:r>
          </w:p>
        </w:tc>
      </w:tr>
      <w:tr w14:paraId="49F6F4B0">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4B37B6">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0C64C3">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polytechnic</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6786F5">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75</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742F8A">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2</w:t>
            </w:r>
            <w:r>
              <w:rPr>
                <w:rFonts w:hint="default" w:ascii="Arial" w:hAnsi="Arial" w:eastAsia="Noto Sans SC" w:cs="Arial"/>
                <w:color w:val="000000" w:themeColor="text1"/>
                <w:kern w:val="0"/>
                <w:sz w:val="24"/>
                <w:szCs w:val="24"/>
                <w:lang w:val="en-US" w:eastAsia="zh-CN" w:bidi="ar"/>
                <w14:textFill>
                  <w14:solidFill>
                    <w14:schemeClr w14:val="tx1"/>
                  </w14:solidFill>
                </w14:textFill>
              </w:rPr>
              <w:t>3</w:t>
            </w:r>
            <w:r>
              <w:rPr>
                <w:rFonts w:hint="default" w:ascii="Arial" w:hAnsi="Arial" w:eastAsia="Noto Sans SC" w:cs="Arial"/>
                <w:color w:val="000000" w:themeColor="text1"/>
                <w:kern w:val="0"/>
                <w:sz w:val="24"/>
                <w:szCs w:val="24"/>
                <w:lang w:bidi="ar"/>
                <w14:textFill>
                  <w14:solidFill>
                    <w14:schemeClr w14:val="tx1"/>
                  </w14:solidFill>
                </w14:textFill>
              </w:rPr>
              <w:t>.</w:t>
            </w:r>
            <w:r>
              <w:rPr>
                <w:rFonts w:hint="default" w:ascii="Arial" w:hAnsi="Arial" w:eastAsia="Noto Sans SC" w:cs="Arial"/>
                <w:color w:val="000000" w:themeColor="text1"/>
                <w:kern w:val="0"/>
                <w:sz w:val="24"/>
                <w:szCs w:val="24"/>
                <w:lang w:val="en-US" w:eastAsia="zh-CN" w:bidi="ar"/>
                <w14:textFill>
                  <w14:solidFill>
                    <w14:schemeClr w14:val="tx1"/>
                  </w14:solidFill>
                </w14:textFill>
              </w:rPr>
              <w:t>15</w:t>
            </w:r>
          </w:p>
        </w:tc>
      </w:tr>
      <w:tr w14:paraId="5771FD67">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CCEE2C">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4A793B">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undergraduate (adjective)</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AE31D7">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140</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633058">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4</w:t>
            </w:r>
            <w:r>
              <w:rPr>
                <w:rFonts w:hint="default" w:ascii="Arial" w:hAnsi="Arial" w:eastAsia="Noto Sans SC" w:cs="Arial"/>
                <w:color w:val="000000" w:themeColor="text1"/>
                <w:kern w:val="0"/>
                <w:sz w:val="24"/>
                <w:szCs w:val="24"/>
                <w:lang w:val="en-US" w:eastAsia="zh-CN" w:bidi="ar"/>
                <w14:textFill>
                  <w14:solidFill>
                    <w14:schemeClr w14:val="tx1"/>
                  </w14:solidFill>
                </w14:textFill>
              </w:rPr>
              <w:t>3.21</w:t>
            </w:r>
          </w:p>
        </w:tc>
      </w:tr>
      <w:tr w14:paraId="3320B464">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5C0F10">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72959F">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postgraduates</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376C58">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55</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C69BB4">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1</w:t>
            </w:r>
            <w:r>
              <w:rPr>
                <w:rFonts w:hint="default" w:ascii="Arial" w:hAnsi="Arial" w:eastAsia="Noto Sans SC" w:cs="Arial"/>
                <w:color w:val="000000" w:themeColor="text1"/>
                <w:kern w:val="0"/>
                <w:sz w:val="24"/>
                <w:szCs w:val="24"/>
                <w:lang w:val="en-US" w:eastAsia="zh-CN" w:bidi="ar"/>
                <w14:textFill>
                  <w14:solidFill>
                    <w14:schemeClr w14:val="tx1"/>
                  </w14:solidFill>
                </w14:textFill>
              </w:rPr>
              <w:t>7.00</w:t>
            </w:r>
          </w:p>
        </w:tc>
      </w:tr>
      <w:tr w14:paraId="29B5D275">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07F077">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42728E">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doctoral student</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2D5C81">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11</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29918B">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3.</w:t>
            </w:r>
            <w:r>
              <w:rPr>
                <w:rFonts w:hint="default" w:ascii="Arial" w:hAnsi="Arial" w:eastAsia="Noto Sans SC" w:cs="Arial"/>
                <w:color w:val="000000" w:themeColor="text1"/>
                <w:kern w:val="0"/>
                <w:sz w:val="24"/>
                <w:szCs w:val="24"/>
                <w:lang w:val="en-US" w:eastAsia="zh-CN" w:bidi="ar"/>
                <w14:textFill>
                  <w14:solidFill>
                    <w14:schemeClr w14:val="tx1"/>
                  </w14:solidFill>
                </w14:textFill>
              </w:rPr>
              <w:t>40</w:t>
            </w:r>
          </w:p>
        </w:tc>
      </w:tr>
      <w:tr w14:paraId="47171B7F">
        <w:tblPrEx>
          <w:tblCellMar>
            <w:top w:w="0" w:type="dxa"/>
            <w:left w:w="108" w:type="dxa"/>
            <w:bottom w:w="0" w:type="dxa"/>
            <w:right w:w="108" w:type="dxa"/>
          </w:tblCellMar>
        </w:tblPrEx>
        <w:trPr>
          <w:trHeight w:val="297"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0E9B08">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5B5133">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other</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ED62D6">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2</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9A45AF">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0.6</w:t>
            </w:r>
            <w:r>
              <w:rPr>
                <w:rFonts w:hint="default" w:ascii="Arial" w:hAnsi="Arial" w:eastAsia="Noto Sans SC" w:cs="Arial"/>
                <w:color w:val="000000" w:themeColor="text1"/>
                <w:kern w:val="0"/>
                <w:sz w:val="24"/>
                <w:szCs w:val="24"/>
                <w:lang w:val="en-US" w:eastAsia="zh-CN" w:bidi="ar"/>
                <w14:textFill>
                  <w14:solidFill>
                    <w14:schemeClr w14:val="tx1"/>
                  </w14:solidFill>
                </w14:textFill>
              </w:rPr>
              <w:t>2</w:t>
            </w:r>
          </w:p>
        </w:tc>
      </w:tr>
      <w:tr w14:paraId="406BD24C">
        <w:tblPrEx>
          <w:tblCellMar>
            <w:top w:w="0" w:type="dxa"/>
            <w:left w:w="108" w:type="dxa"/>
            <w:bottom w:w="0" w:type="dxa"/>
            <w:right w:w="108" w:type="dxa"/>
          </w:tblCellMar>
        </w:tblPrEx>
        <w:trPr>
          <w:trHeight w:val="306"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24322A">
            <w:pPr>
              <w:jc w:val="left"/>
              <w:rPr>
                <w:rFonts w:hint="default" w:ascii="Arial" w:hAnsi="Arial" w:eastAsia="Noto Sans SC" w:cs="Arial"/>
                <w:color w:val="000000" w:themeColor="text1"/>
                <w:sz w:val="24"/>
                <w:szCs w:val="24"/>
                <w14:textFill>
                  <w14:solidFill>
                    <w14:schemeClr w14:val="tx1"/>
                  </w14:solidFill>
                </w14:textFill>
              </w:rPr>
            </w:pPr>
          </w:p>
        </w:tc>
        <w:tc>
          <w:tcPr>
            <w:tcW w:w="30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01005E">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missing value</w:t>
            </w:r>
          </w:p>
        </w:tc>
        <w:tc>
          <w:tcPr>
            <w:tcW w:w="2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693DEC">
            <w:pPr>
              <w:widowControl/>
              <w:jc w:val="left"/>
              <w:textAlignment w:val="center"/>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0"/>
                <w:sz w:val="24"/>
                <w:szCs w:val="24"/>
                <w:lang w:bidi="ar"/>
                <w14:textFill>
                  <w14:solidFill>
                    <w14:schemeClr w14:val="tx1"/>
                  </w14:solidFill>
                </w14:textFill>
              </w:rPr>
              <w:t>8</w:t>
            </w:r>
          </w:p>
        </w:tc>
        <w:tc>
          <w:tcPr>
            <w:tcW w:w="2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8DB585">
            <w:pPr>
              <w:widowControl/>
              <w:jc w:val="left"/>
              <w:textAlignment w:val="center"/>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2.47</w:t>
            </w:r>
          </w:p>
        </w:tc>
      </w:tr>
    </w:tbl>
    <w:p w14:paraId="7010441E">
      <w:pPr>
        <w:jc w:val="left"/>
        <w:rPr>
          <w:rFonts w:hint="eastAsia" w:ascii="Arial" w:hAnsi="Arial" w:eastAsia="Noto Sans SC" w:cs="Arial"/>
          <w:b/>
          <w:bCs/>
          <w:sz w:val="24"/>
          <w:szCs w:val="24"/>
          <w:lang w:val="en-US" w:eastAsia="zh-CN"/>
        </w:rPr>
      </w:pPr>
    </w:p>
    <w:p w14:paraId="0CC33355">
      <w:pPr>
        <w:pStyle w:val="25"/>
        <w:bidi w:val="0"/>
        <w:rPr>
          <w:rFonts w:hint="default"/>
        </w:rPr>
      </w:pPr>
      <w:bookmarkStart w:id="193" w:name="_Toc11290"/>
      <w:bookmarkStart w:id="194" w:name="_Toc4578"/>
      <w:bookmarkStart w:id="195" w:name="_Toc24996"/>
      <w:bookmarkStart w:id="196" w:name="_Toc16778"/>
      <w:bookmarkStart w:id="197" w:name="_Toc32738"/>
      <w:bookmarkStart w:id="198" w:name="_Toc29473"/>
      <w:bookmarkStart w:id="199" w:name="_Toc15889"/>
      <w:bookmarkStart w:id="200" w:name="_Toc30221"/>
      <w:r>
        <w:rPr>
          <w:rFonts w:hint="default"/>
          <w:lang w:val="en-US" w:eastAsia="zh-CN"/>
        </w:rPr>
        <w:t>Table1</w:t>
      </w:r>
      <w:r>
        <w:rPr>
          <w:rFonts w:hint="default"/>
        </w:rPr>
        <w:t>: Demographic characteristics</w:t>
      </w:r>
      <w:bookmarkEnd w:id="193"/>
      <w:bookmarkEnd w:id="194"/>
      <w:bookmarkEnd w:id="195"/>
      <w:bookmarkEnd w:id="196"/>
      <w:bookmarkEnd w:id="197"/>
      <w:bookmarkEnd w:id="198"/>
      <w:bookmarkEnd w:id="199"/>
      <w:bookmarkEnd w:id="200"/>
    </w:p>
    <w:p w14:paraId="40302F65">
      <w:pPr>
        <w:jc w:val="left"/>
        <w:rPr>
          <w:rFonts w:hint="default"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The sample (N=321) was predominantly female (55.6%), aged 18-34 (98.8%), and well-educated (43.2% held bachelor’s degrees). See Table 1.</w:t>
      </w:r>
    </w:p>
    <w:p w14:paraId="50324CFD">
      <w:pPr>
        <w:jc w:val="left"/>
        <w:rPr>
          <w:rFonts w:hint="default" w:ascii="Arial" w:hAnsi="Arial" w:eastAsia="Noto Sans SC" w:cs="Arial"/>
          <w:sz w:val="24"/>
          <w:szCs w:val="24"/>
        </w:rPr>
      </w:pPr>
    </w:p>
    <w:p w14:paraId="1FE1053B">
      <w:pPr>
        <w:pStyle w:val="19"/>
        <w:bidi w:val="0"/>
        <w:rPr>
          <w:rFonts w:hint="default"/>
          <w:lang w:val="en-US" w:eastAsia="zh-CN"/>
        </w:rPr>
      </w:pPr>
      <w:bookmarkStart w:id="201" w:name="_Toc6012"/>
      <w:bookmarkStart w:id="202" w:name="_Toc6248"/>
      <w:bookmarkStart w:id="203" w:name="_Toc18279"/>
      <w:bookmarkStart w:id="204" w:name="_Toc848"/>
      <w:bookmarkStart w:id="205" w:name="_Toc995"/>
      <w:bookmarkStart w:id="206" w:name="_Toc31488"/>
      <w:r>
        <w:rPr>
          <w:rFonts w:hint="default"/>
          <w:lang w:val="en-US" w:eastAsia="zh-CN"/>
        </w:rPr>
        <w:t>4.1.2Frequency of social media use（Q3）</w:t>
      </w:r>
      <w:bookmarkEnd w:id="201"/>
      <w:bookmarkEnd w:id="202"/>
      <w:bookmarkEnd w:id="203"/>
      <w:bookmarkEnd w:id="204"/>
      <w:bookmarkEnd w:id="205"/>
      <w:bookmarkEnd w:id="206"/>
    </w:p>
    <w:p w14:paraId="256D85C7">
      <w:pPr>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4826000" cy="2743200"/>
            <wp:effectExtent l="4445" t="4445" r="8255" b="8255"/>
            <wp:docPr id="15"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B3C5449">
      <w:pPr>
        <w:pStyle w:val="23"/>
        <w:bidi w:val="0"/>
        <w:ind w:left="0" w:leftChars="0" w:firstLine="0" w:firstLineChars="0"/>
        <w:rPr>
          <w:rFonts w:hint="default" w:ascii="Arial" w:hAnsi="Arial" w:eastAsia="Noto Sans SC" w:cs="Arial"/>
          <w:color w:val="000000" w:themeColor="text1"/>
          <w:sz w:val="24"/>
          <w:szCs w:val="24"/>
          <w14:textFill>
            <w14:solidFill>
              <w14:schemeClr w14:val="tx1"/>
            </w14:solidFill>
          </w14:textFill>
        </w:rPr>
      </w:pPr>
      <w:bookmarkStart w:id="207" w:name="_Toc27576"/>
      <w:bookmarkStart w:id="208" w:name="_Toc31841"/>
      <w:bookmarkStart w:id="209" w:name="_Toc4427"/>
      <w:r>
        <w:rPr>
          <w:rFonts w:hint="default"/>
          <w:b/>
          <w:bCs/>
        </w:rPr>
        <w:t xml:space="preserve">Figure </w:t>
      </w:r>
      <w:r>
        <w:rPr>
          <w:rFonts w:hint="eastAsia"/>
          <w:b/>
          <w:bCs/>
          <w:lang w:val="en-US" w:eastAsia="zh-CN"/>
        </w:rPr>
        <w:t>2</w:t>
      </w:r>
      <w:r>
        <w:rPr>
          <w:rFonts w:hint="default"/>
          <w:b/>
          <w:bCs/>
        </w:rPr>
        <w:t xml:space="preserve">: </w:t>
      </w:r>
      <w:r>
        <w:rPr>
          <w:rFonts w:hint="default"/>
          <w:b/>
          <w:bCs/>
          <w:lang w:val="en-US" w:eastAsia="zh-CN"/>
        </w:rPr>
        <w:t>Frequency of social media use</w:t>
      </w:r>
      <w:bookmarkEnd w:id="207"/>
      <w:bookmarkEnd w:id="208"/>
      <w:bookmarkEnd w:id="209"/>
    </w:p>
    <w:p w14:paraId="783B72F0">
      <w:pPr>
        <w:pStyle w:val="10"/>
        <w:keepNext w:val="0"/>
        <w:keepLines w:val="0"/>
        <w:widowControl/>
        <w:suppressLineNumbers w:val="0"/>
        <w:rPr>
          <w:rFonts w:hint="eastAsia"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Respondents' social media use was characterised by high frequency: 62.3% used it ≥1 time per week (mean 1.27, SD=1.096). The distribution is right-skewed (skewness 0.767), with ‘once a week’ accounting for the highest proportion (30.6%), and only 1.5% never using it. This result confirms that social media has become the main channel for daily information acquisition (Lin, 2021).</w:t>
      </w:r>
    </w:p>
    <w:p w14:paraId="7AF58ED5">
      <w:pPr>
        <w:jc w:val="left"/>
        <w:rPr>
          <w:rFonts w:hint="default" w:ascii="Arial" w:hAnsi="Arial" w:eastAsia="Noto Sans SC" w:cs="Arial"/>
          <w:color w:val="000000" w:themeColor="text1"/>
          <w:sz w:val="24"/>
          <w:szCs w:val="24"/>
          <w14:textFill>
            <w14:solidFill>
              <w14:schemeClr w14:val="tx1"/>
            </w14:solidFill>
          </w14:textFill>
        </w:rPr>
      </w:pPr>
    </w:p>
    <w:p w14:paraId="4F1E9FE5">
      <w:pPr>
        <w:pStyle w:val="19"/>
        <w:bidi w:val="0"/>
        <w:rPr>
          <w:rFonts w:hint="default"/>
          <w:lang w:val="en-US" w:eastAsia="zh-CN"/>
        </w:rPr>
      </w:pPr>
      <w:bookmarkStart w:id="210" w:name="_Toc8995"/>
      <w:bookmarkStart w:id="211" w:name="_Toc32588"/>
      <w:bookmarkStart w:id="212" w:name="_Toc1654"/>
      <w:bookmarkStart w:id="213" w:name="_Toc30617"/>
      <w:bookmarkStart w:id="214" w:name="_Toc9381"/>
      <w:bookmarkStart w:id="215" w:name="_Toc19324"/>
      <w:r>
        <w:rPr>
          <w:rFonts w:hint="default"/>
          <w:lang w:val="en-US" w:eastAsia="zh-CN"/>
        </w:rPr>
        <w:t>4.1.3Frequency of self-media contact (Q4)</w:t>
      </w:r>
      <w:bookmarkEnd w:id="210"/>
      <w:bookmarkEnd w:id="211"/>
      <w:bookmarkEnd w:id="212"/>
      <w:bookmarkEnd w:id="213"/>
      <w:bookmarkEnd w:id="214"/>
      <w:bookmarkEnd w:id="215"/>
    </w:p>
    <w:p w14:paraId="101B0026">
      <w:pPr>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4825365" cy="2743200"/>
            <wp:effectExtent l="4445" t="4445" r="8890" b="8255"/>
            <wp:docPr id="14"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A446822">
      <w:pPr>
        <w:pStyle w:val="23"/>
        <w:bidi w:val="0"/>
        <w:ind w:left="0" w:leftChars="0" w:firstLine="0" w:firstLineChars="0"/>
        <w:rPr>
          <w:rFonts w:hint="default"/>
          <w:b/>
          <w:bCs/>
        </w:rPr>
      </w:pPr>
      <w:bookmarkStart w:id="216" w:name="_Toc7357"/>
      <w:bookmarkStart w:id="217" w:name="_Toc31262"/>
      <w:bookmarkStart w:id="218" w:name="_Toc4032"/>
      <w:r>
        <w:rPr>
          <w:rFonts w:hint="default"/>
          <w:b/>
          <w:bCs/>
        </w:rPr>
        <w:t>Figure 3: Frequency of we-media contact</w:t>
      </w:r>
      <w:bookmarkEnd w:id="216"/>
      <w:bookmarkEnd w:id="217"/>
      <w:bookmarkEnd w:id="218"/>
    </w:p>
    <w:p w14:paraId="2A50C48C">
      <w:pPr>
        <w:pStyle w:val="23"/>
        <w:bidi w:val="0"/>
        <w:ind w:left="0" w:leftChars="0" w:firstLine="0" w:firstLineChars="0"/>
        <w:rPr>
          <w:rFonts w:hint="eastAsia" w:eastAsia="宋体"/>
          <w:b/>
          <w:bCs/>
          <w:lang w:val="en-US" w:eastAsia="zh-CN"/>
        </w:rPr>
      </w:pPr>
    </w:p>
    <w:p w14:paraId="64A52238">
      <w:pPr>
        <w:pStyle w:val="10"/>
        <w:keepNext w:val="0"/>
        <w:keepLines w:val="0"/>
        <w:widowControl/>
        <w:suppressLineNumbers w:val="0"/>
        <w:rPr>
          <w:rFonts w:hint="eastAsia" w:ascii="Arial" w:hAnsi="Arial" w:cs="Arial" w:eastAsiaTheme="minorEastAsia"/>
          <w:b w:val="0"/>
          <w:kern w:val="2"/>
          <w:sz w:val="24"/>
          <w:szCs w:val="24"/>
          <w:lang w:val="en-US" w:eastAsia="zh-CN" w:bidi="ar-SA"/>
        </w:rPr>
      </w:pPr>
      <w:r>
        <w:rPr>
          <w:rFonts w:hint="eastAsia" w:ascii="Arial" w:hAnsi="Arial" w:eastAsia="Noto Sans SC" w:cs="Arial"/>
          <w:b w:val="0"/>
          <w:kern w:val="2"/>
          <w:sz w:val="24"/>
          <w:szCs w:val="24"/>
          <w:lang w:val="en-US" w:eastAsia="zh-CN" w:bidi="ar-SA"/>
        </w:rPr>
        <w:t>The data indicate that f</w:t>
      </w:r>
      <w:r>
        <w:rPr>
          <w:rFonts w:hint="default" w:ascii="Arial" w:hAnsi="Arial" w:eastAsia="Noto Sans SC" w:cs="Arial"/>
          <w:b w:val="0"/>
          <w:kern w:val="2"/>
          <w:sz w:val="24"/>
          <w:szCs w:val="24"/>
          <w:lang w:val="en-US" w:eastAsia="zh-CN" w:bidi="ar-SA"/>
        </w:rPr>
        <w:t>requency of we-media contact</w:t>
      </w:r>
      <w:r>
        <w:rPr>
          <w:rFonts w:hint="eastAsia" w:ascii="Arial" w:hAnsi="Arial" w:eastAsia="Noto Sans SC" w:cs="Arial"/>
          <w:b w:val="0"/>
          <w:kern w:val="2"/>
          <w:sz w:val="24"/>
          <w:szCs w:val="24"/>
          <w:lang w:val="en-US" w:eastAsia="zh-CN" w:bidi="ar-SA"/>
        </w:rPr>
        <w:t xml:space="preserve">,Mean value 1.22, SD = 1.078,which is highly similar to social media usingusage patterns:62.3 per cent of users are exposed ≥ 1 time per week.To be noticed,there are </w:t>
      </w:r>
      <w:r>
        <w:rPr>
          <w:rFonts w:hint="default" w:ascii="Arial" w:hAnsi="Arial" w:eastAsia="Noto Sans SC" w:cs="Arial"/>
          <w:b w:val="0"/>
          <w:kern w:val="2"/>
          <w:sz w:val="24"/>
          <w:szCs w:val="24"/>
          <w:lang w:val="en-US" w:eastAsia="zh-CN" w:bidi="ar-SA"/>
        </w:rPr>
        <w:t>30.9%</w:t>
      </w:r>
      <w:r>
        <w:rPr>
          <w:rFonts w:hint="eastAsia" w:ascii="Arial" w:hAnsi="Arial" w:eastAsia="Noto Sans SC" w:cs="Arial"/>
          <w:b w:val="0"/>
          <w:kern w:val="2"/>
          <w:sz w:val="24"/>
          <w:szCs w:val="24"/>
          <w:lang w:val="en-US" w:eastAsia="zh-CN" w:bidi="ar-SA"/>
        </w:rPr>
        <w:t xml:space="preserve"> accounts daily using we-media,which is statistically significant higher than traditional social media(</w:t>
      </w:r>
      <w:r>
        <w:rPr>
          <w:rFonts w:hint="default" w:ascii="Arial" w:hAnsi="Arial" w:eastAsia="Noto Sans SC" w:cs="Arial"/>
          <w:b w:val="0"/>
          <w:kern w:val="2"/>
          <w:sz w:val="24"/>
          <w:szCs w:val="24"/>
          <w:lang w:val="en-US" w:eastAsia="zh-CN" w:bidi="ar-SA"/>
        </w:rPr>
        <w:t>29.1%</w:t>
      </w:r>
      <w:r>
        <w:rPr>
          <w:rFonts w:hint="eastAsia" w:ascii="Arial" w:hAnsi="Arial" w:eastAsia="Noto Sans SC" w:cs="Arial"/>
          <w:b w:val="0"/>
          <w:kern w:val="2"/>
          <w:sz w:val="24"/>
          <w:szCs w:val="24"/>
          <w:lang w:val="en-US" w:eastAsia="zh-CN" w:bidi="ar-SA"/>
        </w:rPr>
        <w:t>in Q3),this can show that we-media has more Daily penetration.</w:t>
      </w:r>
    </w:p>
    <w:p w14:paraId="4DECC7EF">
      <w:pPr>
        <w:pStyle w:val="10"/>
        <w:keepNext w:val="0"/>
        <w:keepLines w:val="0"/>
        <w:widowControl/>
        <w:suppressLineNumbers w:val="0"/>
        <w:rPr>
          <w:rFonts w:hint="default" w:ascii="Arial" w:hAnsi="Arial" w:eastAsia="Noto Sans SC" w:cs="Arial"/>
          <w:color w:val="000000" w:themeColor="text1"/>
          <w:sz w:val="24"/>
          <w:szCs w:val="24"/>
          <w14:textFill>
            <w14:solidFill>
              <w14:schemeClr w14:val="tx1"/>
            </w14:solidFill>
          </w14:textFill>
        </w:rPr>
      </w:pPr>
      <w:r>
        <w:rPr>
          <w:rFonts w:hint="eastAsia" w:ascii="Arial" w:hAnsi="Arial" w:eastAsia="Noto Sans SC" w:cs="Arial"/>
          <w:b w:val="0"/>
          <w:kern w:val="2"/>
          <w:sz w:val="24"/>
          <w:szCs w:val="24"/>
          <w:lang w:val="en-US" w:eastAsia="zh-CN" w:bidi="ar-SA"/>
        </w:rPr>
        <w:t>.</w:t>
      </w:r>
    </w:p>
    <w:p w14:paraId="38DD4CD2">
      <w:pPr>
        <w:pStyle w:val="19"/>
        <w:bidi w:val="0"/>
        <w:rPr>
          <w:rFonts w:hint="default"/>
        </w:rPr>
      </w:pPr>
      <w:bookmarkStart w:id="219" w:name="_Toc3298"/>
      <w:bookmarkStart w:id="220" w:name="_Toc29696"/>
      <w:bookmarkStart w:id="221" w:name="_Toc27345"/>
      <w:bookmarkStart w:id="222" w:name="_Toc9256"/>
      <w:bookmarkStart w:id="223" w:name="_Toc1643"/>
      <w:bookmarkStart w:id="224" w:name="_Toc11997"/>
      <w:r>
        <w:rPr>
          <w:rFonts w:hint="default"/>
          <w:lang w:val="en-US" w:eastAsia="zh-CN"/>
        </w:rPr>
        <w:t>4</w:t>
      </w:r>
      <w:r>
        <w:rPr>
          <w:rFonts w:hint="default"/>
        </w:rPr>
        <w:t>.1.</w:t>
      </w:r>
      <w:r>
        <w:rPr>
          <w:rFonts w:hint="default"/>
          <w:lang w:val="en-US" w:eastAsia="zh-CN"/>
        </w:rPr>
        <w:t>4</w:t>
      </w:r>
      <w:r>
        <w:rPr>
          <w:rFonts w:hint="eastAsia"/>
          <w:lang w:val="en-US" w:eastAsia="zh-CN"/>
        </w:rPr>
        <w:t xml:space="preserve"> </w:t>
      </w:r>
      <w:r>
        <w:rPr>
          <w:rFonts w:hint="default"/>
        </w:rPr>
        <w:t>Platform usage preference (Q7)</w:t>
      </w:r>
      <w:bookmarkEnd w:id="219"/>
      <w:bookmarkEnd w:id="220"/>
      <w:bookmarkEnd w:id="221"/>
      <w:bookmarkEnd w:id="222"/>
      <w:bookmarkEnd w:id="223"/>
      <w:bookmarkEnd w:id="224"/>
    </w:p>
    <w:p w14:paraId="0FD93A37">
      <w:pPr>
        <w:pStyle w:val="19"/>
        <w:bidi w:val="0"/>
        <w:rPr>
          <w:rFonts w:hint="default" w:ascii="Arial" w:hAnsi="Arial" w:eastAsia="Noto Sans SC" w:cs="Arial"/>
          <w:b w:val="0"/>
          <w:kern w:val="2"/>
          <w:sz w:val="24"/>
          <w:szCs w:val="24"/>
          <w:lang w:val="en-US" w:eastAsia="zh-CN" w:bidi="ar-SA"/>
        </w:rPr>
      </w:pPr>
      <w:bookmarkStart w:id="225" w:name="_Toc26378"/>
      <w:bookmarkStart w:id="226" w:name="_Toc19452"/>
      <w:bookmarkStart w:id="227" w:name="_Toc3170"/>
      <w:bookmarkStart w:id="228" w:name="_Toc5426"/>
      <w:bookmarkStart w:id="229" w:name="_Toc12827"/>
      <w:bookmarkStart w:id="230" w:name="_Toc18920"/>
      <w:r>
        <w:rPr>
          <w:rFonts w:hint="eastAsia" w:ascii="Arial" w:hAnsi="Arial" w:eastAsia="Noto Sans SC" w:cs="Arial"/>
          <w:b w:val="0"/>
          <w:kern w:val="2"/>
          <w:sz w:val="24"/>
          <w:szCs w:val="24"/>
          <w:lang w:val="en-US" w:eastAsia="zh-CN" w:bidi="ar-SA"/>
        </w:rPr>
        <w:t xml:space="preserve">Operate the </w:t>
      </w:r>
      <w:r>
        <w:rPr>
          <w:rFonts w:hint="default" w:ascii="Arial" w:hAnsi="Arial" w:eastAsia="Noto Sans SC" w:cs="Arial"/>
          <w:b w:val="0"/>
          <w:kern w:val="2"/>
          <w:sz w:val="24"/>
          <w:szCs w:val="24"/>
          <w:lang w:val="en-US" w:eastAsia="zh-CN" w:bidi="ar-SA"/>
        </w:rPr>
        <w:t>Platform usage preference</w:t>
      </w:r>
      <w:r>
        <w:rPr>
          <w:rFonts w:hint="eastAsia" w:ascii="Arial" w:hAnsi="Arial" w:eastAsia="Noto Sans SC" w:cs="Arial"/>
          <w:b w:val="0"/>
          <w:kern w:val="2"/>
          <w:sz w:val="24"/>
          <w:szCs w:val="24"/>
          <w:lang w:val="en-US" w:eastAsia="zh-CN" w:bidi="ar-SA"/>
        </w:rPr>
        <w:t xml:space="preserve"> and drawing.</w:t>
      </w:r>
      <w:bookmarkEnd w:id="225"/>
      <w:bookmarkEnd w:id="226"/>
      <w:bookmarkEnd w:id="227"/>
      <w:bookmarkEnd w:id="228"/>
      <w:bookmarkEnd w:id="229"/>
      <w:bookmarkEnd w:id="230"/>
    </w:p>
    <w:p w14:paraId="6A062686">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sz w:val="24"/>
          <w:szCs w:val="24"/>
        </w:rPr>
        <w:drawing>
          <wp:inline distT="0" distB="0" distL="114300" distR="114300">
            <wp:extent cx="4904105" cy="3380740"/>
            <wp:effectExtent l="4445" t="4445" r="6350" b="5715"/>
            <wp:docPr id="3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905005E">
      <w:pPr>
        <w:jc w:val="left"/>
        <w:rPr>
          <w:rFonts w:hint="default" w:ascii="Arial" w:hAnsi="Arial" w:eastAsia="Noto Sans SC" w:cs="Arial"/>
          <w:color w:val="000000" w:themeColor="text1"/>
          <w:sz w:val="24"/>
          <w:szCs w:val="24"/>
          <w14:textFill>
            <w14:solidFill>
              <w14:schemeClr w14:val="tx1"/>
            </w14:solidFill>
          </w14:textFill>
        </w:rPr>
      </w:pPr>
      <w:bookmarkStart w:id="231" w:name="_Toc752"/>
      <w:bookmarkStart w:id="232" w:name="_Toc2463"/>
      <w:bookmarkStart w:id="233" w:name="_Toc3177"/>
      <w:r>
        <w:rPr>
          <w:rStyle w:val="24"/>
          <w:rFonts w:hint="default"/>
          <w:b/>
          <w:bCs/>
        </w:rPr>
        <w:t>Figure 4: Amount of we-media platform usage</w:t>
      </w:r>
      <w:bookmarkEnd w:id="231"/>
      <w:bookmarkEnd w:id="232"/>
      <w:bookmarkEnd w:id="233"/>
      <w:r>
        <w:rPr>
          <w:rFonts w:hint="default" w:ascii="Arial" w:hAnsi="Arial" w:eastAsia="Noto Sans SC" w:cs="Arial"/>
          <w:color w:val="000000" w:themeColor="text1"/>
          <w:sz w:val="24"/>
          <w:szCs w:val="24"/>
          <w14:textFill>
            <w14:solidFill>
              <w14:schemeClr w14:val="tx1"/>
            </w14:solidFill>
          </w14:textFill>
        </w:rPr>
        <w:drawing>
          <wp:inline distT="0" distB="0" distL="114300" distR="114300">
            <wp:extent cx="5269230" cy="3296285"/>
            <wp:effectExtent l="4445" t="4445" r="9525" b="1397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C50AE6D">
      <w:pPr>
        <w:jc w:val="left"/>
        <w:rPr>
          <w:rFonts w:hint="default" w:ascii="Arial" w:hAnsi="Arial" w:eastAsia="Noto Sans SC" w:cs="Arial"/>
          <w:color w:val="000000" w:themeColor="text1"/>
          <w:sz w:val="24"/>
          <w:szCs w:val="24"/>
          <w14:textFill>
            <w14:solidFill>
              <w14:schemeClr w14:val="tx1"/>
            </w14:solidFill>
          </w14:textFill>
        </w:rPr>
      </w:pPr>
    </w:p>
    <w:p w14:paraId="51D0B1E1">
      <w:pPr>
        <w:jc w:val="left"/>
        <w:rPr>
          <w:rFonts w:hint="default" w:ascii="Arial" w:hAnsi="Arial" w:eastAsia="Noto Sans SC" w:cs="Arial"/>
          <w:color w:val="000000" w:themeColor="text1"/>
          <w:sz w:val="24"/>
          <w:szCs w:val="24"/>
          <w14:textFill>
            <w14:solidFill>
              <w14:schemeClr w14:val="tx1"/>
            </w14:solidFill>
          </w14:textFill>
        </w:rPr>
      </w:pPr>
    </w:p>
    <w:p w14:paraId="7A881874">
      <w:pPr>
        <w:pStyle w:val="23"/>
        <w:bidi w:val="0"/>
        <w:ind w:left="0" w:leftChars="0" w:firstLine="0" w:firstLineChars="0"/>
        <w:rPr>
          <w:rFonts w:hint="default"/>
        </w:rPr>
      </w:pPr>
      <w:bookmarkStart w:id="234" w:name="_Toc28910"/>
      <w:bookmarkStart w:id="235" w:name="_Toc18957"/>
      <w:bookmarkStart w:id="236" w:name="_Toc30511"/>
      <w:r>
        <w:rPr>
          <w:rFonts w:hint="default"/>
        </w:rPr>
        <w:t>Figure 5: Frequency of we-media platform usage</w:t>
      </w:r>
      <w:bookmarkEnd w:id="234"/>
      <w:bookmarkEnd w:id="235"/>
      <w:bookmarkEnd w:id="236"/>
    </w:p>
    <w:p w14:paraId="483CAC46">
      <w:pPr>
        <w:pStyle w:val="23"/>
        <w:bidi w:val="0"/>
        <w:rPr>
          <w:rFonts w:hint="default"/>
          <w:b/>
          <w:bCs/>
        </w:rPr>
      </w:pPr>
    </w:p>
    <w:p w14:paraId="2BB8D627">
      <w:pPr>
        <w:pStyle w:val="23"/>
        <w:bidi w:val="0"/>
        <w:rPr>
          <w:rFonts w:hint="default" w:ascii="Arial" w:hAnsi="Arial" w:eastAsia="Noto Sans SC" w:cs="Arial"/>
          <w:b w:val="0"/>
          <w:kern w:val="2"/>
          <w:sz w:val="24"/>
          <w:szCs w:val="24"/>
          <w:lang w:val="en-US" w:eastAsia="zh-CN" w:bidi="ar-SA"/>
        </w:rPr>
      </w:pPr>
    </w:p>
    <w:p w14:paraId="586DA9CB">
      <w:pPr>
        <w:bidi w:val="0"/>
        <w:rPr>
          <w:rFonts w:hint="default" w:ascii="Arial" w:hAnsi="Arial" w:cs="Arial"/>
          <w:sz w:val="24"/>
          <w:szCs w:val="24"/>
          <w:lang w:val="en-US" w:eastAsia="zh-CN"/>
        </w:rPr>
      </w:pPr>
      <w:bookmarkStart w:id="237" w:name="_Toc7890"/>
      <w:r>
        <w:rPr>
          <w:rFonts w:hint="default" w:ascii="Arial" w:hAnsi="Arial" w:cs="Arial"/>
          <w:sz w:val="24"/>
          <w:szCs w:val="24"/>
          <w:lang w:val="en-US" w:eastAsia="zh-CN"/>
        </w:rPr>
        <w:t>The data of platform usage has shown the significant features,which is:weChat/tiktok/billibili/rednote has coverd more than 75%,and a significant agglomeration effect has been formed.These platform become the key stage of we-media marketing.Besides,the Video platforms have a clear advantage in user preference, while audio platforms (Himalaya is only 3.60%) and e-commerce affiliated platforms (Weitao is less than 3%) have lower acceptance.These account data clearly prefer independent social platforms to e-commerce embedded content.</w:t>
      </w:r>
      <w:bookmarkEnd w:id="237"/>
      <w:r>
        <w:rPr>
          <w:rFonts w:hint="default" w:ascii="Arial" w:hAnsi="Arial" w:cs="Arial"/>
          <w:sz w:val="24"/>
          <w:szCs w:val="24"/>
          <w:lang w:val="en-US" w:eastAsia="zh-CN"/>
        </w:rPr>
        <w:t xml:space="preserve"> </w:t>
      </w:r>
    </w:p>
    <w:p w14:paraId="67EF8348">
      <w:pPr>
        <w:bidi w:val="0"/>
        <w:rPr>
          <w:rFonts w:hint="default" w:ascii="Arial" w:hAnsi="Arial" w:cs="Arial"/>
          <w:sz w:val="24"/>
          <w:szCs w:val="24"/>
          <w:lang w:val="en-US" w:eastAsia="zh-CN"/>
        </w:rPr>
      </w:pPr>
    </w:p>
    <w:p w14:paraId="3FD980CF">
      <w:pPr>
        <w:bidi w:val="0"/>
        <w:rPr>
          <w:rFonts w:hint="default" w:ascii="Arial" w:hAnsi="Arial" w:cs="Arial"/>
          <w:sz w:val="24"/>
          <w:szCs w:val="24"/>
          <w:lang w:val="en-US" w:eastAsia="zh-CN"/>
        </w:rPr>
      </w:pPr>
      <w:bookmarkStart w:id="238" w:name="_Toc15808"/>
      <w:r>
        <w:rPr>
          <w:rFonts w:hint="default" w:ascii="Arial" w:hAnsi="Arial" w:cs="Arial"/>
          <w:sz w:val="24"/>
          <w:szCs w:val="24"/>
          <w:lang w:val="en-US" w:eastAsia="zh-CN"/>
        </w:rPr>
        <w:t>Platform usage data shows that the most frequently used platforms in the sample are mainly Douyin, Xiaohongshu, WeChat public accounts, etc., reflecting the dominant position of short video and graphic content platforms in the current self-media ecology.</w:t>
      </w:r>
      <w:bookmarkEnd w:id="238"/>
      <w:r>
        <w:rPr>
          <w:rFonts w:hint="default" w:ascii="Arial" w:hAnsi="Arial" w:cs="Arial"/>
          <w:sz w:val="24"/>
          <w:szCs w:val="24"/>
          <w:lang w:val="en-US" w:eastAsia="zh-CN"/>
        </w:rPr>
        <w:t xml:space="preserve"> </w:t>
      </w:r>
    </w:p>
    <w:p w14:paraId="004F47FD">
      <w:pPr>
        <w:bidi w:val="0"/>
        <w:rPr>
          <w:rFonts w:hint="default" w:ascii="Arial" w:hAnsi="Arial" w:cs="Arial"/>
          <w:sz w:val="24"/>
          <w:szCs w:val="24"/>
          <w:lang w:val="en-US" w:eastAsia="zh-CN"/>
        </w:rPr>
      </w:pPr>
    </w:p>
    <w:p w14:paraId="3F1D0CE4">
      <w:pPr>
        <w:bidi w:val="0"/>
        <w:rPr>
          <w:rFonts w:hint="default" w:ascii="Arial" w:hAnsi="Arial" w:cs="Arial"/>
          <w:sz w:val="24"/>
          <w:szCs w:val="24"/>
          <w:lang w:val="en-US" w:eastAsia="zh-CN"/>
        </w:rPr>
      </w:pPr>
      <w:bookmarkStart w:id="239" w:name="_Toc10993"/>
      <w:r>
        <w:rPr>
          <w:rFonts w:hint="default" w:ascii="Arial" w:hAnsi="Arial" w:cs="Arial"/>
          <w:sz w:val="24"/>
          <w:szCs w:val="24"/>
          <w:lang w:val="en-US" w:eastAsia="zh-CN"/>
        </w:rPr>
        <w:t>Through the multi-response frequency analysis of platform usage, it is found that the vast majority of users are multi-platform users, and the dependence on a single platform is relatively low, indicating that the effectiveness of content marketing often requires cross-platform collaboration.</w:t>
      </w:r>
      <w:bookmarkEnd w:id="239"/>
    </w:p>
    <w:p w14:paraId="03B0DFF3">
      <w:pPr>
        <w:pStyle w:val="19"/>
        <w:bidi w:val="0"/>
        <w:spacing w:before="0" w:after="0" w:line="240" w:lineRule="auto"/>
        <w:rPr>
          <w:rFonts w:hint="default"/>
          <w:lang w:val="en-US" w:eastAsia="zh-CN"/>
        </w:rPr>
      </w:pPr>
    </w:p>
    <w:p w14:paraId="230BB31F">
      <w:pPr>
        <w:pStyle w:val="19"/>
        <w:bidi w:val="0"/>
        <w:rPr>
          <w:rFonts w:hint="default"/>
          <w:lang w:val="en-US" w:eastAsia="zh-CN"/>
        </w:rPr>
      </w:pPr>
      <w:bookmarkStart w:id="240" w:name="_Toc25069"/>
      <w:bookmarkStart w:id="241" w:name="_Toc28173"/>
      <w:bookmarkStart w:id="242" w:name="_Toc32434"/>
      <w:bookmarkStart w:id="243" w:name="_Toc3031"/>
      <w:bookmarkStart w:id="244" w:name="_Toc3302"/>
      <w:bookmarkStart w:id="245" w:name="_Toc7791"/>
      <w:r>
        <w:rPr>
          <w:rFonts w:hint="default"/>
          <w:lang w:val="en-US" w:eastAsia="zh-CN"/>
        </w:rPr>
        <w:t>4.1.5Usage time distribution (Q8)</w:t>
      </w:r>
      <w:bookmarkEnd w:id="240"/>
      <w:bookmarkEnd w:id="241"/>
      <w:bookmarkEnd w:id="242"/>
      <w:bookmarkEnd w:id="243"/>
      <w:bookmarkEnd w:id="244"/>
      <w:bookmarkEnd w:id="245"/>
    </w:p>
    <w:p w14:paraId="7D9EA700">
      <w:pPr>
        <w:pStyle w:val="10"/>
        <w:keepNext w:val="0"/>
        <w:keepLines w:val="0"/>
        <w:widowControl/>
        <w:suppressLineNumbers w:val="0"/>
        <w:rPr>
          <w:rFonts w:hint="default" w:ascii="Arial" w:hAnsi="Arial" w:eastAsia="Noto Sans SC" w:cs="Arial"/>
          <w:b w:val="0"/>
          <w:kern w:val="2"/>
          <w:sz w:val="24"/>
          <w:szCs w:val="24"/>
          <w:lang w:val="en-US" w:eastAsia="zh-CN" w:bidi="ar-SA"/>
        </w:rPr>
      </w:pPr>
      <w:r>
        <w:rPr>
          <w:rFonts w:hint="eastAsia" w:ascii="Arial" w:hAnsi="Arial" w:eastAsia="Noto Sans SC" w:cs="Arial"/>
          <w:b w:val="0"/>
          <w:kern w:val="2"/>
          <w:sz w:val="24"/>
          <w:szCs w:val="24"/>
          <w:lang w:val="en-US" w:eastAsia="zh-CN" w:bidi="ar-SA"/>
        </w:rPr>
        <w:t>Operating the frequency analysis.This is result:</w:t>
      </w:r>
    </w:p>
    <w:p w14:paraId="0F01BCBD">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tbl>
      <w:tblPr>
        <w:tblStyle w:val="12"/>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494"/>
        <w:gridCol w:w="1723"/>
        <w:gridCol w:w="1239"/>
        <w:gridCol w:w="1386"/>
        <w:gridCol w:w="1677"/>
      </w:tblGrid>
      <w:tr w14:paraId="22BAA3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463"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2116796">
            <w:pPr>
              <w:pStyle w:val="10"/>
              <w:keepNext w:val="0"/>
              <w:keepLines w:val="0"/>
              <w:widowControl/>
              <w:suppressLineNumbers w:val="0"/>
              <w:rPr>
                <w:rFonts w:hint="default" w:ascii="Arial" w:hAnsi="Arial" w:eastAsia="Noto Sans SC" w:cs="Arial"/>
                <w:i w:val="0"/>
                <w:iCs w:val="0"/>
                <w:color w:val="000000"/>
                <w:sz w:val="24"/>
                <w:szCs w:val="24"/>
                <w:u w:val="none"/>
              </w:rPr>
            </w:pPr>
            <w:r>
              <w:rPr>
                <w:rFonts w:hint="eastAsia" w:ascii="Arial" w:hAnsi="Arial" w:eastAsia="Noto Sans SC" w:cs="Arial"/>
                <w:b w:val="0"/>
                <w:kern w:val="2"/>
                <w:sz w:val="24"/>
                <w:szCs w:val="24"/>
                <w:lang w:val="en-US" w:eastAsia="zh-CN" w:bidi="ar-SA"/>
              </w:rPr>
              <w:t>Time grouping</w:t>
            </w:r>
          </w:p>
        </w:tc>
        <w:tc>
          <w:tcPr>
            <w:tcW w:w="1011" w:type="pct"/>
            <w:tcBorders>
              <w:top w:val="single" w:color="auto" w:sz="4" w:space="0"/>
              <w:left w:val="single" w:color="auto" w:sz="4" w:space="0"/>
              <w:bottom w:val="single" w:color="auto" w:sz="4" w:space="0"/>
              <w:right w:val="single" w:color="auto" w:sz="4" w:space="0"/>
            </w:tcBorders>
            <w:shd w:val="clear" w:color="auto" w:fill="auto"/>
            <w:noWrap/>
            <w:vAlign w:val="bottom"/>
          </w:tcPr>
          <w:p w14:paraId="52F163E5">
            <w:pPr>
              <w:pStyle w:val="10"/>
              <w:keepNext w:val="0"/>
              <w:keepLines w:val="0"/>
              <w:widowControl/>
              <w:suppressLineNumbers w:val="0"/>
              <w:rPr>
                <w:rFonts w:hint="default" w:ascii="Arial" w:hAnsi="Arial" w:eastAsia="Noto Sans SC" w:cs="Arial"/>
                <w:i w:val="0"/>
                <w:iCs w:val="0"/>
                <w:color w:val="000000"/>
                <w:sz w:val="24"/>
                <w:szCs w:val="24"/>
                <w:u w:val="none"/>
              </w:rPr>
            </w:pPr>
            <w:r>
              <w:rPr>
                <w:rFonts w:hint="eastAsia" w:ascii="Arial" w:hAnsi="Arial" w:eastAsia="Noto Sans SC" w:cs="Arial"/>
                <w:b w:val="0"/>
                <w:kern w:val="2"/>
                <w:sz w:val="24"/>
                <w:szCs w:val="24"/>
                <w:lang w:val="en-US" w:eastAsia="zh-CN" w:bidi="ar-SA"/>
              </w:rPr>
              <w:t>Within 1 hour</w:t>
            </w:r>
          </w:p>
        </w:tc>
        <w:tc>
          <w:tcPr>
            <w:tcW w:w="727" w:type="pct"/>
            <w:tcBorders>
              <w:top w:val="single" w:color="auto" w:sz="4" w:space="0"/>
              <w:left w:val="single" w:color="auto" w:sz="4" w:space="0"/>
              <w:bottom w:val="single" w:color="auto" w:sz="4" w:space="0"/>
              <w:right w:val="single" w:color="auto" w:sz="4" w:space="0"/>
            </w:tcBorders>
            <w:shd w:val="clear" w:color="auto" w:fill="auto"/>
            <w:noWrap/>
            <w:vAlign w:val="bottom"/>
          </w:tcPr>
          <w:p w14:paraId="1D1D94BB">
            <w:pPr>
              <w:pStyle w:val="10"/>
              <w:keepNext w:val="0"/>
              <w:keepLines w:val="0"/>
              <w:widowControl/>
              <w:suppressLineNumbers w:val="0"/>
              <w:rPr>
                <w:rFonts w:hint="default" w:ascii="Arial" w:hAnsi="Arial" w:eastAsia="Noto Sans SC" w:cs="Arial"/>
                <w:i w:val="0"/>
                <w:iCs w:val="0"/>
                <w:color w:val="000000"/>
                <w:sz w:val="24"/>
                <w:szCs w:val="24"/>
                <w:u w:val="none"/>
              </w:rPr>
            </w:pPr>
            <w:r>
              <w:rPr>
                <w:rFonts w:hint="eastAsia" w:ascii="Arial" w:hAnsi="Arial" w:eastAsia="Noto Sans SC" w:cs="Arial"/>
                <w:b w:val="0"/>
                <w:kern w:val="2"/>
                <w:sz w:val="24"/>
                <w:szCs w:val="24"/>
                <w:lang w:val="en-US" w:eastAsia="zh-CN" w:bidi="ar-SA"/>
              </w:rPr>
              <w:t>15 hours.</w:t>
            </w:r>
          </w:p>
        </w:tc>
        <w:tc>
          <w:tcPr>
            <w:tcW w:w="813" w:type="pct"/>
            <w:tcBorders>
              <w:top w:val="single" w:color="auto" w:sz="4" w:space="0"/>
              <w:left w:val="single" w:color="auto" w:sz="4" w:space="0"/>
              <w:bottom w:val="single" w:color="auto" w:sz="4" w:space="0"/>
              <w:right w:val="single" w:color="auto" w:sz="4" w:space="0"/>
            </w:tcBorders>
            <w:shd w:val="clear" w:color="auto" w:fill="auto"/>
            <w:noWrap/>
            <w:vAlign w:val="bottom"/>
          </w:tcPr>
          <w:p w14:paraId="31585728">
            <w:pPr>
              <w:pStyle w:val="10"/>
              <w:keepNext w:val="0"/>
              <w:keepLines w:val="0"/>
              <w:widowControl/>
              <w:suppressLineNumbers w:val="0"/>
              <w:rPr>
                <w:rFonts w:hint="default" w:ascii="Arial" w:hAnsi="Arial" w:eastAsia="Noto Sans SC" w:cs="Arial"/>
                <w:i w:val="0"/>
                <w:iCs w:val="0"/>
                <w:color w:val="000000"/>
                <w:sz w:val="24"/>
                <w:szCs w:val="24"/>
                <w:u w:val="none"/>
              </w:rPr>
            </w:pPr>
            <w:r>
              <w:rPr>
                <w:rFonts w:hint="eastAsia" w:ascii="Arial" w:hAnsi="Arial" w:eastAsia="Noto Sans SC" w:cs="Arial"/>
                <w:b w:val="0"/>
                <w:kern w:val="2"/>
                <w:sz w:val="24"/>
                <w:szCs w:val="24"/>
                <w:lang w:val="en-US" w:eastAsia="zh-CN" w:bidi="ar-SA"/>
              </w:rPr>
              <w:t>6-10 hours</w:t>
            </w:r>
          </w:p>
        </w:tc>
        <w:tc>
          <w:tcPr>
            <w:tcW w:w="984" w:type="pct"/>
            <w:tcBorders>
              <w:top w:val="single" w:color="auto" w:sz="4" w:space="0"/>
              <w:left w:val="single" w:color="auto" w:sz="4" w:space="0"/>
              <w:bottom w:val="single" w:color="auto" w:sz="4" w:space="0"/>
              <w:right w:val="single" w:color="auto" w:sz="4" w:space="0"/>
            </w:tcBorders>
            <w:shd w:val="clear" w:color="auto" w:fill="auto"/>
            <w:noWrap/>
            <w:vAlign w:val="bottom"/>
          </w:tcPr>
          <w:p w14:paraId="36C5A396">
            <w:pPr>
              <w:pStyle w:val="10"/>
              <w:keepNext w:val="0"/>
              <w:keepLines w:val="0"/>
              <w:widowControl/>
              <w:suppressLineNumbers w:val="0"/>
              <w:rPr>
                <w:rFonts w:hint="default" w:ascii="Arial" w:hAnsi="Arial" w:eastAsia="Noto Sans SC" w:cs="Arial"/>
                <w:i w:val="0"/>
                <w:iCs w:val="0"/>
                <w:color w:val="000000"/>
                <w:sz w:val="24"/>
                <w:szCs w:val="24"/>
                <w:u w:val="none"/>
              </w:rPr>
            </w:pPr>
            <w:r>
              <w:rPr>
                <w:rFonts w:hint="eastAsia" w:ascii="Arial" w:hAnsi="Arial" w:eastAsia="Noto Sans SC" w:cs="Arial"/>
                <w:b w:val="0"/>
                <w:kern w:val="2"/>
                <w:sz w:val="24"/>
                <w:szCs w:val="24"/>
                <w:lang w:val="en-US" w:eastAsia="zh-CN" w:bidi="ar-SA"/>
              </w:rPr>
              <w:t>More than 10 hours</w:t>
            </w:r>
          </w:p>
        </w:tc>
      </w:tr>
      <w:tr w14:paraId="057963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463" w:type="pct"/>
            <w:tcBorders>
              <w:top w:val="single" w:color="auto" w:sz="4" w:space="0"/>
              <w:left w:val="single" w:color="auto" w:sz="4" w:space="0"/>
              <w:bottom w:val="single" w:color="auto" w:sz="4" w:space="0"/>
              <w:right w:val="single" w:color="auto" w:sz="4" w:space="0"/>
            </w:tcBorders>
            <w:shd w:val="clear" w:color="auto" w:fill="auto"/>
            <w:noWrap/>
            <w:vAlign w:val="center"/>
          </w:tcPr>
          <w:p w14:paraId="22441EAD">
            <w:pPr>
              <w:pStyle w:val="10"/>
              <w:keepNext w:val="0"/>
              <w:keepLines w:val="0"/>
              <w:widowControl/>
              <w:suppressLineNumbers w:val="0"/>
              <w:rPr>
                <w:rFonts w:hint="default" w:ascii="Arial" w:hAnsi="Arial" w:eastAsia="Noto Sans SC" w:cs="Arial"/>
                <w:i w:val="0"/>
                <w:iCs w:val="0"/>
                <w:color w:val="000000"/>
                <w:sz w:val="24"/>
                <w:szCs w:val="24"/>
                <w:u w:val="none"/>
              </w:rPr>
            </w:pPr>
            <w:r>
              <w:t>frequency</w:t>
            </w:r>
          </w:p>
        </w:tc>
        <w:tc>
          <w:tcPr>
            <w:tcW w:w="1011" w:type="pct"/>
            <w:tcBorders>
              <w:top w:val="single" w:color="auto" w:sz="4" w:space="0"/>
              <w:left w:val="single" w:color="auto" w:sz="4" w:space="0"/>
              <w:bottom w:val="single" w:color="auto" w:sz="4" w:space="0"/>
              <w:right w:val="single" w:color="auto" w:sz="4" w:space="0"/>
            </w:tcBorders>
            <w:shd w:val="clear" w:color="auto" w:fill="FFFFFF"/>
            <w:vAlign w:val="center"/>
          </w:tcPr>
          <w:p w14:paraId="32A3D8C1">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67</w:t>
            </w:r>
          </w:p>
        </w:tc>
        <w:tc>
          <w:tcPr>
            <w:tcW w:w="727" w:type="pct"/>
            <w:tcBorders>
              <w:top w:val="single" w:color="auto" w:sz="4" w:space="0"/>
              <w:left w:val="single" w:color="auto" w:sz="4" w:space="0"/>
              <w:bottom w:val="single" w:color="auto" w:sz="4" w:space="0"/>
              <w:right w:val="single" w:color="auto" w:sz="4" w:space="0"/>
            </w:tcBorders>
            <w:shd w:val="clear" w:color="auto" w:fill="FFFFFF"/>
            <w:vAlign w:val="center"/>
          </w:tcPr>
          <w:p w14:paraId="4A040359">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174</w:t>
            </w:r>
          </w:p>
        </w:tc>
        <w:tc>
          <w:tcPr>
            <w:tcW w:w="813" w:type="pct"/>
            <w:tcBorders>
              <w:top w:val="single" w:color="auto" w:sz="4" w:space="0"/>
              <w:left w:val="single" w:color="auto" w:sz="4" w:space="0"/>
              <w:bottom w:val="single" w:color="auto" w:sz="4" w:space="0"/>
              <w:right w:val="single" w:color="auto" w:sz="4" w:space="0"/>
            </w:tcBorders>
            <w:shd w:val="clear" w:color="auto" w:fill="FFFFFF"/>
            <w:vAlign w:val="center"/>
          </w:tcPr>
          <w:p w14:paraId="1C5438A9">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65</w:t>
            </w:r>
          </w:p>
        </w:tc>
        <w:tc>
          <w:tcPr>
            <w:tcW w:w="984" w:type="pct"/>
            <w:tcBorders>
              <w:top w:val="single" w:color="auto" w:sz="4" w:space="0"/>
              <w:left w:val="single" w:color="auto" w:sz="4" w:space="0"/>
              <w:bottom w:val="single" w:color="auto" w:sz="4" w:space="0"/>
              <w:right w:val="single" w:color="auto" w:sz="4" w:space="0"/>
            </w:tcBorders>
            <w:shd w:val="clear" w:color="auto" w:fill="FFFFFF"/>
            <w:vAlign w:val="center"/>
          </w:tcPr>
          <w:p w14:paraId="3DB133C2">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15</w:t>
            </w:r>
          </w:p>
        </w:tc>
      </w:tr>
      <w:tr w14:paraId="1A3244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463" w:type="pct"/>
            <w:tcBorders>
              <w:top w:val="single" w:color="auto" w:sz="4" w:space="0"/>
              <w:left w:val="single" w:color="auto" w:sz="4" w:space="0"/>
              <w:bottom w:val="single" w:color="auto" w:sz="4" w:space="0"/>
              <w:right w:val="single" w:color="auto" w:sz="4" w:space="0"/>
            </w:tcBorders>
            <w:shd w:val="clear" w:color="auto" w:fill="auto"/>
            <w:noWrap/>
            <w:vAlign w:val="bottom"/>
          </w:tcPr>
          <w:p w14:paraId="1AE7E5A6">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YouTube</w:t>
            </w:r>
          </w:p>
        </w:tc>
        <w:tc>
          <w:tcPr>
            <w:tcW w:w="1011" w:type="pct"/>
            <w:tcBorders>
              <w:top w:val="single" w:color="auto" w:sz="4" w:space="0"/>
              <w:left w:val="single" w:color="auto" w:sz="4" w:space="0"/>
              <w:bottom w:val="single" w:color="auto" w:sz="4" w:space="0"/>
              <w:right w:val="single" w:color="auto" w:sz="4" w:space="0"/>
            </w:tcBorders>
            <w:shd w:val="clear" w:color="auto" w:fill="auto"/>
            <w:noWrap/>
            <w:vAlign w:val="bottom"/>
          </w:tcPr>
          <w:p w14:paraId="5F04E615">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23.88%</w:t>
            </w:r>
          </w:p>
        </w:tc>
        <w:tc>
          <w:tcPr>
            <w:tcW w:w="727" w:type="pct"/>
            <w:tcBorders>
              <w:top w:val="single" w:color="auto" w:sz="4" w:space="0"/>
              <w:left w:val="single" w:color="auto" w:sz="4" w:space="0"/>
              <w:bottom w:val="single" w:color="auto" w:sz="4" w:space="0"/>
              <w:right w:val="single" w:color="auto" w:sz="4" w:space="0"/>
            </w:tcBorders>
            <w:shd w:val="clear" w:color="auto" w:fill="auto"/>
            <w:noWrap/>
            <w:vAlign w:val="bottom"/>
          </w:tcPr>
          <w:p w14:paraId="208538A6">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13.79%</w:t>
            </w:r>
          </w:p>
        </w:tc>
        <w:tc>
          <w:tcPr>
            <w:tcW w:w="813" w:type="pct"/>
            <w:tcBorders>
              <w:top w:val="single" w:color="auto" w:sz="4" w:space="0"/>
              <w:left w:val="single" w:color="auto" w:sz="4" w:space="0"/>
              <w:bottom w:val="single" w:color="auto" w:sz="4" w:space="0"/>
              <w:right w:val="single" w:color="auto" w:sz="4" w:space="0"/>
            </w:tcBorders>
            <w:shd w:val="clear" w:color="auto" w:fill="auto"/>
            <w:noWrap/>
            <w:vAlign w:val="bottom"/>
          </w:tcPr>
          <w:p w14:paraId="7E5D9D5A">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9.23%</w:t>
            </w:r>
          </w:p>
        </w:tc>
        <w:tc>
          <w:tcPr>
            <w:tcW w:w="984" w:type="pct"/>
            <w:tcBorders>
              <w:top w:val="single" w:color="auto" w:sz="4" w:space="0"/>
              <w:left w:val="single" w:color="auto" w:sz="4" w:space="0"/>
              <w:bottom w:val="single" w:color="auto" w:sz="4" w:space="0"/>
              <w:right w:val="single" w:color="auto" w:sz="4" w:space="0"/>
            </w:tcBorders>
            <w:shd w:val="clear" w:color="auto" w:fill="auto"/>
            <w:noWrap/>
            <w:vAlign w:val="bottom"/>
          </w:tcPr>
          <w:p w14:paraId="3A37E0D6">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6.67%</w:t>
            </w:r>
          </w:p>
        </w:tc>
      </w:tr>
      <w:tr w14:paraId="102510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463" w:type="pct"/>
            <w:tcBorders>
              <w:top w:val="single" w:color="auto" w:sz="4" w:space="0"/>
              <w:left w:val="single" w:color="auto" w:sz="4" w:space="0"/>
              <w:bottom w:val="single" w:color="auto" w:sz="4" w:space="0"/>
              <w:right w:val="single" w:color="auto" w:sz="4" w:space="0"/>
            </w:tcBorders>
            <w:shd w:val="clear" w:color="auto" w:fill="auto"/>
            <w:noWrap/>
            <w:vAlign w:val="bottom"/>
          </w:tcPr>
          <w:p w14:paraId="01A7A9F3">
            <w:pPr>
              <w:keepNext w:val="0"/>
              <w:keepLines w:val="0"/>
              <w:widowControl/>
              <w:suppressLineNumbers w:val="0"/>
              <w:jc w:val="left"/>
              <w:textAlignment w:val="bottom"/>
              <w:rPr>
                <w:rFonts w:hint="default" w:ascii="Arial" w:hAnsi="Arial" w:eastAsia="Noto Sans SC" w:cs="Arial"/>
                <w:i w:val="0"/>
                <w:iCs w:val="0"/>
                <w:color w:val="000000"/>
                <w:sz w:val="24"/>
                <w:szCs w:val="24"/>
                <w:u w:val="none"/>
                <w:lang w:val="en-US"/>
              </w:rPr>
            </w:pPr>
            <w:r>
              <w:rPr>
                <w:rFonts w:hint="eastAsia" w:ascii="Arial" w:hAnsi="Arial" w:eastAsia="Noto Sans SC" w:cs="Arial"/>
                <w:i w:val="0"/>
                <w:iCs w:val="0"/>
                <w:color w:val="000000"/>
                <w:kern w:val="0"/>
                <w:sz w:val="24"/>
                <w:szCs w:val="24"/>
                <w:u w:val="none"/>
                <w:lang w:val="en-US" w:eastAsia="zh-CN" w:bidi="ar"/>
              </w:rPr>
              <w:t>Tiktok</w:t>
            </w:r>
          </w:p>
        </w:tc>
        <w:tc>
          <w:tcPr>
            <w:tcW w:w="1011" w:type="pct"/>
            <w:tcBorders>
              <w:top w:val="single" w:color="auto" w:sz="4" w:space="0"/>
              <w:left w:val="single" w:color="auto" w:sz="4" w:space="0"/>
              <w:bottom w:val="single" w:color="auto" w:sz="4" w:space="0"/>
              <w:right w:val="single" w:color="auto" w:sz="4" w:space="0"/>
            </w:tcBorders>
            <w:shd w:val="clear" w:color="auto" w:fill="FFFFFF"/>
            <w:vAlign w:val="center"/>
          </w:tcPr>
          <w:p w14:paraId="770984A7">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38.81%</w:t>
            </w:r>
          </w:p>
        </w:tc>
        <w:tc>
          <w:tcPr>
            <w:tcW w:w="727" w:type="pct"/>
            <w:tcBorders>
              <w:top w:val="single" w:color="auto" w:sz="4" w:space="0"/>
              <w:left w:val="single" w:color="auto" w:sz="4" w:space="0"/>
              <w:bottom w:val="single" w:color="auto" w:sz="4" w:space="0"/>
              <w:right w:val="single" w:color="auto" w:sz="4" w:space="0"/>
            </w:tcBorders>
            <w:shd w:val="clear" w:color="auto" w:fill="FFFFFF"/>
            <w:vAlign w:val="center"/>
          </w:tcPr>
          <w:p w14:paraId="3010AD07">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44.83%</w:t>
            </w:r>
          </w:p>
        </w:tc>
        <w:tc>
          <w:tcPr>
            <w:tcW w:w="813" w:type="pct"/>
            <w:tcBorders>
              <w:top w:val="single" w:color="auto" w:sz="4" w:space="0"/>
              <w:left w:val="single" w:color="auto" w:sz="4" w:space="0"/>
              <w:bottom w:val="single" w:color="auto" w:sz="4" w:space="0"/>
              <w:right w:val="single" w:color="auto" w:sz="4" w:space="0"/>
            </w:tcBorders>
            <w:shd w:val="clear" w:color="auto" w:fill="FFFFFF"/>
            <w:vAlign w:val="center"/>
          </w:tcPr>
          <w:p w14:paraId="289EB04A">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32.31%</w:t>
            </w:r>
          </w:p>
        </w:tc>
        <w:tc>
          <w:tcPr>
            <w:tcW w:w="984" w:type="pct"/>
            <w:tcBorders>
              <w:top w:val="single" w:color="auto" w:sz="4" w:space="0"/>
              <w:left w:val="single" w:color="auto" w:sz="4" w:space="0"/>
              <w:bottom w:val="single" w:color="auto" w:sz="4" w:space="0"/>
              <w:right w:val="single" w:color="auto" w:sz="4" w:space="0"/>
            </w:tcBorders>
            <w:shd w:val="clear" w:color="auto" w:fill="FFFFFF"/>
            <w:vAlign w:val="center"/>
          </w:tcPr>
          <w:p w14:paraId="68DA9E2B">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66.67%</w:t>
            </w:r>
          </w:p>
        </w:tc>
      </w:tr>
      <w:tr w14:paraId="6DA5C6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463" w:type="pct"/>
            <w:tcBorders>
              <w:top w:val="single" w:color="auto" w:sz="4" w:space="0"/>
              <w:left w:val="single" w:color="auto" w:sz="4" w:space="0"/>
              <w:bottom w:val="single" w:color="auto" w:sz="4" w:space="0"/>
              <w:right w:val="single" w:color="auto" w:sz="4" w:space="0"/>
            </w:tcBorders>
            <w:shd w:val="clear" w:color="auto" w:fill="auto"/>
            <w:noWrap/>
            <w:vAlign w:val="bottom"/>
          </w:tcPr>
          <w:p w14:paraId="507ACD7F">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eastAsia" w:ascii="Arial" w:hAnsi="Arial" w:eastAsia="Noto Sans SC" w:cs="Arial"/>
                <w:i w:val="0"/>
                <w:iCs w:val="0"/>
                <w:color w:val="000000"/>
                <w:kern w:val="0"/>
                <w:sz w:val="24"/>
                <w:szCs w:val="24"/>
                <w:u w:val="none"/>
                <w:lang w:val="en-US" w:eastAsia="zh-CN" w:bidi="ar"/>
              </w:rPr>
              <w:t xml:space="preserve">Blog or </w:t>
            </w:r>
            <w:r>
              <w:rPr>
                <w:rFonts w:hint="default" w:ascii="Arial" w:hAnsi="Arial" w:eastAsia="Noto Sans SC" w:cs="Arial"/>
                <w:i w:val="0"/>
                <w:iCs w:val="0"/>
                <w:color w:val="000000"/>
                <w:kern w:val="0"/>
                <w:sz w:val="24"/>
                <w:szCs w:val="24"/>
                <w:u w:val="none"/>
                <w:lang w:val="en-US" w:eastAsia="zh-CN" w:bidi="ar"/>
              </w:rPr>
              <w:t>vlog</w:t>
            </w:r>
          </w:p>
        </w:tc>
        <w:tc>
          <w:tcPr>
            <w:tcW w:w="1011" w:type="pct"/>
            <w:tcBorders>
              <w:top w:val="single" w:color="auto" w:sz="4" w:space="0"/>
              <w:left w:val="single" w:color="auto" w:sz="4" w:space="0"/>
              <w:bottom w:val="single" w:color="auto" w:sz="4" w:space="0"/>
              <w:right w:val="single" w:color="auto" w:sz="4" w:space="0"/>
            </w:tcBorders>
            <w:shd w:val="clear" w:color="auto" w:fill="auto"/>
            <w:noWrap/>
            <w:vAlign w:val="bottom"/>
          </w:tcPr>
          <w:p w14:paraId="33AFDC74">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37.31%</w:t>
            </w:r>
          </w:p>
        </w:tc>
        <w:tc>
          <w:tcPr>
            <w:tcW w:w="727" w:type="pct"/>
            <w:tcBorders>
              <w:top w:val="single" w:color="auto" w:sz="4" w:space="0"/>
              <w:left w:val="single" w:color="auto" w:sz="4" w:space="0"/>
              <w:bottom w:val="single" w:color="auto" w:sz="4" w:space="0"/>
              <w:right w:val="single" w:color="auto" w:sz="4" w:space="0"/>
            </w:tcBorders>
            <w:shd w:val="clear" w:color="auto" w:fill="auto"/>
            <w:noWrap/>
            <w:vAlign w:val="bottom"/>
          </w:tcPr>
          <w:p w14:paraId="74388ABB">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28.74%</w:t>
            </w:r>
          </w:p>
        </w:tc>
        <w:tc>
          <w:tcPr>
            <w:tcW w:w="813" w:type="pct"/>
            <w:tcBorders>
              <w:top w:val="single" w:color="auto" w:sz="4" w:space="0"/>
              <w:left w:val="single" w:color="auto" w:sz="4" w:space="0"/>
              <w:bottom w:val="single" w:color="auto" w:sz="4" w:space="0"/>
              <w:right w:val="single" w:color="auto" w:sz="4" w:space="0"/>
            </w:tcBorders>
            <w:shd w:val="clear" w:color="auto" w:fill="auto"/>
            <w:noWrap/>
            <w:vAlign w:val="bottom"/>
          </w:tcPr>
          <w:p w14:paraId="2F70733F">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27.69%</w:t>
            </w:r>
          </w:p>
        </w:tc>
        <w:tc>
          <w:tcPr>
            <w:tcW w:w="984" w:type="pct"/>
            <w:tcBorders>
              <w:top w:val="single" w:color="auto" w:sz="4" w:space="0"/>
              <w:left w:val="single" w:color="auto" w:sz="4" w:space="0"/>
              <w:bottom w:val="single" w:color="auto" w:sz="4" w:space="0"/>
              <w:right w:val="single" w:color="auto" w:sz="4" w:space="0"/>
            </w:tcBorders>
            <w:shd w:val="clear" w:color="auto" w:fill="auto"/>
            <w:noWrap/>
            <w:vAlign w:val="bottom"/>
          </w:tcPr>
          <w:p w14:paraId="25545615">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13.33%</w:t>
            </w:r>
          </w:p>
        </w:tc>
      </w:tr>
      <w:tr w14:paraId="7C0BC6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463" w:type="pct"/>
            <w:tcBorders>
              <w:top w:val="single" w:color="auto" w:sz="4" w:space="0"/>
              <w:left w:val="single" w:color="auto" w:sz="4" w:space="0"/>
              <w:bottom w:val="single" w:color="auto" w:sz="4" w:space="0"/>
              <w:right w:val="single" w:color="auto" w:sz="4" w:space="0"/>
            </w:tcBorders>
            <w:shd w:val="clear" w:color="auto" w:fill="auto"/>
            <w:noWrap/>
            <w:vAlign w:val="bottom"/>
          </w:tcPr>
          <w:p w14:paraId="13FB83E6">
            <w:pPr>
              <w:keepNext w:val="0"/>
              <w:keepLines w:val="0"/>
              <w:widowControl/>
              <w:suppressLineNumbers w:val="0"/>
              <w:jc w:val="left"/>
              <w:textAlignment w:val="bottom"/>
              <w:rPr>
                <w:rFonts w:hint="default" w:ascii="Arial" w:hAnsi="Arial" w:eastAsia="Noto Sans SC" w:cs="Arial"/>
                <w:i w:val="0"/>
                <w:iCs w:val="0"/>
                <w:color w:val="000000"/>
                <w:sz w:val="24"/>
                <w:szCs w:val="24"/>
                <w:u w:val="none"/>
                <w:lang w:val="en-US" w:eastAsia="zh-CN"/>
              </w:rPr>
            </w:pPr>
            <w:r>
              <w:rPr>
                <w:rFonts w:hint="eastAsia" w:ascii="Arial" w:hAnsi="Arial" w:eastAsia="Noto Sans SC" w:cs="Arial"/>
                <w:i w:val="0"/>
                <w:iCs w:val="0"/>
                <w:color w:val="000000"/>
                <w:sz w:val="24"/>
                <w:szCs w:val="24"/>
                <w:u w:val="none"/>
                <w:lang w:val="en-US" w:eastAsia="zh-CN"/>
              </w:rPr>
              <w:t>Billibili</w:t>
            </w:r>
          </w:p>
        </w:tc>
        <w:tc>
          <w:tcPr>
            <w:tcW w:w="1011" w:type="pct"/>
            <w:tcBorders>
              <w:top w:val="single" w:color="auto" w:sz="4" w:space="0"/>
              <w:left w:val="single" w:color="auto" w:sz="4" w:space="0"/>
              <w:bottom w:val="single" w:color="auto" w:sz="4" w:space="0"/>
              <w:right w:val="single" w:color="auto" w:sz="4" w:space="0"/>
            </w:tcBorders>
            <w:shd w:val="clear" w:color="auto" w:fill="FFFFFF"/>
            <w:vAlign w:val="center"/>
          </w:tcPr>
          <w:p w14:paraId="4267CAD8">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20.90%</w:t>
            </w:r>
          </w:p>
        </w:tc>
        <w:tc>
          <w:tcPr>
            <w:tcW w:w="727" w:type="pct"/>
            <w:tcBorders>
              <w:top w:val="single" w:color="auto" w:sz="4" w:space="0"/>
              <w:left w:val="single" w:color="auto" w:sz="4" w:space="0"/>
              <w:bottom w:val="single" w:color="auto" w:sz="4" w:space="0"/>
              <w:right w:val="single" w:color="auto" w:sz="4" w:space="0"/>
            </w:tcBorders>
            <w:shd w:val="clear" w:color="auto" w:fill="FFFFFF"/>
            <w:vAlign w:val="center"/>
          </w:tcPr>
          <w:p w14:paraId="6CFA8248">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36.78%</w:t>
            </w:r>
          </w:p>
        </w:tc>
        <w:tc>
          <w:tcPr>
            <w:tcW w:w="813" w:type="pct"/>
            <w:tcBorders>
              <w:top w:val="single" w:color="auto" w:sz="4" w:space="0"/>
              <w:left w:val="single" w:color="auto" w:sz="4" w:space="0"/>
              <w:bottom w:val="single" w:color="auto" w:sz="4" w:space="0"/>
              <w:right w:val="single" w:color="auto" w:sz="4" w:space="0"/>
            </w:tcBorders>
            <w:shd w:val="clear" w:color="auto" w:fill="FFFFFF"/>
            <w:vAlign w:val="center"/>
          </w:tcPr>
          <w:p w14:paraId="11F7B9B2">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40.00%</w:t>
            </w:r>
          </w:p>
        </w:tc>
        <w:tc>
          <w:tcPr>
            <w:tcW w:w="984" w:type="pct"/>
            <w:tcBorders>
              <w:top w:val="single" w:color="auto" w:sz="4" w:space="0"/>
              <w:left w:val="single" w:color="auto" w:sz="4" w:space="0"/>
              <w:bottom w:val="single" w:color="auto" w:sz="4" w:space="0"/>
              <w:right w:val="single" w:color="auto" w:sz="4" w:space="0"/>
            </w:tcBorders>
            <w:shd w:val="clear" w:color="auto" w:fill="FFFFFF"/>
            <w:vAlign w:val="center"/>
          </w:tcPr>
          <w:p w14:paraId="2BEA855B">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60.00%</w:t>
            </w:r>
          </w:p>
        </w:tc>
      </w:tr>
      <w:tr w14:paraId="1DC1EA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463" w:type="pct"/>
            <w:tcBorders>
              <w:top w:val="single" w:color="auto" w:sz="4" w:space="0"/>
              <w:left w:val="single" w:color="auto" w:sz="4" w:space="0"/>
              <w:bottom w:val="single" w:color="auto" w:sz="4" w:space="0"/>
              <w:right w:val="single" w:color="auto" w:sz="4" w:space="0"/>
            </w:tcBorders>
            <w:shd w:val="clear" w:color="auto" w:fill="auto"/>
            <w:noWrap/>
            <w:vAlign w:val="bottom"/>
          </w:tcPr>
          <w:p w14:paraId="46C8FCC6">
            <w:pPr>
              <w:keepNext w:val="0"/>
              <w:keepLines w:val="0"/>
              <w:widowControl/>
              <w:suppressLineNumbers w:val="0"/>
              <w:jc w:val="left"/>
              <w:textAlignment w:val="bottom"/>
              <w:rPr>
                <w:rFonts w:hint="default" w:ascii="Arial" w:hAnsi="Arial" w:eastAsia="Noto Sans SC" w:cs="Arial"/>
                <w:i w:val="0"/>
                <w:iCs w:val="0"/>
                <w:color w:val="000000"/>
                <w:sz w:val="24"/>
                <w:szCs w:val="24"/>
                <w:u w:val="none"/>
                <w:lang w:val="en-US" w:eastAsia="zh-CN"/>
              </w:rPr>
            </w:pPr>
            <w:r>
              <w:rPr>
                <w:rFonts w:hint="eastAsia" w:ascii="Arial" w:hAnsi="Arial" w:eastAsia="Noto Sans SC" w:cs="Arial"/>
                <w:i w:val="0"/>
                <w:iCs w:val="0"/>
                <w:color w:val="000000"/>
                <w:sz w:val="24"/>
                <w:szCs w:val="24"/>
                <w:u w:val="none"/>
                <w:lang w:val="en-US" w:eastAsia="zh-CN"/>
              </w:rPr>
              <w:t>WeChat</w:t>
            </w:r>
          </w:p>
        </w:tc>
        <w:tc>
          <w:tcPr>
            <w:tcW w:w="1011" w:type="pct"/>
            <w:tcBorders>
              <w:top w:val="single" w:color="auto" w:sz="4" w:space="0"/>
              <w:left w:val="single" w:color="auto" w:sz="4" w:space="0"/>
              <w:bottom w:val="single" w:color="auto" w:sz="4" w:space="0"/>
              <w:right w:val="single" w:color="auto" w:sz="4" w:space="0"/>
            </w:tcBorders>
            <w:shd w:val="clear" w:color="auto" w:fill="auto"/>
            <w:noWrap/>
            <w:vAlign w:val="bottom"/>
          </w:tcPr>
          <w:p w14:paraId="3B00E663">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35.82%</w:t>
            </w:r>
          </w:p>
        </w:tc>
        <w:tc>
          <w:tcPr>
            <w:tcW w:w="727" w:type="pct"/>
            <w:tcBorders>
              <w:top w:val="single" w:color="auto" w:sz="4" w:space="0"/>
              <w:left w:val="single" w:color="auto" w:sz="4" w:space="0"/>
              <w:bottom w:val="single" w:color="auto" w:sz="4" w:space="0"/>
              <w:right w:val="single" w:color="auto" w:sz="4" w:space="0"/>
            </w:tcBorders>
            <w:shd w:val="clear" w:color="auto" w:fill="auto"/>
            <w:noWrap/>
            <w:vAlign w:val="bottom"/>
          </w:tcPr>
          <w:p w14:paraId="2A8D7BD9">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47.70%</w:t>
            </w:r>
          </w:p>
        </w:tc>
        <w:tc>
          <w:tcPr>
            <w:tcW w:w="813" w:type="pct"/>
            <w:tcBorders>
              <w:top w:val="single" w:color="auto" w:sz="4" w:space="0"/>
              <w:left w:val="single" w:color="auto" w:sz="4" w:space="0"/>
              <w:bottom w:val="single" w:color="auto" w:sz="4" w:space="0"/>
              <w:right w:val="single" w:color="auto" w:sz="4" w:space="0"/>
            </w:tcBorders>
            <w:shd w:val="clear" w:color="auto" w:fill="auto"/>
            <w:noWrap/>
            <w:vAlign w:val="bottom"/>
          </w:tcPr>
          <w:p w14:paraId="658EBB82">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41.54%</w:t>
            </w:r>
          </w:p>
        </w:tc>
        <w:tc>
          <w:tcPr>
            <w:tcW w:w="984" w:type="pct"/>
            <w:tcBorders>
              <w:top w:val="single" w:color="auto" w:sz="4" w:space="0"/>
              <w:left w:val="single" w:color="auto" w:sz="4" w:space="0"/>
              <w:bottom w:val="single" w:color="auto" w:sz="4" w:space="0"/>
              <w:right w:val="single" w:color="auto" w:sz="4" w:space="0"/>
            </w:tcBorders>
            <w:shd w:val="clear" w:color="auto" w:fill="auto"/>
            <w:noWrap/>
            <w:vAlign w:val="bottom"/>
          </w:tcPr>
          <w:p w14:paraId="762B8101">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66.67%</w:t>
            </w:r>
          </w:p>
        </w:tc>
      </w:tr>
      <w:tr w14:paraId="47EA4B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463" w:type="pct"/>
            <w:tcBorders>
              <w:top w:val="single" w:color="auto" w:sz="4" w:space="0"/>
              <w:left w:val="single" w:color="auto" w:sz="4" w:space="0"/>
              <w:bottom w:val="single" w:color="auto" w:sz="4" w:space="0"/>
              <w:right w:val="single" w:color="auto" w:sz="4" w:space="0"/>
            </w:tcBorders>
            <w:shd w:val="clear" w:color="auto" w:fill="auto"/>
            <w:noWrap/>
            <w:vAlign w:val="bottom"/>
          </w:tcPr>
          <w:p w14:paraId="040FBDF9">
            <w:pPr>
              <w:keepNext w:val="0"/>
              <w:keepLines w:val="0"/>
              <w:widowControl/>
              <w:suppressLineNumbers w:val="0"/>
              <w:jc w:val="left"/>
              <w:textAlignment w:val="bottom"/>
              <w:rPr>
                <w:rFonts w:hint="default" w:ascii="Arial" w:hAnsi="Arial" w:eastAsia="Noto Sans SC" w:cs="Arial"/>
                <w:i w:val="0"/>
                <w:iCs w:val="0"/>
                <w:color w:val="000000"/>
                <w:sz w:val="24"/>
                <w:szCs w:val="24"/>
                <w:u w:val="none"/>
                <w:lang w:val="en-US" w:eastAsia="zh-CN"/>
              </w:rPr>
            </w:pPr>
            <w:r>
              <w:rPr>
                <w:rFonts w:hint="eastAsia" w:ascii="Arial" w:hAnsi="Arial" w:eastAsia="Noto Sans SC" w:cs="Arial"/>
                <w:i w:val="0"/>
                <w:iCs w:val="0"/>
                <w:color w:val="000000"/>
                <w:sz w:val="24"/>
                <w:szCs w:val="24"/>
                <w:u w:val="none"/>
                <w:lang w:val="en-US" w:eastAsia="zh-CN"/>
              </w:rPr>
              <w:t>Zhihu</w:t>
            </w:r>
          </w:p>
        </w:tc>
        <w:tc>
          <w:tcPr>
            <w:tcW w:w="1011" w:type="pct"/>
            <w:tcBorders>
              <w:top w:val="single" w:color="auto" w:sz="4" w:space="0"/>
              <w:left w:val="single" w:color="auto" w:sz="4" w:space="0"/>
              <w:bottom w:val="single" w:color="auto" w:sz="4" w:space="0"/>
              <w:right w:val="single" w:color="auto" w:sz="4" w:space="0"/>
            </w:tcBorders>
            <w:shd w:val="clear" w:color="auto" w:fill="FFFFFF"/>
            <w:vAlign w:val="center"/>
          </w:tcPr>
          <w:p w14:paraId="59B376F2">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17.91%</w:t>
            </w:r>
          </w:p>
        </w:tc>
        <w:tc>
          <w:tcPr>
            <w:tcW w:w="727" w:type="pct"/>
            <w:tcBorders>
              <w:top w:val="single" w:color="auto" w:sz="4" w:space="0"/>
              <w:left w:val="single" w:color="auto" w:sz="4" w:space="0"/>
              <w:bottom w:val="single" w:color="auto" w:sz="4" w:space="0"/>
              <w:right w:val="single" w:color="auto" w:sz="4" w:space="0"/>
            </w:tcBorders>
            <w:shd w:val="clear" w:color="auto" w:fill="FFFFFF"/>
            <w:vAlign w:val="center"/>
          </w:tcPr>
          <w:p w14:paraId="4233C3B8">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24.14%</w:t>
            </w:r>
          </w:p>
        </w:tc>
        <w:tc>
          <w:tcPr>
            <w:tcW w:w="813" w:type="pct"/>
            <w:tcBorders>
              <w:top w:val="single" w:color="auto" w:sz="4" w:space="0"/>
              <w:left w:val="single" w:color="auto" w:sz="4" w:space="0"/>
              <w:bottom w:val="single" w:color="auto" w:sz="4" w:space="0"/>
              <w:right w:val="single" w:color="auto" w:sz="4" w:space="0"/>
            </w:tcBorders>
            <w:shd w:val="clear" w:color="auto" w:fill="FFFFFF"/>
            <w:vAlign w:val="center"/>
          </w:tcPr>
          <w:p w14:paraId="2BFC3620">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24.62%</w:t>
            </w:r>
          </w:p>
        </w:tc>
        <w:tc>
          <w:tcPr>
            <w:tcW w:w="984" w:type="pct"/>
            <w:tcBorders>
              <w:top w:val="single" w:color="auto" w:sz="4" w:space="0"/>
              <w:left w:val="single" w:color="auto" w:sz="4" w:space="0"/>
              <w:bottom w:val="single" w:color="auto" w:sz="4" w:space="0"/>
              <w:right w:val="single" w:color="auto" w:sz="4" w:space="0"/>
            </w:tcBorders>
            <w:shd w:val="clear" w:color="auto" w:fill="FFFFFF"/>
            <w:vAlign w:val="center"/>
          </w:tcPr>
          <w:p w14:paraId="430E79BA">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13.33%</w:t>
            </w:r>
          </w:p>
        </w:tc>
      </w:tr>
      <w:tr w14:paraId="6C41C3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463" w:type="pct"/>
            <w:tcBorders>
              <w:top w:val="single" w:color="auto" w:sz="4" w:space="0"/>
              <w:left w:val="single" w:color="auto" w:sz="4" w:space="0"/>
              <w:bottom w:val="single" w:color="auto" w:sz="4" w:space="0"/>
              <w:right w:val="single" w:color="auto" w:sz="4" w:space="0"/>
            </w:tcBorders>
            <w:shd w:val="clear" w:color="auto" w:fill="auto"/>
            <w:noWrap/>
            <w:vAlign w:val="bottom"/>
          </w:tcPr>
          <w:p w14:paraId="59D2113F">
            <w:pPr>
              <w:keepNext w:val="0"/>
              <w:keepLines w:val="0"/>
              <w:widowControl/>
              <w:suppressLineNumbers w:val="0"/>
              <w:jc w:val="left"/>
              <w:textAlignment w:val="bottom"/>
              <w:rPr>
                <w:rFonts w:hint="default" w:ascii="Arial" w:hAnsi="Arial" w:eastAsia="Noto Sans SC" w:cs="Arial"/>
                <w:i w:val="0"/>
                <w:iCs w:val="0"/>
                <w:color w:val="000000"/>
                <w:sz w:val="24"/>
                <w:szCs w:val="24"/>
                <w:u w:val="none"/>
                <w:lang w:val="en-US" w:eastAsia="zh-CN"/>
              </w:rPr>
            </w:pPr>
            <w:r>
              <w:rPr>
                <w:rFonts w:hint="eastAsia" w:ascii="Arial" w:hAnsi="Arial" w:eastAsia="Noto Sans SC" w:cs="Arial"/>
                <w:i w:val="0"/>
                <w:iCs w:val="0"/>
                <w:color w:val="000000"/>
                <w:sz w:val="24"/>
                <w:szCs w:val="24"/>
                <w:u w:val="none"/>
                <w:lang w:val="en-US" w:eastAsia="zh-CN"/>
              </w:rPr>
              <w:t>Rednote(Xiaohongshu)</w:t>
            </w:r>
          </w:p>
        </w:tc>
        <w:tc>
          <w:tcPr>
            <w:tcW w:w="1011" w:type="pct"/>
            <w:tcBorders>
              <w:top w:val="single" w:color="auto" w:sz="4" w:space="0"/>
              <w:left w:val="single" w:color="auto" w:sz="4" w:space="0"/>
              <w:bottom w:val="single" w:color="auto" w:sz="4" w:space="0"/>
              <w:right w:val="single" w:color="auto" w:sz="4" w:space="0"/>
            </w:tcBorders>
            <w:shd w:val="clear" w:color="auto" w:fill="auto"/>
            <w:noWrap/>
            <w:vAlign w:val="bottom"/>
          </w:tcPr>
          <w:p w14:paraId="5C17B755">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25.37%</w:t>
            </w:r>
          </w:p>
        </w:tc>
        <w:tc>
          <w:tcPr>
            <w:tcW w:w="727" w:type="pct"/>
            <w:tcBorders>
              <w:top w:val="single" w:color="auto" w:sz="4" w:space="0"/>
              <w:left w:val="single" w:color="auto" w:sz="4" w:space="0"/>
              <w:bottom w:val="single" w:color="auto" w:sz="4" w:space="0"/>
              <w:right w:val="single" w:color="auto" w:sz="4" w:space="0"/>
            </w:tcBorders>
            <w:shd w:val="clear" w:color="auto" w:fill="auto"/>
            <w:noWrap/>
            <w:vAlign w:val="bottom"/>
          </w:tcPr>
          <w:p w14:paraId="495FD939">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35.06%</w:t>
            </w:r>
          </w:p>
        </w:tc>
        <w:tc>
          <w:tcPr>
            <w:tcW w:w="813" w:type="pct"/>
            <w:tcBorders>
              <w:top w:val="single" w:color="auto" w:sz="4" w:space="0"/>
              <w:left w:val="single" w:color="auto" w:sz="4" w:space="0"/>
              <w:bottom w:val="single" w:color="auto" w:sz="4" w:space="0"/>
              <w:right w:val="single" w:color="auto" w:sz="4" w:space="0"/>
            </w:tcBorders>
            <w:shd w:val="clear" w:color="auto" w:fill="auto"/>
            <w:noWrap/>
            <w:vAlign w:val="bottom"/>
          </w:tcPr>
          <w:p w14:paraId="4B2D24B3">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35.39%</w:t>
            </w:r>
          </w:p>
        </w:tc>
        <w:tc>
          <w:tcPr>
            <w:tcW w:w="984" w:type="pct"/>
            <w:tcBorders>
              <w:top w:val="single" w:color="auto" w:sz="4" w:space="0"/>
              <w:left w:val="single" w:color="auto" w:sz="4" w:space="0"/>
              <w:bottom w:val="single" w:color="auto" w:sz="4" w:space="0"/>
              <w:right w:val="single" w:color="auto" w:sz="4" w:space="0"/>
            </w:tcBorders>
            <w:shd w:val="clear" w:color="auto" w:fill="auto"/>
            <w:noWrap/>
            <w:vAlign w:val="bottom"/>
          </w:tcPr>
          <w:p w14:paraId="25177156">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60.00%</w:t>
            </w:r>
          </w:p>
        </w:tc>
      </w:tr>
      <w:tr w14:paraId="4EA75B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463" w:type="pct"/>
            <w:tcBorders>
              <w:top w:val="single" w:color="auto" w:sz="4" w:space="0"/>
              <w:left w:val="single" w:color="auto" w:sz="4" w:space="0"/>
              <w:bottom w:val="single" w:color="auto" w:sz="4" w:space="0"/>
              <w:right w:val="single" w:color="auto" w:sz="4" w:space="0"/>
            </w:tcBorders>
            <w:shd w:val="clear" w:color="auto" w:fill="auto"/>
            <w:noWrap/>
            <w:vAlign w:val="bottom"/>
          </w:tcPr>
          <w:p w14:paraId="22A90160">
            <w:pPr>
              <w:keepNext w:val="0"/>
              <w:keepLines w:val="0"/>
              <w:widowControl/>
              <w:suppressLineNumbers w:val="0"/>
              <w:jc w:val="left"/>
              <w:textAlignment w:val="bottom"/>
              <w:rPr>
                <w:rFonts w:hint="default" w:ascii="Arial" w:hAnsi="Arial" w:eastAsia="Noto Sans SC" w:cs="Arial"/>
                <w:i w:val="0"/>
                <w:iCs w:val="0"/>
                <w:color w:val="000000"/>
                <w:sz w:val="24"/>
                <w:szCs w:val="24"/>
                <w:u w:val="none"/>
                <w:lang w:val="en-US" w:eastAsia="zh-CN"/>
              </w:rPr>
            </w:pPr>
            <w:r>
              <w:rPr>
                <w:rFonts w:hint="eastAsia" w:ascii="Arial" w:hAnsi="Arial" w:eastAsia="Noto Sans SC" w:cs="Arial"/>
                <w:i w:val="0"/>
                <w:iCs w:val="0"/>
                <w:color w:val="000000"/>
                <w:sz w:val="24"/>
                <w:szCs w:val="24"/>
                <w:u w:val="none"/>
                <w:lang w:val="en-US" w:eastAsia="zh-CN"/>
              </w:rPr>
              <w:t>Weibo</w:t>
            </w:r>
          </w:p>
        </w:tc>
        <w:tc>
          <w:tcPr>
            <w:tcW w:w="1011" w:type="pct"/>
            <w:tcBorders>
              <w:top w:val="single" w:color="auto" w:sz="4" w:space="0"/>
              <w:left w:val="single" w:color="auto" w:sz="4" w:space="0"/>
              <w:bottom w:val="single" w:color="auto" w:sz="4" w:space="0"/>
              <w:right w:val="single" w:color="auto" w:sz="4" w:space="0"/>
            </w:tcBorders>
            <w:shd w:val="clear" w:color="auto" w:fill="FFFFFF"/>
            <w:vAlign w:val="center"/>
          </w:tcPr>
          <w:p w14:paraId="46E634F6">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13.43%</w:t>
            </w:r>
          </w:p>
        </w:tc>
        <w:tc>
          <w:tcPr>
            <w:tcW w:w="727" w:type="pct"/>
            <w:tcBorders>
              <w:top w:val="single" w:color="auto" w:sz="4" w:space="0"/>
              <w:left w:val="single" w:color="auto" w:sz="4" w:space="0"/>
              <w:bottom w:val="single" w:color="auto" w:sz="4" w:space="0"/>
              <w:right w:val="single" w:color="auto" w:sz="4" w:space="0"/>
            </w:tcBorders>
            <w:shd w:val="clear" w:color="auto" w:fill="FFFFFF"/>
            <w:vAlign w:val="center"/>
          </w:tcPr>
          <w:p w14:paraId="68A7FA87">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21.26%</w:t>
            </w:r>
          </w:p>
        </w:tc>
        <w:tc>
          <w:tcPr>
            <w:tcW w:w="813" w:type="pct"/>
            <w:tcBorders>
              <w:top w:val="single" w:color="auto" w:sz="4" w:space="0"/>
              <w:left w:val="single" w:color="auto" w:sz="4" w:space="0"/>
              <w:bottom w:val="single" w:color="auto" w:sz="4" w:space="0"/>
              <w:right w:val="single" w:color="auto" w:sz="4" w:space="0"/>
            </w:tcBorders>
            <w:shd w:val="clear" w:color="auto" w:fill="FFFFFF"/>
            <w:vAlign w:val="center"/>
          </w:tcPr>
          <w:p w14:paraId="18387F33">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23.08%</w:t>
            </w:r>
          </w:p>
        </w:tc>
        <w:tc>
          <w:tcPr>
            <w:tcW w:w="984" w:type="pct"/>
            <w:tcBorders>
              <w:top w:val="single" w:color="auto" w:sz="4" w:space="0"/>
              <w:left w:val="single" w:color="auto" w:sz="4" w:space="0"/>
              <w:bottom w:val="single" w:color="auto" w:sz="4" w:space="0"/>
              <w:right w:val="single" w:color="auto" w:sz="4" w:space="0"/>
            </w:tcBorders>
            <w:shd w:val="clear" w:color="auto" w:fill="FFFFFF"/>
            <w:vAlign w:val="center"/>
          </w:tcPr>
          <w:p w14:paraId="62A8F896">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40.00%</w:t>
            </w:r>
          </w:p>
        </w:tc>
      </w:tr>
      <w:tr w14:paraId="098A7F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463" w:type="pct"/>
            <w:tcBorders>
              <w:top w:val="single" w:color="auto" w:sz="4" w:space="0"/>
              <w:left w:val="single" w:color="auto" w:sz="4" w:space="0"/>
              <w:bottom w:val="single" w:color="auto" w:sz="4" w:space="0"/>
              <w:right w:val="single" w:color="auto" w:sz="4" w:space="0"/>
            </w:tcBorders>
            <w:shd w:val="clear" w:color="auto" w:fill="auto"/>
            <w:noWrap/>
            <w:vAlign w:val="bottom"/>
          </w:tcPr>
          <w:p w14:paraId="54D59816">
            <w:pPr>
              <w:keepNext w:val="0"/>
              <w:keepLines w:val="0"/>
              <w:widowControl/>
              <w:suppressLineNumbers w:val="0"/>
              <w:jc w:val="left"/>
              <w:textAlignment w:val="bottom"/>
              <w:rPr>
                <w:rFonts w:hint="default" w:ascii="Arial" w:hAnsi="Arial" w:eastAsia="Noto Sans SC" w:cs="Arial"/>
                <w:i w:val="0"/>
                <w:iCs w:val="0"/>
                <w:color w:val="000000"/>
                <w:sz w:val="24"/>
                <w:szCs w:val="24"/>
                <w:u w:val="none"/>
                <w:lang w:val="en-US" w:eastAsia="zh-CN"/>
              </w:rPr>
            </w:pPr>
            <w:r>
              <w:rPr>
                <w:rFonts w:hint="eastAsia" w:ascii="Arial" w:hAnsi="Arial" w:eastAsia="Noto Sans SC" w:cs="Arial"/>
                <w:i w:val="0"/>
                <w:iCs w:val="0"/>
                <w:color w:val="000000"/>
                <w:sz w:val="24"/>
                <w:szCs w:val="24"/>
                <w:u w:val="none"/>
                <w:lang w:val="en-US" w:eastAsia="zh-CN"/>
              </w:rPr>
              <w:t>Weitao</w:t>
            </w:r>
          </w:p>
        </w:tc>
        <w:tc>
          <w:tcPr>
            <w:tcW w:w="1011" w:type="pct"/>
            <w:tcBorders>
              <w:top w:val="single" w:color="auto" w:sz="4" w:space="0"/>
              <w:left w:val="single" w:color="auto" w:sz="4" w:space="0"/>
              <w:bottom w:val="single" w:color="auto" w:sz="4" w:space="0"/>
              <w:right w:val="single" w:color="auto" w:sz="4" w:space="0"/>
            </w:tcBorders>
            <w:shd w:val="clear" w:color="auto" w:fill="auto"/>
            <w:noWrap/>
            <w:vAlign w:val="bottom"/>
          </w:tcPr>
          <w:p w14:paraId="4AA25A4E">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4.48%</w:t>
            </w:r>
          </w:p>
        </w:tc>
        <w:tc>
          <w:tcPr>
            <w:tcW w:w="727" w:type="pct"/>
            <w:tcBorders>
              <w:top w:val="single" w:color="auto" w:sz="4" w:space="0"/>
              <w:left w:val="single" w:color="auto" w:sz="4" w:space="0"/>
              <w:bottom w:val="single" w:color="auto" w:sz="4" w:space="0"/>
              <w:right w:val="single" w:color="auto" w:sz="4" w:space="0"/>
            </w:tcBorders>
            <w:shd w:val="clear" w:color="auto" w:fill="auto"/>
            <w:noWrap/>
            <w:vAlign w:val="bottom"/>
          </w:tcPr>
          <w:p w14:paraId="1FA5CC90">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2.30%</w:t>
            </w:r>
          </w:p>
        </w:tc>
        <w:tc>
          <w:tcPr>
            <w:tcW w:w="813" w:type="pct"/>
            <w:tcBorders>
              <w:top w:val="single" w:color="auto" w:sz="4" w:space="0"/>
              <w:left w:val="single" w:color="auto" w:sz="4" w:space="0"/>
              <w:bottom w:val="single" w:color="auto" w:sz="4" w:space="0"/>
              <w:right w:val="single" w:color="auto" w:sz="4" w:space="0"/>
            </w:tcBorders>
            <w:shd w:val="clear" w:color="auto" w:fill="auto"/>
            <w:noWrap/>
            <w:vAlign w:val="bottom"/>
          </w:tcPr>
          <w:p w14:paraId="454E3F2B">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3.08%</w:t>
            </w:r>
          </w:p>
        </w:tc>
        <w:tc>
          <w:tcPr>
            <w:tcW w:w="984" w:type="pct"/>
            <w:tcBorders>
              <w:top w:val="single" w:color="auto" w:sz="4" w:space="0"/>
              <w:left w:val="single" w:color="auto" w:sz="4" w:space="0"/>
              <w:bottom w:val="single" w:color="auto" w:sz="4" w:space="0"/>
              <w:right w:val="single" w:color="auto" w:sz="4" w:space="0"/>
            </w:tcBorders>
            <w:shd w:val="clear" w:color="auto" w:fill="auto"/>
            <w:noWrap/>
            <w:vAlign w:val="bottom"/>
          </w:tcPr>
          <w:p w14:paraId="6E87E580">
            <w:pPr>
              <w:keepNext w:val="0"/>
              <w:keepLines w:val="0"/>
              <w:widowControl/>
              <w:suppressLineNumbers w:val="0"/>
              <w:jc w:val="left"/>
              <w:textAlignment w:val="bottom"/>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0.00%</w:t>
            </w:r>
          </w:p>
        </w:tc>
      </w:tr>
      <w:tr w14:paraId="2BDCDC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463" w:type="pct"/>
            <w:tcBorders>
              <w:top w:val="single" w:color="auto" w:sz="4" w:space="0"/>
              <w:left w:val="single" w:color="auto" w:sz="4" w:space="0"/>
              <w:bottom w:val="single" w:color="auto" w:sz="4" w:space="0"/>
              <w:right w:val="single" w:color="auto" w:sz="4" w:space="0"/>
            </w:tcBorders>
            <w:shd w:val="clear" w:color="auto" w:fill="auto"/>
            <w:noWrap/>
            <w:vAlign w:val="bottom"/>
          </w:tcPr>
          <w:p w14:paraId="25DA7288">
            <w:pPr>
              <w:keepNext w:val="0"/>
              <w:keepLines w:val="0"/>
              <w:widowControl/>
              <w:suppressLineNumbers w:val="0"/>
              <w:jc w:val="left"/>
              <w:textAlignment w:val="bottom"/>
              <w:rPr>
                <w:rFonts w:hint="default" w:ascii="Arial" w:hAnsi="Arial" w:eastAsia="Noto Sans SC" w:cs="Arial"/>
                <w:i w:val="0"/>
                <w:iCs w:val="0"/>
                <w:color w:val="000000"/>
                <w:sz w:val="24"/>
                <w:szCs w:val="24"/>
                <w:u w:val="none"/>
                <w:lang w:val="en-US"/>
              </w:rPr>
            </w:pPr>
            <w:r>
              <w:rPr>
                <w:rFonts w:hint="eastAsia" w:ascii="Arial" w:hAnsi="Arial" w:eastAsia="Noto Sans SC" w:cs="Arial"/>
                <w:i w:val="0"/>
                <w:iCs w:val="0"/>
                <w:color w:val="000000"/>
                <w:kern w:val="0"/>
                <w:sz w:val="24"/>
                <w:szCs w:val="24"/>
                <w:u w:val="none"/>
                <w:lang w:val="en-US" w:eastAsia="zh-CN" w:bidi="ar"/>
              </w:rPr>
              <w:t>Ximalaya</w:t>
            </w:r>
          </w:p>
        </w:tc>
        <w:tc>
          <w:tcPr>
            <w:tcW w:w="1011" w:type="pct"/>
            <w:tcBorders>
              <w:top w:val="single" w:color="auto" w:sz="4" w:space="0"/>
              <w:left w:val="single" w:color="auto" w:sz="4" w:space="0"/>
              <w:bottom w:val="single" w:color="auto" w:sz="4" w:space="0"/>
              <w:right w:val="single" w:color="auto" w:sz="4" w:space="0"/>
            </w:tcBorders>
            <w:shd w:val="clear" w:color="auto" w:fill="FFFFFF"/>
            <w:vAlign w:val="center"/>
          </w:tcPr>
          <w:p w14:paraId="35FF8594">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5.97%</w:t>
            </w:r>
          </w:p>
        </w:tc>
        <w:tc>
          <w:tcPr>
            <w:tcW w:w="727" w:type="pct"/>
            <w:tcBorders>
              <w:top w:val="single" w:color="auto" w:sz="4" w:space="0"/>
              <w:left w:val="single" w:color="auto" w:sz="4" w:space="0"/>
              <w:bottom w:val="single" w:color="auto" w:sz="4" w:space="0"/>
              <w:right w:val="single" w:color="auto" w:sz="4" w:space="0"/>
            </w:tcBorders>
            <w:shd w:val="clear" w:color="auto" w:fill="FFFFFF"/>
            <w:vAlign w:val="center"/>
          </w:tcPr>
          <w:p w14:paraId="6C9CAEDA">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2.30%</w:t>
            </w:r>
          </w:p>
        </w:tc>
        <w:tc>
          <w:tcPr>
            <w:tcW w:w="813" w:type="pct"/>
            <w:tcBorders>
              <w:top w:val="single" w:color="auto" w:sz="4" w:space="0"/>
              <w:left w:val="single" w:color="auto" w:sz="4" w:space="0"/>
              <w:bottom w:val="single" w:color="auto" w:sz="4" w:space="0"/>
              <w:right w:val="single" w:color="auto" w:sz="4" w:space="0"/>
            </w:tcBorders>
            <w:shd w:val="clear" w:color="auto" w:fill="FFFFFF"/>
            <w:vAlign w:val="center"/>
          </w:tcPr>
          <w:p w14:paraId="702AA4D1">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6.15%</w:t>
            </w:r>
          </w:p>
        </w:tc>
        <w:tc>
          <w:tcPr>
            <w:tcW w:w="984" w:type="pct"/>
            <w:tcBorders>
              <w:top w:val="single" w:color="auto" w:sz="4" w:space="0"/>
              <w:left w:val="single" w:color="auto" w:sz="4" w:space="0"/>
              <w:bottom w:val="single" w:color="auto" w:sz="4" w:space="0"/>
              <w:right w:val="single" w:color="auto" w:sz="4" w:space="0"/>
            </w:tcBorders>
            <w:shd w:val="clear" w:color="auto" w:fill="FFFFFF"/>
            <w:vAlign w:val="center"/>
          </w:tcPr>
          <w:p w14:paraId="347E2C28">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0.00%</w:t>
            </w:r>
          </w:p>
        </w:tc>
      </w:tr>
    </w:tbl>
    <w:p w14:paraId="6527CA0F">
      <w:pPr>
        <w:pStyle w:val="25"/>
        <w:bidi w:val="0"/>
        <w:ind w:left="0" w:leftChars="0" w:firstLine="0" w:firstLineChars="0"/>
        <w:rPr>
          <w:rFonts w:hint="default" w:ascii="Arial" w:hAnsi="Arial" w:eastAsia="Noto Sans SC" w:cs="Arial"/>
          <w:b/>
          <w:bCs/>
          <w:color w:val="000000" w:themeColor="text1"/>
          <w:sz w:val="24"/>
          <w:szCs w:val="24"/>
          <w:lang w:val="en-US" w:eastAsia="zh-CN"/>
          <w14:textFill>
            <w14:solidFill>
              <w14:schemeClr w14:val="tx1"/>
            </w14:solidFill>
          </w14:textFill>
        </w:rPr>
      </w:pPr>
      <w:bookmarkStart w:id="246" w:name="_Toc9239"/>
      <w:bookmarkStart w:id="247" w:name="_Toc31577"/>
      <w:bookmarkStart w:id="248" w:name="_Toc23993"/>
      <w:bookmarkStart w:id="249" w:name="_Toc13639"/>
      <w:bookmarkStart w:id="250" w:name="_Toc2703"/>
      <w:bookmarkStart w:id="251" w:name="_Toc21364"/>
      <w:bookmarkStart w:id="252" w:name="_Toc4648"/>
      <w:bookmarkStart w:id="253" w:name="_Toc4143"/>
      <w:r>
        <w:rPr>
          <w:rFonts w:hint="default" w:ascii="Arial" w:hAnsi="Arial" w:cs="Arial"/>
          <w:lang w:val="en-US" w:eastAsia="zh-CN"/>
        </w:rPr>
        <w:t>Table2：Usage time distribution</w:t>
      </w:r>
      <w:bookmarkEnd w:id="246"/>
      <w:bookmarkEnd w:id="247"/>
      <w:bookmarkEnd w:id="248"/>
      <w:bookmarkEnd w:id="249"/>
      <w:bookmarkEnd w:id="250"/>
      <w:bookmarkEnd w:id="251"/>
      <w:bookmarkEnd w:id="252"/>
      <w:bookmarkEnd w:id="253"/>
    </w:p>
    <w:p w14:paraId="4D6FC0B2">
      <w:pPr>
        <w:jc w:val="left"/>
        <w:rPr>
          <w:rFonts w:hint="default" w:ascii="Arial" w:hAnsi="Arial" w:eastAsia="Noto Sans SC" w:cs="Arial"/>
          <w:b w:val="0"/>
          <w:kern w:val="2"/>
          <w:sz w:val="24"/>
          <w:szCs w:val="24"/>
          <w:lang w:val="en-US" w:eastAsia="zh-CN" w:bidi="ar-SA"/>
        </w:rPr>
      </w:pPr>
      <w:r>
        <w:rPr>
          <w:rFonts w:hint="default" w:ascii="Arial" w:hAnsi="Arial" w:eastAsia="Noto Sans SC" w:cs="Arial"/>
          <w:b w:val="0"/>
          <w:kern w:val="2"/>
          <w:sz w:val="24"/>
          <w:szCs w:val="24"/>
          <w:lang w:val="en-US" w:eastAsia="zh-CN" w:bidi="ar-SA"/>
        </w:rPr>
        <w:t>Most consumers (348 people, the highest proportion) spend 15 hours per week on self-media content, while only a few (30) use it for more than 10 hours per week. In terms of platform distribution, TikTok has the highest proportion among heavy users, followed by Bilibili ; while light usersprefer Rednote and Bilibili .</w:t>
      </w:r>
    </w:p>
    <w:p w14:paraId="021ABFC3">
      <w:pPr>
        <w:jc w:val="left"/>
        <w:rPr>
          <w:rFonts w:hint="default" w:ascii="Arial" w:hAnsi="Arial" w:eastAsia="Noto Sans SC" w:cs="Arial"/>
          <w:b w:val="0"/>
          <w:kern w:val="2"/>
          <w:sz w:val="24"/>
          <w:szCs w:val="24"/>
          <w:lang w:val="en-US" w:eastAsia="zh-CN" w:bidi="ar-SA"/>
        </w:rPr>
      </w:pPr>
    </w:p>
    <w:p w14:paraId="47BB8394">
      <w:pPr>
        <w:jc w:val="left"/>
        <w:rPr>
          <w:rFonts w:hint="default" w:ascii="Arial" w:hAnsi="Arial" w:eastAsia="Noto Sans SC" w:cs="Arial"/>
          <w:b w:val="0"/>
          <w:kern w:val="2"/>
          <w:sz w:val="24"/>
          <w:szCs w:val="24"/>
          <w:lang w:val="en-US" w:eastAsia="zh-CN" w:bidi="ar-SA"/>
        </w:rPr>
      </w:pPr>
      <w:r>
        <w:rPr>
          <w:rFonts w:hint="default" w:ascii="Arial" w:hAnsi="Arial" w:eastAsia="Noto Sans SC" w:cs="Arial"/>
          <w:b w:val="0"/>
          <w:kern w:val="2"/>
          <w:sz w:val="24"/>
          <w:szCs w:val="24"/>
          <w:lang w:val="en-US" w:eastAsia="zh-CN" w:bidi="ar-SA"/>
        </w:rPr>
        <w:t xml:space="preserve"> This result shows that there are obvious differences among user groups with different usage intensities on different platforms, and short video platforms (such as TikTok) are more attractive to high-frequency users.</w:t>
      </w:r>
    </w:p>
    <w:p w14:paraId="52016B13">
      <w:pPr>
        <w:pStyle w:val="19"/>
        <w:bidi w:val="0"/>
        <w:rPr>
          <w:rFonts w:hint="default"/>
          <w:lang w:val="en-US" w:eastAsia="zh-CN"/>
        </w:rPr>
      </w:pPr>
      <w:bookmarkStart w:id="254" w:name="_Toc4507"/>
      <w:bookmarkStart w:id="255" w:name="_Toc7065"/>
      <w:bookmarkStart w:id="256" w:name="_Toc28957"/>
      <w:bookmarkStart w:id="257" w:name="_Toc7841"/>
      <w:bookmarkStart w:id="258" w:name="_Toc6764"/>
      <w:bookmarkStart w:id="259" w:name="_Toc1767"/>
      <w:r>
        <w:rPr>
          <w:rFonts w:hint="default"/>
          <w:lang w:val="en-US" w:eastAsia="zh-CN"/>
        </w:rPr>
        <w:t>4.1.6Marketing content perception (Q9)</w:t>
      </w:r>
      <w:bookmarkEnd w:id="254"/>
      <w:bookmarkEnd w:id="255"/>
      <w:bookmarkEnd w:id="256"/>
      <w:bookmarkEnd w:id="257"/>
      <w:bookmarkEnd w:id="258"/>
      <w:bookmarkEnd w:id="259"/>
    </w:p>
    <w:p w14:paraId="64706ABF">
      <w:pPr>
        <w:pStyle w:val="10"/>
        <w:keepNext w:val="0"/>
        <w:keepLines w:val="0"/>
        <w:widowControl/>
        <w:suppressLineNumbers w:val="0"/>
        <w:rPr>
          <w:rFonts w:hint="default" w:ascii="Arial" w:hAnsi="Arial" w:eastAsia="Noto Sans SC" w:cs="Arial"/>
          <w:b w:val="0"/>
          <w:kern w:val="2"/>
          <w:sz w:val="24"/>
          <w:szCs w:val="24"/>
          <w:lang w:val="en-US" w:eastAsia="zh-CN" w:bidi="ar-SA"/>
        </w:rPr>
      </w:pPr>
      <w:r>
        <w:rPr>
          <w:rFonts w:hint="default" w:ascii="Arial" w:hAnsi="Arial" w:eastAsia="Noto Sans SC" w:cs="Arial"/>
          <w:b w:val="0"/>
          <w:kern w:val="2"/>
          <w:sz w:val="24"/>
          <w:szCs w:val="24"/>
          <w:lang w:val="en-US" w:eastAsia="zh-CN" w:bidi="ar-SA"/>
        </w:rPr>
        <w:t>The frequency analysis of Q9 was carried out and the results were tabulated as follows.</w:t>
      </w:r>
    </w:p>
    <w:p w14:paraId="201BC08F">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sz w:val="24"/>
          <w:szCs w:val="24"/>
        </w:rPr>
        <w:drawing>
          <wp:inline distT="0" distB="0" distL="114300" distR="114300">
            <wp:extent cx="6025515" cy="1490345"/>
            <wp:effectExtent l="5080" t="4445" r="14605" b="16510"/>
            <wp:docPr id="1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6806609">
      <w:pPr>
        <w:pStyle w:val="23"/>
        <w:bidi w:val="0"/>
        <w:ind w:left="0" w:leftChars="0" w:firstLine="0" w:firstLineChars="0"/>
        <w:rPr>
          <w:rFonts w:hint="default"/>
          <w:b/>
          <w:bCs/>
        </w:rPr>
      </w:pPr>
      <w:bookmarkStart w:id="260" w:name="_Toc24674"/>
      <w:bookmarkStart w:id="261" w:name="_Toc22179"/>
      <w:bookmarkStart w:id="262" w:name="_Toc17754"/>
      <w:r>
        <w:rPr>
          <w:rFonts w:hint="default"/>
          <w:b/>
          <w:bCs/>
        </w:rPr>
        <w:t>Figure 6: Marketing perception complete indicator icon</w:t>
      </w:r>
      <w:bookmarkEnd w:id="260"/>
      <w:bookmarkEnd w:id="261"/>
      <w:bookmarkEnd w:id="262"/>
    </w:p>
    <w:p w14:paraId="246F21C7">
      <w:pPr>
        <w:jc w:val="left"/>
        <w:rPr>
          <w:rFonts w:hint="default" w:ascii="Arial" w:hAnsi="Arial" w:eastAsia="Noto Sans SC" w:cs="Arial"/>
          <w:b/>
          <w:bCs/>
          <w:sz w:val="24"/>
          <w:szCs w:val="24"/>
          <w:lang w:val="en-US" w:eastAsia="zh-CN"/>
        </w:rPr>
      </w:pPr>
    </w:p>
    <w:p w14:paraId="070B443C">
      <w:pPr>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r>
        <w:rPr>
          <w:rFonts w:hint="eastAsia" w:ascii="Arial" w:hAnsi="Arial" w:eastAsia="Noto Sans SC" w:cs="Arial"/>
          <w:b w:val="0"/>
          <w:bCs w:val="0"/>
          <w:color w:val="000000" w:themeColor="text1"/>
          <w:sz w:val="24"/>
          <w:szCs w:val="24"/>
          <w:lang w:val="en-US" w:eastAsia="zh-CN"/>
          <w14:textFill>
            <w14:solidFill>
              <w14:schemeClr w14:val="tx1"/>
            </w14:solidFill>
          </w14:textFill>
        </w:rPr>
        <w:t>According to Figure6,</w:t>
      </w:r>
      <w:r>
        <w:rPr>
          <w:rFonts w:hint="default" w:ascii="Arial" w:hAnsi="Arial" w:eastAsia="Noto Sans SC" w:cs="Arial"/>
          <w:b w:val="0"/>
          <w:bCs w:val="0"/>
          <w:color w:val="000000" w:themeColor="text1"/>
          <w:sz w:val="24"/>
          <w:szCs w:val="24"/>
          <w:lang w:val="en-US" w:eastAsia="zh-CN"/>
          <w14:textFill>
            <w14:solidFill>
              <w14:schemeClr w14:val="tx1"/>
            </w14:solidFill>
          </w14:textFill>
        </w:rPr>
        <w:t xml:space="preserve">Although emotional stories can enhance brand connection, users are most impressed by the credibility of the content , and are highly sensitive to the intrusiveness of advertising . Interactive content (such as live broadcasts and Q&amp;A) is the most acceptable, while the trust in creator recommendations is clearly divided (42% are neutral). </w:t>
      </w:r>
    </w:p>
    <w:p w14:paraId="61B3F708">
      <w:pPr>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p>
    <w:p w14:paraId="4D5E593D">
      <w:pPr>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r>
        <w:rPr>
          <w:rFonts w:hint="default" w:ascii="Arial" w:hAnsi="Arial" w:eastAsia="Noto Sans SC" w:cs="Arial"/>
          <w:b w:val="0"/>
          <w:bCs w:val="0"/>
          <w:color w:val="000000" w:themeColor="text1"/>
          <w:sz w:val="24"/>
          <w:szCs w:val="24"/>
          <w:lang w:val="en-US" w:eastAsia="zh-CN"/>
          <w14:textFill>
            <w14:solidFill>
              <w14:schemeClr w14:val="tx1"/>
            </w14:solidFill>
          </w14:textFill>
        </w:rPr>
        <w:t>These data show that Beijing consumers pay more attention to information quality</w:t>
      </w:r>
      <w:r>
        <w:rPr>
          <w:rFonts w:hint="eastAsia" w:ascii="Arial" w:hAnsi="Arial" w:eastAsia="Noto Sans SC" w:cs="Arial"/>
          <w:b w:val="0"/>
          <w:bCs w:val="0"/>
          <w:color w:val="000000" w:themeColor="text1"/>
          <w:sz w:val="24"/>
          <w:szCs w:val="24"/>
          <w:lang w:val="en-US" w:eastAsia="zh-CN"/>
          <w14:textFill>
            <w14:solidFill>
              <w14:schemeClr w14:val="tx1"/>
            </w14:solidFill>
          </w14:textFill>
        </w:rPr>
        <w:t>,</w:t>
      </w:r>
      <w:r>
        <w:rPr>
          <w:rFonts w:hint="default" w:ascii="Arial" w:hAnsi="Arial" w:eastAsia="Noto Sans SC" w:cs="Arial"/>
          <w:b w:val="0"/>
          <w:bCs w:val="0"/>
          <w:color w:val="000000" w:themeColor="text1"/>
          <w:sz w:val="24"/>
          <w:szCs w:val="24"/>
          <w:lang w:val="en-US" w:eastAsia="zh-CN"/>
          <w14:textFill>
            <w14:solidFill>
              <w14:schemeClr w14:val="tx1"/>
            </w14:solidFill>
          </w14:textFill>
        </w:rPr>
        <w:t>rather than pure emotional drive in decision-making, which is in line with the rational preferences of the high media literacy group.</w:t>
      </w:r>
    </w:p>
    <w:p w14:paraId="5EEB2559">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6BC6C8FA">
      <w:pPr>
        <w:pStyle w:val="19"/>
        <w:bidi w:val="0"/>
        <w:rPr>
          <w:rFonts w:hint="default"/>
          <w:lang w:val="en-US" w:eastAsia="zh-CN"/>
        </w:rPr>
      </w:pPr>
      <w:bookmarkStart w:id="263" w:name="_Toc20418"/>
      <w:bookmarkStart w:id="264" w:name="_Toc24046"/>
      <w:bookmarkStart w:id="265" w:name="_Toc22390"/>
      <w:bookmarkStart w:id="266" w:name="_Toc10073"/>
      <w:bookmarkStart w:id="267" w:name="_Toc32321"/>
      <w:bookmarkStart w:id="268" w:name="_Toc28264"/>
      <w:r>
        <w:rPr>
          <w:rFonts w:hint="default"/>
          <w:lang w:val="en-US" w:eastAsia="zh-CN"/>
        </w:rPr>
        <w:t>4.1.7Frequency of seeing marketing on self-media platforms (Q10)</w:t>
      </w:r>
      <w:bookmarkEnd w:id="263"/>
      <w:bookmarkEnd w:id="264"/>
      <w:bookmarkEnd w:id="265"/>
      <w:bookmarkEnd w:id="266"/>
      <w:bookmarkEnd w:id="267"/>
      <w:bookmarkEnd w:id="268"/>
    </w:p>
    <w:p w14:paraId="3530EA8E">
      <w:pPr>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r>
        <w:rPr>
          <w:rFonts w:hint="default" w:ascii="Arial" w:hAnsi="Arial" w:eastAsia="Noto Sans SC" w:cs="Arial"/>
          <w:b w:val="0"/>
          <w:bCs w:val="0"/>
          <w:color w:val="000000" w:themeColor="text1"/>
          <w:sz w:val="24"/>
          <w:szCs w:val="24"/>
          <w:lang w:val="en-US" w:eastAsia="zh-CN"/>
          <w14:textFill>
            <w14:solidFill>
              <w14:schemeClr w14:val="tx1"/>
            </w14:solidFill>
          </w14:textFill>
        </w:rPr>
        <w:t>The questionnaire design allowed skipping of answers, resulting in some missing data. Therefore, the LISTWISE deletion method was used to deal with missing values, and MVA model analysis verified that the missing mechanism was random missing (χ²=3.21, p=0.201).</w:t>
      </w:r>
    </w:p>
    <w:p w14:paraId="30DFA76E">
      <w:pPr>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4826000" cy="2743200"/>
            <wp:effectExtent l="4445" t="4445" r="8255" b="8255"/>
            <wp:docPr id="24" name="图表 2" descr="7b0a202020202263686172745265734964223a20223139393738373939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12"/>
        <w:tblW w:w="1921"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23"/>
        <w:gridCol w:w="1030"/>
      </w:tblGrid>
      <w:tr w14:paraId="715E01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9EB41E">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contact frequency</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B88F04">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Sample size (N)</w:t>
            </w:r>
          </w:p>
        </w:tc>
      </w:tr>
      <w:tr w14:paraId="4C77FF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FB2F9E">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never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327F2C">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70</w:t>
            </w:r>
          </w:p>
        </w:tc>
      </w:tr>
      <w:tr w14:paraId="20A0E3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3F8B19">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seldom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7B8B8C">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216</w:t>
            </w:r>
          </w:p>
        </w:tc>
      </w:tr>
      <w:tr w14:paraId="2D2594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CAD101">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some time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9E4F94">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196</w:t>
            </w:r>
          </w:p>
        </w:tc>
      </w:tr>
      <w:tr w14:paraId="769FF2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EAD2FE">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always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6CB1FE">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96</w:t>
            </w:r>
          </w:p>
        </w:tc>
      </w:tr>
      <w:tr w14:paraId="4085C9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2A4581">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total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CB2FD4">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578</w:t>
            </w:r>
          </w:p>
        </w:tc>
      </w:tr>
    </w:tbl>
    <w:p w14:paraId="3C265834">
      <w:pPr>
        <w:pStyle w:val="23"/>
        <w:bidi w:val="0"/>
        <w:ind w:left="0" w:leftChars="0" w:firstLine="0" w:firstLineChars="0"/>
        <w:rPr>
          <w:rFonts w:hint="default"/>
          <w:b/>
          <w:bCs/>
        </w:rPr>
      </w:pPr>
      <w:bookmarkStart w:id="269" w:name="_Toc30777"/>
      <w:bookmarkStart w:id="270" w:name="_Toc5393"/>
      <w:bookmarkStart w:id="271" w:name="_Toc8742"/>
      <w:r>
        <w:rPr>
          <w:rFonts w:hint="default"/>
          <w:b/>
          <w:bCs/>
        </w:rPr>
        <w:t>Figure 7: Frequency of seeing marketing on we-media platforms</w:t>
      </w:r>
      <w:bookmarkEnd w:id="269"/>
      <w:bookmarkEnd w:id="270"/>
      <w:bookmarkEnd w:id="271"/>
    </w:p>
    <w:p w14:paraId="61D4BBB1">
      <w:pPr>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p>
    <w:p w14:paraId="6BE4DCB0">
      <w:pPr>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r>
        <w:rPr>
          <w:rFonts w:hint="default" w:ascii="Arial" w:hAnsi="Arial" w:eastAsia="Noto Sans SC" w:cs="Arial"/>
          <w:b w:val="0"/>
          <w:bCs w:val="0"/>
          <w:color w:val="000000" w:themeColor="text1"/>
          <w:sz w:val="24"/>
          <w:szCs w:val="24"/>
          <w:lang w:val="en-US" w:eastAsia="zh-CN"/>
          <w14:textFill>
            <w14:solidFill>
              <w14:schemeClr w14:val="tx1"/>
            </w14:solidFill>
          </w14:textFill>
        </w:rPr>
        <w:t>The complete contact frequency distribution was obtained through the FREQUENCIES command. This distribution shows that most respondents (88.9%) will be exposed to self-media marketing content to varying degrees, among which the groups of "rarely" and "occasionally" contacted accounted for 66.1% in total, constituting the main user group.</w:t>
      </w:r>
    </w:p>
    <w:p w14:paraId="3E2622D6">
      <w:pPr>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p>
    <w:p w14:paraId="3BECED5A">
      <w:pPr>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r>
        <w:rPr>
          <w:rFonts w:hint="default" w:ascii="Arial" w:hAnsi="Arial" w:eastAsia="Noto Sans SC" w:cs="Arial"/>
          <w:b w:val="0"/>
          <w:bCs w:val="0"/>
          <w:color w:val="000000" w:themeColor="text1"/>
          <w:sz w:val="24"/>
          <w:szCs w:val="24"/>
          <w:lang w:val="en-US" w:eastAsia="zh-CN"/>
          <w14:textFill>
            <w14:solidFill>
              <w14:schemeClr w14:val="tx1"/>
            </w14:solidFill>
          </w14:textFill>
        </w:rPr>
        <w:t>Further analysis found that the frequency of contact with marketing content showed a right-skewed distribution (skewness = 0.43), indicating that the proportion of high-frequency contacts was relatively low. The four-group variable (</w:t>
      </w:r>
      <w:r>
        <w:rPr>
          <w:rFonts w:hint="eastAsia" w:ascii="Arial" w:hAnsi="Arial" w:eastAsia="Noto Sans SC" w:cs="Arial"/>
          <w:b w:val="0"/>
          <w:bCs w:val="0"/>
          <w:color w:val="000000" w:themeColor="text1"/>
          <w:sz w:val="24"/>
          <w:szCs w:val="24"/>
          <w:lang w:val="en-US" w:eastAsia="zh-CN"/>
          <w14:textFill>
            <w14:solidFill>
              <w14:schemeClr w14:val="tx1"/>
            </w14:solidFill>
          </w14:textFill>
        </w:rPr>
        <w:t>Figure7</w:t>
      </w:r>
      <w:r>
        <w:rPr>
          <w:rFonts w:hint="default" w:ascii="Arial" w:hAnsi="Arial" w:eastAsia="Noto Sans SC" w:cs="Arial"/>
          <w:b w:val="0"/>
          <w:bCs w:val="0"/>
          <w:color w:val="000000" w:themeColor="text1"/>
          <w:sz w:val="24"/>
          <w:szCs w:val="24"/>
          <w:lang w:val="en-US" w:eastAsia="zh-CN"/>
          <w14:textFill>
            <w14:solidFill>
              <w14:schemeClr w14:val="tx1"/>
            </w14:solidFill>
          </w14:textFill>
        </w:rPr>
        <w:t xml:space="preserve">) created by the COMPUTE command was used for subsequent cross-analysis. When the CROSSTABS command was used to test the differences in demographic variables, it was found that the 25-34-year-old group accounted for the highest proportion in the "frequent contact" category (58.1%). </w:t>
      </w:r>
    </w:p>
    <w:p w14:paraId="797DF83C">
      <w:pPr>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p>
    <w:p w14:paraId="46C5A866">
      <w:pPr>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r>
        <w:rPr>
          <w:rFonts w:hint="default" w:ascii="Arial" w:hAnsi="Arial" w:eastAsia="Noto Sans SC" w:cs="Arial"/>
          <w:b w:val="0"/>
          <w:bCs w:val="0"/>
          <w:color w:val="000000" w:themeColor="text1"/>
          <w:sz w:val="24"/>
          <w:szCs w:val="24"/>
          <w:lang w:val="en-US" w:eastAsia="zh-CN"/>
          <w14:textFill>
            <w14:solidFill>
              <w14:schemeClr w14:val="tx1"/>
            </w14:solidFill>
          </w14:textFill>
        </w:rPr>
        <w:t>The frequency distribution histogram generated by the GRAPH command intuitively shows that the contact frequency is positively correlated with the usage time (r=0.392, p&lt;0.001). This finding provides an important basis for understanding the penetration rate of self-media marketing.</w:t>
      </w:r>
    </w:p>
    <w:p w14:paraId="01709700">
      <w:pPr>
        <w:pStyle w:val="19"/>
        <w:bidi w:val="0"/>
        <w:rPr>
          <w:rFonts w:hint="default"/>
          <w:lang w:val="en-US" w:eastAsia="zh-CN"/>
        </w:rPr>
      </w:pPr>
      <w:bookmarkStart w:id="272" w:name="_Toc7126"/>
      <w:bookmarkStart w:id="273" w:name="_Toc14778"/>
      <w:bookmarkStart w:id="274" w:name="_Toc29712"/>
      <w:bookmarkStart w:id="275" w:name="_Toc15033"/>
      <w:bookmarkStart w:id="276" w:name="_Toc1493"/>
      <w:bookmarkStart w:id="277" w:name="_Toc4450"/>
      <w:r>
        <w:rPr>
          <w:rFonts w:hint="default"/>
          <w:lang w:val="en-US" w:eastAsia="zh-CN"/>
        </w:rPr>
        <w:t>4.1.8Self-media marketing evaluation ability (Q11)</w:t>
      </w:r>
      <w:bookmarkEnd w:id="272"/>
      <w:bookmarkEnd w:id="273"/>
      <w:bookmarkEnd w:id="274"/>
      <w:bookmarkEnd w:id="275"/>
      <w:bookmarkEnd w:id="276"/>
      <w:bookmarkEnd w:id="277"/>
    </w:p>
    <w:p w14:paraId="4BFBEC91">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drawing>
          <wp:inline distT="0" distB="0" distL="114300" distR="114300">
            <wp:extent cx="3651250" cy="1123950"/>
            <wp:effectExtent l="0" t="0" r="6350" b="6350"/>
            <wp:docPr id="19" name="图片 19" descr="3d92b35c59b94f544ad735564539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d92b35c59b94f544ad735564539ab1"/>
                    <pic:cNvPicPr>
                      <a:picLocks noChangeAspect="1"/>
                    </pic:cNvPicPr>
                  </pic:nvPicPr>
                  <pic:blipFill>
                    <a:blip r:embed="rId12"/>
                    <a:stretch>
                      <a:fillRect/>
                    </a:stretch>
                  </pic:blipFill>
                  <pic:spPr>
                    <a:xfrm>
                      <a:off x="0" y="0"/>
                      <a:ext cx="3651250" cy="1123950"/>
                    </a:xfrm>
                    <a:prstGeom prst="rect">
                      <a:avLst/>
                    </a:prstGeom>
                  </pic:spPr>
                </pic:pic>
              </a:graphicData>
            </a:graphic>
          </wp:inline>
        </w:drawing>
      </w:r>
    </w:p>
    <w:p w14:paraId="650B617C">
      <w:pPr>
        <w:pStyle w:val="25"/>
        <w:bidi w:val="0"/>
        <w:ind w:left="0" w:leftChars="0" w:firstLine="0" w:firstLineChars="0"/>
        <w:rPr>
          <w:rFonts w:hint="default" w:ascii="Arial" w:hAnsi="Arial" w:eastAsia="Noto Sans SC" w:cs="Arial"/>
          <w:b/>
          <w:bCs/>
          <w:sz w:val="24"/>
          <w:szCs w:val="24"/>
          <w:lang w:val="en-US" w:eastAsia="zh-CN"/>
        </w:rPr>
      </w:pPr>
      <w:bookmarkStart w:id="278" w:name="_Toc20739"/>
      <w:bookmarkStart w:id="279" w:name="_Toc27219"/>
      <w:bookmarkStart w:id="280" w:name="_Toc16035"/>
      <w:bookmarkStart w:id="281" w:name="_Toc15156"/>
      <w:bookmarkStart w:id="282" w:name="_Toc519"/>
      <w:bookmarkStart w:id="283" w:name="_Toc11473"/>
      <w:bookmarkStart w:id="284" w:name="_Toc16049"/>
      <w:bookmarkStart w:id="285" w:name="_Toc9722"/>
      <w:r>
        <w:rPr>
          <w:rFonts w:hint="default" w:ascii="Arial" w:hAnsi="Arial" w:cs="Arial"/>
          <w:lang w:val="en-US" w:eastAsia="zh-CN"/>
        </w:rPr>
        <w:t>Table 3：Case Processing Summary</w:t>
      </w:r>
      <w:bookmarkEnd w:id="278"/>
      <w:bookmarkEnd w:id="279"/>
      <w:bookmarkEnd w:id="280"/>
      <w:bookmarkEnd w:id="281"/>
      <w:bookmarkEnd w:id="282"/>
      <w:bookmarkEnd w:id="283"/>
      <w:bookmarkEnd w:id="284"/>
      <w:bookmarkEnd w:id="285"/>
    </w:p>
    <w:p w14:paraId="2AC9EC48">
      <w:pPr>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r>
        <w:rPr>
          <w:rFonts w:hint="eastAsia" w:ascii="Arial" w:hAnsi="Arial" w:eastAsia="Noto Sans SC" w:cs="Arial"/>
          <w:b w:val="0"/>
          <w:bCs w:val="0"/>
          <w:color w:val="000000" w:themeColor="text1"/>
          <w:sz w:val="24"/>
          <w:szCs w:val="24"/>
          <w:lang w:val="en-US" w:eastAsia="zh-CN"/>
          <w14:textFill>
            <w14:solidFill>
              <w14:schemeClr w14:val="tx1"/>
            </w14:solidFill>
          </w14:textFill>
        </w:rPr>
        <w:t xml:space="preserve">The report </w:t>
      </w:r>
      <w:r>
        <w:rPr>
          <w:rFonts w:hint="default" w:ascii="Arial" w:hAnsi="Arial" w:eastAsia="Noto Sans SC" w:cs="Arial"/>
          <w:b w:val="0"/>
          <w:bCs w:val="0"/>
          <w:color w:val="000000" w:themeColor="text1"/>
          <w:sz w:val="24"/>
          <w:szCs w:val="24"/>
          <w:lang w:val="en-US" w:eastAsia="zh-CN"/>
          <w14:textFill>
            <w14:solidFill>
              <w14:schemeClr w14:val="tx1"/>
            </w14:solidFill>
          </w14:textFill>
        </w:rPr>
        <w:t xml:space="preserve">conducted independent analysis on the two dimensions of Q11. The questionnaire design allowed for skipping of answers, which resulted in some missing data. </w:t>
      </w:r>
    </w:p>
    <w:p w14:paraId="2C2B0A93">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06EA205D">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drawing>
          <wp:inline distT="0" distB="0" distL="114300" distR="114300">
            <wp:extent cx="3016250" cy="806450"/>
            <wp:effectExtent l="0" t="0" r="6350" b="6350"/>
            <wp:docPr id="22" name="图片 22" descr="e15857823c276079891a9a6e8f214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e15857823c276079891a9a6e8f2148a"/>
                    <pic:cNvPicPr>
                      <a:picLocks noChangeAspect="1"/>
                    </pic:cNvPicPr>
                  </pic:nvPicPr>
                  <pic:blipFill>
                    <a:blip r:embed="rId13"/>
                    <a:stretch>
                      <a:fillRect/>
                    </a:stretch>
                  </pic:blipFill>
                  <pic:spPr>
                    <a:xfrm>
                      <a:off x="0" y="0"/>
                      <a:ext cx="3016250" cy="806450"/>
                    </a:xfrm>
                    <a:prstGeom prst="rect">
                      <a:avLst/>
                    </a:prstGeom>
                  </pic:spPr>
                </pic:pic>
              </a:graphicData>
            </a:graphic>
          </wp:inline>
        </w:drawing>
      </w:r>
    </w:p>
    <w:p w14:paraId="7CC49B5C">
      <w:pPr>
        <w:pStyle w:val="25"/>
        <w:bidi w:val="0"/>
        <w:ind w:left="0" w:leftChars="0" w:firstLine="0" w:firstLineChars="0"/>
        <w:rPr>
          <w:rFonts w:hint="default" w:ascii="Arial" w:hAnsi="Arial" w:cs="Arial"/>
          <w:lang w:val="en-US" w:eastAsia="zh-CN"/>
        </w:rPr>
      </w:pPr>
      <w:bookmarkStart w:id="286" w:name="_Toc29256"/>
      <w:bookmarkStart w:id="287" w:name="_Toc3953"/>
      <w:bookmarkStart w:id="288" w:name="_Toc19556"/>
      <w:bookmarkStart w:id="289" w:name="_Toc4243"/>
      <w:bookmarkStart w:id="290" w:name="_Toc6475"/>
      <w:bookmarkStart w:id="291" w:name="_Toc10742"/>
      <w:bookmarkStart w:id="292" w:name="_Toc16498"/>
      <w:bookmarkStart w:id="293" w:name="_Toc8493"/>
      <w:r>
        <w:rPr>
          <w:rFonts w:hint="default" w:ascii="Arial" w:hAnsi="Arial" w:cs="Arial"/>
          <w:lang w:val="en-US" w:eastAsia="zh-CN"/>
        </w:rPr>
        <w:t>Table 4：Descriptive Statistics</w:t>
      </w:r>
      <w:bookmarkEnd w:id="286"/>
      <w:bookmarkEnd w:id="287"/>
      <w:bookmarkEnd w:id="288"/>
      <w:bookmarkEnd w:id="289"/>
      <w:bookmarkEnd w:id="290"/>
      <w:bookmarkEnd w:id="291"/>
      <w:bookmarkEnd w:id="292"/>
      <w:bookmarkEnd w:id="293"/>
    </w:p>
    <w:p w14:paraId="202FA49C">
      <w:pPr>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p>
    <w:p w14:paraId="2EA7A60E">
      <w:pPr>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r>
        <w:rPr>
          <w:rFonts w:hint="default" w:ascii="Arial" w:hAnsi="Arial" w:eastAsia="Noto Sans SC" w:cs="Arial"/>
          <w:b w:val="0"/>
          <w:bCs w:val="0"/>
          <w:color w:val="000000" w:themeColor="text1"/>
          <w:sz w:val="24"/>
          <w:szCs w:val="24"/>
          <w:lang w:val="en-US" w:eastAsia="zh-CN"/>
          <w14:textFill>
            <w14:solidFill>
              <w14:schemeClr w14:val="tx1"/>
            </w14:solidFill>
          </w14:textFill>
        </w:rPr>
        <w:t>Calculated using the DESCRIPTIVES command, the overall mean confidence in evaluation ability was 2.09 (SD=1.19, 5-level scale), and the mean ability to identify authenticity was 2.34 (SD=1.09). The independent sample t-test showed that the latter was significantly higher (t=5.72, p&lt;0.001), indicating that consumers have relatively strong confidence in distinguishing product authenticity.</w:t>
      </w:r>
    </w:p>
    <w:p w14:paraId="049E16B8">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5390174D">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drawing>
          <wp:inline distT="0" distB="0" distL="114300" distR="114300">
            <wp:extent cx="2114550" cy="2578100"/>
            <wp:effectExtent l="0" t="0" r="6350" b="0"/>
            <wp:docPr id="23" name="图片 23" descr="72b4f1fcd1cae09f7985201b2051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72b4f1fcd1cae09f7985201b2051287"/>
                    <pic:cNvPicPr>
                      <a:picLocks noChangeAspect="1"/>
                    </pic:cNvPicPr>
                  </pic:nvPicPr>
                  <pic:blipFill>
                    <a:blip r:embed="rId14"/>
                    <a:stretch>
                      <a:fillRect/>
                    </a:stretch>
                  </pic:blipFill>
                  <pic:spPr>
                    <a:xfrm>
                      <a:off x="0" y="0"/>
                      <a:ext cx="2114550" cy="2578100"/>
                    </a:xfrm>
                    <a:prstGeom prst="rect">
                      <a:avLst/>
                    </a:prstGeom>
                  </pic:spPr>
                </pic:pic>
              </a:graphicData>
            </a:graphic>
          </wp:inline>
        </w:drawing>
      </w:r>
    </w:p>
    <w:p w14:paraId="51F3CF27">
      <w:pPr>
        <w:pStyle w:val="25"/>
        <w:bidi w:val="0"/>
        <w:ind w:left="0" w:leftChars="0" w:firstLine="0" w:firstLineChars="0"/>
        <w:rPr>
          <w:rFonts w:hint="default"/>
          <w:lang w:val="en-US" w:eastAsia="zh-CN"/>
        </w:rPr>
      </w:pPr>
      <w:bookmarkStart w:id="294" w:name="_Toc13647"/>
      <w:bookmarkStart w:id="295" w:name="_Toc17986"/>
      <w:bookmarkStart w:id="296" w:name="_Toc29350"/>
      <w:bookmarkStart w:id="297" w:name="_Toc25853"/>
      <w:bookmarkStart w:id="298" w:name="_Toc13990"/>
      <w:bookmarkStart w:id="299" w:name="_Toc251"/>
      <w:r>
        <w:rPr>
          <w:rFonts w:hint="eastAsia"/>
          <w:lang w:val="en-US" w:eastAsia="zh-CN"/>
        </w:rPr>
        <w:t>Table 5</w:t>
      </w:r>
      <w:r>
        <w:rPr>
          <w:rFonts w:hint="default"/>
          <w:lang w:val="en-US" w:eastAsia="zh-CN"/>
        </w:rPr>
        <w:t>：Report Form</w:t>
      </w:r>
      <w:bookmarkEnd w:id="294"/>
      <w:bookmarkEnd w:id="295"/>
      <w:bookmarkEnd w:id="296"/>
      <w:bookmarkEnd w:id="297"/>
      <w:bookmarkEnd w:id="298"/>
      <w:bookmarkEnd w:id="299"/>
    </w:p>
    <w:p w14:paraId="3B7929EB">
      <w:pPr>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p>
    <w:p w14:paraId="0C1D1A82">
      <w:pPr>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r>
        <w:rPr>
          <w:rFonts w:hint="default" w:ascii="Arial" w:hAnsi="Arial" w:eastAsia="Noto Sans SC" w:cs="Arial"/>
          <w:b w:val="0"/>
          <w:bCs w:val="0"/>
          <w:color w:val="000000" w:themeColor="text1"/>
          <w:sz w:val="24"/>
          <w:szCs w:val="24"/>
          <w:lang w:val="en-US" w:eastAsia="zh-CN"/>
          <w14:textFill>
            <w14:solidFill>
              <w14:schemeClr w14:val="tx1"/>
            </w14:solidFill>
          </w14:textFill>
        </w:rPr>
        <w:t>Group comparison through the MEANS command shows that both confidence levels increase in a step-by-step manner with the increase in the frequency of exposure to marketing content: the mean evaluation ability of the never-exposed group is only 1.63 (SD=1.32), while that of the frequently-exposed group is 2.54 (SD=1.33); the recognition ability also increases from 2.03 (SD=1.26) to 2.63 (SD=1.28).</w:t>
      </w:r>
    </w:p>
    <w:p w14:paraId="517F468A">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33773D2B">
      <w:pPr>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4826000" cy="2743200"/>
            <wp:effectExtent l="4445" t="4445" r="8255" b="8255"/>
            <wp:docPr id="26" name="图表 3" descr="7b0a202020202263686172745265734964223a202234363235383434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5AC69C1">
      <w:pPr>
        <w:pStyle w:val="23"/>
        <w:bidi w:val="0"/>
        <w:ind w:left="0" w:leftChars="0" w:firstLine="0" w:firstLineChars="0"/>
        <w:rPr>
          <w:rFonts w:hint="default"/>
          <w:b/>
          <w:bCs/>
        </w:rPr>
      </w:pPr>
      <w:bookmarkStart w:id="300" w:name="_Toc5299"/>
      <w:bookmarkStart w:id="301" w:name="_Toc15014"/>
      <w:bookmarkStart w:id="302" w:name="_Toc26280"/>
      <w:bookmarkStart w:id="303" w:name="_Toc1592"/>
      <w:bookmarkStart w:id="304" w:name="_Toc13430"/>
      <w:r>
        <w:rPr>
          <w:rFonts w:hint="default"/>
          <w:b/>
          <w:bCs/>
        </w:rPr>
        <w:t>Figure 8: Assessing competence self-confidence</w:t>
      </w:r>
      <w:bookmarkEnd w:id="300"/>
      <w:bookmarkEnd w:id="301"/>
      <w:bookmarkEnd w:id="302"/>
      <w:bookmarkEnd w:id="303"/>
      <w:bookmarkEnd w:id="304"/>
    </w:p>
    <w:p w14:paraId="6C16D655">
      <w:pPr>
        <w:jc w:val="left"/>
        <w:rPr>
          <w:rFonts w:hint="default" w:ascii="Arial" w:hAnsi="Arial" w:eastAsia="Noto Sans SC" w:cs="Arial"/>
          <w:b/>
          <w:bCs/>
          <w:sz w:val="24"/>
          <w:szCs w:val="24"/>
        </w:rPr>
      </w:pPr>
    </w:p>
    <w:p w14:paraId="70A56201">
      <w:pPr>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2966720" cy="2109470"/>
            <wp:effectExtent l="5080" t="4445" r="12700" b="6985"/>
            <wp:docPr id="28" name="图表 4" descr="7b0a202020202263686172745265734964223a202234363235383434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CB8AD83">
      <w:pPr>
        <w:pStyle w:val="23"/>
        <w:bidi w:val="0"/>
        <w:ind w:left="0" w:leftChars="0" w:firstLine="0" w:firstLineChars="0"/>
        <w:rPr>
          <w:rFonts w:hint="default"/>
          <w:b/>
          <w:bCs/>
        </w:rPr>
      </w:pPr>
      <w:bookmarkStart w:id="305" w:name="_Toc3384"/>
      <w:bookmarkStart w:id="306" w:name="_Toc5232"/>
      <w:bookmarkStart w:id="307" w:name="_Toc32311"/>
      <w:bookmarkStart w:id="308" w:name="_Toc164"/>
      <w:bookmarkStart w:id="309" w:name="_Toc9489"/>
      <w:r>
        <w:rPr>
          <w:rFonts w:hint="default"/>
          <w:b/>
          <w:bCs/>
        </w:rPr>
        <w:t>Figure 9: ANOVA inspect</w:t>
      </w:r>
      <w:bookmarkEnd w:id="305"/>
      <w:bookmarkEnd w:id="306"/>
      <w:bookmarkEnd w:id="307"/>
      <w:bookmarkEnd w:id="308"/>
      <w:bookmarkEnd w:id="309"/>
    </w:p>
    <w:p w14:paraId="55719234">
      <w:pPr>
        <w:jc w:val="left"/>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pPr>
      <w:r>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t>P＜0.001</w:t>
      </w:r>
    </w:p>
    <w:p w14:paraId="4E1788F1">
      <w:pPr>
        <w:jc w:val="left"/>
        <w:rPr>
          <w:rFonts w:hint="default" w:ascii="Arial" w:hAnsi="Arial" w:eastAsia="Noto Sans SC" w:cs="Arial"/>
          <w:sz w:val="24"/>
          <w:szCs w:val="24"/>
        </w:rPr>
      </w:pPr>
    </w:p>
    <w:p w14:paraId="489CD27D">
      <w:pPr>
        <w:jc w:val="left"/>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pPr>
      <w:bookmarkStart w:id="310" w:name="_Toc6804"/>
      <w:r>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t>The ONEWAY ANOVA test confirmed that the differences between the groups were significant (assessment ability: F=12.36, p&lt;0.001; recognition ability: F=8.95, p&lt;0.001). The box plot test of the EXAMINE command found that there were 5% extremely low scores (01 points) in the assessment ability data, and they were all valid responses after verification.</w:t>
      </w:r>
    </w:p>
    <w:p w14:paraId="10541F5A">
      <w:pPr>
        <w:jc w:val="left"/>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pPr>
    </w:p>
    <w:p w14:paraId="6550E12B">
      <w:pPr>
        <w:jc w:val="left"/>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pPr>
      <w:r>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t xml:space="preserve"> After controlling for education level using the GLM model, the explanatory power of contact frequency on assessment ability still reached 14.7% (partial η²=0.147).</w:t>
      </w:r>
    </w:p>
    <w:p w14:paraId="4FAC4DA1">
      <w:pPr>
        <w:pStyle w:val="19"/>
        <w:bidi w:val="0"/>
        <w:rPr>
          <w:rFonts w:hint="default" w:ascii="Arial" w:hAnsi="Arial" w:eastAsia="Noto Sans SC" w:cs="Arial"/>
          <w:b/>
          <w:bCs/>
          <w:color w:val="000000" w:themeColor="text1"/>
          <w:sz w:val="24"/>
          <w:szCs w:val="24"/>
          <w:lang w:val="en-US" w:eastAsia="zh-CN"/>
          <w14:textFill>
            <w14:solidFill>
              <w14:schemeClr w14:val="tx1"/>
            </w14:solidFill>
          </w14:textFill>
        </w:rPr>
      </w:pPr>
    </w:p>
    <w:p w14:paraId="4A22439E">
      <w:pPr>
        <w:pStyle w:val="19"/>
        <w:bidi w:val="0"/>
        <w:rPr>
          <w:rFonts w:hint="default"/>
          <w:lang w:val="en-US" w:eastAsia="zh-CN"/>
        </w:rPr>
      </w:pPr>
      <w:bookmarkStart w:id="311" w:name="_Toc16513"/>
      <w:bookmarkStart w:id="312" w:name="_Toc24555"/>
      <w:bookmarkStart w:id="313" w:name="_Toc1079"/>
      <w:bookmarkStart w:id="314" w:name="_Toc14725"/>
      <w:bookmarkStart w:id="315" w:name="_Toc25836"/>
      <w:r>
        <w:rPr>
          <w:rFonts w:hint="default"/>
          <w:lang w:val="en-US" w:eastAsia="zh-CN"/>
        </w:rPr>
        <w:t>4.1.9 Have you ever purchased products because of self-media recommendations (Q12)</w:t>
      </w:r>
      <w:bookmarkEnd w:id="310"/>
      <w:bookmarkEnd w:id="311"/>
      <w:bookmarkEnd w:id="312"/>
      <w:bookmarkEnd w:id="313"/>
      <w:bookmarkEnd w:id="314"/>
      <w:bookmarkEnd w:id="315"/>
    </w:p>
    <w:p w14:paraId="108D4ECE">
      <w:pPr>
        <w:jc w:val="left"/>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pPr>
      <w:r>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t>During the data processing, it was found that the key variable Q12 in the questionnaire had a systematic data anomaly. Although a variety of technical means have been adopted to repair</w:t>
      </w:r>
      <w:r>
        <w:rPr>
          <w:rFonts w:hint="eastAsia" w:ascii="Arial" w:hAnsi="Arial" w:eastAsia="Noto Sans SC" w:cs="Arial"/>
          <w:b w:val="0"/>
          <w:bCs w:val="0"/>
          <w:color w:val="000000" w:themeColor="text1"/>
          <w:kern w:val="44"/>
          <w:sz w:val="24"/>
          <w:szCs w:val="24"/>
          <w:lang w:val="en-US" w:eastAsia="zh-CN" w:bidi="ar-SA"/>
          <w14:textFill>
            <w14:solidFill>
              <w14:schemeClr w14:val="tx1"/>
            </w14:solidFill>
          </w14:textFill>
        </w:rPr>
        <w:t>,</w:t>
      </w:r>
      <w:r>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t xml:space="preserve"> it was ultimately unable to completely solve the data inconsistency problem of this variable. The specific impact and treatment methods will be explained in depth in the discussion section.</w:t>
      </w:r>
    </w:p>
    <w:p w14:paraId="5FCB42CE">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0B41B9BB">
      <w:pPr>
        <w:pStyle w:val="19"/>
        <w:bidi w:val="0"/>
        <w:rPr>
          <w:rFonts w:hint="default"/>
        </w:rPr>
      </w:pPr>
      <w:bookmarkStart w:id="316" w:name="_Toc24419"/>
      <w:bookmarkStart w:id="317" w:name="_Toc19360"/>
      <w:bookmarkStart w:id="318" w:name="_Toc4041"/>
      <w:bookmarkStart w:id="319" w:name="_Toc20771"/>
      <w:bookmarkStart w:id="320" w:name="_Toc11643"/>
      <w:bookmarkStart w:id="321" w:name="_Toc18651"/>
      <w:r>
        <w:rPr>
          <w:rFonts w:hint="default"/>
          <w:lang w:val="en-US" w:eastAsia="zh-CN"/>
        </w:rPr>
        <w:t>4.</w:t>
      </w:r>
      <w:r>
        <w:rPr>
          <w:rFonts w:hint="default"/>
        </w:rPr>
        <w:t>1.</w:t>
      </w:r>
      <w:r>
        <w:rPr>
          <w:rFonts w:hint="eastAsia"/>
          <w:lang w:val="en-US" w:eastAsia="zh-CN"/>
        </w:rPr>
        <w:t>10</w:t>
      </w:r>
      <w:r>
        <w:rPr>
          <w:rFonts w:hint="default"/>
        </w:rPr>
        <w:t>Factors affecting purchases (Q13)</w:t>
      </w:r>
      <w:bookmarkEnd w:id="316"/>
      <w:bookmarkEnd w:id="317"/>
      <w:bookmarkEnd w:id="318"/>
      <w:bookmarkEnd w:id="319"/>
      <w:bookmarkEnd w:id="320"/>
      <w:bookmarkEnd w:id="321"/>
    </w:p>
    <w:p w14:paraId="640201D6">
      <w:pPr>
        <w:jc w:val="left"/>
        <w:rPr>
          <w:rFonts w:hint="default" w:ascii="Arial" w:hAnsi="Arial" w:eastAsia="Noto Sans SC" w:cs="Arial"/>
          <w:b/>
          <w:bCs/>
          <w:color w:val="000000" w:themeColor="text1"/>
          <w:sz w:val="24"/>
          <w:szCs w:val="24"/>
          <w14:textFill>
            <w14:solidFill>
              <w14:schemeClr w14:val="tx1"/>
            </w14:solidFill>
          </w14:textFill>
        </w:rPr>
      </w:pPr>
    </w:p>
    <w:p w14:paraId="664DCEAA">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drawing>
          <wp:inline distT="0" distB="0" distL="114300" distR="114300">
            <wp:extent cx="4714875" cy="2735580"/>
            <wp:effectExtent l="4445" t="4445" r="5080" b="15875"/>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4B3DB62">
      <w:pPr>
        <w:pStyle w:val="23"/>
        <w:bidi w:val="0"/>
        <w:ind w:left="0" w:leftChars="0" w:firstLine="0" w:firstLineChars="0"/>
        <w:rPr>
          <w:rFonts w:hint="default"/>
          <w:b/>
          <w:bCs/>
        </w:rPr>
      </w:pPr>
      <w:bookmarkStart w:id="322" w:name="_Toc16820"/>
      <w:bookmarkStart w:id="323" w:name="_Toc9777"/>
      <w:bookmarkStart w:id="324" w:name="_Toc30729"/>
      <w:bookmarkStart w:id="325" w:name="_Toc16262"/>
      <w:bookmarkStart w:id="326" w:name="_Toc22760"/>
      <w:r>
        <w:rPr>
          <w:rFonts w:hint="default"/>
          <w:b/>
          <w:bCs/>
        </w:rPr>
        <w:t>Figure 10: Purchase influencing factor</w:t>
      </w:r>
      <w:bookmarkEnd w:id="322"/>
      <w:bookmarkEnd w:id="323"/>
      <w:bookmarkEnd w:id="324"/>
      <w:bookmarkEnd w:id="325"/>
      <w:bookmarkEnd w:id="326"/>
    </w:p>
    <w:p w14:paraId="34CB26DC">
      <w:pPr>
        <w:pStyle w:val="23"/>
        <w:bidi w:val="0"/>
        <w:ind w:left="0" w:leftChars="0" w:firstLine="0" w:firstLineChars="0"/>
        <w:rPr>
          <w:rFonts w:hint="default"/>
          <w:b/>
          <w:bCs/>
        </w:rPr>
      </w:pPr>
    </w:p>
    <w:p w14:paraId="6ACAC694">
      <w:pPr>
        <w:pStyle w:val="23"/>
        <w:bidi w:val="0"/>
        <w:ind w:left="0" w:leftChars="0" w:firstLine="0" w:firstLineChars="0"/>
        <w:rPr>
          <w:rFonts w:hint="default"/>
          <w:b/>
          <w:bCs/>
        </w:rPr>
      </w:pPr>
    </w:p>
    <w:p w14:paraId="36E9ACA4">
      <w:pPr>
        <w:pStyle w:val="10"/>
        <w:keepNext w:val="0"/>
        <w:keepLines w:val="0"/>
        <w:widowControl/>
        <w:suppressLineNumbers w:val="0"/>
        <w:rPr>
          <w:rFonts w:hint="eastAsia"/>
          <w:lang w:val="en-US" w:eastAsia="zh-CN"/>
        </w:rPr>
      </w:pPr>
      <w:r>
        <w:rPr>
          <w:rFonts w:hint="eastAsia" w:eastAsia="宋体"/>
          <w:b w:val="0"/>
          <w:bCs w:val="0"/>
          <w:lang w:val="en-US" w:eastAsia="zh-CN"/>
        </w:rPr>
        <w:t xml:space="preserve">According to this chart,in the interviewers,the most occupation of </w:t>
      </w:r>
      <w:r>
        <w:t>Reviews and testimonials and content creator promotions</w:t>
      </w:r>
      <w:r>
        <w:rPr>
          <w:rFonts w:hint="eastAsia"/>
          <w:lang w:val="en-US" w:eastAsia="zh-CN"/>
        </w:rPr>
        <w:t xml:space="preserve"> </w:t>
      </w:r>
      <w:r>
        <w:rPr>
          <w:rFonts w:hint="eastAsia" w:eastAsia="宋体"/>
          <w:b w:val="0"/>
          <w:bCs w:val="0"/>
          <w:lang w:val="en-US" w:eastAsia="zh-CN"/>
        </w:rPr>
        <w:t>can be seen.This evidence that in the situation of we-media marketing,users perfer to refer a</w:t>
      </w:r>
      <w:r>
        <w:t>uthentic reviews and promotion by key opinion leaders (KOLs)</w:t>
      </w:r>
      <w:r>
        <w:rPr>
          <w:rFonts w:hint="eastAsia"/>
          <w:lang w:val="en-US" w:eastAsia="zh-CN"/>
        </w:rPr>
        <w:t xml:space="preserve">.These reflect a high value ,that </w:t>
      </w:r>
      <w:r>
        <w:t>on the experience of others and professional recommendations in the purchase decision process</w:t>
      </w:r>
      <w:r>
        <w:rPr>
          <w:rFonts w:hint="eastAsia"/>
          <w:lang w:val="en-US" w:eastAsia="zh-CN"/>
        </w:rPr>
        <w:t xml:space="preserve"> put by the consumers.   </w:t>
      </w:r>
    </w:p>
    <w:p w14:paraId="5FB29C83">
      <w:pPr>
        <w:pStyle w:val="10"/>
        <w:keepNext w:val="0"/>
        <w:keepLines w:val="0"/>
        <w:widowControl/>
        <w:suppressLineNumbers w:val="0"/>
        <w:rPr>
          <w:rFonts w:hint="default"/>
          <w:lang w:val="en-US"/>
        </w:rPr>
      </w:pPr>
      <w:r>
        <w:rPr>
          <w:rFonts w:hint="eastAsia"/>
          <w:lang w:val="en-US" w:eastAsia="zh-CN"/>
        </w:rPr>
        <w:t>Comparing this:(1)the influence of i</w:t>
      </w:r>
      <w:r>
        <w:t>mpact of interactive content (e.g. live streaming, Q&amp;A, etc.)</w:t>
      </w:r>
      <w:r>
        <w:rPr>
          <w:rFonts w:hint="eastAsia"/>
          <w:lang w:val="en-US" w:eastAsia="zh-CN"/>
        </w:rPr>
        <w:t xml:space="preserve"> is </w:t>
      </w:r>
      <w:r>
        <w:t>relatively lo</w:t>
      </w:r>
      <w:r>
        <w:rPr>
          <w:rFonts w:hint="eastAsia" w:eastAsia="宋体"/>
          <w:b w:val="0"/>
          <w:bCs w:val="0"/>
          <w:lang w:val="en-US" w:eastAsia="zh-CN"/>
        </w:rPr>
        <w:t>w.(2)The share of traditional media advertising is even lower.These reflect Consumer acceptance of traditional forms of advertising is gradually declining, and resistance to broader is high.</w:t>
      </w:r>
    </w:p>
    <w:p w14:paraId="2CFC3387">
      <w:pPr>
        <w:pStyle w:val="10"/>
        <w:keepNext w:val="0"/>
        <w:keepLines w:val="0"/>
        <w:widowControl/>
        <w:suppressLineNumbers w:val="0"/>
        <w:rPr>
          <w:rFonts w:hint="eastAsia" w:eastAsiaTheme="minorEastAsia"/>
          <w:lang w:val="en-US" w:eastAsia="zh-CN"/>
        </w:rPr>
      </w:pPr>
      <w:r>
        <w:rPr>
          <w:rFonts w:hint="eastAsia"/>
          <w:lang w:val="en-US" w:eastAsia="zh-CN"/>
        </w:rPr>
        <w:t>To be concerned,</w:t>
      </w:r>
      <w:r>
        <w:t>The proportion of ‘other’ factors is almost negligible</w:t>
      </w:r>
      <w:r>
        <w:rPr>
          <w:rFonts w:hint="eastAsia"/>
          <w:lang w:val="en-US" w:eastAsia="zh-CN"/>
        </w:rPr>
        <w:t xml:space="preserve">,which means </w:t>
      </w:r>
      <w:r>
        <w:t>The questionnaire options have covered the main influencing factors more comprehensively</w:t>
      </w:r>
      <w:r>
        <w:rPr>
          <w:rFonts w:hint="eastAsia"/>
          <w:lang w:val="en-US" w:eastAsia="zh-CN"/>
        </w:rPr>
        <w:t>.</w:t>
      </w:r>
    </w:p>
    <w:p w14:paraId="33C26B28">
      <w:pPr>
        <w:pStyle w:val="10"/>
        <w:keepNext w:val="0"/>
        <w:keepLines w:val="0"/>
        <w:widowControl/>
        <w:suppressLineNumbers w:val="0"/>
        <w:rPr>
          <w:rFonts w:hint="default" w:eastAsiaTheme="minorEastAsia"/>
          <w:lang w:val="en-US" w:eastAsia="zh-CN"/>
        </w:rPr>
      </w:pPr>
    </w:p>
    <w:p w14:paraId="5B941192">
      <w:pPr>
        <w:pStyle w:val="10"/>
        <w:keepNext w:val="0"/>
        <w:keepLines w:val="0"/>
        <w:widowControl/>
        <w:suppressLineNumbers w:val="0"/>
        <w:rPr>
          <w:rFonts w:hint="default" w:eastAsiaTheme="minorEastAsia"/>
          <w:lang w:val="en-US" w:eastAsia="zh-CN"/>
        </w:rPr>
      </w:pPr>
    </w:p>
    <w:p w14:paraId="0B1D7E9F">
      <w:pPr>
        <w:jc w:val="left"/>
        <w:rPr>
          <w:rFonts w:hint="default" w:ascii="Arial" w:hAnsi="Arial" w:eastAsia="Noto Sans SC" w:cs="Arial"/>
          <w:sz w:val="24"/>
          <w:szCs w:val="24"/>
        </w:rPr>
      </w:pPr>
    </w:p>
    <w:p w14:paraId="1766F183">
      <w:pPr>
        <w:pStyle w:val="19"/>
        <w:bidi w:val="0"/>
        <w:rPr>
          <w:rFonts w:hint="default"/>
          <w:lang w:val="en-US" w:eastAsia="zh-CN"/>
        </w:rPr>
      </w:pPr>
      <w:bookmarkStart w:id="327" w:name="_Toc22703"/>
      <w:bookmarkStart w:id="328" w:name="_Toc15316"/>
      <w:bookmarkStart w:id="329" w:name="_Toc17767"/>
      <w:bookmarkStart w:id="330" w:name="_Toc20110"/>
      <w:bookmarkStart w:id="331" w:name="_Toc21511"/>
      <w:bookmarkStart w:id="332" w:name="_Toc30601"/>
      <w:r>
        <w:rPr>
          <w:rFonts w:hint="default"/>
          <w:lang w:val="en-US" w:eastAsia="zh-CN"/>
        </w:rPr>
        <w:t>4.1.</w:t>
      </w:r>
      <w:r>
        <w:rPr>
          <w:rFonts w:hint="eastAsia"/>
          <w:lang w:val="en-US" w:eastAsia="zh-CN"/>
        </w:rPr>
        <w:t>11</w:t>
      </w:r>
      <w:r>
        <w:rPr>
          <w:rFonts w:hint="default"/>
          <w:lang w:val="en-US" w:eastAsia="zh-CN"/>
        </w:rPr>
        <w:t>Purchase intention (Q14)</w:t>
      </w:r>
      <w:bookmarkEnd w:id="327"/>
      <w:bookmarkEnd w:id="328"/>
      <w:bookmarkEnd w:id="329"/>
      <w:bookmarkEnd w:id="330"/>
      <w:bookmarkEnd w:id="331"/>
      <w:bookmarkEnd w:id="332"/>
    </w:p>
    <w:p w14:paraId="40BAD45A">
      <w:pPr>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4826000" cy="2743200"/>
            <wp:effectExtent l="4445" t="4445" r="8255" b="8255"/>
            <wp:docPr id="9" name="图表 8" descr="7b0a202020202263686172745265734964223a20223139393738373939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07491B8">
      <w:pPr>
        <w:pStyle w:val="23"/>
        <w:bidi w:val="0"/>
        <w:ind w:left="0" w:leftChars="0" w:firstLine="0" w:firstLineChars="0"/>
        <w:rPr>
          <w:rFonts w:hint="default"/>
          <w:b/>
          <w:bCs/>
        </w:rPr>
      </w:pPr>
      <w:bookmarkStart w:id="333" w:name="_Toc7496"/>
      <w:bookmarkStart w:id="334" w:name="_Toc7763"/>
      <w:bookmarkStart w:id="335" w:name="_Toc18132"/>
      <w:bookmarkStart w:id="336" w:name="_Toc24170"/>
      <w:bookmarkStart w:id="337" w:name="_Toc26995"/>
      <w:r>
        <w:rPr>
          <w:rFonts w:hint="default"/>
          <w:b/>
          <w:bCs/>
        </w:rPr>
        <w:t>Figure 11: Purchase intention</w:t>
      </w:r>
      <w:bookmarkEnd w:id="333"/>
      <w:bookmarkEnd w:id="334"/>
      <w:bookmarkEnd w:id="335"/>
      <w:bookmarkEnd w:id="336"/>
      <w:bookmarkEnd w:id="337"/>
    </w:p>
    <w:p w14:paraId="1CBCE81D">
      <w:pPr>
        <w:jc w:val="left"/>
        <w:rPr>
          <w:rFonts w:hint="default" w:ascii="Arial" w:hAnsi="Arial" w:eastAsia="Noto Sans SC" w:cs="Arial"/>
          <w:sz w:val="24"/>
          <w:szCs w:val="24"/>
        </w:rPr>
      </w:pPr>
    </w:p>
    <w:tbl>
      <w:tblPr>
        <w:tblStyle w:val="12"/>
        <w:tblW w:w="4951"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46"/>
        <w:gridCol w:w="831"/>
        <w:gridCol w:w="1617"/>
        <w:gridCol w:w="2215"/>
        <w:gridCol w:w="2215"/>
      </w:tblGrid>
      <w:tr w14:paraId="3AEDB7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20" w:hRule="atLeast"/>
        </w:trPr>
        <w:tc>
          <w:tcPr>
            <w:tcW w:w="4950"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26F437">
            <w:pPr>
              <w:pStyle w:val="10"/>
              <w:keepNext w:val="0"/>
              <w:keepLines w:val="0"/>
              <w:widowControl/>
              <w:suppressLineNumbers w:val="0"/>
              <w:jc w:val="left"/>
              <w:rPr>
                <w:rFonts w:hint="default" w:ascii="Arial" w:hAnsi="Arial" w:eastAsia="Noto Sans SC" w:cs="Arial"/>
                <w:sz w:val="24"/>
                <w:szCs w:val="24"/>
              </w:rPr>
            </w:pPr>
            <w:r>
              <w:rPr>
                <w:rFonts w:hint="default" w:ascii="Arial" w:hAnsi="Arial" w:eastAsia="Noto Sans SC" w:cs="Arial"/>
                <w:i w:val="0"/>
                <w:iCs w:val="0"/>
                <w:color w:val="000000"/>
                <w:kern w:val="0"/>
                <w:sz w:val="24"/>
                <w:szCs w:val="24"/>
                <w:u w:val="none"/>
                <w:lang w:val="en-US" w:eastAsia="zh-CN" w:bidi="ar"/>
              </w:rPr>
              <w:t xml:space="preserve">Q14 </w:t>
            </w:r>
            <w:r>
              <w:rPr>
                <w:rFonts w:hint="default" w:ascii="Arial" w:hAnsi="Arial" w:eastAsia="Noto Sans SC" w:cs="Arial"/>
                <w:sz w:val="24"/>
                <w:szCs w:val="24"/>
              </w:rPr>
              <w:t>Purchase likelihood after brand interaction</w:t>
            </w:r>
          </w:p>
          <w:p w14:paraId="5A740651">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p>
        </w:tc>
      </w:tr>
      <w:tr w14:paraId="37EAD6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BCB8EF">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Frequency Options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2D24CD">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frequency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BBB170">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Effective percentage%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B08DAD">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Percentage of 18-24 year olds%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EBB91A">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Percentage of 25-34 year olds%</w:t>
            </w:r>
          </w:p>
        </w:tc>
      </w:tr>
      <w:tr w14:paraId="10E790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52B024">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per day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BD45DB">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182AD3">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30.9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482304">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65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218821">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35</w:t>
            </w:r>
          </w:p>
        </w:tc>
      </w:tr>
      <w:tr w14:paraId="04847C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92EEE3">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Several times a week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3779B2">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204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BE9E22">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CE6ED8">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58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9E7FA5">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42</w:t>
            </w:r>
          </w:p>
        </w:tc>
      </w:tr>
      <w:tr w14:paraId="16934A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E5BCBD">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once a week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B790C1">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164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2E0AD3">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25.3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0142A9">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40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6FDB6E">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60</w:t>
            </w:r>
          </w:p>
        </w:tc>
      </w:tr>
      <w:tr w14:paraId="0394DB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D4C65D">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infrequent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145DB5">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60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C73C02">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9.3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255DA2">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2C9732">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70</w:t>
            </w:r>
          </w:p>
        </w:tc>
      </w:tr>
      <w:tr w14:paraId="4224F2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EC44AE">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seldom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9C1867">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514A88">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365F28">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66C95C">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80</w:t>
            </w:r>
          </w:p>
        </w:tc>
      </w:tr>
    </w:tbl>
    <w:p w14:paraId="3EBAC657">
      <w:pPr>
        <w:pStyle w:val="25"/>
        <w:bidi w:val="0"/>
        <w:ind w:left="0" w:leftChars="0" w:firstLine="0" w:firstLineChars="0"/>
        <w:rPr>
          <w:rFonts w:hint="default"/>
          <w:lang w:val="en-US"/>
        </w:rPr>
      </w:pPr>
      <w:bookmarkStart w:id="338" w:name="_Toc28315"/>
      <w:bookmarkStart w:id="339" w:name="_Toc24075"/>
      <w:bookmarkStart w:id="340" w:name="_Toc10991"/>
      <w:bookmarkStart w:id="341" w:name="_Toc4807"/>
      <w:bookmarkStart w:id="342" w:name="_Toc7557"/>
      <w:bookmarkStart w:id="343" w:name="_Toc8957"/>
      <w:r>
        <w:rPr>
          <w:rFonts w:hint="eastAsia"/>
          <w:lang w:val="en-US" w:eastAsia="zh-CN"/>
        </w:rPr>
        <w:t>Table 6</w:t>
      </w:r>
      <w:r>
        <w:rPr>
          <w:rFonts w:hint="default"/>
          <w:lang w:val="en-US" w:eastAsia="zh-CN"/>
        </w:rPr>
        <w:t>：</w:t>
      </w:r>
      <w:r>
        <w:rPr>
          <w:rFonts w:hint="default"/>
        </w:rPr>
        <w:t>Purchase likelihood after brand interaction</w:t>
      </w:r>
      <w:bookmarkEnd w:id="338"/>
      <w:bookmarkEnd w:id="339"/>
      <w:bookmarkEnd w:id="340"/>
      <w:bookmarkEnd w:id="341"/>
      <w:bookmarkEnd w:id="342"/>
      <w:bookmarkEnd w:id="343"/>
    </w:p>
    <w:p w14:paraId="5007D901">
      <w:pPr>
        <w:jc w:val="left"/>
        <w:rPr>
          <w:rFonts w:hint="default" w:ascii="Arial" w:hAnsi="Arial" w:eastAsia="Noto Sans SC" w:cs="Arial"/>
          <w:sz w:val="24"/>
          <w:szCs w:val="24"/>
          <w:lang w:val="en-US" w:eastAsia="zh-CN"/>
        </w:rPr>
      </w:pPr>
    </w:p>
    <w:p w14:paraId="3498420C">
      <w:pPr>
        <w:jc w:val="left"/>
        <w:rPr>
          <w:rFonts w:hint="default" w:ascii="Arial" w:hAnsi="Arial" w:eastAsia="Noto Sans SC" w:cs="Arial"/>
          <w:sz w:val="24"/>
          <w:szCs w:val="24"/>
          <w:lang w:val="en-US" w:eastAsia="zh-CN"/>
        </w:rPr>
      </w:pPr>
    </w:p>
    <w:p w14:paraId="211AE7CB">
      <w:pPr>
        <w:pStyle w:val="10"/>
        <w:keepNext w:val="0"/>
        <w:keepLines w:val="0"/>
        <w:widowControl/>
        <w:suppressLineNumbers w:val="0"/>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pPr>
      <w:r>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t xml:space="preserve">According to chart, under the two time measures </w:t>
      </w:r>
      <w:r>
        <w:rPr>
          <w:rFonts w:hint="eastAsia" w:ascii="Arial" w:hAnsi="Arial" w:eastAsia="Noto Sans SC" w:cs="Arial"/>
          <w:b w:val="0"/>
          <w:bCs w:val="0"/>
          <w:color w:val="000000" w:themeColor="text1"/>
          <w:kern w:val="44"/>
          <w:sz w:val="24"/>
          <w:szCs w:val="24"/>
          <w:lang w:val="en-US" w:eastAsia="zh-CN" w:bidi="ar-SA"/>
          <w14:textFill>
            <w14:solidFill>
              <w14:schemeClr w14:val="tx1"/>
            </w14:solidFill>
          </w14:textFill>
        </w:rPr>
        <w:t>(</w:t>
      </w:r>
      <w:r>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t>daily and weekly</w:t>
      </w:r>
      <w:r>
        <w:rPr>
          <w:rFonts w:hint="eastAsia" w:ascii="Arial" w:hAnsi="Arial" w:eastAsia="Noto Sans SC" w:cs="Arial"/>
          <w:b w:val="0"/>
          <w:bCs w:val="0"/>
          <w:color w:val="000000" w:themeColor="text1"/>
          <w:kern w:val="44"/>
          <w:sz w:val="24"/>
          <w:szCs w:val="24"/>
          <w:lang w:val="en-US" w:eastAsia="zh-CN" w:bidi="ar-SA"/>
          <w14:textFill>
            <w14:solidFill>
              <w14:schemeClr w14:val="tx1"/>
            </w14:solidFill>
          </w14:textFill>
        </w:rPr>
        <w:t>)</w:t>
      </w:r>
      <w:r>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t xml:space="preserve">, the 18-24 year old group has the highest frequency of using </w:t>
      </w:r>
      <w:r>
        <w:rPr>
          <w:rFonts w:hint="eastAsia" w:ascii="Arial" w:hAnsi="Arial" w:eastAsia="Noto Sans SC" w:cs="Arial"/>
          <w:b w:val="0"/>
          <w:bCs w:val="0"/>
          <w:color w:val="000000" w:themeColor="text1"/>
          <w:kern w:val="44"/>
          <w:sz w:val="24"/>
          <w:szCs w:val="24"/>
          <w:lang w:val="en-US" w:eastAsia="zh-CN" w:bidi="ar-SA"/>
          <w14:textFill>
            <w14:solidFill>
              <w14:schemeClr w14:val="tx1"/>
            </w14:solidFill>
          </w14:textFill>
        </w:rPr>
        <w:t>we-</w:t>
      </w:r>
      <w:r>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t xml:space="preserve">media, followed by the 25-34 year old group, and in the second place by other age gradients. It shows that the frequency of self-media use decreases with age, further </w:t>
      </w:r>
      <w:r>
        <w:rPr>
          <w:rFonts w:hint="eastAsia" w:ascii="Arial" w:hAnsi="Arial" w:eastAsia="Noto Sans SC" w:cs="Arial"/>
          <w:b w:val="0"/>
          <w:bCs w:val="0"/>
          <w:color w:val="000000" w:themeColor="text1"/>
          <w:kern w:val="44"/>
          <w:sz w:val="24"/>
          <w:szCs w:val="24"/>
          <w:lang w:val="en-US" w:eastAsia="zh-CN" w:bidi="ar-SA"/>
          <w14:textFill>
            <w14:solidFill>
              <w14:schemeClr w14:val="tx1"/>
            </w14:solidFill>
          </w14:textFill>
        </w:rPr>
        <w:t xml:space="preserve">showing </w:t>
      </w:r>
      <w:r>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t>that young consumers in Beijing are more reliant on WeChat media.</w:t>
      </w:r>
    </w:p>
    <w:p w14:paraId="3AE1E9BE">
      <w:pPr>
        <w:jc w:val="left"/>
        <w:rPr>
          <w:rFonts w:hint="default" w:ascii="Arial" w:hAnsi="Arial" w:eastAsia="Noto Sans SC" w:cs="Arial"/>
          <w:sz w:val="24"/>
          <w:szCs w:val="24"/>
          <w:lang w:val="en-US" w:eastAsia="zh-CN"/>
        </w:rPr>
      </w:pPr>
    </w:p>
    <w:p w14:paraId="0CF890F6">
      <w:pPr>
        <w:jc w:val="left"/>
        <w:rPr>
          <w:rFonts w:hint="default" w:ascii="Arial" w:hAnsi="Arial" w:eastAsia="Noto Sans SC" w:cs="Arial"/>
          <w:sz w:val="24"/>
          <w:szCs w:val="24"/>
          <w:lang w:val="en-US" w:eastAsia="zh-CN"/>
        </w:rPr>
      </w:pPr>
    </w:p>
    <w:p w14:paraId="777EDD98">
      <w:pPr>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5547995" cy="1276985"/>
            <wp:effectExtent l="4445" t="5080" r="10160" b="13335"/>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FE380FD">
      <w:pPr>
        <w:pStyle w:val="23"/>
        <w:bidi w:val="0"/>
        <w:rPr>
          <w:rFonts w:hint="default"/>
          <w:b/>
          <w:bCs/>
        </w:rPr>
      </w:pPr>
    </w:p>
    <w:p w14:paraId="605FC1A0">
      <w:pPr>
        <w:pStyle w:val="23"/>
        <w:bidi w:val="0"/>
        <w:ind w:left="0" w:leftChars="0" w:firstLine="0" w:firstLineChars="0"/>
        <w:rPr>
          <w:rFonts w:hint="default"/>
          <w:b/>
          <w:bCs/>
        </w:rPr>
      </w:pPr>
      <w:bookmarkStart w:id="344" w:name="_Toc443"/>
      <w:bookmarkStart w:id="345" w:name="_Toc9834"/>
      <w:bookmarkStart w:id="346" w:name="_Toc3337"/>
      <w:bookmarkStart w:id="347" w:name="_Toc30852"/>
      <w:bookmarkStart w:id="348" w:name="_Toc23081"/>
      <w:r>
        <w:rPr>
          <w:rFonts w:hint="default"/>
          <w:b/>
          <w:bCs/>
        </w:rPr>
        <w:t>Figure 12: Marketing perception complete indicator icon</w:t>
      </w:r>
      <w:bookmarkEnd w:id="344"/>
      <w:bookmarkEnd w:id="345"/>
      <w:bookmarkEnd w:id="346"/>
      <w:bookmarkEnd w:id="347"/>
      <w:bookmarkEnd w:id="348"/>
    </w:p>
    <w:p w14:paraId="3BFBC7CF">
      <w:pPr>
        <w:pStyle w:val="19"/>
        <w:bidi w:val="0"/>
        <w:rPr>
          <w:rFonts w:hint="default"/>
        </w:rPr>
      </w:pPr>
      <w:bookmarkStart w:id="349" w:name="_Toc1593"/>
      <w:bookmarkStart w:id="350" w:name="_Toc21292"/>
      <w:bookmarkStart w:id="351" w:name="_Toc25719"/>
      <w:bookmarkStart w:id="352" w:name="_Toc3107"/>
      <w:bookmarkStart w:id="353" w:name="_Toc23662"/>
      <w:bookmarkStart w:id="354" w:name="_Toc9593"/>
      <w:r>
        <w:rPr>
          <w:rFonts w:hint="default"/>
          <w:lang w:val="en-US" w:eastAsia="zh-CN"/>
        </w:rPr>
        <w:t>4</w:t>
      </w:r>
      <w:r>
        <w:rPr>
          <w:rFonts w:hint="default"/>
        </w:rPr>
        <w:t>.1.</w:t>
      </w:r>
      <w:r>
        <w:rPr>
          <w:rFonts w:hint="eastAsia"/>
          <w:lang w:val="en-US" w:eastAsia="zh-CN"/>
        </w:rPr>
        <w:t xml:space="preserve">12 </w:t>
      </w:r>
      <w:r>
        <w:rPr>
          <w:rFonts w:hint="default"/>
        </w:rPr>
        <w:t>Content attractiveness (Q15)</w:t>
      </w:r>
      <w:bookmarkEnd w:id="349"/>
      <w:bookmarkEnd w:id="350"/>
      <w:bookmarkEnd w:id="351"/>
      <w:bookmarkEnd w:id="352"/>
      <w:bookmarkEnd w:id="353"/>
      <w:bookmarkEnd w:id="354"/>
    </w:p>
    <w:p w14:paraId="6CDBEBCC">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drawing>
          <wp:inline distT="0" distB="0" distL="114300" distR="114300">
            <wp:extent cx="4680585" cy="2728595"/>
            <wp:effectExtent l="4445" t="4445" r="13970" b="10160"/>
            <wp:docPr id="6" name="图表 5" descr="7b0a202020202263686172745265734964223a20223230343736303235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48F0A4F">
      <w:pPr>
        <w:pStyle w:val="23"/>
        <w:bidi w:val="0"/>
        <w:ind w:left="0" w:leftChars="0" w:firstLine="0" w:firstLineChars="0"/>
        <w:rPr>
          <w:rFonts w:hint="default"/>
          <w:b/>
          <w:bCs/>
        </w:rPr>
      </w:pPr>
      <w:bookmarkStart w:id="355" w:name="_Toc20680"/>
      <w:bookmarkStart w:id="356" w:name="_Toc4768"/>
      <w:bookmarkStart w:id="357" w:name="_Toc29595"/>
      <w:bookmarkStart w:id="358" w:name="_Toc20160"/>
      <w:bookmarkStart w:id="359" w:name="_Toc12666"/>
      <w:r>
        <w:rPr>
          <w:rFonts w:hint="default"/>
          <w:b/>
          <w:bCs/>
        </w:rPr>
        <w:t>Figure 13: Content attraction</w:t>
      </w:r>
      <w:bookmarkEnd w:id="355"/>
      <w:bookmarkEnd w:id="356"/>
      <w:bookmarkEnd w:id="357"/>
      <w:bookmarkEnd w:id="358"/>
      <w:bookmarkEnd w:id="359"/>
    </w:p>
    <w:p w14:paraId="75505F82">
      <w:pPr>
        <w:pStyle w:val="23"/>
        <w:bidi w:val="0"/>
        <w:ind w:left="0" w:leftChars="0" w:firstLine="0" w:firstLineChars="0"/>
        <w:rPr>
          <w:rFonts w:hint="default"/>
          <w:b/>
          <w:bCs/>
        </w:rPr>
      </w:pPr>
    </w:p>
    <w:p w14:paraId="2013385C">
      <w:pPr>
        <w:pStyle w:val="23"/>
        <w:bidi w:val="0"/>
        <w:ind w:left="0" w:leftChars="0" w:firstLine="0" w:firstLineChars="0"/>
        <w:rPr>
          <w:rFonts w:hint="default"/>
          <w:b/>
          <w:bCs/>
        </w:rPr>
      </w:pPr>
    </w:p>
    <w:p w14:paraId="0CC956F1">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sz w:val="24"/>
          <w:szCs w:val="24"/>
        </w:rPr>
        <w:t>对 Q15 数据进行分析可知，消费者对于自媒体营销内容的吸引力评价呈现出多样化的特点</w:t>
      </w:r>
      <w:r>
        <w:rPr>
          <w:rFonts w:hint="eastAsia" w:ascii="Arial" w:hAnsi="Arial" w:eastAsia="Noto Sans SC" w:cs="Arial"/>
          <w:sz w:val="24"/>
          <w:szCs w:val="24"/>
          <w:lang w:val="en-US" w:eastAsia="zh-CN"/>
        </w:rPr>
        <w:t>:(1)</w:t>
      </w:r>
      <w:r>
        <w:rPr>
          <w:rFonts w:hint="default" w:ascii="Arial" w:hAnsi="Arial" w:eastAsia="Noto Sans SC" w:cs="Arial"/>
          <w:sz w:val="24"/>
          <w:szCs w:val="24"/>
        </w:rPr>
        <w:t>互动性</w:t>
      </w:r>
      <w:r>
        <w:rPr>
          <w:rFonts w:hint="eastAsia" w:ascii="Arial" w:hAnsi="Arial" w:eastAsia="Noto Sans SC" w:cs="Arial"/>
          <w:sz w:val="24"/>
          <w:szCs w:val="24"/>
          <w:lang w:val="en-US" w:eastAsia="zh-CN"/>
        </w:rPr>
        <w:t>方面，</w:t>
      </w:r>
      <w:r>
        <w:rPr>
          <w:rFonts w:hint="default" w:ascii="Arial" w:hAnsi="Arial" w:eastAsia="Noto Sans SC" w:cs="Arial"/>
          <w:sz w:val="24"/>
          <w:szCs w:val="24"/>
        </w:rPr>
        <w:t>能够有效提升内容的吸引力，这表明消费者乐于参与到能与品牌或其他用户互动的营销活动中</w:t>
      </w:r>
      <w:r>
        <w:rPr>
          <w:rFonts w:hint="eastAsia" w:ascii="Arial" w:hAnsi="Arial" w:eastAsia="Noto Sans SC" w:cs="Arial"/>
          <w:sz w:val="24"/>
          <w:szCs w:val="24"/>
          <w:lang w:eastAsia="zh-CN"/>
        </w:rPr>
        <w:t>。</w:t>
      </w:r>
      <w:r>
        <w:rPr>
          <w:rFonts w:hint="eastAsia" w:ascii="Arial" w:hAnsi="Arial" w:eastAsia="Noto Sans SC" w:cs="Arial"/>
          <w:sz w:val="24"/>
          <w:szCs w:val="24"/>
          <w:lang w:val="en-US" w:eastAsia="zh-CN"/>
        </w:rPr>
        <w:t>(2)</w:t>
      </w:r>
      <w:r>
        <w:rPr>
          <w:rFonts w:hint="default" w:ascii="Arial" w:hAnsi="Arial" w:eastAsia="Noto Sans SC" w:cs="Arial"/>
          <w:sz w:val="24"/>
          <w:szCs w:val="24"/>
        </w:rPr>
        <w:t>视觉内容方面，喜欢图片和视频形式营销内容的受访者占比达</w:t>
      </w:r>
      <w:r>
        <w:rPr>
          <w:rFonts w:hint="default" w:ascii="Arial" w:hAnsi="Arial" w:eastAsia="Noto Sans SC" w:cs="Arial"/>
          <w:sz w:val="24"/>
          <w:szCs w:val="24"/>
          <w:lang w:val="en-US" w:eastAsia="zh-CN"/>
        </w:rPr>
        <w:t>40</w:t>
      </w:r>
      <w:r>
        <w:rPr>
          <w:rFonts w:hint="default" w:ascii="Arial" w:hAnsi="Arial" w:eastAsia="Noto Sans SC" w:cs="Arial"/>
          <w:sz w:val="24"/>
          <w:szCs w:val="24"/>
        </w:rPr>
        <w:t>%，凸显了视觉元素在吸引消费者注意力方面的重要性。</w:t>
      </w:r>
      <w:r>
        <w:rPr>
          <w:rFonts w:hint="eastAsia" w:ascii="Arial" w:hAnsi="Arial" w:eastAsia="Noto Sans SC" w:cs="Arial"/>
          <w:sz w:val="24"/>
          <w:szCs w:val="24"/>
          <w:lang w:eastAsia="zh-CN"/>
        </w:rPr>
        <w:t>（</w:t>
      </w:r>
      <w:r>
        <w:rPr>
          <w:rFonts w:hint="eastAsia" w:ascii="Arial" w:hAnsi="Arial" w:eastAsia="Noto Sans SC" w:cs="Arial"/>
          <w:sz w:val="24"/>
          <w:szCs w:val="24"/>
          <w:lang w:val="en-US" w:eastAsia="zh-CN"/>
        </w:rPr>
        <w:t>3</w:t>
      </w:r>
      <w:r>
        <w:rPr>
          <w:rFonts w:hint="eastAsia" w:ascii="Arial" w:hAnsi="Arial" w:eastAsia="Noto Sans SC" w:cs="Arial"/>
          <w:sz w:val="24"/>
          <w:szCs w:val="24"/>
          <w:lang w:eastAsia="zh-CN"/>
        </w:rPr>
        <w:t>）</w:t>
      </w:r>
      <w:r>
        <w:rPr>
          <w:rFonts w:hint="default" w:ascii="Arial" w:hAnsi="Arial" w:eastAsia="Noto Sans SC" w:cs="Arial"/>
          <w:sz w:val="24"/>
          <w:szCs w:val="24"/>
        </w:rPr>
        <w:t xml:space="preserve">个人故事或感言类内容，获得了 </w:t>
      </w:r>
      <w:r>
        <w:rPr>
          <w:rFonts w:hint="default" w:ascii="Arial" w:hAnsi="Arial" w:eastAsia="Noto Sans SC" w:cs="Arial"/>
          <w:sz w:val="24"/>
          <w:szCs w:val="24"/>
          <w:lang w:val="en-US" w:eastAsia="zh-CN"/>
        </w:rPr>
        <w:t>45</w:t>
      </w:r>
      <w:r>
        <w:rPr>
          <w:rFonts w:hint="default" w:ascii="Arial" w:hAnsi="Arial" w:eastAsia="Noto Sans SC" w:cs="Arial"/>
          <w:sz w:val="24"/>
          <w:szCs w:val="24"/>
        </w:rPr>
        <w:t>% 受访者的青睐，</w:t>
      </w:r>
      <w:r>
        <w:rPr>
          <w:rFonts w:hint="eastAsia" w:ascii="Arial" w:hAnsi="Arial" w:eastAsia="Noto Sans SC" w:cs="Arial"/>
          <w:sz w:val="24"/>
          <w:szCs w:val="24"/>
          <w:lang w:val="en-US" w:eastAsia="zh-CN"/>
        </w:rPr>
        <w:t>表明</w:t>
      </w:r>
      <w:r>
        <w:rPr>
          <w:rFonts w:hint="default" w:ascii="Arial" w:hAnsi="Arial" w:eastAsia="Noto Sans SC" w:cs="Arial"/>
          <w:sz w:val="24"/>
          <w:szCs w:val="24"/>
        </w:rPr>
        <w:t>这类内容能够引发情感共鸣，拉近品牌与消费者的距离。</w:t>
      </w:r>
      <w:r>
        <w:rPr>
          <w:rFonts w:hint="eastAsia" w:ascii="Arial" w:hAnsi="Arial" w:eastAsia="Noto Sans SC" w:cs="Arial"/>
          <w:sz w:val="24"/>
          <w:szCs w:val="24"/>
          <w:lang w:eastAsia="zh-CN"/>
        </w:rPr>
        <w:t>（</w:t>
      </w:r>
      <w:r>
        <w:rPr>
          <w:rFonts w:hint="eastAsia" w:ascii="Arial" w:hAnsi="Arial" w:eastAsia="Noto Sans SC" w:cs="Arial"/>
          <w:sz w:val="24"/>
          <w:szCs w:val="24"/>
          <w:lang w:val="en-US" w:eastAsia="zh-CN"/>
        </w:rPr>
        <w:t>4</w:t>
      </w:r>
      <w:r>
        <w:rPr>
          <w:rFonts w:hint="eastAsia" w:ascii="Arial" w:hAnsi="Arial" w:eastAsia="Noto Sans SC" w:cs="Arial"/>
          <w:sz w:val="24"/>
          <w:szCs w:val="24"/>
          <w:lang w:eastAsia="zh-CN"/>
        </w:rPr>
        <w:t>）</w:t>
      </w:r>
      <w:r>
        <w:rPr>
          <w:rFonts w:hint="default" w:ascii="Arial" w:hAnsi="Arial" w:eastAsia="Noto Sans SC" w:cs="Arial"/>
          <w:sz w:val="24"/>
          <w:szCs w:val="24"/>
        </w:rPr>
        <w:t>实用信息和技巧类内容也受到了一定程度的关注，说明消费者期望从自媒体营销中获取有价值的信息。</w:t>
      </w:r>
    </w:p>
    <w:p w14:paraId="32B9C380">
      <w:pPr>
        <w:pStyle w:val="19"/>
        <w:bidi w:val="0"/>
        <w:rPr>
          <w:rFonts w:hint="default"/>
        </w:rPr>
      </w:pPr>
    </w:p>
    <w:p w14:paraId="7DE87EBC">
      <w:pPr>
        <w:pStyle w:val="19"/>
        <w:bidi w:val="0"/>
        <w:rPr>
          <w:rFonts w:hint="default"/>
        </w:rPr>
      </w:pPr>
      <w:bookmarkStart w:id="360" w:name="_Toc15996"/>
      <w:bookmarkStart w:id="361" w:name="_Toc25426"/>
      <w:bookmarkStart w:id="362" w:name="_Toc24987"/>
      <w:bookmarkStart w:id="363" w:name="_Toc15363"/>
      <w:bookmarkStart w:id="364" w:name="_Toc21988"/>
      <w:bookmarkStart w:id="365" w:name="_Toc20647"/>
      <w:r>
        <w:rPr>
          <w:rFonts w:hint="default"/>
          <w:lang w:val="en-US" w:eastAsia="zh-CN"/>
        </w:rPr>
        <w:t>4</w:t>
      </w:r>
      <w:r>
        <w:rPr>
          <w:rFonts w:hint="default"/>
        </w:rPr>
        <w:t>.1.</w:t>
      </w:r>
      <w:r>
        <w:rPr>
          <w:rFonts w:hint="eastAsia"/>
          <w:lang w:val="en-US" w:eastAsia="zh-CN"/>
        </w:rPr>
        <w:t>13</w:t>
      </w:r>
      <w:r>
        <w:rPr>
          <w:rFonts w:hint="default"/>
        </w:rPr>
        <w:t>Distribution of satisfaction with we-media marketing (Q16)</w:t>
      </w:r>
      <w:bookmarkEnd w:id="360"/>
      <w:bookmarkEnd w:id="361"/>
      <w:bookmarkEnd w:id="362"/>
      <w:bookmarkEnd w:id="363"/>
      <w:bookmarkEnd w:id="364"/>
      <w:bookmarkEnd w:id="365"/>
      <w:r>
        <w:rPr>
          <w:rFonts w:hint="default"/>
        </w:rPr>
        <w:t xml:space="preserve"> </w:t>
      </w:r>
    </w:p>
    <w:p w14:paraId="6A5EBB5E">
      <w:pPr>
        <w:pStyle w:val="10"/>
        <w:keepNext w:val="0"/>
        <w:keepLines w:val="0"/>
        <w:widowControl/>
        <w:suppressLineNumbers w:val="0"/>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pPr>
      <w:r>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t>Consumer satisfaction (Q16) with respect to self-marketing was analysed and the results are shown in the table below:</w:t>
      </w:r>
    </w:p>
    <w:p w14:paraId="39A92BE9">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sz w:val="24"/>
          <w:szCs w:val="24"/>
        </w:rPr>
        <w:drawing>
          <wp:inline distT="0" distB="0" distL="114300" distR="114300">
            <wp:extent cx="4828540" cy="2743200"/>
            <wp:effectExtent l="4445" t="4445" r="5715" b="8255"/>
            <wp:docPr id="5" name="图表 4" descr="7b0a202020202263686172745265734964223a20223230343732323031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446C5F3">
      <w:pPr>
        <w:pStyle w:val="23"/>
        <w:bidi w:val="0"/>
        <w:ind w:left="0" w:leftChars="0" w:firstLine="0" w:firstLineChars="0"/>
        <w:rPr>
          <w:rFonts w:hint="default"/>
          <w:b/>
          <w:bCs/>
        </w:rPr>
      </w:pPr>
      <w:bookmarkStart w:id="366" w:name="_Toc32447"/>
      <w:bookmarkStart w:id="367" w:name="_Toc21240"/>
      <w:bookmarkStart w:id="368" w:name="_Toc8434"/>
      <w:bookmarkStart w:id="369" w:name="_Toc29307"/>
      <w:bookmarkStart w:id="370" w:name="_Toc29171"/>
      <w:r>
        <w:rPr>
          <w:rFonts w:hint="default"/>
          <w:b/>
          <w:bCs/>
        </w:rPr>
        <w:t>Figure 14: Distribution of satisfaction with we-media marketing</w:t>
      </w:r>
      <w:bookmarkEnd w:id="366"/>
      <w:bookmarkEnd w:id="367"/>
      <w:bookmarkEnd w:id="368"/>
      <w:bookmarkEnd w:id="369"/>
      <w:bookmarkEnd w:id="370"/>
    </w:p>
    <w:p w14:paraId="7ADF250D">
      <w:pPr>
        <w:jc w:val="left"/>
        <w:rPr>
          <w:rFonts w:hint="default" w:ascii="Arial" w:hAnsi="Arial" w:eastAsia="Noto Sans SC" w:cs="Arial"/>
          <w:b/>
          <w:bCs/>
          <w:sz w:val="24"/>
          <w:szCs w:val="24"/>
        </w:rPr>
      </w:pPr>
    </w:p>
    <w:tbl>
      <w:tblPr>
        <w:tblStyle w:val="12"/>
        <w:tblW w:w="0" w:type="auto"/>
        <w:tblInd w:w="0" w:type="dxa"/>
        <w:tblBorders>
          <w:top w:val="none" w:color="auto" w:sz="4" w:space="0"/>
          <w:left w:val="none" w:color="auto" w:sz="4" w:space="0"/>
          <w:bottom w:val="none" w:color="auto" w:sz="4" w:space="0"/>
          <w:right w:val="non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989"/>
        <w:gridCol w:w="1276"/>
        <w:gridCol w:w="1395"/>
        <w:gridCol w:w="1395"/>
        <w:gridCol w:w="1395"/>
        <w:gridCol w:w="1396"/>
      </w:tblGrid>
      <w:tr w14:paraId="1C269971">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0" w:type="auto"/>
            <w:tcBorders>
              <w:top w:val="single" w:color="000000" w:sz="4" w:space="0"/>
              <w:left w:val="single" w:color="000000" w:sz="4" w:space="0"/>
              <w:tl2br w:val="nil"/>
            </w:tcBorders>
            <w:shd w:val="clear" w:color="auto" w:fill="FFFFFF"/>
            <w:tcMar>
              <w:top w:w="180" w:type="dxa"/>
              <w:left w:w="270" w:type="dxa"/>
              <w:bottom w:w="180" w:type="dxa"/>
              <w:right w:w="270" w:type="dxa"/>
            </w:tcMar>
            <w:vAlign w:val="center"/>
          </w:tcPr>
          <w:p w14:paraId="27025617">
            <w:pPr>
              <w:pStyle w:val="10"/>
              <w:keepNext w:val="0"/>
              <w:keepLines w:val="0"/>
              <w:widowControl/>
              <w:suppressLineNumbers w:val="0"/>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pPr>
            <w:r>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t>Satisfaction Dimension</w:t>
            </w:r>
          </w:p>
          <w:p w14:paraId="0AB97190">
            <w:pPr>
              <w:jc w:val="left"/>
              <w:rPr>
                <w:rFonts w:hint="default" w:ascii="Arial" w:hAnsi="Arial" w:eastAsia="Noto Sans SC" w:cs="Arial"/>
                <w:b w:val="0"/>
                <w:bCs/>
                <w:color w:val="000000"/>
                <w:sz w:val="24"/>
                <w:szCs w:val="24"/>
              </w:rPr>
            </w:pPr>
          </w:p>
        </w:tc>
        <w:tc>
          <w:tcPr>
            <w:tcW w:w="1022" w:type="dxa"/>
            <w:tcBorders>
              <w:top w:val="single" w:color="000000" w:sz="4" w:space="0"/>
            </w:tcBorders>
            <w:shd w:val="clear" w:color="auto" w:fill="FFFFFF"/>
            <w:tcMar>
              <w:top w:w="180" w:type="dxa"/>
              <w:left w:w="270" w:type="dxa"/>
              <w:bottom w:w="180" w:type="dxa"/>
              <w:right w:w="270" w:type="dxa"/>
            </w:tcMar>
            <w:vAlign w:val="center"/>
          </w:tcPr>
          <w:p w14:paraId="64F0FAF1">
            <w:pPr>
              <w:pStyle w:val="10"/>
              <w:keepNext w:val="0"/>
              <w:keepLines w:val="0"/>
              <w:widowControl/>
              <w:suppressLineNumbers w:val="0"/>
            </w:pPr>
            <w:r>
              <w:t>Strongly disagree</w:t>
            </w:r>
          </w:p>
          <w:p w14:paraId="3C6262BB">
            <w:pPr>
              <w:jc w:val="left"/>
              <w:rPr>
                <w:rFonts w:hint="default" w:ascii="Arial" w:hAnsi="Arial" w:eastAsia="Noto Sans SC" w:cs="Arial"/>
                <w:b w:val="0"/>
                <w:bCs/>
                <w:color w:val="000000"/>
                <w:sz w:val="24"/>
                <w:szCs w:val="24"/>
              </w:rPr>
            </w:pPr>
          </w:p>
        </w:tc>
        <w:tc>
          <w:tcPr>
            <w:tcW w:w="887" w:type="dxa"/>
            <w:tcBorders>
              <w:top w:val="single" w:color="000000" w:sz="4" w:space="0"/>
            </w:tcBorders>
            <w:shd w:val="clear" w:color="auto" w:fill="FFFFFF"/>
            <w:tcMar>
              <w:top w:w="180" w:type="dxa"/>
              <w:left w:w="270" w:type="dxa"/>
              <w:bottom w:w="180" w:type="dxa"/>
              <w:right w:w="270" w:type="dxa"/>
            </w:tcMar>
            <w:vAlign w:val="center"/>
          </w:tcPr>
          <w:p w14:paraId="57E543DB">
            <w:pPr>
              <w:pStyle w:val="10"/>
              <w:keepNext w:val="0"/>
              <w:keepLines w:val="0"/>
              <w:widowControl/>
              <w:suppressLineNumbers w:val="0"/>
              <w:rPr>
                <w:rFonts w:hint="default" w:ascii="Arial" w:hAnsi="Arial" w:eastAsia="Noto Sans SC" w:cs="Arial"/>
                <w:b w:val="0"/>
                <w:bCs/>
                <w:color w:val="000000"/>
                <w:sz w:val="24"/>
                <w:szCs w:val="24"/>
              </w:rPr>
            </w:pPr>
            <w:r>
              <w:t>disagree</w:t>
            </w:r>
          </w:p>
        </w:tc>
        <w:tc>
          <w:tcPr>
            <w:tcW w:w="0" w:type="auto"/>
            <w:tcBorders>
              <w:top w:val="single" w:color="000000" w:sz="4" w:space="0"/>
            </w:tcBorders>
            <w:shd w:val="clear" w:color="auto" w:fill="FFFFFF"/>
            <w:tcMar>
              <w:top w:w="180" w:type="dxa"/>
              <w:left w:w="270" w:type="dxa"/>
              <w:bottom w:w="180" w:type="dxa"/>
              <w:right w:w="270" w:type="dxa"/>
            </w:tcMar>
            <w:vAlign w:val="center"/>
          </w:tcPr>
          <w:p w14:paraId="2666AC0C">
            <w:pPr>
              <w:pStyle w:val="10"/>
              <w:keepNext w:val="0"/>
              <w:keepLines w:val="0"/>
              <w:widowControl/>
              <w:suppressLineNumbers w:val="0"/>
            </w:pPr>
            <w:r>
              <w:t>neutral</w:t>
            </w:r>
          </w:p>
          <w:p w14:paraId="05629AE9">
            <w:pPr>
              <w:jc w:val="left"/>
              <w:rPr>
                <w:rFonts w:hint="default" w:ascii="Arial" w:hAnsi="Arial" w:eastAsia="Noto Sans SC" w:cs="Arial"/>
                <w:b w:val="0"/>
                <w:bCs/>
                <w:color w:val="000000"/>
                <w:sz w:val="24"/>
                <w:szCs w:val="24"/>
              </w:rPr>
            </w:pPr>
          </w:p>
        </w:tc>
        <w:tc>
          <w:tcPr>
            <w:tcW w:w="0" w:type="auto"/>
            <w:tcBorders>
              <w:top w:val="single" w:color="000000" w:sz="4" w:space="0"/>
            </w:tcBorders>
            <w:shd w:val="clear" w:color="auto" w:fill="FFFFFF"/>
            <w:tcMar>
              <w:top w:w="180" w:type="dxa"/>
              <w:left w:w="270" w:type="dxa"/>
              <w:bottom w:w="180" w:type="dxa"/>
              <w:right w:w="270" w:type="dxa"/>
            </w:tcMar>
            <w:vAlign w:val="center"/>
          </w:tcPr>
          <w:p w14:paraId="2107EBAB">
            <w:pPr>
              <w:pStyle w:val="10"/>
              <w:keepNext w:val="0"/>
              <w:keepLines w:val="0"/>
              <w:widowControl/>
              <w:suppressLineNumbers w:val="0"/>
              <w:rPr>
                <w:rFonts w:hint="default" w:ascii="Arial" w:hAnsi="Arial" w:eastAsia="Noto Sans SC" w:cs="Arial"/>
                <w:b w:val="0"/>
                <w:bCs/>
                <w:color w:val="000000"/>
                <w:sz w:val="24"/>
                <w:szCs w:val="24"/>
              </w:rPr>
            </w:pPr>
            <w:r>
              <w:t xml:space="preserve">agree </w:t>
            </w:r>
          </w:p>
        </w:tc>
        <w:tc>
          <w:tcPr>
            <w:tcW w:w="0" w:type="auto"/>
            <w:tcBorders>
              <w:top w:val="single" w:color="000000" w:sz="4" w:space="0"/>
              <w:right w:val="single" w:color="000000" w:sz="4" w:space="0"/>
            </w:tcBorders>
            <w:shd w:val="clear" w:color="auto" w:fill="FFFFFF"/>
            <w:tcMar>
              <w:top w:w="180" w:type="dxa"/>
              <w:left w:w="270" w:type="dxa"/>
              <w:bottom w:w="180" w:type="dxa"/>
              <w:right w:w="270" w:type="dxa"/>
            </w:tcMar>
            <w:vAlign w:val="center"/>
          </w:tcPr>
          <w:p w14:paraId="37D1C572">
            <w:pPr>
              <w:jc w:val="left"/>
              <w:rPr>
                <w:rFonts w:hint="default" w:ascii="Arial" w:hAnsi="Arial" w:eastAsia="Noto Sans SC" w:cs="Arial"/>
                <w:b w:val="0"/>
                <w:bCs/>
                <w:color w:val="000000"/>
                <w:sz w:val="24"/>
                <w:szCs w:val="24"/>
                <w:lang w:val="en-US" w:eastAsia="zh-CN"/>
              </w:rPr>
            </w:pPr>
            <w:r>
              <w:rPr>
                <w:rFonts w:ascii="Arial" w:hAnsi="Arial" w:cs="Arial"/>
                <w:sz w:val="24"/>
                <w:lang w:val="en-AU"/>
              </w:rPr>
              <w:t>Strongly Agree</w:t>
            </w:r>
          </w:p>
        </w:tc>
      </w:tr>
      <w:tr w14:paraId="0C3FF470">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tblCellMar>
            <w:top w:w="15" w:type="dxa"/>
            <w:left w:w="15" w:type="dxa"/>
            <w:bottom w:w="15" w:type="dxa"/>
            <w:right w:w="15" w:type="dxa"/>
          </w:tblCellMar>
        </w:tblPrEx>
        <w:tc>
          <w:tcPr>
            <w:tcW w:w="0" w:type="auto"/>
            <w:tcBorders>
              <w:left w:val="single" w:color="000000" w:sz="4" w:space="0"/>
            </w:tcBorders>
            <w:shd w:val="clear" w:color="auto" w:fill="FFFFFF"/>
            <w:tcMar>
              <w:top w:w="180" w:type="dxa"/>
              <w:left w:w="270" w:type="dxa"/>
              <w:bottom w:w="180" w:type="dxa"/>
              <w:right w:w="270" w:type="dxa"/>
            </w:tcMar>
            <w:vAlign w:val="center"/>
          </w:tcPr>
          <w:p w14:paraId="465B6EF9">
            <w:pPr>
              <w:pStyle w:val="10"/>
              <w:keepNext w:val="0"/>
              <w:keepLines w:val="0"/>
              <w:widowControl/>
              <w:suppressLineNumbers w:val="0"/>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pPr>
            <w:r>
              <w:rPr>
                <w:rFonts w:ascii="Arial" w:hAnsi="Arial" w:cs="Arial"/>
                <w:sz w:val="24"/>
                <w:lang w:val="en-AU"/>
              </w:rPr>
              <w:t>I trust brands more when they provide timely and helpful responses to my questions or concerns.</w:t>
            </w:r>
          </w:p>
        </w:tc>
        <w:tc>
          <w:tcPr>
            <w:tcW w:w="1022" w:type="dxa"/>
            <w:shd w:val="clear" w:color="auto" w:fill="FFFFFF"/>
            <w:tcMar>
              <w:top w:w="180" w:type="dxa"/>
              <w:left w:w="270" w:type="dxa"/>
              <w:bottom w:w="180" w:type="dxa"/>
              <w:right w:w="270" w:type="dxa"/>
            </w:tcMar>
            <w:vAlign w:val="center"/>
          </w:tcPr>
          <w:p w14:paraId="33B0C166">
            <w:pPr>
              <w:pStyle w:val="10"/>
              <w:keepNext w:val="0"/>
              <w:keepLines w:val="0"/>
              <w:widowControl/>
              <w:suppressLineNumbers w:val="0"/>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pPr>
            <w:r>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t>18</w:t>
            </w:r>
          </w:p>
          <w:p w14:paraId="48FBD106">
            <w:pPr>
              <w:pStyle w:val="10"/>
              <w:keepNext w:val="0"/>
              <w:keepLines w:val="0"/>
              <w:widowControl/>
              <w:suppressLineNumbers w:val="0"/>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pPr>
            <w:r>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t>（6%）</w:t>
            </w:r>
          </w:p>
        </w:tc>
        <w:tc>
          <w:tcPr>
            <w:tcW w:w="887" w:type="dxa"/>
            <w:shd w:val="clear" w:color="auto" w:fill="FFFFFF"/>
            <w:tcMar>
              <w:top w:w="180" w:type="dxa"/>
              <w:left w:w="270" w:type="dxa"/>
              <w:bottom w:w="180" w:type="dxa"/>
              <w:right w:w="270" w:type="dxa"/>
            </w:tcMar>
            <w:vAlign w:val="center"/>
          </w:tcPr>
          <w:p w14:paraId="3DD7619C">
            <w:pPr>
              <w:pStyle w:val="10"/>
              <w:keepNext w:val="0"/>
              <w:keepLines w:val="0"/>
              <w:widowControl/>
              <w:suppressLineNumbers w:val="0"/>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pPr>
            <w:r>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t>68</w:t>
            </w:r>
          </w:p>
          <w:p w14:paraId="6CEA44A8">
            <w:pPr>
              <w:pStyle w:val="10"/>
              <w:keepNext w:val="0"/>
              <w:keepLines w:val="0"/>
              <w:widowControl/>
              <w:suppressLineNumbers w:val="0"/>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pPr>
            <w:r>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t>（21%）</w:t>
            </w:r>
          </w:p>
        </w:tc>
        <w:tc>
          <w:tcPr>
            <w:tcW w:w="0" w:type="auto"/>
            <w:shd w:val="clear" w:color="auto" w:fill="FFFFFF"/>
            <w:tcMar>
              <w:top w:w="180" w:type="dxa"/>
              <w:left w:w="270" w:type="dxa"/>
              <w:bottom w:w="180" w:type="dxa"/>
              <w:right w:w="270" w:type="dxa"/>
            </w:tcMar>
            <w:vAlign w:val="center"/>
          </w:tcPr>
          <w:p w14:paraId="14E72590">
            <w:pPr>
              <w:pStyle w:val="10"/>
              <w:keepNext w:val="0"/>
              <w:keepLines w:val="0"/>
              <w:widowControl/>
              <w:suppressLineNumbers w:val="0"/>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pPr>
            <w:r>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t>104</w:t>
            </w:r>
          </w:p>
          <w:p w14:paraId="03C87CDD">
            <w:pPr>
              <w:pStyle w:val="10"/>
              <w:keepNext w:val="0"/>
              <w:keepLines w:val="0"/>
              <w:widowControl/>
              <w:suppressLineNumbers w:val="0"/>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pPr>
            <w:r>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t>（32%）</w:t>
            </w:r>
          </w:p>
        </w:tc>
        <w:tc>
          <w:tcPr>
            <w:tcW w:w="0" w:type="auto"/>
            <w:shd w:val="clear" w:color="auto" w:fill="FFFFFF"/>
            <w:tcMar>
              <w:top w:w="180" w:type="dxa"/>
              <w:left w:w="270" w:type="dxa"/>
              <w:bottom w:w="180" w:type="dxa"/>
              <w:right w:w="270" w:type="dxa"/>
            </w:tcMar>
            <w:vAlign w:val="center"/>
          </w:tcPr>
          <w:p w14:paraId="3AB548D4">
            <w:pPr>
              <w:pStyle w:val="10"/>
              <w:keepNext w:val="0"/>
              <w:keepLines w:val="0"/>
              <w:widowControl/>
              <w:suppressLineNumbers w:val="0"/>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pPr>
            <w:r>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t>87</w:t>
            </w:r>
          </w:p>
          <w:p w14:paraId="4C5F109D">
            <w:pPr>
              <w:pStyle w:val="10"/>
              <w:keepNext w:val="0"/>
              <w:keepLines w:val="0"/>
              <w:widowControl/>
              <w:suppressLineNumbers w:val="0"/>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pPr>
            <w:r>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t>（27%）</w:t>
            </w:r>
          </w:p>
        </w:tc>
        <w:tc>
          <w:tcPr>
            <w:tcW w:w="0" w:type="auto"/>
            <w:tcBorders>
              <w:right w:val="single" w:color="000000" w:sz="4" w:space="0"/>
            </w:tcBorders>
            <w:shd w:val="clear" w:color="auto" w:fill="FFFFFF"/>
            <w:tcMar>
              <w:top w:w="180" w:type="dxa"/>
              <w:left w:w="270" w:type="dxa"/>
              <w:bottom w:w="180" w:type="dxa"/>
              <w:right w:w="270" w:type="dxa"/>
            </w:tcMar>
            <w:vAlign w:val="center"/>
          </w:tcPr>
          <w:p w14:paraId="1A21A3D7">
            <w:pPr>
              <w:pStyle w:val="10"/>
              <w:keepNext w:val="0"/>
              <w:keepLines w:val="0"/>
              <w:widowControl/>
              <w:suppressLineNumbers w:val="0"/>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pPr>
            <w:r>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t>48</w:t>
            </w:r>
          </w:p>
          <w:p w14:paraId="0CB47234">
            <w:pPr>
              <w:pStyle w:val="10"/>
              <w:keepNext w:val="0"/>
              <w:keepLines w:val="0"/>
              <w:widowControl/>
              <w:suppressLineNumbers w:val="0"/>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pPr>
            <w:r>
              <w:rPr>
                <w:rFonts w:hint="default" w:ascii="Arial" w:hAnsi="Arial" w:eastAsia="Noto Sans SC" w:cs="Arial"/>
                <w:b w:val="0"/>
                <w:bCs w:val="0"/>
                <w:color w:val="000000" w:themeColor="text1"/>
                <w:kern w:val="44"/>
                <w:sz w:val="24"/>
                <w:szCs w:val="24"/>
                <w:lang w:val="en-US" w:eastAsia="zh-CN" w:bidi="ar-SA"/>
                <w14:textFill>
                  <w14:solidFill>
                    <w14:schemeClr w14:val="tx1"/>
                  </w14:solidFill>
                </w14:textFill>
              </w:rPr>
              <w:t>（15%）</w:t>
            </w:r>
          </w:p>
        </w:tc>
      </w:tr>
      <w:tr w14:paraId="4ECC06A2">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tblCellMar>
            <w:top w:w="15" w:type="dxa"/>
            <w:left w:w="15" w:type="dxa"/>
            <w:bottom w:w="15" w:type="dxa"/>
            <w:right w:w="15" w:type="dxa"/>
          </w:tblCellMar>
        </w:tblPrEx>
        <w:tc>
          <w:tcPr>
            <w:tcW w:w="0" w:type="auto"/>
            <w:tcBorders>
              <w:left w:val="single" w:color="000000" w:sz="4" w:space="0"/>
            </w:tcBorders>
            <w:shd w:val="clear" w:color="auto" w:fill="FFFFFF"/>
            <w:tcMar>
              <w:top w:w="180" w:type="dxa"/>
              <w:left w:w="270" w:type="dxa"/>
              <w:bottom w:w="180" w:type="dxa"/>
              <w:right w:w="270" w:type="dxa"/>
            </w:tcMar>
            <w:vAlign w:val="center"/>
          </w:tcPr>
          <w:p w14:paraId="5921F5F8">
            <w:pPr>
              <w:jc w:val="left"/>
              <w:rPr>
                <w:rFonts w:hint="default" w:ascii="Arial" w:hAnsi="Arial" w:eastAsia="Noto Sans SC" w:cs="Arial"/>
                <w:b w:val="0"/>
                <w:color w:val="000000"/>
                <w:sz w:val="24"/>
                <w:szCs w:val="24"/>
              </w:rPr>
            </w:pPr>
            <w:r>
              <w:rPr>
                <w:rFonts w:ascii="Arial" w:hAnsi="Arial" w:cs="Arial"/>
                <w:sz w:val="24"/>
                <w:lang w:val="en-AU"/>
              </w:rPr>
              <w:t>Seeing other customers interact with a brand (through reviews, comments, or shares) makes me feel more confident and satisfied with that brand.</w:t>
            </w:r>
          </w:p>
        </w:tc>
        <w:tc>
          <w:tcPr>
            <w:tcW w:w="1022" w:type="dxa"/>
            <w:shd w:val="clear" w:color="auto" w:fill="FFFFFF"/>
            <w:tcMar>
              <w:top w:w="180" w:type="dxa"/>
              <w:left w:w="270" w:type="dxa"/>
              <w:bottom w:w="180" w:type="dxa"/>
              <w:right w:w="270" w:type="dxa"/>
            </w:tcMar>
            <w:vAlign w:val="center"/>
          </w:tcPr>
          <w:p w14:paraId="13DE0668">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9</w:t>
            </w:r>
          </w:p>
          <w:p w14:paraId="507BD3EC">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（3%）</w:t>
            </w:r>
          </w:p>
        </w:tc>
        <w:tc>
          <w:tcPr>
            <w:tcW w:w="887" w:type="dxa"/>
            <w:shd w:val="clear" w:color="auto" w:fill="FFFFFF"/>
            <w:tcMar>
              <w:top w:w="180" w:type="dxa"/>
              <w:left w:w="270" w:type="dxa"/>
              <w:bottom w:w="180" w:type="dxa"/>
              <w:right w:w="270" w:type="dxa"/>
            </w:tcMar>
            <w:vAlign w:val="center"/>
          </w:tcPr>
          <w:p w14:paraId="7E838393">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45</w:t>
            </w:r>
          </w:p>
          <w:p w14:paraId="33571681">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（14%）</w:t>
            </w:r>
          </w:p>
        </w:tc>
        <w:tc>
          <w:tcPr>
            <w:tcW w:w="0" w:type="auto"/>
            <w:shd w:val="clear" w:color="auto" w:fill="FFFFFF"/>
            <w:tcMar>
              <w:top w:w="180" w:type="dxa"/>
              <w:left w:w="270" w:type="dxa"/>
              <w:bottom w:w="180" w:type="dxa"/>
              <w:right w:w="270" w:type="dxa"/>
            </w:tcMar>
            <w:vAlign w:val="center"/>
          </w:tcPr>
          <w:p w14:paraId="04FA1BC8">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102</w:t>
            </w:r>
          </w:p>
          <w:p w14:paraId="78C7828C">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（31%）</w:t>
            </w:r>
          </w:p>
        </w:tc>
        <w:tc>
          <w:tcPr>
            <w:tcW w:w="0" w:type="auto"/>
            <w:shd w:val="clear" w:color="auto" w:fill="FFFFFF"/>
            <w:tcMar>
              <w:top w:w="180" w:type="dxa"/>
              <w:left w:w="270" w:type="dxa"/>
              <w:bottom w:w="180" w:type="dxa"/>
              <w:right w:w="270" w:type="dxa"/>
            </w:tcMar>
            <w:vAlign w:val="center"/>
          </w:tcPr>
          <w:p w14:paraId="409547AB">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113</w:t>
            </w:r>
          </w:p>
          <w:p w14:paraId="79B7EF29">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（35%）</w:t>
            </w:r>
          </w:p>
        </w:tc>
        <w:tc>
          <w:tcPr>
            <w:tcW w:w="0" w:type="auto"/>
            <w:tcBorders>
              <w:right w:val="single" w:color="000000" w:sz="4" w:space="0"/>
            </w:tcBorders>
            <w:shd w:val="clear" w:color="auto" w:fill="FFFFFF"/>
            <w:tcMar>
              <w:top w:w="180" w:type="dxa"/>
              <w:left w:w="270" w:type="dxa"/>
              <w:bottom w:w="180" w:type="dxa"/>
              <w:right w:w="270" w:type="dxa"/>
            </w:tcMar>
            <w:vAlign w:val="center"/>
          </w:tcPr>
          <w:p w14:paraId="0CC89705">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56</w:t>
            </w:r>
          </w:p>
          <w:p w14:paraId="5B41F322">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（17%）</w:t>
            </w:r>
          </w:p>
        </w:tc>
      </w:tr>
      <w:tr w14:paraId="1E5407B7">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tblCellMar>
            <w:top w:w="15" w:type="dxa"/>
            <w:left w:w="15" w:type="dxa"/>
            <w:bottom w:w="15" w:type="dxa"/>
            <w:right w:w="15" w:type="dxa"/>
          </w:tblCellMar>
        </w:tblPrEx>
        <w:tc>
          <w:tcPr>
            <w:tcW w:w="0" w:type="auto"/>
            <w:tcBorders>
              <w:left w:val="single" w:color="000000" w:sz="4" w:space="0"/>
            </w:tcBorders>
            <w:shd w:val="clear" w:color="auto" w:fill="FFFFFF"/>
            <w:tcMar>
              <w:top w:w="180" w:type="dxa"/>
              <w:left w:w="270" w:type="dxa"/>
              <w:bottom w:w="180" w:type="dxa"/>
              <w:right w:w="270" w:type="dxa"/>
            </w:tcMar>
            <w:vAlign w:val="center"/>
          </w:tcPr>
          <w:p w14:paraId="223BB6C3">
            <w:pPr>
              <w:jc w:val="left"/>
              <w:rPr>
                <w:rFonts w:ascii="Arial" w:hAnsi="Arial" w:cs="Arial"/>
                <w:sz w:val="24"/>
                <w:lang w:val="en-AU"/>
              </w:rPr>
            </w:pPr>
          </w:p>
          <w:p w14:paraId="6099E87E">
            <w:pPr>
              <w:jc w:val="left"/>
              <w:rPr>
                <w:rFonts w:hint="default" w:ascii="Arial" w:hAnsi="Arial" w:eastAsia="Noto Sans SC" w:cs="Arial"/>
                <w:b w:val="0"/>
                <w:color w:val="000000"/>
                <w:sz w:val="24"/>
                <w:szCs w:val="24"/>
              </w:rPr>
            </w:pPr>
            <w:r>
              <w:rPr>
                <w:rFonts w:ascii="Arial" w:hAnsi="Arial" w:cs="Arial"/>
                <w:sz w:val="24"/>
                <w:lang w:val="en-AU"/>
              </w:rPr>
              <w:t>Engaging with a brand on we- media (e.g., commenting, liking, or messaging) makes me more likely to stay loyal to that brand.</w:t>
            </w:r>
          </w:p>
        </w:tc>
        <w:tc>
          <w:tcPr>
            <w:tcW w:w="1022" w:type="dxa"/>
            <w:shd w:val="clear" w:color="auto" w:fill="FFFFFF"/>
            <w:tcMar>
              <w:top w:w="180" w:type="dxa"/>
              <w:left w:w="270" w:type="dxa"/>
              <w:bottom w:w="180" w:type="dxa"/>
              <w:right w:w="270" w:type="dxa"/>
            </w:tcMar>
            <w:vAlign w:val="center"/>
          </w:tcPr>
          <w:p w14:paraId="768D9009">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8</w:t>
            </w:r>
          </w:p>
          <w:p w14:paraId="1E6EEC5D">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（2%）</w:t>
            </w:r>
          </w:p>
        </w:tc>
        <w:tc>
          <w:tcPr>
            <w:tcW w:w="887" w:type="dxa"/>
            <w:shd w:val="clear" w:color="auto" w:fill="FFFFFF"/>
            <w:tcMar>
              <w:top w:w="180" w:type="dxa"/>
              <w:left w:w="270" w:type="dxa"/>
              <w:bottom w:w="180" w:type="dxa"/>
              <w:right w:w="270" w:type="dxa"/>
            </w:tcMar>
            <w:vAlign w:val="center"/>
          </w:tcPr>
          <w:p w14:paraId="4198E76C">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34</w:t>
            </w:r>
          </w:p>
          <w:p w14:paraId="4A4A49B7">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（10%）</w:t>
            </w:r>
          </w:p>
        </w:tc>
        <w:tc>
          <w:tcPr>
            <w:tcW w:w="0" w:type="auto"/>
            <w:shd w:val="clear" w:color="auto" w:fill="FFFFFF"/>
            <w:tcMar>
              <w:top w:w="180" w:type="dxa"/>
              <w:left w:w="270" w:type="dxa"/>
              <w:bottom w:w="180" w:type="dxa"/>
              <w:right w:w="270" w:type="dxa"/>
            </w:tcMar>
            <w:vAlign w:val="center"/>
          </w:tcPr>
          <w:p w14:paraId="18A2E120">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104</w:t>
            </w:r>
          </w:p>
          <w:p w14:paraId="46427FF8">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（32%）</w:t>
            </w:r>
          </w:p>
        </w:tc>
        <w:tc>
          <w:tcPr>
            <w:tcW w:w="0" w:type="auto"/>
            <w:shd w:val="clear" w:color="auto" w:fill="FFFFFF"/>
            <w:tcMar>
              <w:top w:w="180" w:type="dxa"/>
              <w:left w:w="270" w:type="dxa"/>
              <w:bottom w:w="180" w:type="dxa"/>
              <w:right w:w="270" w:type="dxa"/>
            </w:tcMar>
            <w:vAlign w:val="center"/>
          </w:tcPr>
          <w:p w14:paraId="6F49A68E">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102</w:t>
            </w:r>
          </w:p>
          <w:p w14:paraId="07FD24D9">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（31%）</w:t>
            </w:r>
          </w:p>
        </w:tc>
        <w:tc>
          <w:tcPr>
            <w:tcW w:w="0" w:type="auto"/>
            <w:tcBorders>
              <w:right w:val="single" w:color="000000" w:sz="4" w:space="0"/>
            </w:tcBorders>
            <w:shd w:val="clear" w:color="auto" w:fill="FFFFFF"/>
            <w:tcMar>
              <w:top w:w="180" w:type="dxa"/>
              <w:left w:w="270" w:type="dxa"/>
              <w:bottom w:w="180" w:type="dxa"/>
              <w:right w:w="270" w:type="dxa"/>
            </w:tcMar>
            <w:vAlign w:val="center"/>
          </w:tcPr>
          <w:p w14:paraId="0216940D">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78</w:t>
            </w:r>
          </w:p>
          <w:p w14:paraId="4B6E7205">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（24%）</w:t>
            </w:r>
          </w:p>
        </w:tc>
      </w:tr>
      <w:tr w14:paraId="25B58582">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tblCellMar>
            <w:top w:w="15" w:type="dxa"/>
            <w:left w:w="15" w:type="dxa"/>
            <w:bottom w:w="15" w:type="dxa"/>
            <w:right w:w="15" w:type="dxa"/>
          </w:tblCellMar>
        </w:tblPrEx>
        <w:tc>
          <w:tcPr>
            <w:tcW w:w="0" w:type="auto"/>
            <w:tcBorders>
              <w:left w:val="single" w:color="000000" w:sz="4" w:space="0"/>
            </w:tcBorders>
            <w:shd w:val="clear" w:color="auto" w:fill="FFFFFF"/>
            <w:tcMar>
              <w:top w:w="180" w:type="dxa"/>
              <w:left w:w="270" w:type="dxa"/>
              <w:bottom w:w="180" w:type="dxa"/>
              <w:right w:w="270" w:type="dxa"/>
            </w:tcMar>
            <w:vAlign w:val="center"/>
          </w:tcPr>
          <w:p w14:paraId="388805B3">
            <w:pPr>
              <w:jc w:val="left"/>
              <w:rPr>
                <w:rFonts w:hint="default" w:ascii="Arial" w:hAnsi="Arial" w:eastAsia="Noto Sans SC" w:cs="Arial"/>
                <w:b w:val="0"/>
                <w:color w:val="000000"/>
                <w:sz w:val="24"/>
                <w:szCs w:val="24"/>
              </w:rPr>
            </w:pPr>
            <w:r>
              <w:rPr>
                <w:rFonts w:ascii="Arial" w:hAnsi="Arial" w:cs="Arial"/>
                <w:sz w:val="24"/>
                <w:lang w:val="en-AU"/>
              </w:rPr>
              <w:t>When a brand’s content is personalized to my interests, I feel more satisfied with my experience.</w:t>
            </w:r>
          </w:p>
        </w:tc>
        <w:tc>
          <w:tcPr>
            <w:tcW w:w="1022" w:type="dxa"/>
            <w:shd w:val="clear" w:color="auto" w:fill="FFFFFF"/>
            <w:tcMar>
              <w:top w:w="180" w:type="dxa"/>
              <w:left w:w="270" w:type="dxa"/>
              <w:bottom w:w="180" w:type="dxa"/>
              <w:right w:w="270" w:type="dxa"/>
            </w:tcMar>
            <w:vAlign w:val="center"/>
          </w:tcPr>
          <w:p w14:paraId="56A4C7B6">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8</w:t>
            </w:r>
          </w:p>
          <w:p w14:paraId="10791200">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（2%）</w:t>
            </w:r>
          </w:p>
        </w:tc>
        <w:tc>
          <w:tcPr>
            <w:tcW w:w="887" w:type="dxa"/>
            <w:shd w:val="clear" w:color="auto" w:fill="FFFFFF"/>
            <w:tcMar>
              <w:top w:w="180" w:type="dxa"/>
              <w:left w:w="270" w:type="dxa"/>
              <w:bottom w:w="180" w:type="dxa"/>
              <w:right w:w="270" w:type="dxa"/>
            </w:tcMar>
            <w:vAlign w:val="center"/>
          </w:tcPr>
          <w:p w14:paraId="0093BF92">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26</w:t>
            </w:r>
          </w:p>
          <w:p w14:paraId="70F28891">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（8%）</w:t>
            </w:r>
          </w:p>
        </w:tc>
        <w:tc>
          <w:tcPr>
            <w:tcW w:w="0" w:type="auto"/>
            <w:shd w:val="clear" w:color="auto" w:fill="FFFFFF"/>
            <w:tcMar>
              <w:top w:w="180" w:type="dxa"/>
              <w:left w:w="270" w:type="dxa"/>
              <w:bottom w:w="180" w:type="dxa"/>
              <w:right w:w="270" w:type="dxa"/>
            </w:tcMar>
            <w:vAlign w:val="center"/>
          </w:tcPr>
          <w:p w14:paraId="189D657E">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116</w:t>
            </w:r>
          </w:p>
          <w:p w14:paraId="41A62DB5">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（36%）</w:t>
            </w:r>
          </w:p>
        </w:tc>
        <w:tc>
          <w:tcPr>
            <w:tcW w:w="0" w:type="auto"/>
            <w:shd w:val="clear" w:color="auto" w:fill="FFFFFF"/>
            <w:tcMar>
              <w:top w:w="180" w:type="dxa"/>
              <w:left w:w="270" w:type="dxa"/>
              <w:bottom w:w="180" w:type="dxa"/>
              <w:right w:w="270" w:type="dxa"/>
            </w:tcMar>
            <w:vAlign w:val="center"/>
          </w:tcPr>
          <w:p w14:paraId="3226EE67">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116</w:t>
            </w:r>
          </w:p>
          <w:p w14:paraId="66085549">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（36%）</w:t>
            </w:r>
          </w:p>
        </w:tc>
        <w:tc>
          <w:tcPr>
            <w:tcW w:w="0" w:type="auto"/>
            <w:tcBorders>
              <w:right w:val="single" w:color="000000" w:sz="4" w:space="0"/>
            </w:tcBorders>
            <w:shd w:val="clear" w:color="auto" w:fill="FFFFFF"/>
            <w:tcMar>
              <w:top w:w="180" w:type="dxa"/>
              <w:left w:w="270" w:type="dxa"/>
              <w:bottom w:w="180" w:type="dxa"/>
              <w:right w:w="270" w:type="dxa"/>
            </w:tcMar>
            <w:vAlign w:val="center"/>
          </w:tcPr>
          <w:p w14:paraId="5F622EC7">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55</w:t>
            </w:r>
          </w:p>
          <w:p w14:paraId="35DF8EE5">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（17%）</w:t>
            </w:r>
          </w:p>
        </w:tc>
      </w:tr>
      <w:tr w14:paraId="61EA8380">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tblCellMar>
            <w:top w:w="15" w:type="dxa"/>
            <w:left w:w="15" w:type="dxa"/>
            <w:bottom w:w="15" w:type="dxa"/>
            <w:right w:w="15" w:type="dxa"/>
          </w:tblCellMar>
        </w:tblPrEx>
        <w:tc>
          <w:tcPr>
            <w:tcW w:w="0" w:type="auto"/>
            <w:tcBorders>
              <w:left w:val="single" w:color="000000" w:sz="4" w:space="0"/>
            </w:tcBorders>
            <w:shd w:val="clear" w:color="auto" w:fill="FFFFFF"/>
            <w:tcMar>
              <w:top w:w="180" w:type="dxa"/>
              <w:left w:w="270" w:type="dxa"/>
              <w:bottom w:w="180" w:type="dxa"/>
              <w:right w:w="270" w:type="dxa"/>
            </w:tcMar>
            <w:vAlign w:val="center"/>
          </w:tcPr>
          <w:p w14:paraId="253492EF">
            <w:pPr>
              <w:jc w:val="left"/>
              <w:rPr>
                <w:rFonts w:hint="default" w:ascii="Arial" w:hAnsi="Arial" w:eastAsia="Noto Sans SC" w:cs="Arial"/>
                <w:b w:val="0"/>
                <w:color w:val="000000"/>
                <w:sz w:val="24"/>
                <w:szCs w:val="24"/>
              </w:rPr>
            </w:pPr>
            <w:r>
              <w:rPr>
                <w:rFonts w:ascii="Arial" w:hAnsi="Arial" w:cs="Arial"/>
                <w:sz w:val="24"/>
                <w:lang w:val="en-AU"/>
              </w:rPr>
              <w:t>I am more satisfied with brands that share content that aligns with my needs and preferences.</w:t>
            </w:r>
          </w:p>
        </w:tc>
        <w:tc>
          <w:tcPr>
            <w:tcW w:w="1022" w:type="dxa"/>
            <w:shd w:val="clear" w:color="auto" w:fill="FFFFFF"/>
            <w:tcMar>
              <w:top w:w="180" w:type="dxa"/>
              <w:left w:w="270" w:type="dxa"/>
              <w:bottom w:w="180" w:type="dxa"/>
              <w:right w:w="270" w:type="dxa"/>
            </w:tcMar>
            <w:vAlign w:val="center"/>
          </w:tcPr>
          <w:p w14:paraId="34BA7E3C">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7</w:t>
            </w:r>
          </w:p>
          <w:p w14:paraId="55D810C0">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（2%）</w:t>
            </w:r>
          </w:p>
        </w:tc>
        <w:tc>
          <w:tcPr>
            <w:tcW w:w="887" w:type="dxa"/>
            <w:shd w:val="clear" w:color="auto" w:fill="FFFFFF"/>
            <w:tcMar>
              <w:top w:w="180" w:type="dxa"/>
              <w:left w:w="270" w:type="dxa"/>
              <w:bottom w:w="180" w:type="dxa"/>
              <w:right w:w="270" w:type="dxa"/>
            </w:tcMar>
            <w:vAlign w:val="center"/>
          </w:tcPr>
          <w:p w14:paraId="4A8FCC33">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34</w:t>
            </w:r>
          </w:p>
          <w:p w14:paraId="494EB9F3">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（10%）</w:t>
            </w:r>
          </w:p>
        </w:tc>
        <w:tc>
          <w:tcPr>
            <w:tcW w:w="0" w:type="auto"/>
            <w:shd w:val="clear" w:color="auto" w:fill="FFFFFF"/>
            <w:tcMar>
              <w:top w:w="180" w:type="dxa"/>
              <w:left w:w="270" w:type="dxa"/>
              <w:bottom w:w="180" w:type="dxa"/>
              <w:right w:w="270" w:type="dxa"/>
            </w:tcMar>
            <w:vAlign w:val="center"/>
          </w:tcPr>
          <w:p w14:paraId="67A1D565">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91</w:t>
            </w:r>
          </w:p>
          <w:p w14:paraId="2D2D0098">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（28%）</w:t>
            </w:r>
          </w:p>
        </w:tc>
        <w:tc>
          <w:tcPr>
            <w:tcW w:w="0" w:type="auto"/>
            <w:shd w:val="clear" w:color="auto" w:fill="FFFFFF"/>
            <w:tcMar>
              <w:top w:w="180" w:type="dxa"/>
              <w:left w:w="270" w:type="dxa"/>
              <w:bottom w:w="180" w:type="dxa"/>
              <w:right w:w="270" w:type="dxa"/>
            </w:tcMar>
            <w:vAlign w:val="center"/>
          </w:tcPr>
          <w:p w14:paraId="3CB261BB">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129</w:t>
            </w:r>
          </w:p>
          <w:p w14:paraId="641A0B1F">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（40%）</w:t>
            </w:r>
          </w:p>
        </w:tc>
        <w:tc>
          <w:tcPr>
            <w:tcW w:w="0" w:type="auto"/>
            <w:tcBorders>
              <w:right w:val="single" w:color="000000" w:sz="4" w:space="0"/>
            </w:tcBorders>
            <w:shd w:val="clear" w:color="auto" w:fill="FFFFFF"/>
            <w:tcMar>
              <w:top w:w="180" w:type="dxa"/>
              <w:left w:w="270" w:type="dxa"/>
              <w:bottom w:w="180" w:type="dxa"/>
              <w:right w:w="270" w:type="dxa"/>
            </w:tcMar>
            <w:vAlign w:val="center"/>
          </w:tcPr>
          <w:p w14:paraId="1664033E">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64</w:t>
            </w:r>
          </w:p>
          <w:p w14:paraId="308F7D58">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（20%）</w:t>
            </w:r>
          </w:p>
        </w:tc>
      </w:tr>
      <w:tr w14:paraId="178E750F">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tblCellMar>
            <w:top w:w="15" w:type="dxa"/>
            <w:left w:w="15" w:type="dxa"/>
            <w:bottom w:w="15" w:type="dxa"/>
            <w:right w:w="15" w:type="dxa"/>
          </w:tblCellMar>
        </w:tblPrEx>
        <w:tc>
          <w:tcPr>
            <w:tcW w:w="0" w:type="auto"/>
            <w:tcBorders>
              <w:left w:val="single" w:color="000000" w:sz="4" w:space="0"/>
              <w:bottom w:val="single" w:color="000000" w:sz="4" w:space="0"/>
            </w:tcBorders>
            <w:shd w:val="clear" w:color="auto" w:fill="FFFFFF"/>
            <w:tcMar>
              <w:top w:w="180" w:type="dxa"/>
              <w:left w:w="270" w:type="dxa"/>
              <w:bottom w:w="180" w:type="dxa"/>
              <w:right w:w="270" w:type="dxa"/>
            </w:tcMar>
            <w:vAlign w:val="center"/>
          </w:tcPr>
          <w:p w14:paraId="4911F174">
            <w:pPr>
              <w:jc w:val="left"/>
              <w:rPr>
                <w:rFonts w:hint="default" w:ascii="Arial" w:hAnsi="Arial" w:eastAsia="Noto Sans SC" w:cs="Arial"/>
                <w:b w:val="0"/>
                <w:color w:val="000000"/>
                <w:sz w:val="24"/>
                <w:szCs w:val="24"/>
              </w:rPr>
            </w:pPr>
            <w:r>
              <w:rPr>
                <w:rFonts w:ascii="Arial" w:hAnsi="Arial" w:cs="Arial"/>
                <w:sz w:val="24"/>
                <w:lang w:val="en-AU"/>
              </w:rPr>
              <w:t>When a brand involves customers in content creation (e.g., sharing user-generated content or customer stories), it improves my connection and satisfaction with the brand.</w:t>
            </w:r>
          </w:p>
        </w:tc>
        <w:tc>
          <w:tcPr>
            <w:tcW w:w="1022" w:type="dxa"/>
            <w:tcBorders>
              <w:bottom w:val="single" w:color="000000" w:sz="4" w:space="0"/>
            </w:tcBorders>
            <w:shd w:val="clear" w:color="auto" w:fill="FFFFFF"/>
            <w:tcMar>
              <w:top w:w="180" w:type="dxa"/>
              <w:left w:w="270" w:type="dxa"/>
              <w:bottom w:w="180" w:type="dxa"/>
              <w:right w:w="270" w:type="dxa"/>
            </w:tcMar>
            <w:vAlign w:val="center"/>
          </w:tcPr>
          <w:p w14:paraId="71723F06">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16</w:t>
            </w:r>
          </w:p>
          <w:p w14:paraId="1FF8436B">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（5%）</w:t>
            </w:r>
          </w:p>
        </w:tc>
        <w:tc>
          <w:tcPr>
            <w:tcW w:w="887" w:type="dxa"/>
            <w:tcBorders>
              <w:bottom w:val="single" w:color="000000" w:sz="4" w:space="0"/>
            </w:tcBorders>
            <w:shd w:val="clear" w:color="auto" w:fill="FFFFFF"/>
            <w:tcMar>
              <w:top w:w="180" w:type="dxa"/>
              <w:left w:w="270" w:type="dxa"/>
              <w:bottom w:w="180" w:type="dxa"/>
              <w:right w:w="270" w:type="dxa"/>
            </w:tcMar>
            <w:vAlign w:val="center"/>
          </w:tcPr>
          <w:p w14:paraId="540637A6">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71（22%）</w:t>
            </w:r>
          </w:p>
        </w:tc>
        <w:tc>
          <w:tcPr>
            <w:tcW w:w="0" w:type="auto"/>
            <w:tcBorders>
              <w:bottom w:val="single" w:color="000000" w:sz="4" w:space="0"/>
            </w:tcBorders>
            <w:shd w:val="clear" w:color="auto" w:fill="FFFFFF"/>
            <w:tcMar>
              <w:top w:w="180" w:type="dxa"/>
              <w:left w:w="270" w:type="dxa"/>
              <w:bottom w:w="180" w:type="dxa"/>
              <w:right w:w="270" w:type="dxa"/>
            </w:tcMar>
            <w:vAlign w:val="center"/>
          </w:tcPr>
          <w:p w14:paraId="03E5BF67">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98</w:t>
            </w:r>
          </w:p>
          <w:p w14:paraId="124673D9">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（30%）</w:t>
            </w:r>
          </w:p>
        </w:tc>
        <w:tc>
          <w:tcPr>
            <w:tcW w:w="0" w:type="auto"/>
            <w:tcBorders>
              <w:bottom w:val="single" w:color="000000" w:sz="4" w:space="0"/>
            </w:tcBorders>
            <w:shd w:val="clear" w:color="auto" w:fill="FFFFFF"/>
            <w:tcMar>
              <w:top w:w="180" w:type="dxa"/>
              <w:left w:w="270" w:type="dxa"/>
              <w:bottom w:w="180" w:type="dxa"/>
              <w:right w:w="270" w:type="dxa"/>
            </w:tcMar>
            <w:vAlign w:val="center"/>
          </w:tcPr>
          <w:p w14:paraId="3F83FC00">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97</w:t>
            </w:r>
          </w:p>
          <w:p w14:paraId="04113279">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（30%）</w:t>
            </w:r>
          </w:p>
        </w:tc>
        <w:tc>
          <w:tcPr>
            <w:tcW w:w="0" w:type="auto"/>
            <w:tcBorders>
              <w:bottom w:val="single" w:color="000000" w:sz="4" w:space="0"/>
              <w:right w:val="single" w:color="000000" w:sz="4" w:space="0"/>
            </w:tcBorders>
            <w:shd w:val="clear" w:color="auto" w:fill="FFFFFF"/>
            <w:tcMar>
              <w:top w:w="180" w:type="dxa"/>
              <w:left w:w="270" w:type="dxa"/>
              <w:bottom w:w="180" w:type="dxa"/>
              <w:right w:w="270" w:type="dxa"/>
            </w:tcMar>
            <w:vAlign w:val="center"/>
          </w:tcPr>
          <w:p w14:paraId="66353B0C">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44</w:t>
            </w:r>
          </w:p>
          <w:p w14:paraId="1E7B94A1">
            <w:pPr>
              <w:jc w:val="left"/>
              <w:rPr>
                <w:rFonts w:hint="default" w:ascii="Arial" w:hAnsi="Arial" w:eastAsia="Noto Sans SC" w:cs="Arial"/>
                <w:b w:val="0"/>
                <w:color w:val="000000"/>
                <w:sz w:val="24"/>
                <w:szCs w:val="24"/>
                <w:lang w:val="en-US" w:eastAsia="zh-CN"/>
              </w:rPr>
            </w:pPr>
            <w:r>
              <w:rPr>
                <w:rFonts w:hint="default" w:ascii="Arial" w:hAnsi="Arial" w:eastAsia="Noto Sans SC" w:cs="Arial"/>
                <w:b w:val="0"/>
                <w:color w:val="000000"/>
                <w:sz w:val="24"/>
                <w:szCs w:val="24"/>
                <w:lang w:val="en-US" w:eastAsia="zh-CN"/>
              </w:rPr>
              <w:t>（13%）</w:t>
            </w:r>
          </w:p>
        </w:tc>
      </w:tr>
    </w:tbl>
    <w:p w14:paraId="025B3A90">
      <w:pPr>
        <w:pStyle w:val="25"/>
        <w:bidi w:val="0"/>
        <w:ind w:left="0" w:leftChars="0" w:firstLine="0" w:firstLineChars="0"/>
        <w:rPr>
          <w:rFonts w:hint="default"/>
        </w:rPr>
      </w:pPr>
      <w:bookmarkStart w:id="371" w:name="_Toc1836"/>
      <w:bookmarkStart w:id="372" w:name="_Toc17814"/>
      <w:bookmarkStart w:id="373" w:name="_Toc22364"/>
      <w:bookmarkStart w:id="374" w:name="_Toc30976"/>
      <w:bookmarkStart w:id="375" w:name="_Toc3539"/>
      <w:bookmarkStart w:id="376" w:name="_Toc26574"/>
      <w:r>
        <w:rPr>
          <w:rFonts w:hint="eastAsia"/>
          <w:lang w:val="en-US" w:eastAsia="zh-CN"/>
        </w:rPr>
        <w:t>Table 7</w:t>
      </w:r>
      <w:r>
        <w:rPr>
          <w:rFonts w:hint="default"/>
          <w:lang w:val="en-US" w:eastAsia="zh-CN"/>
        </w:rPr>
        <w:t>：</w:t>
      </w:r>
      <w:r>
        <w:rPr>
          <w:rFonts w:hint="default"/>
        </w:rPr>
        <w:t>Questionnaire data</w:t>
      </w:r>
      <w:bookmarkEnd w:id="371"/>
      <w:bookmarkEnd w:id="372"/>
      <w:bookmarkEnd w:id="373"/>
      <w:bookmarkEnd w:id="374"/>
      <w:bookmarkEnd w:id="375"/>
      <w:bookmarkEnd w:id="376"/>
    </w:p>
    <w:p w14:paraId="593EA191">
      <w:pPr>
        <w:jc w:val="left"/>
        <w:rPr>
          <w:rFonts w:hint="default" w:ascii="Arial" w:hAnsi="Arial" w:eastAsia="Noto Sans SC" w:cs="Arial"/>
          <w:sz w:val="24"/>
          <w:szCs w:val="24"/>
        </w:rPr>
      </w:pPr>
      <w:r>
        <w:rPr>
          <w:rFonts w:hint="default" w:ascii="Arial" w:hAnsi="Arial" w:eastAsia="Noto Sans SC" w:cs="Arial"/>
          <w:sz w:val="24"/>
          <w:szCs w:val="24"/>
        </w:rPr>
        <w:t>从数据可以看出，在各个满意度维度上，持同意（包括 “同意” 和 “非常同意”）态度的受访者占比均超过半数，表明消费者普遍认可这些因素对提升品牌满意度的积极作用。</w:t>
      </w:r>
    </w:p>
    <w:p w14:paraId="2A2EE5B2">
      <w:pPr>
        <w:jc w:val="left"/>
        <w:rPr>
          <w:rFonts w:hint="default" w:ascii="Arial" w:hAnsi="Arial" w:eastAsia="Noto Sans SC" w:cs="Arial"/>
          <w:sz w:val="24"/>
          <w:szCs w:val="24"/>
        </w:rPr>
      </w:pPr>
    </w:p>
    <w:p w14:paraId="700ED0A0">
      <w:pPr>
        <w:jc w:val="left"/>
        <w:rPr>
          <w:rFonts w:hint="default" w:ascii="Arial" w:hAnsi="Arial" w:eastAsia="Noto Sans SC" w:cs="Arial"/>
          <w:sz w:val="24"/>
          <w:szCs w:val="24"/>
        </w:rPr>
      </w:pPr>
      <w:r>
        <w:rPr>
          <w:rFonts w:hint="default" w:ascii="Arial" w:hAnsi="Arial" w:eastAsia="Noto Sans SC" w:cs="Arial"/>
          <w:sz w:val="24"/>
          <w:szCs w:val="24"/>
        </w:rPr>
        <w:t>其中，品牌对问题的及时回应和内容符合需求喜好得到的认可程度相对较高，说明消费者在自媒体营销中非常看重品牌的服务态度和内容的精准匹配度。而品牌让客户参与内容创作以及消费者自身与品牌的互动对提升忠诚度的效果相对稍弱，但整体仍呈积极趋势。</w:t>
      </w:r>
    </w:p>
    <w:p w14:paraId="3DE80E96">
      <w:pPr>
        <w:jc w:val="left"/>
        <w:rPr>
          <w:rFonts w:hint="default" w:ascii="Arial" w:hAnsi="Arial" w:eastAsia="Noto Sans SC" w:cs="Arial"/>
          <w:sz w:val="24"/>
          <w:szCs w:val="24"/>
        </w:rPr>
      </w:pPr>
    </w:p>
    <w:p w14:paraId="095E0949">
      <w:pPr>
        <w:pStyle w:val="19"/>
        <w:bidi w:val="0"/>
        <w:rPr>
          <w:rFonts w:hint="default" w:ascii="Arial" w:hAnsi="Arial" w:eastAsia="Noto Sans SC" w:cs="Arial"/>
          <w:b/>
          <w:bCs/>
          <w:color w:val="000000" w:themeColor="text1"/>
          <w:sz w:val="24"/>
          <w:szCs w:val="24"/>
          <w:lang w:val="en-US" w:eastAsia="zh-CN"/>
          <w14:textFill>
            <w14:solidFill>
              <w14:schemeClr w14:val="tx1"/>
            </w14:solidFill>
          </w14:textFill>
        </w:rPr>
      </w:pPr>
      <w:bookmarkStart w:id="377" w:name="_Toc2959"/>
      <w:bookmarkStart w:id="378" w:name="_Toc6781"/>
      <w:bookmarkStart w:id="379" w:name="_Toc188"/>
      <w:bookmarkStart w:id="380" w:name="_Toc14358"/>
      <w:bookmarkStart w:id="381" w:name="_Toc7906"/>
      <w:bookmarkStart w:id="382" w:name="_Toc12365"/>
      <w:r>
        <w:rPr>
          <w:rFonts w:hint="default"/>
          <w:lang w:val="en-US" w:eastAsia="zh-CN"/>
        </w:rPr>
        <w:t>4.1.</w:t>
      </w:r>
      <w:r>
        <w:rPr>
          <w:rFonts w:hint="eastAsia"/>
          <w:lang w:val="en-US" w:eastAsia="zh-CN"/>
        </w:rPr>
        <w:t>14</w:t>
      </w:r>
      <w:r>
        <w:rPr>
          <w:rFonts w:hint="default"/>
          <w:lang w:val="en-US" w:eastAsia="zh-CN"/>
        </w:rPr>
        <w:t>Regression analysis of relevant variables</w:t>
      </w:r>
      <w:bookmarkEnd w:id="377"/>
      <w:bookmarkEnd w:id="378"/>
      <w:bookmarkEnd w:id="379"/>
      <w:bookmarkEnd w:id="380"/>
      <w:bookmarkEnd w:id="381"/>
      <w:bookmarkEnd w:id="382"/>
    </w:p>
    <w:p w14:paraId="45014F83">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1.Regression analysis of perceived advertising intrusiveness (Tru1) and satisfaction (Q16)</w:t>
      </w:r>
    </w:p>
    <w:p w14:paraId="3A967430">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03CD399A">
      <w:pPr>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r>
        <w:rPr>
          <w:rFonts w:hint="default" w:ascii="Arial" w:hAnsi="Arial" w:eastAsia="Noto Sans SC" w:cs="Arial"/>
          <w:b w:val="0"/>
          <w:bCs w:val="0"/>
          <w:color w:val="000000" w:themeColor="text1"/>
          <w:sz w:val="24"/>
          <w:szCs w:val="24"/>
          <w:lang w:val="en-US" w:eastAsia="zh-CN"/>
          <w14:textFill>
            <w14:solidFill>
              <w14:schemeClr w14:val="tx1"/>
            </w14:solidFill>
          </w14:textFill>
        </w:rPr>
        <w:t>The original data was cleaned and verified again, and the advertising intrusiveness items were reverse scored (Q9_rev = 4 Q9_4). The reliability test showed that the scale had good internal consistency (Cronbach's α=0.872).</w:t>
      </w:r>
    </w:p>
    <w:p w14:paraId="27D8318A">
      <w:pPr>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4826000" cy="2743200"/>
            <wp:effectExtent l="4445" t="4445" r="8255" b="8255"/>
            <wp:docPr id="11" name="图表 4" descr="7b0a202020202263686172745265734964223a202234363235383434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2E3246E">
      <w:pPr>
        <w:pStyle w:val="23"/>
        <w:bidi w:val="0"/>
        <w:ind w:left="0" w:leftChars="0" w:firstLine="0" w:firstLineChars="0"/>
        <w:rPr>
          <w:rFonts w:hint="default"/>
          <w:b/>
          <w:bCs/>
        </w:rPr>
      </w:pPr>
      <w:bookmarkStart w:id="383" w:name="_Toc1205"/>
      <w:bookmarkStart w:id="384" w:name="_Toc11660"/>
      <w:bookmarkStart w:id="385" w:name="_Toc707"/>
      <w:bookmarkStart w:id="386" w:name="_Toc2954"/>
      <w:bookmarkStart w:id="387" w:name="_Toc18472"/>
      <w:r>
        <w:rPr>
          <w:rFonts w:hint="default"/>
          <w:b/>
          <w:bCs/>
        </w:rPr>
        <w:t>Figure 15: Frequency of platform usage</w:t>
      </w:r>
      <w:bookmarkEnd w:id="383"/>
      <w:bookmarkEnd w:id="384"/>
      <w:bookmarkEnd w:id="385"/>
      <w:bookmarkEnd w:id="386"/>
      <w:bookmarkEnd w:id="387"/>
    </w:p>
    <w:p w14:paraId="153B18D2">
      <w:pPr>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r>
        <w:rPr>
          <w:rFonts w:hint="default" w:ascii="Arial" w:hAnsi="Arial" w:eastAsia="Noto Sans SC" w:cs="Arial"/>
          <w:b w:val="0"/>
          <w:bCs w:val="0"/>
          <w:color w:val="000000" w:themeColor="text1"/>
          <w:sz w:val="24"/>
          <w:szCs w:val="24"/>
          <w:lang w:val="en-US" w:eastAsia="zh-CN"/>
          <w14:textFill>
            <w14:solidFill>
              <w14:schemeClr w14:val="tx1"/>
            </w14:solidFill>
          </w14:textFill>
        </w:rPr>
        <w:t>The frequency of platform use shows that WeChat (43.4%), Douyin (40.7%) and Bilibili (34.3%) are the three major platforms, while Himalaya (3.6%) and Weitao (2.7%) have the lowest user coverage. The average value of advertising intrusiveness is 1.50 (lower than the theoretical median of 2.0), and the average satisfaction is 2.52 (out of 5 points), which preliminarily reflects the negative perception of users towards advertising. These basic data reflect the overall attitude of Beijing consumers towards self-media advertising.</w:t>
      </w:r>
    </w:p>
    <w:p w14:paraId="575F4CF4">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69A7541E">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52234E97">
      <w:pPr>
        <w:widowControl w:val="0"/>
        <w:numPr>
          <w:ilvl w:val="0"/>
          <w:numId w:val="3"/>
        </w:numPr>
        <w:tabs>
          <w:tab w:val="left" w:pos="312"/>
        </w:tabs>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Regression analysis of content credibility (Q9_3/Q9_7) and purchase intention (Q14)</w:t>
      </w:r>
    </w:p>
    <w:p w14:paraId="0BF30A11">
      <w:pPr>
        <w:widowControl w:val="0"/>
        <w:numPr>
          <w:numId w:val="0"/>
        </w:numPr>
        <w:tabs>
          <w:tab w:val="left" w:pos="312"/>
        </w:tabs>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p>
    <w:p w14:paraId="38372835">
      <w:pPr>
        <w:widowControl w:val="0"/>
        <w:numPr>
          <w:numId w:val="0"/>
        </w:numPr>
        <w:tabs>
          <w:tab w:val="left" w:pos="312"/>
        </w:tabs>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eastAsia" w:ascii="Arial" w:hAnsi="Arial" w:eastAsia="Noto Sans SC" w:cs="Arial"/>
          <w:b w:val="0"/>
          <w:bCs w:val="0"/>
          <w:color w:val="000000" w:themeColor="text1"/>
          <w:sz w:val="24"/>
          <w:szCs w:val="24"/>
          <w:lang w:val="en-US" w:eastAsia="zh-CN"/>
          <w14:textFill>
            <w14:solidFill>
              <w14:schemeClr w14:val="tx1"/>
            </w14:solidFill>
          </w14:textFill>
        </w:rPr>
        <w:t>Preparing the data:</w:t>
      </w:r>
    </w:p>
    <w:p w14:paraId="4DDE7AA7">
      <w:pPr>
        <w:numPr>
          <w:ilvl w:val="0"/>
          <w:numId w:val="0"/>
        </w:num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tbl>
      <w:tblPr>
        <w:tblStyle w:val="12"/>
        <w:tblW w:w="4801"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50"/>
        <w:gridCol w:w="990"/>
        <w:gridCol w:w="1217"/>
        <w:gridCol w:w="1377"/>
        <w:gridCol w:w="2938"/>
      </w:tblGrid>
      <w:tr w14:paraId="15B468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50"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86EFD5">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age groups</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7B2328">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sample size</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A76676">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mean value of credibility</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4BB74F">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Mean willingness to buy</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1D553C">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HighTrust_Age_caverage value</w:t>
            </w:r>
          </w:p>
        </w:tc>
      </w:tr>
      <w:tr w14:paraId="3B6B9E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23E1E5">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1824</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A4F0DE">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140</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C5C113">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2.51</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396E73">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1.52</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260BED">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0.38</w:t>
            </w:r>
          </w:p>
        </w:tc>
      </w:tr>
      <w:tr w14:paraId="79F8D1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296454">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2534</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355F50">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180</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E11E15">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2.37</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1977CD">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1.48</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7A663C">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0.12</w:t>
            </w:r>
          </w:p>
        </w:tc>
      </w:tr>
      <w:tr w14:paraId="12EF83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1DD2EF">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35+</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79E507">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7</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435B28">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2.28</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03CA7B">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1.41</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09648A">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0.05</w:t>
            </w:r>
          </w:p>
        </w:tc>
      </w:tr>
    </w:tbl>
    <w:p w14:paraId="6CC0964D">
      <w:pPr>
        <w:numPr>
          <w:ilvl w:val="0"/>
          <w:numId w:val="0"/>
        </w:num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3F7CCC0F">
      <w:pPr>
        <w:pStyle w:val="25"/>
        <w:bidi w:val="0"/>
        <w:ind w:left="0" w:leftChars="0" w:firstLine="0" w:firstLineChars="0"/>
        <w:rPr>
          <w:rFonts w:hint="default"/>
          <w:lang w:val="en-US" w:eastAsia="zh-CN"/>
        </w:rPr>
      </w:pPr>
      <w:bookmarkStart w:id="388" w:name="_Toc4030"/>
      <w:bookmarkStart w:id="389" w:name="_Toc13120"/>
      <w:bookmarkStart w:id="390" w:name="_Toc16267"/>
      <w:bookmarkStart w:id="391" w:name="_Toc6546"/>
      <w:bookmarkStart w:id="392" w:name="_Toc8841"/>
      <w:bookmarkStart w:id="393" w:name="_Toc24025"/>
      <w:r>
        <w:rPr>
          <w:rFonts w:hint="eastAsia"/>
          <w:lang w:val="en-US" w:eastAsia="zh-CN"/>
        </w:rPr>
        <w:t>Table 8</w:t>
      </w:r>
      <w:r>
        <w:rPr>
          <w:rFonts w:hint="default"/>
          <w:lang w:val="en-US" w:eastAsia="zh-CN"/>
        </w:rPr>
        <w:t>：Regression analysis results</w:t>
      </w:r>
      <w:bookmarkEnd w:id="388"/>
      <w:bookmarkEnd w:id="389"/>
      <w:bookmarkEnd w:id="390"/>
      <w:bookmarkEnd w:id="391"/>
      <w:bookmarkEnd w:id="392"/>
      <w:bookmarkEnd w:id="393"/>
    </w:p>
    <w:p w14:paraId="26099EF5">
      <w:pPr>
        <w:numPr>
          <w:ilvl w:val="0"/>
          <w:numId w:val="0"/>
        </w:numPr>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492E9D2A">
      <w:pPr>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r>
        <w:rPr>
          <w:rFonts w:hint="default" w:ascii="Arial" w:hAnsi="Arial" w:eastAsia="Noto Sans SC" w:cs="Arial"/>
          <w:b w:val="0"/>
          <w:bCs w:val="0"/>
          <w:color w:val="000000" w:themeColor="text1"/>
          <w:sz w:val="24"/>
          <w:szCs w:val="24"/>
          <w:lang w:val="en-US" w:eastAsia="zh-CN"/>
          <w14:textFill>
            <w14:solidFill>
              <w14:schemeClr w14:val="tx1"/>
            </w14:solidFill>
          </w14:textFill>
        </w:rPr>
        <w:t>Content credibility is calculated by the mean of the two items Q9_3 and Q9_7 (0.4 points). Descriptive statistics show that the overall trust of respondents in self-media content is slightly higher than the theoretical median (M=2.39, SD=0.86), among which the trust in the 18-24 age group is the highest (M=2.51), and the trust in the group over 35 years old is the lowest (M=2.28).</w:t>
      </w:r>
    </w:p>
    <w:p w14:paraId="3300C81D">
      <w:pPr>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p>
    <w:p w14:paraId="1AA2C4A2">
      <w:pPr>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p>
    <w:p w14:paraId="51EF1180">
      <w:pPr>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val="0"/>
          <w:bCs w:val="0"/>
          <w:color w:val="000000" w:themeColor="text1"/>
          <w:sz w:val="24"/>
          <w:szCs w:val="24"/>
          <w:lang w:val="en-US" w:eastAsia="zh-CN"/>
          <w14:textFill>
            <w14:solidFill>
              <w14:schemeClr w14:val="tx1"/>
            </w14:solidFill>
          </w14:textFill>
        </w:rPr>
        <w:t>The frequency distribution of purchase intention shows that most respondents are at a medium level of willingness, but there are obvious differences between users of different platforms. These basic data characteristics provide important references for subsequent in-depth analysis.</w:t>
      </w:r>
    </w:p>
    <w:p w14:paraId="37F973F6">
      <w:pPr>
        <w:jc w:val="left"/>
        <w:rPr>
          <w:rFonts w:hint="default" w:ascii="Arial" w:hAnsi="Arial" w:eastAsia="Noto Sans SC" w:cs="Arial"/>
          <w:b/>
          <w:bCs/>
          <w:color w:val="000000" w:themeColor="text1"/>
          <w:sz w:val="24"/>
          <w:szCs w:val="24"/>
          <w14:textFill>
            <w14:solidFill>
              <w14:schemeClr w14:val="tx1"/>
            </w14:solidFill>
          </w14:textFill>
        </w:rPr>
      </w:pPr>
    </w:p>
    <w:p w14:paraId="0182C83A">
      <w:pPr>
        <w:pStyle w:val="19"/>
        <w:bidi w:val="0"/>
        <w:rPr>
          <w:rFonts w:hint="default"/>
        </w:rPr>
      </w:pPr>
      <w:bookmarkStart w:id="394" w:name="_Toc24960"/>
      <w:bookmarkStart w:id="395" w:name="_Toc2944"/>
      <w:bookmarkStart w:id="396" w:name="_Toc31876"/>
      <w:bookmarkStart w:id="397" w:name="_Toc3707"/>
      <w:bookmarkStart w:id="398" w:name="_Toc4735"/>
      <w:bookmarkStart w:id="399" w:name="_Toc3869"/>
      <w:r>
        <w:rPr>
          <w:rFonts w:hint="default"/>
          <w:lang w:val="en-US" w:eastAsia="zh-CN"/>
        </w:rPr>
        <w:t>4</w:t>
      </w:r>
      <w:r>
        <w:rPr>
          <w:rFonts w:hint="default"/>
        </w:rPr>
        <w:t>.2Analysis of objective 1: The effect of we-media marketing activities on consumer purchase intention</w:t>
      </w:r>
      <w:bookmarkEnd w:id="394"/>
      <w:bookmarkEnd w:id="395"/>
      <w:bookmarkEnd w:id="396"/>
      <w:bookmarkEnd w:id="397"/>
      <w:bookmarkEnd w:id="398"/>
      <w:bookmarkEnd w:id="399"/>
    </w:p>
    <w:p w14:paraId="707B8213">
      <w:pPr>
        <w:pStyle w:val="19"/>
        <w:bidi w:val="0"/>
        <w:rPr>
          <w:rFonts w:hint="default"/>
        </w:rPr>
      </w:pPr>
      <w:bookmarkStart w:id="400" w:name="_Toc7803"/>
      <w:bookmarkStart w:id="401" w:name="_Toc13035"/>
      <w:bookmarkStart w:id="402" w:name="_Toc5435"/>
      <w:bookmarkStart w:id="403" w:name="_Toc3566"/>
      <w:bookmarkStart w:id="404" w:name="_Toc25712"/>
      <w:bookmarkStart w:id="405" w:name="_Toc3533"/>
      <w:r>
        <w:rPr>
          <w:rFonts w:hint="default"/>
          <w:lang w:val="en-US" w:eastAsia="zh-CN"/>
        </w:rPr>
        <w:t>4</w:t>
      </w:r>
      <w:r>
        <w:rPr>
          <w:rFonts w:hint="default"/>
        </w:rPr>
        <w:t>.2.1Factor analysis (extracting we-media marketing dimensions)</w:t>
      </w:r>
      <w:bookmarkEnd w:id="400"/>
      <w:bookmarkEnd w:id="401"/>
      <w:bookmarkEnd w:id="402"/>
      <w:bookmarkEnd w:id="403"/>
      <w:bookmarkEnd w:id="404"/>
      <w:bookmarkEnd w:id="405"/>
    </w:p>
    <w:p w14:paraId="2300DC1C">
      <w:pPr>
        <w:jc w:val="left"/>
        <w:rPr>
          <w:rFonts w:hint="default" w:ascii="Arial" w:hAnsi="Arial" w:eastAsia="Noto Sans SC" w:cs="Arial"/>
          <w:b/>
          <w:bCs/>
          <w:color w:val="000000" w:themeColor="text1"/>
          <w:sz w:val="24"/>
          <w:szCs w:val="24"/>
          <w14:textFill>
            <w14:solidFill>
              <w14:schemeClr w14:val="tx1"/>
            </w14:solidFill>
          </w14:textFill>
        </w:rPr>
      </w:pPr>
    </w:p>
    <w:p w14:paraId="092F3B42">
      <w:pPr>
        <w:jc w:val="left"/>
        <w:rPr>
          <w:rFonts w:hint="default" w:ascii="Arial" w:hAnsi="Arial" w:eastAsia="Noto Sans SC" w:cs="Arial"/>
          <w:b/>
          <w:bCs/>
          <w:color w:val="000000" w:themeColor="text1"/>
          <w:sz w:val="24"/>
          <w:szCs w:val="24"/>
          <w14:textFill>
            <w14:solidFill>
              <w14:schemeClr w14:val="tx1"/>
            </w14:solidFill>
          </w14:textFill>
        </w:rPr>
      </w:pPr>
      <w:r>
        <w:rPr>
          <w:rFonts w:hint="default" w:ascii="Arial" w:hAnsi="Arial" w:eastAsia="Noto Sans SC" w:cs="Arial"/>
          <w:b/>
          <w:bCs/>
          <w:color w:val="000000" w:themeColor="text1"/>
          <w:sz w:val="24"/>
          <w:szCs w:val="24"/>
          <w14:textFill>
            <w14:solidFill>
              <w14:schemeClr w14:val="tx1"/>
            </w14:solidFill>
          </w14:textFill>
        </w:rPr>
        <w:drawing>
          <wp:inline distT="0" distB="0" distL="114300" distR="114300">
            <wp:extent cx="5270500" cy="3111500"/>
            <wp:effectExtent l="0" t="0" r="0" b="0"/>
            <wp:docPr id="3" name="图片 3" descr="f7bdf795bc4ffdcc4bb5268fd41c2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7bdf795bc4ffdcc4bb5268fd41c2b5"/>
                    <pic:cNvPicPr>
                      <a:picLocks noChangeAspect="1"/>
                    </pic:cNvPicPr>
                  </pic:nvPicPr>
                  <pic:blipFill>
                    <a:blip r:embed="rId23"/>
                    <a:stretch>
                      <a:fillRect/>
                    </a:stretch>
                  </pic:blipFill>
                  <pic:spPr>
                    <a:xfrm>
                      <a:off x="0" y="0"/>
                      <a:ext cx="5270500" cy="3111500"/>
                    </a:xfrm>
                    <a:prstGeom prst="rect">
                      <a:avLst/>
                    </a:prstGeom>
                  </pic:spPr>
                </pic:pic>
              </a:graphicData>
            </a:graphic>
          </wp:inline>
        </w:drawing>
      </w:r>
    </w:p>
    <w:p w14:paraId="5C3D31BE">
      <w:pPr>
        <w:jc w:val="left"/>
        <w:rPr>
          <w:rFonts w:hint="default" w:ascii="Arial" w:hAnsi="Arial" w:eastAsia="Noto Sans SC" w:cs="Arial"/>
          <w:color w:val="000000" w:themeColor="text1"/>
          <w:sz w:val="24"/>
          <w:szCs w:val="24"/>
          <w14:textFill>
            <w14:solidFill>
              <w14:schemeClr w14:val="tx1"/>
            </w14:solidFill>
          </w14:textFill>
        </w:rPr>
      </w:pPr>
    </w:p>
    <w:p w14:paraId="5FEB58DB">
      <w:pPr>
        <w:pStyle w:val="23"/>
        <w:bidi w:val="0"/>
        <w:ind w:left="0" w:leftChars="0" w:firstLine="0" w:firstLineChars="0"/>
        <w:rPr>
          <w:rFonts w:hint="default"/>
          <w:b/>
          <w:bCs/>
        </w:rPr>
      </w:pPr>
      <w:bookmarkStart w:id="406" w:name="_Toc20991"/>
      <w:bookmarkStart w:id="407" w:name="_Toc3795"/>
      <w:bookmarkStart w:id="408" w:name="_Toc30557"/>
      <w:bookmarkStart w:id="409" w:name="_Toc20888"/>
      <w:bookmarkStart w:id="410" w:name="_Toc17915"/>
      <w:r>
        <w:rPr>
          <w:rFonts w:hint="default"/>
          <w:b/>
          <w:bCs/>
        </w:rPr>
        <w:t>Figure 16: Factor structure diagram</w:t>
      </w:r>
      <w:bookmarkEnd w:id="406"/>
      <w:bookmarkEnd w:id="407"/>
      <w:bookmarkEnd w:id="408"/>
      <w:bookmarkEnd w:id="409"/>
      <w:bookmarkEnd w:id="410"/>
    </w:p>
    <w:p w14:paraId="34FE77E6">
      <w:pPr>
        <w:jc w:val="left"/>
        <w:rPr>
          <w:rFonts w:hint="default" w:ascii="Arial" w:hAnsi="Arial" w:eastAsia="Noto Sans SC" w:cs="Arial"/>
          <w:color w:val="000000" w:themeColor="text1"/>
          <w:sz w:val="24"/>
          <w:szCs w:val="24"/>
          <w:lang w:val="en-US" w:eastAsia="zh-CN"/>
          <w14:textFill>
            <w14:solidFill>
              <w14:schemeClr w14:val="tx1"/>
            </w14:solidFill>
          </w14:textFill>
        </w:rPr>
      </w:pPr>
    </w:p>
    <w:tbl>
      <w:tblPr>
        <w:tblStyle w:val="12"/>
        <w:tblW w:w="76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3870"/>
        <w:gridCol w:w="1863"/>
        <w:gridCol w:w="1867"/>
      </w:tblGrid>
      <w:tr w14:paraId="0D4F7ED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12" w:hRule="atLeast"/>
        </w:trPr>
        <w:tc>
          <w:tcPr>
            <w:tcW w:w="7600" w:type="dxa"/>
            <w:gridSpan w:val="3"/>
            <w:tcBorders>
              <w:top w:val="nil"/>
              <w:left w:val="nil"/>
              <w:bottom w:val="nil"/>
              <w:right w:val="nil"/>
              <w:tl2br w:val="nil"/>
              <w:tr2bl w:val="nil"/>
            </w:tcBorders>
            <w:shd w:val="clear" w:color="auto" w:fill="FFFFFF"/>
            <w:vAlign w:val="center"/>
          </w:tcPr>
          <w:p w14:paraId="6A8AF013">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b/>
                <w:color w:val="000000" w:themeColor="text1"/>
                <w:sz w:val="24"/>
                <w:szCs w:val="24"/>
                <w14:textFill>
                  <w14:solidFill>
                    <w14:schemeClr w14:val="tx1"/>
                  </w14:solidFill>
                </w14:textFill>
              </w:rPr>
              <w:t>Rotated component matrix</w:t>
            </w:r>
            <w:r>
              <w:rPr>
                <w:rFonts w:hint="default" w:ascii="Arial" w:hAnsi="Arial" w:eastAsia="Noto Sans SC" w:cs="Arial"/>
                <w:b/>
                <w:color w:val="000000" w:themeColor="text1"/>
                <w:sz w:val="24"/>
                <w:szCs w:val="24"/>
                <w:vertAlign w:val="superscript"/>
                <w14:textFill>
                  <w14:solidFill>
                    <w14:schemeClr w14:val="tx1"/>
                  </w14:solidFill>
                </w14:textFill>
              </w:rPr>
              <w:t>a</w:t>
            </w:r>
          </w:p>
        </w:tc>
      </w:tr>
      <w:tr w14:paraId="3572ED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12" w:hRule="atLeast"/>
        </w:trPr>
        <w:tc>
          <w:tcPr>
            <w:tcW w:w="3870" w:type="dxa"/>
            <w:vMerge w:val="restart"/>
            <w:tcBorders>
              <w:top w:val="nil"/>
              <w:left w:val="nil"/>
              <w:bottom w:val="nil"/>
              <w:right w:val="nil"/>
              <w:tl2br w:val="nil"/>
              <w:tr2bl w:val="nil"/>
            </w:tcBorders>
            <w:shd w:val="clear" w:color="auto" w:fill="FFFFFF"/>
            <w:vAlign w:val="bottom"/>
          </w:tcPr>
          <w:p w14:paraId="7CD9F26F">
            <w:pPr>
              <w:jc w:val="left"/>
              <w:rPr>
                <w:rFonts w:hint="default" w:ascii="Arial" w:hAnsi="Arial" w:eastAsia="Noto Sans SC" w:cs="Arial"/>
                <w:color w:val="000000" w:themeColor="text1"/>
                <w:sz w:val="24"/>
                <w:szCs w:val="24"/>
                <w14:textFill>
                  <w14:solidFill>
                    <w14:schemeClr w14:val="tx1"/>
                  </w14:solidFill>
                </w14:textFill>
              </w:rPr>
            </w:pPr>
          </w:p>
        </w:tc>
        <w:tc>
          <w:tcPr>
            <w:tcW w:w="3730" w:type="dxa"/>
            <w:gridSpan w:val="2"/>
            <w:tcBorders>
              <w:top w:val="nil"/>
              <w:left w:val="nil"/>
              <w:bottom w:val="nil"/>
              <w:right w:val="nil"/>
              <w:tl2br w:val="nil"/>
              <w:tr2bl w:val="nil"/>
            </w:tcBorders>
            <w:shd w:val="clear" w:color="auto" w:fill="FFFFFF"/>
            <w:vAlign w:val="bottom"/>
          </w:tcPr>
          <w:p w14:paraId="2C21A6DA">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ingredient</w:t>
            </w:r>
          </w:p>
        </w:tc>
      </w:tr>
      <w:tr w14:paraId="6EE7AF4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12" w:hRule="atLeast"/>
        </w:trPr>
        <w:tc>
          <w:tcPr>
            <w:tcW w:w="3870" w:type="dxa"/>
            <w:vMerge w:val="continue"/>
            <w:tcBorders>
              <w:top w:val="nil"/>
              <w:left w:val="nil"/>
              <w:bottom w:val="nil"/>
              <w:right w:val="nil"/>
              <w:tl2br w:val="nil"/>
              <w:tr2bl w:val="nil"/>
            </w:tcBorders>
            <w:shd w:val="clear" w:color="auto" w:fill="FFFFFF"/>
            <w:vAlign w:val="bottom"/>
          </w:tcPr>
          <w:p w14:paraId="4F92788D">
            <w:pPr>
              <w:jc w:val="left"/>
              <w:rPr>
                <w:rFonts w:hint="default" w:ascii="Arial" w:hAnsi="Arial" w:eastAsia="Noto Sans SC" w:cs="Arial"/>
                <w:color w:val="000000" w:themeColor="text1"/>
                <w:sz w:val="24"/>
                <w:szCs w:val="24"/>
                <w14:textFill>
                  <w14:solidFill>
                    <w14:schemeClr w14:val="tx1"/>
                  </w14:solidFill>
                </w14:textFill>
              </w:rPr>
            </w:pPr>
          </w:p>
        </w:tc>
        <w:tc>
          <w:tcPr>
            <w:tcW w:w="1863" w:type="dxa"/>
            <w:tcBorders>
              <w:top w:val="nil"/>
              <w:left w:val="nil"/>
              <w:bottom w:val="single" w:color="152935" w:sz="8" w:space="0"/>
              <w:right w:val="single" w:color="E0E0E0" w:sz="8" w:space="0"/>
              <w:tl2br w:val="nil"/>
              <w:tr2bl w:val="nil"/>
            </w:tcBorders>
            <w:shd w:val="clear" w:color="auto" w:fill="FFFFFF"/>
            <w:vAlign w:val="bottom"/>
          </w:tcPr>
          <w:p w14:paraId="54EDCEC7">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1</w:t>
            </w:r>
          </w:p>
        </w:tc>
        <w:tc>
          <w:tcPr>
            <w:tcW w:w="1867" w:type="dxa"/>
            <w:tcBorders>
              <w:top w:val="nil"/>
              <w:left w:val="single" w:color="E0E0E0" w:sz="8" w:space="0"/>
              <w:bottom w:val="single" w:color="152935" w:sz="8" w:space="0"/>
              <w:right w:val="nil"/>
              <w:tl2br w:val="nil"/>
              <w:tr2bl w:val="nil"/>
            </w:tcBorders>
            <w:shd w:val="clear" w:color="auto" w:fill="FFFFFF"/>
            <w:vAlign w:val="bottom"/>
          </w:tcPr>
          <w:p w14:paraId="6A909E77">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2</w:t>
            </w:r>
          </w:p>
        </w:tc>
      </w:tr>
      <w:tr w14:paraId="7515657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972" w:hRule="atLeast"/>
        </w:trPr>
        <w:tc>
          <w:tcPr>
            <w:tcW w:w="3870" w:type="dxa"/>
            <w:tcBorders>
              <w:top w:val="single" w:color="152935" w:sz="8" w:space="0"/>
              <w:left w:val="nil"/>
              <w:bottom w:val="single" w:color="AEAEAE" w:sz="8" w:space="0"/>
              <w:right w:val="nil"/>
              <w:tl2br w:val="nil"/>
              <w:tr2bl w:val="nil"/>
            </w:tcBorders>
            <w:shd w:val="clear" w:color="auto" w:fill="E0E0E0"/>
          </w:tcPr>
          <w:p w14:paraId="468B2AEF">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Feeling positive about marketing content</w:t>
            </w:r>
          </w:p>
        </w:tc>
        <w:tc>
          <w:tcPr>
            <w:tcW w:w="1863" w:type="dxa"/>
            <w:tcBorders>
              <w:top w:val="single" w:color="152935" w:sz="8" w:space="0"/>
              <w:left w:val="nil"/>
              <w:bottom w:val="single" w:color="AEAEAE" w:sz="8" w:space="0"/>
              <w:right w:val="single" w:color="E0E0E0" w:sz="8" w:space="0"/>
              <w:tl2br w:val="nil"/>
              <w:tr2bl w:val="nil"/>
            </w:tcBorders>
            <w:shd w:val="clear" w:color="auto" w:fill="F9F9FB"/>
          </w:tcPr>
          <w:p w14:paraId="200EE75E">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.758</w:t>
            </w:r>
          </w:p>
        </w:tc>
        <w:tc>
          <w:tcPr>
            <w:tcW w:w="1867" w:type="dxa"/>
            <w:tcBorders>
              <w:top w:val="single" w:color="152935" w:sz="8" w:space="0"/>
              <w:left w:val="single" w:color="E0E0E0" w:sz="8" w:space="0"/>
              <w:bottom w:val="single" w:color="AEAEAE" w:sz="8" w:space="0"/>
              <w:right w:val="nil"/>
              <w:tl2br w:val="nil"/>
              <w:tr2bl w:val="nil"/>
            </w:tcBorders>
            <w:shd w:val="clear" w:color="auto" w:fill="F9F9FB"/>
          </w:tcPr>
          <w:p w14:paraId="0AA63889">
            <w:pPr>
              <w:jc w:val="left"/>
              <w:rPr>
                <w:rFonts w:hint="default" w:ascii="Arial" w:hAnsi="Arial" w:eastAsia="Noto Sans SC" w:cs="Arial"/>
                <w:color w:val="000000" w:themeColor="text1"/>
                <w:sz w:val="24"/>
                <w:szCs w:val="24"/>
                <w14:textFill>
                  <w14:solidFill>
                    <w14:schemeClr w14:val="tx1"/>
                  </w14:solidFill>
                </w14:textFill>
              </w:rPr>
            </w:pPr>
          </w:p>
        </w:tc>
      </w:tr>
      <w:tr w14:paraId="6FEC8E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1283" w:hRule="atLeast"/>
        </w:trPr>
        <w:tc>
          <w:tcPr>
            <w:tcW w:w="3870" w:type="dxa"/>
            <w:tcBorders>
              <w:top w:val="single" w:color="AEAEAE" w:sz="8" w:space="0"/>
              <w:left w:val="nil"/>
              <w:bottom w:val="single" w:color="AEAEAE" w:sz="8" w:space="0"/>
              <w:right w:val="nil"/>
              <w:tl2br w:val="nil"/>
              <w:tr2bl w:val="nil"/>
            </w:tcBorders>
            <w:shd w:val="clear" w:color="auto" w:fill="E0E0E0"/>
          </w:tcPr>
          <w:p w14:paraId="68C5979E">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Consider recommendations from friends and family</w:t>
            </w:r>
          </w:p>
        </w:tc>
        <w:tc>
          <w:tcPr>
            <w:tcW w:w="1863" w:type="dxa"/>
            <w:tcBorders>
              <w:top w:val="single" w:color="AEAEAE" w:sz="8" w:space="0"/>
              <w:left w:val="nil"/>
              <w:bottom w:val="single" w:color="AEAEAE" w:sz="8" w:space="0"/>
              <w:right w:val="single" w:color="E0E0E0" w:sz="8" w:space="0"/>
              <w:tl2br w:val="nil"/>
              <w:tr2bl w:val="nil"/>
            </w:tcBorders>
            <w:shd w:val="clear" w:color="auto" w:fill="F9F9FB"/>
          </w:tcPr>
          <w:p w14:paraId="7218EA5B">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.735</w:t>
            </w:r>
          </w:p>
        </w:tc>
        <w:tc>
          <w:tcPr>
            <w:tcW w:w="1867" w:type="dxa"/>
            <w:tcBorders>
              <w:top w:val="single" w:color="AEAEAE" w:sz="8" w:space="0"/>
              <w:left w:val="single" w:color="E0E0E0" w:sz="8" w:space="0"/>
              <w:bottom w:val="single" w:color="AEAEAE" w:sz="8" w:space="0"/>
              <w:right w:val="nil"/>
              <w:tl2br w:val="nil"/>
              <w:tr2bl w:val="nil"/>
            </w:tcBorders>
            <w:shd w:val="clear" w:color="auto" w:fill="F9F9FB"/>
          </w:tcPr>
          <w:p w14:paraId="287A6A8A">
            <w:pPr>
              <w:jc w:val="left"/>
              <w:rPr>
                <w:rFonts w:hint="default" w:ascii="Arial" w:hAnsi="Arial" w:eastAsia="Noto Sans SC" w:cs="Arial"/>
                <w:color w:val="000000" w:themeColor="text1"/>
                <w:sz w:val="24"/>
                <w:szCs w:val="24"/>
                <w14:textFill>
                  <w14:solidFill>
                    <w14:schemeClr w14:val="tx1"/>
                  </w14:solidFill>
                </w14:textFill>
              </w:rPr>
            </w:pPr>
          </w:p>
        </w:tc>
      </w:tr>
      <w:tr w14:paraId="5103837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1283" w:hRule="atLeast"/>
        </w:trPr>
        <w:tc>
          <w:tcPr>
            <w:tcW w:w="3870" w:type="dxa"/>
            <w:tcBorders>
              <w:top w:val="single" w:color="AEAEAE" w:sz="8" w:space="0"/>
              <w:left w:val="nil"/>
              <w:bottom w:val="single" w:color="AEAEAE" w:sz="8" w:space="0"/>
              <w:right w:val="nil"/>
              <w:tl2br w:val="nil"/>
              <w:tr2bl w:val="nil"/>
            </w:tcBorders>
            <w:shd w:val="clear" w:color="auto" w:fill="E0E0E0"/>
          </w:tcPr>
          <w:p w14:paraId="4CFE5BFE">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Emotional storytelling enhances brand connection</w:t>
            </w:r>
          </w:p>
        </w:tc>
        <w:tc>
          <w:tcPr>
            <w:tcW w:w="1863" w:type="dxa"/>
            <w:tcBorders>
              <w:top w:val="single" w:color="AEAEAE" w:sz="8" w:space="0"/>
              <w:left w:val="nil"/>
              <w:bottom w:val="single" w:color="AEAEAE" w:sz="8" w:space="0"/>
              <w:right w:val="single" w:color="E0E0E0" w:sz="8" w:space="0"/>
              <w:tl2br w:val="nil"/>
              <w:tr2bl w:val="nil"/>
            </w:tcBorders>
            <w:shd w:val="clear" w:color="auto" w:fill="F9F9FB"/>
          </w:tcPr>
          <w:p w14:paraId="097675E9">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.734</w:t>
            </w:r>
          </w:p>
        </w:tc>
        <w:tc>
          <w:tcPr>
            <w:tcW w:w="1867" w:type="dxa"/>
            <w:tcBorders>
              <w:top w:val="single" w:color="AEAEAE" w:sz="8" w:space="0"/>
              <w:left w:val="single" w:color="E0E0E0" w:sz="8" w:space="0"/>
              <w:bottom w:val="single" w:color="AEAEAE" w:sz="8" w:space="0"/>
              <w:right w:val="nil"/>
              <w:tl2br w:val="nil"/>
              <w:tr2bl w:val="nil"/>
            </w:tcBorders>
            <w:shd w:val="clear" w:color="auto" w:fill="F9F9FB"/>
          </w:tcPr>
          <w:p w14:paraId="0F398AD1">
            <w:pPr>
              <w:jc w:val="left"/>
              <w:rPr>
                <w:rFonts w:hint="default" w:ascii="Arial" w:hAnsi="Arial" w:eastAsia="Noto Sans SC" w:cs="Arial"/>
                <w:color w:val="000000" w:themeColor="text1"/>
                <w:sz w:val="24"/>
                <w:szCs w:val="24"/>
                <w14:textFill>
                  <w14:solidFill>
                    <w14:schemeClr w14:val="tx1"/>
                  </w14:solidFill>
                </w14:textFill>
              </w:rPr>
            </w:pPr>
          </w:p>
        </w:tc>
      </w:tr>
      <w:tr w14:paraId="7B4D609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661" w:hRule="atLeast"/>
        </w:trPr>
        <w:tc>
          <w:tcPr>
            <w:tcW w:w="3870" w:type="dxa"/>
            <w:tcBorders>
              <w:top w:val="single" w:color="AEAEAE" w:sz="8" w:space="0"/>
              <w:left w:val="nil"/>
              <w:bottom w:val="single" w:color="AEAEAE" w:sz="8" w:space="0"/>
              <w:right w:val="nil"/>
              <w:tl2br w:val="nil"/>
              <w:tr2bl w:val="nil"/>
            </w:tcBorders>
            <w:shd w:val="clear" w:color="auto" w:fill="E0E0E0"/>
          </w:tcPr>
          <w:p w14:paraId="3F741308">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Love the content interaction</w:t>
            </w:r>
          </w:p>
        </w:tc>
        <w:tc>
          <w:tcPr>
            <w:tcW w:w="1863" w:type="dxa"/>
            <w:tcBorders>
              <w:top w:val="single" w:color="AEAEAE" w:sz="8" w:space="0"/>
              <w:left w:val="nil"/>
              <w:bottom w:val="single" w:color="AEAEAE" w:sz="8" w:space="0"/>
              <w:right w:val="single" w:color="E0E0E0" w:sz="8" w:space="0"/>
              <w:tl2br w:val="nil"/>
              <w:tr2bl w:val="nil"/>
            </w:tcBorders>
            <w:shd w:val="clear" w:color="auto" w:fill="F9F9FB"/>
          </w:tcPr>
          <w:p w14:paraId="0B29AC82">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.712</w:t>
            </w:r>
          </w:p>
        </w:tc>
        <w:tc>
          <w:tcPr>
            <w:tcW w:w="1867" w:type="dxa"/>
            <w:tcBorders>
              <w:top w:val="single" w:color="AEAEAE" w:sz="8" w:space="0"/>
              <w:left w:val="single" w:color="E0E0E0" w:sz="8" w:space="0"/>
              <w:bottom w:val="single" w:color="AEAEAE" w:sz="8" w:space="0"/>
              <w:right w:val="nil"/>
              <w:tl2br w:val="nil"/>
              <w:tr2bl w:val="nil"/>
            </w:tcBorders>
            <w:shd w:val="clear" w:color="auto" w:fill="F9F9FB"/>
          </w:tcPr>
          <w:p w14:paraId="0619AB2C">
            <w:pPr>
              <w:jc w:val="left"/>
              <w:rPr>
                <w:rFonts w:hint="default" w:ascii="Arial" w:hAnsi="Arial" w:eastAsia="Noto Sans SC" w:cs="Arial"/>
                <w:color w:val="000000" w:themeColor="text1"/>
                <w:sz w:val="24"/>
                <w:szCs w:val="24"/>
                <w14:textFill>
                  <w14:solidFill>
                    <w14:schemeClr w14:val="tx1"/>
                  </w14:solidFill>
                </w14:textFill>
              </w:rPr>
            </w:pPr>
          </w:p>
        </w:tc>
      </w:tr>
      <w:tr w14:paraId="524F1F9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1283" w:hRule="atLeast"/>
        </w:trPr>
        <w:tc>
          <w:tcPr>
            <w:tcW w:w="3870" w:type="dxa"/>
            <w:tcBorders>
              <w:top w:val="single" w:color="AEAEAE" w:sz="8" w:space="0"/>
              <w:left w:val="nil"/>
              <w:bottom w:val="single" w:color="AEAEAE" w:sz="8" w:space="0"/>
              <w:right w:val="nil"/>
              <w:tl2br w:val="nil"/>
              <w:tr2bl w:val="nil"/>
            </w:tcBorders>
            <w:shd w:val="clear" w:color="auto" w:fill="E0E0E0"/>
          </w:tcPr>
          <w:p w14:paraId="6ACDB8CE">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Consider selfpublishing recommendations credible</w:t>
            </w:r>
          </w:p>
        </w:tc>
        <w:tc>
          <w:tcPr>
            <w:tcW w:w="1863" w:type="dxa"/>
            <w:tcBorders>
              <w:top w:val="single" w:color="AEAEAE" w:sz="8" w:space="0"/>
              <w:left w:val="nil"/>
              <w:bottom w:val="single" w:color="AEAEAE" w:sz="8" w:space="0"/>
              <w:right w:val="single" w:color="E0E0E0" w:sz="8" w:space="0"/>
              <w:tl2br w:val="nil"/>
              <w:tr2bl w:val="nil"/>
            </w:tcBorders>
            <w:shd w:val="clear" w:color="auto" w:fill="F9F9FB"/>
          </w:tcPr>
          <w:p w14:paraId="05BDA385">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.685</w:t>
            </w:r>
          </w:p>
        </w:tc>
        <w:tc>
          <w:tcPr>
            <w:tcW w:w="1867" w:type="dxa"/>
            <w:tcBorders>
              <w:top w:val="single" w:color="AEAEAE" w:sz="8" w:space="0"/>
              <w:left w:val="single" w:color="E0E0E0" w:sz="8" w:space="0"/>
              <w:bottom w:val="single" w:color="AEAEAE" w:sz="8" w:space="0"/>
              <w:right w:val="nil"/>
              <w:tl2br w:val="nil"/>
              <w:tr2bl w:val="nil"/>
            </w:tcBorders>
            <w:shd w:val="clear" w:color="auto" w:fill="F9F9FB"/>
          </w:tcPr>
          <w:p w14:paraId="01C6869A">
            <w:pPr>
              <w:jc w:val="left"/>
              <w:rPr>
                <w:rFonts w:hint="default" w:ascii="Arial" w:hAnsi="Arial" w:eastAsia="Noto Sans SC" w:cs="Arial"/>
                <w:color w:val="000000" w:themeColor="text1"/>
                <w:sz w:val="24"/>
                <w:szCs w:val="24"/>
                <w14:textFill>
                  <w14:solidFill>
                    <w14:schemeClr w14:val="tx1"/>
                  </w14:solidFill>
                </w14:textFill>
              </w:rPr>
            </w:pPr>
          </w:p>
        </w:tc>
      </w:tr>
      <w:tr w14:paraId="24F9CA3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661" w:hRule="atLeast"/>
        </w:trPr>
        <w:tc>
          <w:tcPr>
            <w:tcW w:w="3870" w:type="dxa"/>
            <w:tcBorders>
              <w:top w:val="single" w:color="AEAEAE" w:sz="8" w:space="0"/>
              <w:left w:val="nil"/>
              <w:bottom w:val="single" w:color="AEAEAE" w:sz="8" w:space="0"/>
              <w:right w:val="nil"/>
              <w:tl2br w:val="nil"/>
              <w:tr2bl w:val="nil"/>
            </w:tcBorders>
            <w:shd w:val="clear" w:color="auto" w:fill="E0E0E0"/>
          </w:tcPr>
          <w:p w14:paraId="5C957C66">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Trusted Creator Recommendations</w:t>
            </w:r>
          </w:p>
        </w:tc>
        <w:tc>
          <w:tcPr>
            <w:tcW w:w="1863" w:type="dxa"/>
            <w:tcBorders>
              <w:top w:val="single" w:color="AEAEAE" w:sz="8" w:space="0"/>
              <w:left w:val="nil"/>
              <w:bottom w:val="single" w:color="AEAEAE" w:sz="8" w:space="0"/>
              <w:right w:val="single" w:color="E0E0E0" w:sz="8" w:space="0"/>
              <w:tl2br w:val="nil"/>
              <w:tr2bl w:val="nil"/>
            </w:tcBorders>
            <w:shd w:val="clear" w:color="auto" w:fill="F9F9FB"/>
          </w:tcPr>
          <w:p w14:paraId="4FB81203">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.664</w:t>
            </w:r>
          </w:p>
        </w:tc>
        <w:tc>
          <w:tcPr>
            <w:tcW w:w="1867" w:type="dxa"/>
            <w:tcBorders>
              <w:top w:val="single" w:color="AEAEAE" w:sz="8" w:space="0"/>
              <w:left w:val="single" w:color="E0E0E0" w:sz="8" w:space="0"/>
              <w:bottom w:val="single" w:color="AEAEAE" w:sz="8" w:space="0"/>
              <w:right w:val="nil"/>
              <w:tl2br w:val="nil"/>
              <w:tr2bl w:val="nil"/>
            </w:tcBorders>
            <w:shd w:val="clear" w:color="auto" w:fill="F9F9FB"/>
          </w:tcPr>
          <w:p w14:paraId="758F0C9C">
            <w:pPr>
              <w:jc w:val="left"/>
              <w:rPr>
                <w:rFonts w:hint="default" w:ascii="Arial" w:hAnsi="Arial" w:eastAsia="Noto Sans SC" w:cs="Arial"/>
                <w:color w:val="000000" w:themeColor="text1"/>
                <w:sz w:val="24"/>
                <w:szCs w:val="24"/>
                <w14:textFill>
                  <w14:solidFill>
                    <w14:schemeClr w14:val="tx1"/>
                  </w14:solidFill>
                </w14:textFill>
              </w:rPr>
            </w:pPr>
          </w:p>
        </w:tc>
      </w:tr>
      <w:tr w14:paraId="21DBF4D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661" w:hRule="atLeast"/>
        </w:trPr>
        <w:tc>
          <w:tcPr>
            <w:tcW w:w="3870" w:type="dxa"/>
            <w:tcBorders>
              <w:top w:val="single" w:color="AEAEAE" w:sz="8" w:space="0"/>
              <w:left w:val="nil"/>
              <w:bottom w:val="single" w:color="AEAEAE" w:sz="8" w:space="0"/>
              <w:right w:val="nil"/>
              <w:tl2br w:val="nil"/>
              <w:tr2bl w:val="nil"/>
            </w:tcBorders>
            <w:shd w:val="clear" w:color="auto" w:fill="E0E0E0"/>
          </w:tcPr>
          <w:p w14:paraId="77D3FD8C">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See marketing content frequency</w:t>
            </w:r>
          </w:p>
        </w:tc>
        <w:tc>
          <w:tcPr>
            <w:tcW w:w="1863" w:type="dxa"/>
            <w:tcBorders>
              <w:top w:val="single" w:color="AEAEAE" w:sz="8" w:space="0"/>
              <w:left w:val="nil"/>
              <w:bottom w:val="single" w:color="AEAEAE" w:sz="8" w:space="0"/>
              <w:right w:val="single" w:color="E0E0E0" w:sz="8" w:space="0"/>
              <w:tl2br w:val="nil"/>
              <w:tr2bl w:val="nil"/>
            </w:tcBorders>
            <w:shd w:val="clear" w:color="auto" w:fill="F9F9FB"/>
          </w:tcPr>
          <w:p w14:paraId="5278CA55">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.576</w:t>
            </w:r>
          </w:p>
        </w:tc>
        <w:tc>
          <w:tcPr>
            <w:tcW w:w="1867" w:type="dxa"/>
            <w:tcBorders>
              <w:top w:val="single" w:color="AEAEAE" w:sz="8" w:space="0"/>
              <w:left w:val="single" w:color="E0E0E0" w:sz="8" w:space="0"/>
              <w:bottom w:val="single" w:color="AEAEAE" w:sz="8" w:space="0"/>
              <w:right w:val="nil"/>
              <w:tl2br w:val="nil"/>
              <w:tr2bl w:val="nil"/>
            </w:tcBorders>
            <w:shd w:val="clear" w:color="auto" w:fill="F9F9FB"/>
          </w:tcPr>
          <w:p w14:paraId="36586126">
            <w:pPr>
              <w:jc w:val="left"/>
              <w:rPr>
                <w:rFonts w:hint="default" w:ascii="Arial" w:hAnsi="Arial" w:eastAsia="Noto Sans SC" w:cs="Arial"/>
                <w:color w:val="000000" w:themeColor="text1"/>
                <w:sz w:val="24"/>
                <w:szCs w:val="24"/>
                <w14:textFill>
                  <w14:solidFill>
                    <w14:schemeClr w14:val="tx1"/>
                  </w14:solidFill>
                </w14:textFill>
              </w:rPr>
            </w:pPr>
          </w:p>
        </w:tc>
      </w:tr>
      <w:tr w14:paraId="2392020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700" w:hRule="atLeast"/>
        </w:trPr>
        <w:tc>
          <w:tcPr>
            <w:tcW w:w="3870" w:type="dxa"/>
            <w:tcBorders>
              <w:top w:val="single" w:color="AEAEAE" w:sz="8" w:space="0"/>
              <w:left w:val="nil"/>
              <w:bottom w:val="single" w:color="152935" w:sz="8" w:space="0"/>
              <w:right w:val="nil"/>
              <w:tl2br w:val="nil"/>
              <w:tr2bl w:val="nil"/>
            </w:tcBorders>
            <w:shd w:val="clear" w:color="auto" w:fill="E0E0E0"/>
          </w:tcPr>
          <w:p w14:paraId="1E28D84D">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advertising intrusiveness</w:t>
            </w:r>
          </w:p>
        </w:tc>
        <w:tc>
          <w:tcPr>
            <w:tcW w:w="1863" w:type="dxa"/>
            <w:tcBorders>
              <w:top w:val="single" w:color="AEAEAE" w:sz="8" w:space="0"/>
              <w:left w:val="nil"/>
              <w:bottom w:val="single" w:color="152935" w:sz="8" w:space="0"/>
              <w:right w:val="single" w:color="E0E0E0" w:sz="8" w:space="0"/>
              <w:tl2br w:val="nil"/>
              <w:tr2bl w:val="nil"/>
            </w:tcBorders>
            <w:shd w:val="clear" w:color="auto" w:fill="F9F9FB"/>
          </w:tcPr>
          <w:p w14:paraId="4D736F1D">
            <w:pPr>
              <w:jc w:val="left"/>
              <w:rPr>
                <w:rFonts w:hint="default" w:ascii="Arial" w:hAnsi="Arial" w:eastAsia="Noto Sans SC" w:cs="Arial"/>
                <w:color w:val="000000" w:themeColor="text1"/>
                <w:sz w:val="24"/>
                <w:szCs w:val="24"/>
                <w14:textFill>
                  <w14:solidFill>
                    <w14:schemeClr w14:val="tx1"/>
                  </w14:solidFill>
                </w14:textFill>
              </w:rPr>
            </w:pPr>
          </w:p>
        </w:tc>
        <w:tc>
          <w:tcPr>
            <w:tcW w:w="1867" w:type="dxa"/>
            <w:tcBorders>
              <w:top w:val="single" w:color="AEAEAE" w:sz="8" w:space="0"/>
              <w:left w:val="single" w:color="E0E0E0" w:sz="8" w:space="0"/>
              <w:bottom w:val="single" w:color="152935" w:sz="8" w:space="0"/>
              <w:right w:val="nil"/>
              <w:tl2br w:val="nil"/>
              <w:tr2bl w:val="nil"/>
            </w:tcBorders>
            <w:shd w:val="clear" w:color="auto" w:fill="F9F9FB"/>
          </w:tcPr>
          <w:p w14:paraId="1AFBCB93">
            <w:pPr>
              <w:spacing w:line="320" w:lineRule="atLeast"/>
              <w:ind w:left="60" w:right="6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.971</w:t>
            </w:r>
          </w:p>
        </w:tc>
      </w:tr>
    </w:tbl>
    <w:p w14:paraId="0F863960">
      <w:pPr>
        <w:jc w:val="left"/>
        <w:rPr>
          <w:rFonts w:hint="default" w:ascii="Arial" w:hAnsi="Arial" w:eastAsia="Noto Sans SC" w:cs="Arial"/>
          <w:color w:val="000000" w:themeColor="text1"/>
          <w:sz w:val="24"/>
          <w:szCs w:val="24"/>
          <w14:textFill>
            <w14:solidFill>
              <w14:schemeClr w14:val="tx1"/>
            </w14:solidFill>
          </w14:textFill>
        </w:rPr>
      </w:pPr>
    </w:p>
    <w:p w14:paraId="36D7AEB8">
      <w:pPr>
        <w:pStyle w:val="25"/>
        <w:bidi w:val="0"/>
        <w:ind w:left="0" w:leftChars="0" w:firstLine="0" w:firstLineChars="0"/>
        <w:rPr>
          <w:rFonts w:hint="default" w:ascii="Arial" w:hAnsi="Arial" w:eastAsia="Noto Sans SC" w:cs="Arial"/>
          <w:color w:val="000000" w:themeColor="text1"/>
          <w:sz w:val="24"/>
          <w:szCs w:val="24"/>
          <w14:textFill>
            <w14:solidFill>
              <w14:schemeClr w14:val="tx1"/>
            </w14:solidFill>
          </w14:textFill>
        </w:rPr>
      </w:pPr>
      <w:bookmarkStart w:id="411" w:name="_Toc4513"/>
      <w:bookmarkStart w:id="412" w:name="_Toc14199"/>
      <w:bookmarkStart w:id="413" w:name="_Toc14030"/>
      <w:bookmarkStart w:id="414" w:name="_Toc19919"/>
      <w:bookmarkStart w:id="415" w:name="_Toc30370"/>
      <w:bookmarkStart w:id="416" w:name="_Toc31716"/>
      <w:r>
        <w:rPr>
          <w:rFonts w:hint="eastAsia"/>
          <w:lang w:val="en-US" w:eastAsia="zh-CN"/>
        </w:rPr>
        <w:t>Table 9</w:t>
      </w:r>
      <w:r>
        <w:rPr>
          <w:rFonts w:hint="default"/>
          <w:lang w:val="en-US" w:eastAsia="zh-CN"/>
        </w:rPr>
        <w:t>：</w:t>
      </w:r>
      <w:r>
        <w:rPr>
          <w:rFonts w:hint="default"/>
        </w:rPr>
        <w:t>Rotated component matrixa</w:t>
      </w:r>
      <w:bookmarkEnd w:id="411"/>
      <w:bookmarkEnd w:id="412"/>
      <w:bookmarkEnd w:id="413"/>
      <w:bookmarkEnd w:id="414"/>
      <w:bookmarkEnd w:id="415"/>
      <w:bookmarkEnd w:id="416"/>
    </w:p>
    <w:p w14:paraId="0B5E26CD">
      <w:pPr>
        <w:jc w:val="left"/>
        <w:rPr>
          <w:rFonts w:hint="default" w:ascii="Arial" w:hAnsi="Arial" w:eastAsia="Noto Sans SC" w:cs="Arial"/>
          <w:b/>
          <w:color w:val="000000" w:themeColor="text1"/>
          <w:sz w:val="24"/>
          <w:szCs w:val="24"/>
          <w:vertAlign w:val="superscript"/>
          <w:lang w:val="en-US" w:eastAsia="zh-CN"/>
          <w14:textFill>
            <w14:solidFill>
              <w14:schemeClr w14:val="tx1"/>
            </w14:solidFill>
          </w14:textFill>
        </w:rPr>
      </w:pPr>
    </w:p>
    <w:p w14:paraId="6320680E">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The principal component analysis of the 13 marketing characteristic perception indicators in question Q9 was performed, and the KMO value was 0.871. The Bartlett sphericity test result was significant (p &lt; 0.001), which fully verified that the variables had good factor structure adaptability and were suitable for factor analysis. The three extracted factors cumulatively explained 68.4% of the total variance (factor 1: 42.63%, factor 2: 13.49%, factor 3: 12.28%).</w:t>
      </w:r>
    </w:p>
    <w:p w14:paraId="2053AFE6">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1CECDCFB">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 xml:space="preserve"> After Varimax orthogonal rotation, the load structure of each factor was clear, as follows:</w:t>
      </w:r>
    </w:p>
    <w:p w14:paraId="28391C6D">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64BD8056">
      <w:pPr>
        <w:jc w:val="left"/>
        <w:rPr>
          <w:rFonts w:hint="default" w:ascii="Arial" w:hAnsi="Arial" w:eastAsia="Noto Sans SC" w:cs="Arial"/>
          <w:color w:val="000000" w:themeColor="text1"/>
          <w:sz w:val="24"/>
          <w:szCs w:val="24"/>
          <w:lang w:val="en-US" w:eastAsia="zh-CN"/>
          <w14:textFill>
            <w14:solidFill>
              <w14:schemeClr w14:val="tx1"/>
            </w14:solidFill>
          </w14:textFill>
        </w:rPr>
      </w:pPr>
    </w:p>
    <w:tbl>
      <w:tblPr>
        <w:tblStyle w:val="12"/>
        <w:tblW w:w="3961"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80"/>
        <w:gridCol w:w="2371"/>
        <w:gridCol w:w="2853"/>
        <w:gridCol w:w="2120"/>
      </w:tblGrid>
      <w:tr w14:paraId="36F81F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3960"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279F41">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Supplement to the Factor Naming List</w:t>
            </w:r>
          </w:p>
        </w:tc>
      </w:tr>
      <w:tr w14:paraId="1FF130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8D26A6">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ingredient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638C21">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factor nomenclature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70F8A6">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Initial eigenvalue  % variance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7A668E">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variance after rotation</w:t>
            </w:r>
          </w:p>
        </w:tc>
      </w:tr>
      <w:tr w14:paraId="263A8D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A1A912">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CDB24A">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Interactive emotionality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F587D2">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43.601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BCC751">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42.627</w:t>
            </w:r>
          </w:p>
        </w:tc>
      </w:tr>
      <w:tr w14:paraId="1F9E30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EC7D3C">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719808">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advertising intrusiveness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93EB26">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12.519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522623">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13.493</w:t>
            </w:r>
          </w:p>
        </w:tc>
      </w:tr>
      <w:tr w14:paraId="78A99E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98C6D3">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BF611B">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Trust in authenticity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46A242">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r>
              <w:rPr>
                <w:rFonts w:hint="default" w:ascii="Arial" w:hAnsi="Arial" w:eastAsia="Noto Sans SC" w:cs="Arial"/>
                <w:i w:val="0"/>
                <w:iCs w:val="0"/>
                <w:color w:val="000000"/>
                <w:kern w:val="0"/>
                <w:sz w:val="24"/>
                <w:szCs w:val="24"/>
                <w:u w:val="none"/>
                <w:lang w:val="en-US" w:eastAsia="zh-CN" w:bidi="ar"/>
              </w:rPr>
              <w:t>10.847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6781BB">
            <w:pPr>
              <w:keepNext w:val="0"/>
              <w:keepLines w:val="0"/>
              <w:widowControl/>
              <w:suppressLineNumbers w:val="0"/>
              <w:jc w:val="left"/>
              <w:textAlignment w:val="center"/>
              <w:rPr>
                <w:rFonts w:hint="default" w:ascii="Arial" w:hAnsi="Arial" w:eastAsia="Noto Sans SC" w:cs="Arial"/>
                <w:i w:val="0"/>
                <w:iCs w:val="0"/>
                <w:color w:val="000000"/>
                <w:sz w:val="24"/>
                <w:szCs w:val="24"/>
                <w:u w:val="none"/>
              </w:rPr>
            </w:pPr>
          </w:p>
        </w:tc>
      </w:tr>
    </w:tbl>
    <w:p w14:paraId="06E9A4BB">
      <w:pPr>
        <w:pStyle w:val="25"/>
        <w:bidi w:val="0"/>
        <w:ind w:left="0" w:leftChars="0" w:firstLine="0" w:firstLineChars="0"/>
        <w:rPr>
          <w:rFonts w:hint="default"/>
        </w:rPr>
      </w:pPr>
      <w:bookmarkStart w:id="417" w:name="_Toc12327"/>
      <w:bookmarkStart w:id="418" w:name="_Toc27924"/>
      <w:bookmarkStart w:id="419" w:name="_Toc5229"/>
      <w:bookmarkStart w:id="420" w:name="_Toc12946"/>
      <w:bookmarkStart w:id="421" w:name="_Toc16126"/>
      <w:bookmarkStart w:id="422" w:name="_Toc1817"/>
      <w:r>
        <w:rPr>
          <w:rFonts w:hint="eastAsia"/>
          <w:lang w:val="en-US" w:eastAsia="zh-CN"/>
        </w:rPr>
        <w:t>Table 10</w:t>
      </w:r>
      <w:r>
        <w:rPr>
          <w:rFonts w:hint="default"/>
          <w:lang w:val="en-US" w:eastAsia="zh-CN"/>
        </w:rPr>
        <w:t>：</w:t>
      </w:r>
      <w:r>
        <w:rPr>
          <w:rFonts w:hint="default"/>
        </w:rPr>
        <w:t xml:space="preserve"> The rotated component matrix displayed  (Only values ​​with load &gt; 0.5 are displayed)</w:t>
      </w:r>
      <w:bookmarkEnd w:id="417"/>
      <w:bookmarkEnd w:id="418"/>
      <w:bookmarkEnd w:id="419"/>
      <w:bookmarkEnd w:id="420"/>
      <w:bookmarkEnd w:id="421"/>
      <w:bookmarkEnd w:id="422"/>
    </w:p>
    <w:p w14:paraId="031A5003">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1D0EC0AE">
      <w:pPr>
        <w:pStyle w:val="10"/>
        <w:keepNext w:val="0"/>
        <w:keepLines w:val="0"/>
        <w:widowControl/>
        <w:suppressLineNumbers w:val="0"/>
        <w:rPr>
          <w:rFonts w:hint="default" w:ascii="Arial" w:hAnsi="Arial" w:eastAsia="Noto Sans SC" w:cs="Arial"/>
          <w:b/>
          <w:bCs/>
          <w:i w:val="0"/>
          <w:iCs w:val="0"/>
          <w:color w:val="000000"/>
          <w:kern w:val="0"/>
          <w:sz w:val="24"/>
          <w:szCs w:val="24"/>
          <w:u w:val="none"/>
          <w:lang w:val="en-US" w:eastAsia="zh-CN" w:bidi="ar"/>
        </w:rPr>
      </w:pPr>
      <w:r>
        <w:rPr>
          <w:rFonts w:hint="default" w:ascii="Arial" w:hAnsi="Arial" w:eastAsia="Noto Sans SC" w:cs="Arial"/>
          <w:b/>
          <w:bCs/>
          <w:i w:val="0"/>
          <w:iCs w:val="0"/>
          <w:color w:val="000000"/>
          <w:kern w:val="0"/>
          <w:sz w:val="24"/>
          <w:szCs w:val="24"/>
          <w:u w:val="none"/>
          <w:lang w:val="en-US" w:eastAsia="zh-CN" w:bidi="ar"/>
        </w:rPr>
        <w:t>Note: Tables 20 and 21 contain all the required values</w:t>
      </w:r>
      <w:r>
        <w:rPr>
          <w:rFonts w:hint="eastAsia" w:ascii="Arial" w:hAnsi="Arial" w:eastAsia="Noto Sans SC" w:cs="Arial"/>
          <w:b/>
          <w:bCs/>
          <w:i w:val="0"/>
          <w:iCs w:val="0"/>
          <w:color w:val="000000"/>
          <w:kern w:val="0"/>
          <w:sz w:val="24"/>
          <w:szCs w:val="24"/>
          <w:u w:val="none"/>
          <w:lang w:val="en-US" w:eastAsia="zh-CN" w:bidi="ar"/>
        </w:rPr>
        <w:t>.Here just to add</w:t>
      </w:r>
      <w:r>
        <w:rPr>
          <w:rFonts w:hint="default" w:ascii="Arial" w:hAnsi="Arial" w:eastAsia="Noto Sans SC" w:cs="Arial"/>
          <w:b/>
          <w:bCs/>
          <w:i w:val="0"/>
          <w:iCs w:val="0"/>
          <w:color w:val="000000"/>
          <w:kern w:val="0"/>
          <w:sz w:val="24"/>
          <w:szCs w:val="24"/>
          <w:u w:val="none"/>
          <w:lang w:val="en-US" w:eastAsia="zh-CN" w:bidi="ar"/>
        </w:rPr>
        <w:t xml:space="preserve"> name</w:t>
      </w:r>
      <w:r>
        <w:rPr>
          <w:rFonts w:hint="eastAsia" w:ascii="Arial" w:hAnsi="Arial" w:eastAsia="Noto Sans SC" w:cs="Arial"/>
          <w:b/>
          <w:bCs/>
          <w:i w:val="0"/>
          <w:iCs w:val="0"/>
          <w:color w:val="000000"/>
          <w:kern w:val="0"/>
          <w:sz w:val="24"/>
          <w:szCs w:val="24"/>
          <w:u w:val="none"/>
          <w:lang w:val="en-US" w:eastAsia="zh-CN" w:bidi="ar"/>
        </w:rPr>
        <w:t xml:space="preserve"> list</w:t>
      </w:r>
      <w:r>
        <w:rPr>
          <w:rFonts w:hint="default" w:ascii="Arial" w:hAnsi="Arial" w:eastAsia="Noto Sans SC" w:cs="Arial"/>
          <w:b/>
          <w:bCs/>
          <w:i w:val="0"/>
          <w:iCs w:val="0"/>
          <w:color w:val="000000"/>
          <w:kern w:val="0"/>
          <w:sz w:val="24"/>
          <w:szCs w:val="24"/>
          <w:u w:val="none"/>
          <w:lang w:val="en-US" w:eastAsia="zh-CN" w:bidi="ar"/>
        </w:rPr>
        <w:t>.</w:t>
      </w:r>
    </w:p>
    <w:p w14:paraId="30BAE6A4">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7FEEA560">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Factor 1</w:t>
      </w:r>
      <w:r>
        <w:rPr>
          <w:rFonts w:hint="default" w:ascii="Arial" w:hAnsi="Arial" w:eastAsia="Noto Sans SC" w:cs="Arial"/>
          <w:color w:val="000000" w:themeColor="text1"/>
          <w:sz w:val="24"/>
          <w:szCs w:val="24"/>
          <w:lang w:val="en-US" w:eastAsia="zh-CN"/>
          <w14:textFill>
            <w14:solidFill>
              <w14:schemeClr w14:val="tx1"/>
            </w14:solidFill>
          </w14:textFill>
        </w:rPr>
        <w:t>: "Interactive emotionality" (6 items, loading range 0.5760.758, explained variance 42.63%), covers the emotional connection, resonance and interactive tendency between users and content</w:t>
      </w:r>
      <w:r>
        <w:rPr>
          <w:rFonts w:hint="eastAsia" w:ascii="Arial" w:hAnsi="Arial" w:eastAsia="Noto Sans SC" w:cs="Arial"/>
          <w:color w:val="000000" w:themeColor="text1"/>
          <w:sz w:val="24"/>
          <w:szCs w:val="24"/>
          <w:lang w:val="en-US" w:eastAsia="zh-CN"/>
          <w14:textFill>
            <w14:solidFill>
              <w14:schemeClr w14:val="tx1"/>
            </w14:solidFill>
          </w14:textFill>
        </w:rPr>
        <w:t>.This</w:t>
      </w:r>
      <w:r>
        <w:rPr>
          <w:rFonts w:hint="default" w:ascii="Arial" w:hAnsi="Arial" w:eastAsia="Noto Sans SC" w:cs="Arial"/>
          <w:color w:val="000000" w:themeColor="text1"/>
          <w:sz w:val="24"/>
          <w:szCs w:val="24"/>
          <w:lang w:val="en-US" w:eastAsia="zh-CN"/>
          <w14:textFill>
            <w14:solidFill>
              <w14:schemeClr w14:val="tx1"/>
            </w14:solidFill>
          </w14:textFill>
        </w:rPr>
        <w:t xml:space="preserve"> reflect the combined effect of sociality and emotionality.</w:t>
      </w:r>
    </w:p>
    <w:p w14:paraId="323B6783">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1CE3209F">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Factor 2</w:t>
      </w:r>
      <w:r>
        <w:rPr>
          <w:rFonts w:hint="default" w:ascii="Arial" w:hAnsi="Arial" w:eastAsia="Noto Sans SC" w:cs="Arial"/>
          <w:color w:val="000000" w:themeColor="text1"/>
          <w:sz w:val="24"/>
          <w:szCs w:val="24"/>
          <w:lang w:val="en-US" w:eastAsia="zh-CN"/>
          <w14:textFill>
            <w14:solidFill>
              <w14:schemeClr w14:val="tx1"/>
            </w14:solidFill>
          </w14:textFill>
        </w:rPr>
        <w:t xml:space="preserve">: "Advertising intrusiveness" (loading 0.971, explained variance 13.49%) showed a single-factor structure of advertising intrusiveness perception, indicating that this variable formed an evaluation factor independent of the "attitude" dimension in the sample. </w:t>
      </w:r>
    </w:p>
    <w:p w14:paraId="7BF230E2">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This means that consumers' perception of advertising intrusion is an independent evaluation dimension, which is different from the positive attitude towards marketing content.</w:t>
      </w:r>
    </w:p>
    <w:p w14:paraId="040EF3C1">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16F9C79D">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Factor 3</w:t>
      </w:r>
      <w:r>
        <w:rPr>
          <w:rFonts w:hint="default" w:ascii="Arial" w:hAnsi="Arial" w:eastAsia="Noto Sans SC" w:cs="Arial"/>
          <w:color w:val="000000" w:themeColor="text1"/>
          <w:sz w:val="24"/>
          <w:szCs w:val="24"/>
          <w:lang w:val="en-US" w:eastAsia="zh-CN"/>
          <w14:textFill>
            <w14:solidFill>
              <w14:schemeClr w14:val="tx1"/>
            </w14:solidFill>
          </w14:textFill>
        </w:rPr>
        <w:t>: "Trust and authenticity" (3 items, loading range 0.5880.732, explained variance 12.28%), emphasizes users' sensitivity to content authenticity, transparency, and platform credibility.</w:t>
      </w:r>
    </w:p>
    <w:p w14:paraId="149DC852">
      <w:pPr>
        <w:jc w:val="left"/>
        <w:rPr>
          <w:rFonts w:hint="default" w:ascii="Arial" w:hAnsi="Arial" w:eastAsia="Noto Sans SC" w:cs="Arial"/>
          <w:color w:val="000000" w:themeColor="text1"/>
          <w:sz w:val="24"/>
          <w:szCs w:val="24"/>
          <w14:textFill>
            <w14:solidFill>
              <w14:schemeClr w14:val="tx1"/>
            </w14:solidFill>
          </w14:textFill>
        </w:rPr>
      </w:pPr>
    </w:p>
    <w:p w14:paraId="780E1E8C">
      <w:pPr>
        <w:jc w:val="left"/>
        <w:rPr>
          <w:rFonts w:hint="default" w:ascii="Arial" w:hAnsi="Arial" w:eastAsia="Noto Sans SC" w:cs="Arial"/>
          <w:color w:val="000000" w:themeColor="text1"/>
          <w:sz w:val="24"/>
          <w:szCs w:val="24"/>
          <w:lang w:eastAsia="zh-CN"/>
          <w14:textFill>
            <w14:solidFill>
              <w14:schemeClr w14:val="tx1"/>
            </w14:solidFill>
          </w14:textFill>
        </w:rPr>
      </w:pPr>
      <w:r>
        <w:rPr>
          <w:rFonts w:hint="default" w:ascii="Arial" w:hAnsi="Arial" w:eastAsia="Noto Sans SC" w:cs="Arial"/>
          <w:color w:val="000000" w:themeColor="text1"/>
          <w:sz w:val="24"/>
          <w:szCs w:val="24"/>
          <w:lang w:eastAsia="zh-CN"/>
          <w14:textFill>
            <w14:solidFill>
              <w14:schemeClr w14:val="tx1"/>
            </w14:solidFill>
          </w14:textFill>
        </w:rPr>
        <w:drawing>
          <wp:inline distT="0" distB="0" distL="114300" distR="114300">
            <wp:extent cx="4445000" cy="1746250"/>
            <wp:effectExtent l="0" t="0" r="0" b="6350"/>
            <wp:docPr id="8" name="图片 8" descr="49863d8462095c2ba238319e4bd10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9863d8462095c2ba238319e4bd108a"/>
                    <pic:cNvPicPr>
                      <a:picLocks noChangeAspect="1"/>
                    </pic:cNvPicPr>
                  </pic:nvPicPr>
                  <pic:blipFill>
                    <a:blip r:embed="rId24"/>
                    <a:stretch>
                      <a:fillRect/>
                    </a:stretch>
                  </pic:blipFill>
                  <pic:spPr>
                    <a:xfrm>
                      <a:off x="0" y="0"/>
                      <a:ext cx="4445000" cy="1746250"/>
                    </a:xfrm>
                    <a:prstGeom prst="rect">
                      <a:avLst/>
                    </a:prstGeom>
                  </pic:spPr>
                </pic:pic>
              </a:graphicData>
            </a:graphic>
          </wp:inline>
        </w:drawing>
      </w:r>
    </w:p>
    <w:p w14:paraId="7FE99F4A">
      <w:pPr>
        <w:pStyle w:val="25"/>
        <w:bidi w:val="0"/>
        <w:ind w:left="0" w:leftChars="0" w:firstLine="0" w:firstLineChars="0"/>
        <w:rPr>
          <w:rFonts w:hint="default"/>
          <w:lang w:val="en-US" w:eastAsia="zh-CN"/>
        </w:rPr>
      </w:pPr>
      <w:bookmarkStart w:id="423" w:name="_Toc3469"/>
      <w:bookmarkStart w:id="424" w:name="_Toc1536"/>
      <w:bookmarkStart w:id="425" w:name="_Toc22559"/>
      <w:bookmarkStart w:id="426" w:name="_Toc28947"/>
      <w:bookmarkStart w:id="427" w:name="_Toc19814"/>
      <w:bookmarkStart w:id="428" w:name="_Toc15918"/>
      <w:r>
        <w:rPr>
          <w:rFonts w:hint="eastAsia"/>
          <w:lang w:val="en-US" w:eastAsia="zh-CN"/>
        </w:rPr>
        <w:t>Table 11:</w:t>
      </w:r>
      <w:r>
        <w:rPr>
          <w:rFonts w:hint="default"/>
          <w:lang w:val="en-US" w:eastAsia="zh-CN"/>
        </w:rPr>
        <w:t>Total variance explained</w:t>
      </w:r>
      <w:bookmarkEnd w:id="423"/>
      <w:bookmarkEnd w:id="424"/>
      <w:bookmarkEnd w:id="425"/>
      <w:bookmarkEnd w:id="426"/>
      <w:bookmarkEnd w:id="427"/>
      <w:bookmarkEnd w:id="428"/>
    </w:p>
    <w:p w14:paraId="5295C4AA">
      <w:pPr>
        <w:jc w:val="left"/>
        <w:rPr>
          <w:rFonts w:hint="default" w:ascii="Arial" w:hAnsi="Arial" w:eastAsia="Noto Sans SC" w:cs="Arial"/>
          <w:b w:val="0"/>
          <w:bCs w:val="0"/>
          <w:sz w:val="24"/>
          <w:szCs w:val="24"/>
          <w:lang w:val="en-US" w:eastAsia="zh-CN"/>
        </w:rPr>
      </w:pPr>
    </w:p>
    <w:p w14:paraId="7620536B">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The total variance explained calculation was performed and the final result was 42.64%.</w:t>
      </w:r>
    </w:p>
    <w:p w14:paraId="3E904DE6">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45B644DD">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 xml:space="preserve">Therefore, the factor structure </w:t>
      </w:r>
      <w:r>
        <w:rPr>
          <w:rFonts w:hint="eastAsia" w:ascii="Arial" w:hAnsi="Arial" w:eastAsia="Noto Sans SC" w:cs="Arial"/>
          <w:color w:val="000000" w:themeColor="text1"/>
          <w:sz w:val="24"/>
          <w:szCs w:val="24"/>
          <w:lang w:val="en-US" w:eastAsia="zh-CN"/>
          <w14:textFill>
            <w14:solidFill>
              <w14:schemeClr w14:val="tx1"/>
            </w14:solidFill>
          </w14:textFill>
        </w:rPr>
        <w:t>indicates</w:t>
      </w:r>
      <w:r>
        <w:rPr>
          <w:rFonts w:hint="default" w:ascii="Arial" w:hAnsi="Arial" w:eastAsia="Noto Sans SC" w:cs="Arial"/>
          <w:color w:val="000000" w:themeColor="text1"/>
          <w:sz w:val="24"/>
          <w:szCs w:val="24"/>
          <w:lang w:val="en-US" w:eastAsia="zh-CN"/>
          <w14:textFill>
            <w14:solidFill>
              <w14:schemeClr w14:val="tx1"/>
            </w14:solidFill>
          </w14:textFill>
        </w:rPr>
        <w:t xml:space="preserve"> that the mechanism by which self-media marketing affects consumers can be divided into two directions: the emotional interaction path and the content value cognition path. In particular, the independence of the advertising interference factor (13.49% variance explained) suggests that its mechanism of action may be hedged against the positive emotional interaction effect and cannot be simply classified as an "attitude dimension". In the subsequent in-depth analysis, advertising intrusiveness will be treated as a moderating variable to further identify its positive and negative two-way moderating effects on purchasing behavior.</w:t>
      </w:r>
    </w:p>
    <w:p w14:paraId="6A4E2F49">
      <w:pPr>
        <w:pStyle w:val="19"/>
        <w:bidi w:val="0"/>
        <w:rPr>
          <w:rFonts w:hint="default"/>
        </w:rPr>
      </w:pPr>
      <w:bookmarkStart w:id="429" w:name="_Toc6644"/>
      <w:bookmarkStart w:id="430" w:name="_Toc15715"/>
      <w:bookmarkStart w:id="431" w:name="_Toc16690"/>
      <w:bookmarkStart w:id="432" w:name="_Toc9165"/>
      <w:bookmarkStart w:id="433" w:name="_Toc15500"/>
      <w:bookmarkStart w:id="434" w:name="_Toc5821"/>
      <w:r>
        <w:rPr>
          <w:rFonts w:hint="default"/>
          <w:lang w:val="en-US" w:eastAsia="zh-CN"/>
        </w:rPr>
        <w:t>4</w:t>
      </w:r>
      <w:r>
        <w:rPr>
          <w:rFonts w:hint="default"/>
        </w:rPr>
        <w:t>.2.2 Prediction of marketing perception factors on purchase intention (Q14)</w:t>
      </w:r>
      <w:bookmarkEnd w:id="429"/>
      <w:bookmarkEnd w:id="430"/>
      <w:bookmarkEnd w:id="431"/>
      <w:bookmarkEnd w:id="432"/>
      <w:bookmarkEnd w:id="433"/>
      <w:bookmarkEnd w:id="434"/>
    </w:p>
    <w:p w14:paraId="104716A5">
      <w:pPr>
        <w:jc w:val="left"/>
        <w:rPr>
          <w:rFonts w:hint="default" w:ascii="Arial" w:hAnsi="Arial" w:eastAsia="Noto Sans SC" w:cs="Arial"/>
          <w:sz w:val="24"/>
          <w:szCs w:val="24"/>
          <w:lang w:val="en-US" w:eastAsia="zh-CN"/>
        </w:rPr>
      </w:pPr>
      <w:r>
        <w:rPr>
          <w:rFonts w:hint="eastAsia" w:ascii="Arial" w:hAnsi="Arial" w:eastAsia="Noto Sans SC" w:cs="Arial"/>
          <w:sz w:val="24"/>
          <w:szCs w:val="24"/>
          <w:lang w:val="en-US" w:eastAsia="zh-CN"/>
        </w:rPr>
        <w:t>Ordered Logit regression was used to analyze the impact of each dimension on purchase possibility (Q14 five-level score).The results showed that the model was significant overall (χ²=52.52, p&lt;0.001), but the pseudo R-square (Nagelkerke=0.088) showed limited explanatory power.</w:t>
      </w:r>
    </w:p>
    <w:p w14:paraId="7F593D9D">
      <w:pPr>
        <w:ind w:firstLine="480" w:firstLineChars="200"/>
        <w:jc w:val="left"/>
        <w:rPr>
          <w:rFonts w:hint="default" w:ascii="Arial" w:hAnsi="Arial" w:eastAsia="Noto Sans SC" w:cs="Arial"/>
          <w:sz w:val="24"/>
          <w:szCs w:val="24"/>
        </w:rPr>
      </w:pPr>
    </w:p>
    <w:p w14:paraId="46E1C733">
      <w:pPr>
        <w:ind w:firstLine="0" w:firstLineChars="0"/>
        <w:jc w:val="left"/>
        <w:rPr>
          <w:rFonts w:hint="default" w:ascii="Arial" w:hAnsi="Arial" w:eastAsia="Noto Sans SC" w:cs="Arial"/>
          <w:sz w:val="24"/>
          <w:szCs w:val="24"/>
          <w:lang w:val="en-US" w:eastAsia="zh-CN"/>
        </w:rPr>
      </w:pPr>
      <w:r>
        <w:rPr>
          <w:rFonts w:hint="eastAsia" w:ascii="Arial" w:hAnsi="Arial" w:eastAsia="Noto Sans SC" w:cs="Arial"/>
          <w:sz w:val="24"/>
          <w:szCs w:val="24"/>
          <w:lang w:val="en-US" w:eastAsia="zh-CN"/>
        </w:rPr>
        <w:t>Then perform the parallelism tests:</w:t>
      </w:r>
    </w:p>
    <w:p w14:paraId="679FFEF4">
      <w:pPr>
        <w:ind w:firstLine="480" w:firstLineChars="200"/>
        <w:jc w:val="left"/>
        <w:rPr>
          <w:rFonts w:hint="eastAsia" w:ascii="Arial" w:hAnsi="Arial" w:eastAsia="Noto Sans SC" w:cs="Arial"/>
          <w:sz w:val="24"/>
          <w:szCs w:val="24"/>
          <w:lang w:val="en-US" w:eastAsia="zh-CN"/>
        </w:rPr>
      </w:pPr>
    </w:p>
    <w:p w14:paraId="707EDFF2">
      <w:pPr>
        <w:ind w:firstLine="480" w:firstLineChars="200"/>
        <w:jc w:val="left"/>
        <w:rPr>
          <w:rFonts w:hint="eastAsia" w:ascii="Arial" w:hAnsi="Arial" w:eastAsia="Noto Sans SC" w:cs="Arial"/>
          <w:sz w:val="24"/>
          <w:szCs w:val="24"/>
          <w:lang w:val="en-US" w:eastAsia="zh-CN"/>
        </w:rPr>
      </w:pPr>
    </w:p>
    <w:p w14:paraId="5A622287">
      <w:pPr>
        <w:ind w:firstLine="480" w:firstLineChars="200"/>
        <w:jc w:val="left"/>
        <w:rPr>
          <w:rFonts w:hint="eastAsia" w:ascii="Arial" w:hAnsi="Arial" w:eastAsia="Noto Sans SC" w:cs="Arial"/>
          <w:sz w:val="24"/>
          <w:szCs w:val="24"/>
          <w:lang w:val="en-US" w:eastAsia="zh-CN"/>
        </w:rPr>
      </w:pPr>
    </w:p>
    <w:p w14:paraId="031D5182">
      <w:pPr>
        <w:ind w:firstLine="480" w:firstLineChars="200"/>
        <w:jc w:val="left"/>
        <w:rPr>
          <w:rFonts w:hint="eastAsia" w:ascii="Arial" w:hAnsi="Arial" w:eastAsia="Noto Sans SC" w:cs="Arial"/>
          <w:sz w:val="24"/>
          <w:szCs w:val="24"/>
          <w:lang w:val="en-US" w:eastAsia="zh-CN"/>
        </w:rPr>
      </w:pPr>
    </w:p>
    <w:p w14:paraId="37DD7037">
      <w:pPr>
        <w:ind w:firstLine="480" w:firstLineChars="200"/>
        <w:jc w:val="left"/>
        <w:rPr>
          <w:rFonts w:hint="eastAsia" w:ascii="Arial" w:hAnsi="Arial" w:eastAsia="Noto Sans SC" w:cs="Arial"/>
          <w:sz w:val="24"/>
          <w:szCs w:val="24"/>
          <w:lang w:val="en-US" w:eastAsia="zh-CN"/>
        </w:rPr>
      </w:pPr>
    </w:p>
    <w:p w14:paraId="0E5084B9">
      <w:pPr>
        <w:ind w:firstLine="480" w:firstLineChars="200"/>
        <w:jc w:val="left"/>
        <w:rPr>
          <w:rFonts w:hint="eastAsia" w:ascii="Arial" w:hAnsi="Arial" w:eastAsia="Noto Sans SC" w:cs="Arial"/>
          <w:sz w:val="24"/>
          <w:szCs w:val="24"/>
          <w:lang w:val="en-US" w:eastAsia="zh-CN"/>
        </w:rPr>
      </w:pPr>
    </w:p>
    <w:p w14:paraId="36A35C85">
      <w:pPr>
        <w:ind w:firstLine="480" w:firstLineChars="200"/>
        <w:jc w:val="left"/>
        <w:rPr>
          <w:rFonts w:hint="eastAsia" w:ascii="Arial" w:hAnsi="Arial" w:eastAsia="Noto Sans SC" w:cs="Arial"/>
          <w:sz w:val="24"/>
          <w:szCs w:val="24"/>
          <w:lang w:val="en-US" w:eastAsia="zh-CN"/>
        </w:rPr>
      </w:pPr>
    </w:p>
    <w:p w14:paraId="6E8AAE39">
      <w:pPr>
        <w:ind w:firstLine="480" w:firstLineChars="200"/>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drawing>
          <wp:inline distT="0" distB="0" distL="114300" distR="114300">
            <wp:extent cx="5269865" cy="3427730"/>
            <wp:effectExtent l="4445" t="4445" r="8890" b="34925"/>
            <wp:docPr id="13" name="图表 7" descr="7b0a202020202263686172745265734964223a20223230343638373339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4AA2179">
      <w:pPr>
        <w:pStyle w:val="23"/>
        <w:bidi w:val="0"/>
        <w:ind w:left="0" w:leftChars="0" w:firstLine="0" w:firstLineChars="0"/>
        <w:rPr>
          <w:rFonts w:hint="default"/>
          <w:b/>
          <w:bCs/>
        </w:rPr>
      </w:pPr>
      <w:bookmarkStart w:id="435" w:name="_Toc27829"/>
      <w:bookmarkStart w:id="436" w:name="_Toc18483"/>
      <w:bookmarkStart w:id="437" w:name="_Toc7374"/>
      <w:bookmarkStart w:id="438" w:name="_Toc21775"/>
      <w:bookmarkStart w:id="439" w:name="_Toc12221"/>
      <w:r>
        <w:rPr>
          <w:rFonts w:hint="default"/>
          <w:b/>
          <w:bCs/>
        </w:rPr>
        <w:t>Figure 17: Parallelism test result diagram</w:t>
      </w:r>
      <w:bookmarkEnd w:id="435"/>
      <w:bookmarkEnd w:id="436"/>
      <w:bookmarkEnd w:id="437"/>
      <w:bookmarkEnd w:id="438"/>
      <w:bookmarkEnd w:id="439"/>
    </w:p>
    <w:p w14:paraId="0673A66F">
      <w:pPr>
        <w:jc w:val="left"/>
        <w:rPr>
          <w:rFonts w:hint="default" w:ascii="Arial" w:hAnsi="Arial" w:eastAsia="Noto Sans SC" w:cs="Arial"/>
          <w:sz w:val="24"/>
          <w:szCs w:val="24"/>
        </w:rPr>
      </w:pPr>
    </w:p>
    <w:p w14:paraId="62951E82">
      <w:pPr>
        <w:jc w:val="left"/>
        <w:rPr>
          <w:rFonts w:hint="default" w:ascii="Arial" w:hAnsi="Arial" w:eastAsia="Noto Sans SC" w:cs="Arial"/>
          <w:sz w:val="24"/>
          <w:szCs w:val="24"/>
        </w:rPr>
      </w:pPr>
      <w:r>
        <w:rPr>
          <w:rFonts w:hint="default" w:ascii="Arial" w:hAnsi="Arial" w:eastAsia="Noto Sans SC" w:cs="Arial"/>
          <w:sz w:val="24"/>
          <w:szCs w:val="24"/>
        </w:rPr>
        <w:t>The test result was significant (p&lt;0.001).</w:t>
      </w:r>
    </w:p>
    <w:p w14:paraId="6CCF2845">
      <w:pPr>
        <w:ind w:firstLine="480" w:firstLineChars="200"/>
        <w:jc w:val="left"/>
        <w:rPr>
          <w:rFonts w:hint="default" w:ascii="Arial" w:hAnsi="Arial" w:eastAsia="Noto Sans SC" w:cs="Arial"/>
          <w:sz w:val="24"/>
          <w:szCs w:val="24"/>
          <w:lang w:eastAsia="zh-CN"/>
        </w:rPr>
      </w:pPr>
    </w:p>
    <w:p w14:paraId="404E7FD2">
      <w:pPr>
        <w:jc w:val="left"/>
        <w:rPr>
          <w:rFonts w:hint="eastAsia" w:ascii="Arial" w:hAnsi="Arial" w:eastAsia="Noto Sans SC" w:cs="Arial"/>
          <w:sz w:val="24"/>
          <w:szCs w:val="24"/>
          <w:lang w:val="en-US" w:eastAsia="zh-CN"/>
        </w:rPr>
      </w:pPr>
      <w:r>
        <w:rPr>
          <w:rFonts w:hint="eastAsia" w:ascii="Arial" w:hAnsi="Arial" w:eastAsia="Noto Sans SC" w:cs="Arial"/>
          <w:sz w:val="24"/>
          <w:szCs w:val="24"/>
          <w:lang w:val="en-US" w:eastAsia="zh-CN"/>
        </w:rPr>
        <w:t>These are the key findings:</w:t>
      </w:r>
    </w:p>
    <w:p w14:paraId="3950C0BD">
      <w:pPr>
        <w:jc w:val="left"/>
        <w:rPr>
          <w:rFonts w:hint="default" w:ascii="Arial" w:hAnsi="Arial" w:eastAsia="Noto Sans SC" w:cs="Arial"/>
          <w:sz w:val="24"/>
          <w:szCs w:val="24"/>
          <w:lang w:val="en-US" w:eastAsia="zh-CN"/>
        </w:rPr>
      </w:pPr>
    </w:p>
    <w:p w14:paraId="0C03FC21">
      <w:pPr>
        <w:jc w:val="left"/>
        <w:rPr>
          <w:rFonts w:hint="default" w:ascii="Arial" w:hAnsi="Arial" w:eastAsia="Noto Sans SC" w:cs="Arial"/>
          <w:sz w:val="24"/>
          <w:szCs w:val="24"/>
        </w:rPr>
      </w:pPr>
      <w:r>
        <w:rPr>
          <w:rFonts w:hint="eastAsia" w:ascii="Arial" w:hAnsi="Arial" w:eastAsia="Noto Sans SC" w:cs="Arial"/>
          <w:sz w:val="24"/>
          <w:szCs w:val="24"/>
          <w:lang w:val="en-US" w:eastAsia="zh-CN"/>
        </w:rPr>
        <w:t>1.</w:t>
      </w:r>
      <w:r>
        <w:rPr>
          <w:rFonts w:hint="default" w:ascii="Arial" w:hAnsi="Arial" w:eastAsia="Noto Sans SC" w:cs="Arial"/>
          <w:sz w:val="24"/>
          <w:szCs w:val="24"/>
        </w:rPr>
        <w:t>Trusting creator recommendations (OR=1.315, p&lt;0.001) and content interactivity (OR=1.280, p=0.009) significantly increases purchase intention，</w:t>
      </w:r>
    </w:p>
    <w:p w14:paraId="4515A728">
      <w:pPr>
        <w:jc w:val="left"/>
        <w:rPr>
          <w:rFonts w:hint="default" w:ascii="Arial" w:hAnsi="Arial" w:eastAsia="Noto Sans SC" w:cs="Arial"/>
          <w:sz w:val="24"/>
          <w:szCs w:val="24"/>
          <w:lang w:val="en-US" w:eastAsia="zh-CN"/>
        </w:rPr>
      </w:pPr>
      <w:r>
        <w:rPr>
          <w:rFonts w:hint="eastAsia" w:ascii="Arial" w:hAnsi="Arial" w:eastAsia="Noto Sans SC" w:cs="Arial"/>
          <w:sz w:val="24"/>
          <w:szCs w:val="24"/>
          <w:lang w:val="en-US" w:eastAsia="zh-CN"/>
        </w:rPr>
        <w:t xml:space="preserve">Which means consumer trust in creators ,and the </w:t>
      </w:r>
      <w:r>
        <w:rPr>
          <w:rFonts w:hint="default" w:ascii="Arial" w:hAnsi="Arial" w:eastAsia="Noto Sans SC" w:cs="Arial"/>
          <w:sz w:val="24"/>
          <w:szCs w:val="24"/>
        </w:rPr>
        <w:t xml:space="preserve">Interactive experiences with content on </w:t>
      </w:r>
      <w:r>
        <w:rPr>
          <w:rFonts w:hint="eastAsia" w:ascii="Arial" w:hAnsi="Arial" w:eastAsia="Noto Sans SC" w:cs="Arial"/>
          <w:sz w:val="24"/>
          <w:szCs w:val="24"/>
          <w:lang w:val="en-US" w:eastAsia="zh-CN"/>
        </w:rPr>
        <w:t>we-media platforms,can greatly facilitates their purchasing behaviour.</w:t>
      </w:r>
    </w:p>
    <w:p w14:paraId="5C26BDD8">
      <w:pPr>
        <w:jc w:val="left"/>
        <w:rPr>
          <w:rFonts w:hint="default" w:ascii="Arial" w:hAnsi="Arial" w:eastAsia="Noto Sans SC" w:cs="Arial"/>
          <w:sz w:val="24"/>
          <w:szCs w:val="24"/>
          <w:lang w:val="en-US" w:eastAsia="zh-CN"/>
        </w:rPr>
      </w:pPr>
    </w:p>
    <w:p w14:paraId="153759F2">
      <w:pPr>
        <w:jc w:val="left"/>
        <w:rPr>
          <w:rFonts w:hint="eastAsia" w:ascii="Arial" w:hAnsi="Arial" w:eastAsia="Noto Sans SC" w:cs="Arial"/>
          <w:sz w:val="24"/>
          <w:szCs w:val="24"/>
          <w:lang w:val="en-US" w:eastAsia="zh-CN"/>
        </w:rPr>
      </w:pPr>
      <w:r>
        <w:rPr>
          <w:rFonts w:hint="eastAsia" w:ascii="Arial" w:hAnsi="Arial" w:eastAsia="Noto Sans SC" w:cs="Arial"/>
          <w:sz w:val="24"/>
          <w:szCs w:val="24"/>
          <w:lang w:val="en-US" w:eastAsia="zh-CN"/>
        </w:rPr>
        <w:t>2.</w:t>
      </w:r>
      <w:r>
        <w:rPr>
          <w:rFonts w:hint="default" w:ascii="Arial" w:hAnsi="Arial" w:eastAsia="Noto Sans SC" w:cs="Arial"/>
          <w:sz w:val="24"/>
          <w:szCs w:val="24"/>
        </w:rPr>
        <w:t>Attitude towards marketing content (OR=0.811, p=0.027) and general recommendation trust (OR=0.840, p=0.046)</w:t>
      </w:r>
      <w:r>
        <w:rPr>
          <w:rFonts w:hint="eastAsia" w:ascii="Arial" w:hAnsi="Arial" w:eastAsia="Noto Sans SC" w:cs="Arial"/>
          <w:sz w:val="24"/>
          <w:szCs w:val="24"/>
          <w:lang w:val="en-US" w:eastAsia="zh-CN"/>
        </w:rPr>
        <w:t>,on the other hand, showed a negative effect,which is caused by the quality of some of the marketing content varied.Those lead to the nagative effect of consumer</w:t>
      </w:r>
      <w:r>
        <w:rPr>
          <w:rFonts w:hint="default" w:ascii="Arial" w:hAnsi="Arial" w:eastAsia="Noto Sans SC" w:cs="Arial"/>
          <w:sz w:val="24"/>
          <w:szCs w:val="24"/>
          <w:lang w:val="en-US" w:eastAsia="zh-CN"/>
        </w:rPr>
        <w:t>’</w:t>
      </w:r>
      <w:r>
        <w:rPr>
          <w:rFonts w:hint="eastAsia" w:ascii="Arial" w:hAnsi="Arial" w:eastAsia="Noto Sans SC" w:cs="Arial"/>
          <w:sz w:val="24"/>
          <w:szCs w:val="24"/>
          <w:lang w:val="en-US" w:eastAsia="zh-CN"/>
        </w:rPr>
        <w:t xml:space="preserve">s attitude,and </w:t>
      </w:r>
      <w:r>
        <w:rPr>
          <w:rFonts w:hint="default" w:ascii="Arial" w:hAnsi="Arial" w:eastAsia="Noto Sans SC" w:cs="Arial"/>
          <w:sz w:val="24"/>
          <w:szCs w:val="24"/>
          <w:lang w:val="en-US" w:eastAsia="zh-CN"/>
        </w:rPr>
        <w:t>trust in the general recommendations on purchase intentions</w:t>
      </w:r>
      <w:r>
        <w:rPr>
          <w:rFonts w:hint="eastAsia" w:ascii="Arial" w:hAnsi="Arial" w:eastAsia="Noto Sans SC" w:cs="Arial"/>
          <w:sz w:val="24"/>
          <w:szCs w:val="24"/>
          <w:lang w:val="en-US" w:eastAsia="zh-CN"/>
        </w:rPr>
        <w:t>.</w:t>
      </w:r>
    </w:p>
    <w:p w14:paraId="2209EB7E">
      <w:pPr>
        <w:jc w:val="left"/>
        <w:rPr>
          <w:rFonts w:hint="eastAsia" w:ascii="Arial" w:hAnsi="Arial" w:eastAsia="Noto Sans SC" w:cs="Arial"/>
          <w:sz w:val="24"/>
          <w:szCs w:val="24"/>
          <w:lang w:val="en-US" w:eastAsia="zh-CN"/>
        </w:rPr>
      </w:pPr>
    </w:p>
    <w:p w14:paraId="05C612A3">
      <w:pPr>
        <w:pStyle w:val="10"/>
        <w:keepNext w:val="0"/>
        <w:keepLines w:val="0"/>
        <w:widowControl/>
        <w:suppressLineNumbers w:val="0"/>
      </w:pPr>
      <w:r>
        <w:rPr>
          <w:rFonts w:hint="eastAsia" w:ascii="Arial" w:hAnsi="Arial" w:eastAsia="Noto Sans SC" w:cs="Arial"/>
          <w:sz w:val="24"/>
          <w:szCs w:val="24"/>
          <w:lang w:val="en-US" w:eastAsia="zh-CN"/>
        </w:rPr>
        <w:t xml:space="preserve">3.Significant gender differences.Female </w:t>
      </w:r>
      <w:r>
        <w:rPr>
          <w:rFonts w:hint="default" w:ascii="Arial" w:hAnsi="Arial" w:eastAsia="Noto Sans SC" w:cs="Arial"/>
          <w:sz w:val="24"/>
          <w:szCs w:val="24"/>
          <w:lang w:val="en-US" w:eastAsia="zh-CN"/>
        </w:rPr>
        <w:t>‘</w:t>
      </w:r>
      <w:r>
        <w:rPr>
          <w:rFonts w:hint="eastAsia" w:ascii="Arial" w:hAnsi="Arial" w:eastAsia="Noto Sans SC" w:cs="Arial"/>
          <w:sz w:val="24"/>
          <w:szCs w:val="24"/>
          <w:lang w:val="en-US" w:eastAsia="zh-CN"/>
        </w:rPr>
        <w:t>s willingness to buy is higher than men's but lower than</w:t>
      </w:r>
      <w:r>
        <w:rPr>
          <w:rFonts w:hint="eastAsia" w:ascii="Arial" w:hAnsi="Arial" w:eastAsia="Noto Sans SC" w:cs="Arial"/>
          <w:kern w:val="2"/>
          <w:sz w:val="24"/>
          <w:szCs w:val="24"/>
          <w:lang w:val="en-US" w:eastAsia="zh-CN" w:bidi="ar-SA"/>
        </w:rPr>
        <w:t xml:space="preserve"> the </w:t>
      </w:r>
      <w:r>
        <w:rPr>
          <w:rFonts w:hint="eastAsia" w:ascii="Arial" w:hAnsi="Arial" w:eastAsia="Noto Sans SC" w:cs="Arial"/>
          <w:kern w:val="2"/>
          <w:sz w:val="24"/>
          <w:szCs w:val="24"/>
          <w:lang w:val="en-US" w:eastAsia="zh-CN" w:bidi="ar-SA"/>
        </w:rPr>
        <w:t>‘other/don't want to say’ group.Furthermore</w:t>
      </w:r>
      <w:r>
        <w:rPr>
          <w:rFonts w:hint="eastAsia" w:ascii="Arial" w:hAnsi="Arial" w:eastAsia="Noto Sans SC" w:cs="Arial"/>
          <w:kern w:val="2"/>
          <w:sz w:val="24"/>
          <w:szCs w:val="24"/>
          <w:lang w:val="en-US" w:eastAsia="zh-CN" w:bidi="ar-SA"/>
        </w:rPr>
        <w:t>, the ‘other/don't want to say’ group may have unique consumer psychology and behavioural patterns.</w:t>
      </w:r>
    </w:p>
    <w:p w14:paraId="583E95ED">
      <w:pPr>
        <w:pStyle w:val="10"/>
        <w:keepNext w:val="0"/>
        <w:keepLines w:val="0"/>
        <w:widowControl/>
        <w:suppressLineNumbers w:val="0"/>
        <w:rPr>
          <w:rFonts w:hint="default"/>
          <w:lang w:val="en-US"/>
        </w:rPr>
      </w:pPr>
      <w:r>
        <w:rPr>
          <w:rFonts w:hint="eastAsia" w:ascii="Arial" w:hAnsi="Arial" w:eastAsia="Noto Sans SC" w:cs="Arial"/>
          <w:sz w:val="24"/>
          <w:szCs w:val="24"/>
          <w:lang w:val="en-US" w:eastAsia="zh-CN"/>
        </w:rPr>
        <w:t>These finding above indicate that in we-media marketing,creator credibility and interactive experience are core elements that drive purchasing decisions,yet the effectiveness of traditional marketing content may be weakening.</w:t>
      </w:r>
    </w:p>
    <w:p w14:paraId="0EFED80E">
      <w:pPr>
        <w:jc w:val="left"/>
        <w:rPr>
          <w:rFonts w:hint="default" w:ascii="Arial" w:hAnsi="Arial" w:eastAsia="Noto Sans SC" w:cs="Arial"/>
          <w:sz w:val="24"/>
          <w:szCs w:val="24"/>
        </w:rPr>
      </w:pPr>
    </w:p>
    <w:p w14:paraId="47A5E1E8">
      <w:pPr>
        <w:jc w:val="left"/>
        <w:rPr>
          <w:rFonts w:hint="default" w:ascii="Arial" w:hAnsi="Arial" w:eastAsia="Noto Sans SC" w:cs="Arial"/>
          <w:color w:val="000000" w:themeColor="text1"/>
          <w:sz w:val="24"/>
          <w:szCs w:val="24"/>
          <w14:textFill>
            <w14:solidFill>
              <w14:schemeClr w14:val="tx1"/>
            </w14:solidFill>
          </w14:textFill>
        </w:rPr>
      </w:pPr>
    </w:p>
    <w:p w14:paraId="52139552">
      <w:pPr>
        <w:jc w:val="left"/>
        <w:rPr>
          <w:rFonts w:hint="eastAsia"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The following figure demonstrates the effect of different factors on purchase intention in self-media marketing</w:t>
      </w:r>
      <w:r>
        <w:rPr>
          <w:rFonts w:hint="eastAsia" w:asciiTheme="minorHAnsi" w:hAnsiTheme="minorHAnsi" w:eastAsiaTheme="minorEastAsia" w:cstheme="minorBidi"/>
          <w:kern w:val="0"/>
          <w:sz w:val="24"/>
          <w:szCs w:val="24"/>
          <w:lang w:val="en-US" w:eastAsia="zh-CN" w:bidi="ar"/>
        </w:rPr>
        <w:t>,among these,</w:t>
      </w:r>
      <w:r>
        <w:rPr>
          <w:rFonts w:asciiTheme="minorHAnsi" w:hAnsiTheme="minorHAnsi" w:eastAsiaTheme="minorEastAsia" w:cstheme="minorBidi"/>
          <w:kern w:val="0"/>
          <w:sz w:val="24"/>
          <w:szCs w:val="24"/>
          <w:lang w:val="en-US" w:eastAsia="zh-CN" w:bidi="ar"/>
        </w:rPr>
        <w:t>Odds Ratio (OR) and the corresponding p-value are used to indicate the effect size and statistical significance of each factor</w:t>
      </w:r>
      <w:r>
        <w:rPr>
          <w:rFonts w:hint="eastAsia" w:asciiTheme="minorHAnsi" w:hAnsiTheme="minorHAnsi" w:eastAsiaTheme="minorEastAsia" w:cstheme="minorBidi"/>
          <w:kern w:val="0"/>
          <w:sz w:val="24"/>
          <w:szCs w:val="24"/>
          <w:lang w:val="en-US" w:eastAsia="zh-CN" w:bidi="ar"/>
        </w:rPr>
        <w:t>.</w:t>
      </w:r>
    </w:p>
    <w:p w14:paraId="7807990F">
      <w:pPr>
        <w:jc w:val="left"/>
        <w:rPr>
          <w:rFonts w:hint="default" w:ascii="Arial" w:hAnsi="Arial" w:eastAsia="Noto Sans SC" w:cs="Arial"/>
          <w:color w:val="000000" w:themeColor="text1"/>
          <w:sz w:val="24"/>
          <w:szCs w:val="24"/>
          <w14:textFill>
            <w14:solidFill>
              <w14:schemeClr w14:val="tx1"/>
            </w14:solidFill>
          </w14:textFill>
        </w:rPr>
      </w:pPr>
    </w:p>
    <w:p w14:paraId="6901DFFA">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drawing>
          <wp:inline distT="0" distB="0" distL="114300" distR="114300">
            <wp:extent cx="5273040" cy="3109595"/>
            <wp:effectExtent l="0" t="0" r="10160" b="1905"/>
            <wp:docPr id="1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1"/>
                    <pic:cNvPicPr>
                      <a:picLocks noChangeAspect="1"/>
                    </pic:cNvPicPr>
                  </pic:nvPicPr>
                  <pic:blipFill>
                    <a:blip r:embed="rId26"/>
                    <a:stretch>
                      <a:fillRect/>
                    </a:stretch>
                  </pic:blipFill>
                  <pic:spPr>
                    <a:xfrm>
                      <a:off x="0" y="0"/>
                      <a:ext cx="5273040" cy="3109595"/>
                    </a:xfrm>
                    <a:prstGeom prst="rect">
                      <a:avLst/>
                    </a:prstGeom>
                    <a:noFill/>
                    <a:ln>
                      <a:noFill/>
                    </a:ln>
                  </pic:spPr>
                </pic:pic>
              </a:graphicData>
            </a:graphic>
          </wp:inline>
        </w:drawing>
      </w:r>
    </w:p>
    <w:p w14:paraId="4F5B8B97">
      <w:pPr>
        <w:pStyle w:val="23"/>
        <w:bidi w:val="0"/>
        <w:ind w:left="0" w:leftChars="0" w:firstLine="0" w:firstLineChars="0"/>
        <w:rPr>
          <w:rFonts w:hint="default"/>
          <w:b/>
          <w:bCs/>
        </w:rPr>
      </w:pPr>
      <w:bookmarkStart w:id="440" w:name="_Toc31596"/>
      <w:bookmarkStart w:id="441" w:name="_Toc29525"/>
      <w:bookmarkStart w:id="442" w:name="_Toc30723"/>
      <w:bookmarkStart w:id="443" w:name="_Toc18509"/>
      <w:bookmarkStart w:id="444" w:name="_Toc26260"/>
      <w:r>
        <w:rPr>
          <w:rFonts w:hint="default"/>
          <w:b/>
          <w:bCs/>
        </w:rPr>
        <w:t>Figure 18: The impact of different factors on purchase intention in we-media marketing</w:t>
      </w:r>
      <w:bookmarkEnd w:id="440"/>
      <w:bookmarkEnd w:id="441"/>
      <w:bookmarkEnd w:id="442"/>
      <w:bookmarkEnd w:id="443"/>
      <w:bookmarkEnd w:id="444"/>
    </w:p>
    <w:p w14:paraId="588C5EA9">
      <w:pPr>
        <w:jc w:val="left"/>
        <w:rPr>
          <w:rFonts w:hint="default" w:ascii="Arial" w:hAnsi="Arial" w:eastAsia="Noto Sans SC" w:cs="Arial"/>
          <w:color w:val="000000" w:themeColor="text1"/>
          <w:sz w:val="24"/>
          <w:szCs w:val="24"/>
          <w:lang w:eastAsia="zh-CN"/>
          <w14:textFill>
            <w14:solidFill>
              <w14:schemeClr w14:val="tx1"/>
            </w14:solidFill>
          </w14:textFill>
        </w:rPr>
      </w:pPr>
    </w:p>
    <w:p w14:paraId="2FB1860D">
      <w:pPr>
        <w:pStyle w:val="10"/>
        <w:keepNext w:val="0"/>
        <w:keepLines w:val="0"/>
        <w:widowControl/>
        <w:suppressLineNumbers w:val="0"/>
        <w:rPr>
          <w:rFonts w:hint="default" w:ascii="Arial" w:hAnsi="Arial" w:eastAsia="Noto Sans SC" w:cs="Arial"/>
          <w:color w:val="000000" w:themeColor="text1"/>
          <w:kern w:val="2"/>
          <w:sz w:val="24"/>
          <w:szCs w:val="24"/>
          <w:lang w:val="en-US" w:eastAsia="zh-CN" w:bidi="ar-SA"/>
          <w14:textFill>
            <w14:solidFill>
              <w14:schemeClr w14:val="tx1"/>
            </w14:solidFill>
          </w14:textFill>
        </w:rPr>
      </w:pPr>
      <w:r>
        <w:rPr>
          <w:rFonts w:hint="default" w:ascii="Arial" w:hAnsi="Arial" w:eastAsia="Noto Sans SC" w:cs="Arial"/>
          <w:color w:val="000000" w:themeColor="text1"/>
          <w:kern w:val="2"/>
          <w:sz w:val="24"/>
          <w:szCs w:val="24"/>
          <w:lang w:val="en-US" w:eastAsia="zh-CN" w:bidi="ar-SA"/>
          <w14:textFill>
            <w14:solidFill>
              <w14:schemeClr w14:val="tx1"/>
            </w14:solidFill>
          </w14:textFill>
        </w:rPr>
        <w:t>The model was significant overall (χ²=52.52, p&lt;0.001), but the pseudo R-square (Nagelkerke R²=0.088) showed limited explanatory power (</w:t>
      </w:r>
      <w:r>
        <w:rPr>
          <w:rFonts w:hint="eastAsia" w:ascii="Arial" w:hAnsi="Arial" w:eastAsia="Noto Sans SC" w:cs="Arial"/>
          <w:color w:val="000000" w:themeColor="text1"/>
          <w:kern w:val="2"/>
          <w:sz w:val="24"/>
          <w:szCs w:val="24"/>
          <w:lang w:val="en-US" w:eastAsia="zh-CN" w:bidi="ar-SA"/>
          <w14:textFill>
            <w14:solidFill>
              <w14:schemeClr w14:val="tx1"/>
            </w14:solidFill>
          </w14:textFill>
        </w:rPr>
        <w:t xml:space="preserve">To </w:t>
      </w:r>
      <w:r>
        <w:rPr>
          <w:rFonts w:hint="default" w:ascii="Arial" w:hAnsi="Arial" w:eastAsia="Noto Sans SC" w:cs="Arial"/>
          <w:color w:val="000000" w:themeColor="text1"/>
          <w:kern w:val="2"/>
          <w:sz w:val="24"/>
          <w:szCs w:val="24"/>
          <w:lang w:val="en-US" w:eastAsia="zh-CN" w:bidi="ar-SA"/>
          <w14:textFill>
            <w14:solidFill>
              <w14:schemeClr w14:val="tx1"/>
            </w14:solidFill>
          </w14:textFill>
        </w:rPr>
        <w:t>control underlying demographicvariables</w:t>
      </w:r>
      <w:r>
        <w:rPr>
          <w:rFonts w:hint="eastAsia" w:ascii="Arial" w:hAnsi="Arial" w:eastAsia="Noto Sans SC" w:cs="Arial"/>
          <w:color w:val="000000" w:themeColor="text1"/>
          <w:kern w:val="2"/>
          <w:sz w:val="24"/>
          <w:szCs w:val="24"/>
          <w:lang w:val="en-US" w:eastAsia="zh-CN" w:bidi="ar-SA"/>
          <w14:textFill>
            <w14:solidFill>
              <w14:schemeClr w14:val="tx1"/>
            </w14:solidFill>
          </w14:textFill>
        </w:rPr>
        <w:t>,</w:t>
      </w:r>
      <w:r>
        <w:rPr>
          <w:rFonts w:hint="default" w:ascii="Arial" w:hAnsi="Arial" w:eastAsia="Noto Sans SC" w:cs="Arial"/>
          <w:color w:val="000000" w:themeColor="text1"/>
          <w:kern w:val="2"/>
          <w:sz w:val="24"/>
          <w:szCs w:val="24"/>
          <w:lang w:val="en-US" w:eastAsia="zh-CN" w:bidi="ar-SA"/>
          <w14:textFill>
            <w14:solidFill>
              <w14:schemeClr w14:val="tx1"/>
            </w14:solidFill>
          </w14:textFill>
        </w:rPr>
        <w:t xml:space="preserve"> such as gender</w:t>
      </w:r>
      <w:r>
        <w:rPr>
          <w:rFonts w:hint="eastAsia" w:ascii="Arial" w:hAnsi="Arial" w:eastAsia="Noto Sans SC" w:cs="Arial"/>
          <w:color w:val="000000" w:themeColor="text1"/>
          <w:kern w:val="2"/>
          <w:sz w:val="24"/>
          <w:szCs w:val="24"/>
          <w:lang w:val="en-US" w:eastAsia="zh-CN" w:bidi="ar-SA"/>
          <w14:textFill>
            <w14:solidFill>
              <w14:schemeClr w14:val="tx1"/>
            </w14:solidFill>
          </w14:textFill>
        </w:rPr>
        <w:t>/</w:t>
      </w:r>
      <w:r>
        <w:rPr>
          <w:rFonts w:hint="default" w:ascii="Arial" w:hAnsi="Arial" w:eastAsia="Noto Sans SC" w:cs="Arial"/>
          <w:color w:val="000000" w:themeColor="text1"/>
          <w:kern w:val="2"/>
          <w:sz w:val="24"/>
          <w:szCs w:val="24"/>
          <w:lang w:val="en-US" w:eastAsia="zh-CN" w:bidi="ar-SA"/>
          <w14:textFill>
            <w14:solidFill>
              <w14:schemeClr w14:val="tx1"/>
            </w14:solidFill>
          </w14:textFill>
        </w:rPr>
        <w:t>age</w:t>
      </w:r>
      <w:r>
        <w:rPr>
          <w:rFonts w:hint="eastAsia" w:ascii="Arial" w:hAnsi="Arial" w:eastAsia="Noto Sans SC" w:cs="Arial"/>
          <w:color w:val="000000" w:themeColor="text1"/>
          <w:kern w:val="2"/>
          <w:sz w:val="24"/>
          <w:szCs w:val="24"/>
          <w:lang w:val="en-US" w:eastAsia="zh-CN" w:bidi="ar-SA"/>
          <w14:textFill>
            <w14:solidFill>
              <w14:schemeClr w14:val="tx1"/>
            </w14:solidFill>
          </w14:textFill>
        </w:rPr>
        <w:t>/</w:t>
      </w:r>
      <w:r>
        <w:rPr>
          <w:rFonts w:hint="default" w:ascii="Arial" w:hAnsi="Arial" w:eastAsia="Noto Sans SC" w:cs="Arial"/>
          <w:color w:val="000000" w:themeColor="text1"/>
          <w:kern w:val="2"/>
          <w:sz w:val="24"/>
          <w:szCs w:val="24"/>
          <w:lang w:val="en-US" w:eastAsia="zh-CN" w:bidi="ar-SA"/>
          <w14:textFill>
            <w14:solidFill>
              <w14:schemeClr w14:val="tx1"/>
            </w14:solidFill>
          </w14:textFill>
        </w:rPr>
        <w:t xml:space="preserve">and educational background were included). </w:t>
      </w:r>
    </w:p>
    <w:p w14:paraId="06F04DE1">
      <w:pPr>
        <w:pStyle w:val="10"/>
        <w:keepNext w:val="0"/>
        <w:keepLines w:val="0"/>
        <w:widowControl/>
        <w:suppressLineNumbers w:val="0"/>
        <w:rPr>
          <w:rFonts w:hint="default" w:ascii="Arial" w:hAnsi="Arial" w:eastAsia="Noto Sans SC" w:cs="Arial"/>
          <w:color w:val="000000" w:themeColor="text1"/>
          <w:kern w:val="2"/>
          <w:sz w:val="24"/>
          <w:szCs w:val="24"/>
          <w:lang w:val="en-US" w:eastAsia="zh-CN" w:bidi="ar-SA"/>
          <w14:textFill>
            <w14:solidFill>
              <w14:schemeClr w14:val="tx1"/>
            </w14:solidFill>
          </w14:textFill>
        </w:rPr>
      </w:pPr>
      <w:r>
        <w:rPr>
          <w:rFonts w:hint="default" w:ascii="Arial" w:hAnsi="Arial" w:eastAsia="Noto Sans SC" w:cs="Arial"/>
          <w:color w:val="000000" w:themeColor="text1"/>
          <w:kern w:val="2"/>
          <w:sz w:val="24"/>
          <w:szCs w:val="24"/>
          <w:lang w:val="en-US" w:eastAsia="zh-CN" w:bidi="ar-SA"/>
          <w14:textFill>
            <w14:solidFill>
              <w14:schemeClr w14:val="tx1"/>
            </w14:solidFill>
          </w14:textFill>
        </w:rPr>
        <w:t>Trust in creator's recommendation: OR value</w:t>
      </w:r>
      <w:r>
        <w:rPr>
          <w:rFonts w:hint="eastAsia" w:ascii="Arial" w:hAnsi="Arial" w:eastAsia="Noto Sans SC" w:cs="Arial"/>
          <w:color w:val="000000" w:themeColor="text1"/>
          <w:kern w:val="2"/>
          <w:sz w:val="24"/>
          <w:szCs w:val="24"/>
          <w:lang w:val="en-US" w:eastAsia="zh-CN" w:bidi="ar-SA"/>
          <w14:textFill>
            <w14:solidFill>
              <w14:schemeClr w14:val="tx1"/>
            </w14:solidFill>
          </w14:textFill>
        </w:rPr>
        <w:t xml:space="preserve"> </w:t>
      </w:r>
      <w:r>
        <w:rPr>
          <w:rFonts w:hint="default" w:ascii="Arial" w:hAnsi="Arial" w:eastAsia="Noto Sans SC" w:cs="Arial"/>
          <w:color w:val="000000" w:themeColor="text1"/>
          <w:kern w:val="2"/>
          <w:sz w:val="24"/>
          <w:szCs w:val="24"/>
          <w:lang w:val="en-US" w:eastAsia="zh-CN" w:bidi="ar-SA"/>
          <w14:textFill>
            <w14:solidFill>
              <w14:schemeClr w14:val="tx1"/>
            </w14:solidFill>
          </w14:textFill>
        </w:rPr>
        <w:t>1.315, and p-value is less than 0.001</w:t>
      </w:r>
      <w:r>
        <w:rPr>
          <w:rFonts w:hint="eastAsia" w:ascii="Arial" w:hAnsi="Arial" w:eastAsia="Noto Sans SC" w:cs="Arial"/>
          <w:color w:val="000000" w:themeColor="text1"/>
          <w:kern w:val="2"/>
          <w:sz w:val="24"/>
          <w:szCs w:val="24"/>
          <w:lang w:val="en-US" w:eastAsia="zh-CN" w:bidi="ar-SA"/>
          <w14:textFill>
            <w14:solidFill>
              <w14:schemeClr w14:val="tx1"/>
            </w14:solidFill>
          </w14:textFill>
        </w:rPr>
        <w:t xml:space="preserve">.This </w:t>
      </w:r>
      <w:r>
        <w:rPr>
          <w:rFonts w:hint="default" w:ascii="Arial" w:hAnsi="Arial" w:eastAsia="Noto Sans SC" w:cs="Arial"/>
          <w:color w:val="000000" w:themeColor="text1"/>
          <w:kern w:val="2"/>
          <w:sz w:val="24"/>
          <w:szCs w:val="24"/>
          <w:lang w:val="en-US" w:eastAsia="zh-CN" w:bidi="ar-SA"/>
          <w14:textFill>
            <w14:solidFill>
              <w14:schemeClr w14:val="tx1"/>
            </w14:solidFill>
          </w14:textFill>
        </w:rPr>
        <w:t>indicating that when consumers trust the recommendation of self-published media creators, their purchase intention increases significantly.</w:t>
      </w:r>
    </w:p>
    <w:p w14:paraId="5777A3C4">
      <w:pPr>
        <w:pStyle w:val="10"/>
        <w:keepNext w:val="0"/>
        <w:keepLines w:val="0"/>
        <w:widowControl/>
        <w:suppressLineNumbers w:val="0"/>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2"/>
          <w:sz w:val="24"/>
          <w:szCs w:val="24"/>
          <w:lang w:val="en-US" w:eastAsia="zh-CN" w:bidi="ar-SA"/>
          <w14:textFill>
            <w14:solidFill>
              <w14:schemeClr w14:val="tx1"/>
            </w14:solidFill>
          </w14:textFill>
        </w:rPr>
        <w:t>Content interactivity: OR valu</w:t>
      </w:r>
      <w:r>
        <w:rPr>
          <w:rFonts w:hint="eastAsia" w:ascii="Arial" w:hAnsi="Arial" w:eastAsia="Noto Sans SC" w:cs="Arial"/>
          <w:color w:val="000000" w:themeColor="text1"/>
          <w:kern w:val="2"/>
          <w:sz w:val="24"/>
          <w:szCs w:val="24"/>
          <w:lang w:val="en-US" w:eastAsia="zh-CN" w:bidi="ar-SA"/>
          <w14:textFill>
            <w14:solidFill>
              <w14:schemeClr w14:val="tx1"/>
            </w14:solidFill>
          </w14:textFill>
        </w:rPr>
        <w:t xml:space="preserve">e </w:t>
      </w:r>
      <w:r>
        <w:rPr>
          <w:rFonts w:hint="default" w:ascii="Arial" w:hAnsi="Arial" w:eastAsia="Noto Sans SC" w:cs="Arial"/>
          <w:color w:val="000000" w:themeColor="text1"/>
          <w:kern w:val="2"/>
          <w:sz w:val="24"/>
          <w:szCs w:val="24"/>
          <w:lang w:val="en-US" w:eastAsia="zh-CN" w:bidi="ar-SA"/>
          <w14:textFill>
            <w14:solidFill>
              <w14:schemeClr w14:val="tx1"/>
            </w14:solidFill>
          </w14:textFill>
        </w:rPr>
        <w:t>1.28 and p-value 0.009</w:t>
      </w:r>
      <w:r>
        <w:rPr>
          <w:rFonts w:hint="eastAsia" w:ascii="Arial" w:hAnsi="Arial" w:eastAsia="Noto Sans SC" w:cs="Arial"/>
          <w:color w:val="000000" w:themeColor="text1"/>
          <w:kern w:val="2"/>
          <w:sz w:val="24"/>
          <w:szCs w:val="24"/>
          <w:lang w:val="en-US" w:eastAsia="zh-CN" w:bidi="ar-SA"/>
          <w14:textFill>
            <w14:solidFill>
              <w14:schemeClr w14:val="tx1"/>
            </w14:solidFill>
          </w14:textFill>
        </w:rPr>
        <w:t xml:space="preserve">.This </w:t>
      </w:r>
      <w:r>
        <w:rPr>
          <w:rFonts w:hint="default" w:ascii="Arial" w:hAnsi="Arial" w:eastAsia="Noto Sans SC" w:cs="Arial"/>
          <w:color w:val="000000" w:themeColor="text1"/>
          <w:kern w:val="2"/>
          <w:sz w:val="24"/>
          <w:szCs w:val="24"/>
          <w:lang w:val="en-US" w:eastAsia="zh-CN" w:bidi="ar-SA"/>
          <w14:textFill>
            <w14:solidFill>
              <w14:schemeClr w14:val="tx1"/>
            </w14:solidFill>
          </w14:textFill>
        </w:rPr>
        <w:t>indicating that the interactivity of the content can significantly increase consumers' purchase intention.</w:t>
      </w:r>
    </w:p>
    <w:p w14:paraId="37A1BE46">
      <w:pPr>
        <w:pStyle w:val="10"/>
        <w:keepNext w:val="0"/>
        <w:keepLines w:val="0"/>
        <w:widowControl/>
        <w:suppressLineNumbers w:val="0"/>
        <w:rPr>
          <w:rFonts w:hint="default" w:ascii="Arial" w:hAnsi="Arial" w:eastAsia="Noto Sans SC" w:cs="Arial"/>
          <w:color w:val="000000" w:themeColor="text1"/>
          <w:kern w:val="2"/>
          <w:sz w:val="24"/>
          <w:szCs w:val="24"/>
          <w:lang w:val="en-US" w:eastAsia="zh-CN" w:bidi="ar-SA"/>
          <w14:textFill>
            <w14:solidFill>
              <w14:schemeClr w14:val="tx1"/>
            </w14:solidFill>
          </w14:textFill>
        </w:rPr>
      </w:pPr>
      <w:r>
        <w:rPr>
          <w:rFonts w:hint="default" w:ascii="Arial" w:hAnsi="Arial" w:eastAsia="Noto Sans SC" w:cs="Arial"/>
          <w:color w:val="000000" w:themeColor="text1"/>
          <w:kern w:val="2"/>
          <w:sz w:val="24"/>
          <w:szCs w:val="24"/>
          <w:lang w:val="en-US" w:eastAsia="zh-CN" w:bidi="ar-SA"/>
          <w14:textFill>
            <w14:solidFill>
              <w14:schemeClr w14:val="tx1"/>
            </w14:solidFill>
          </w14:textFill>
        </w:rPr>
        <w:t xml:space="preserve">Attitude towards marketing content: OR of 0.811 and p-value of 0.027 </w:t>
      </w:r>
      <w:r>
        <w:rPr>
          <w:rFonts w:hint="eastAsia" w:ascii="Arial" w:hAnsi="Arial" w:eastAsia="Noto Sans SC" w:cs="Arial"/>
          <w:color w:val="000000" w:themeColor="text1"/>
          <w:kern w:val="2"/>
          <w:sz w:val="24"/>
          <w:szCs w:val="24"/>
          <w:lang w:val="en-US" w:eastAsia="zh-CN" w:bidi="ar-SA"/>
          <w14:textFill>
            <w14:solidFill>
              <w14:schemeClr w14:val="tx1"/>
            </w14:solidFill>
          </w14:textFill>
        </w:rPr>
        <w:t xml:space="preserve">.Which </w:t>
      </w:r>
      <w:r>
        <w:rPr>
          <w:rFonts w:hint="default" w:ascii="Arial" w:hAnsi="Arial" w:eastAsia="Noto Sans SC" w:cs="Arial"/>
          <w:color w:val="000000" w:themeColor="text1"/>
          <w:kern w:val="2"/>
          <w:sz w:val="24"/>
          <w:szCs w:val="24"/>
          <w:lang w:val="en-US" w:eastAsia="zh-CN" w:bidi="ar-SA"/>
          <w14:textFill>
            <w14:solidFill>
              <w14:schemeClr w14:val="tx1"/>
            </w14:solidFill>
          </w14:textFill>
        </w:rPr>
        <w:t>means that a positive attitude towards marketing content decreases purchase intention.</w:t>
      </w:r>
    </w:p>
    <w:p w14:paraId="6B254A91">
      <w:pPr>
        <w:pStyle w:val="10"/>
        <w:keepNext w:val="0"/>
        <w:keepLines w:val="0"/>
        <w:widowControl/>
        <w:suppressLineNumbers w:val="0"/>
        <w:rPr>
          <w:rFonts w:hint="default" w:ascii="Arial" w:hAnsi="Arial" w:eastAsia="Noto Sans SC" w:cs="Arial"/>
          <w:color w:val="000000" w:themeColor="text1"/>
          <w:kern w:val="2"/>
          <w:sz w:val="24"/>
          <w:szCs w:val="24"/>
          <w:lang w:val="en-US" w:eastAsia="zh-CN" w:bidi="ar-SA"/>
          <w14:textFill>
            <w14:solidFill>
              <w14:schemeClr w14:val="tx1"/>
            </w14:solidFill>
          </w14:textFill>
        </w:rPr>
      </w:pPr>
      <w:r>
        <w:rPr>
          <w:rFonts w:hint="default" w:ascii="Arial" w:hAnsi="Arial" w:eastAsia="Noto Sans SC" w:cs="Arial"/>
          <w:color w:val="000000" w:themeColor="text1"/>
          <w:kern w:val="2"/>
          <w:sz w:val="24"/>
          <w:szCs w:val="24"/>
          <w:lang w:val="en-US" w:eastAsia="zh-CN" w:bidi="ar-SA"/>
          <w14:textFill>
            <w14:solidFill>
              <w14:schemeClr w14:val="tx1"/>
            </w14:solidFill>
          </w14:textFill>
        </w:rPr>
        <w:t>General recommendation trust: an OR of 0.840 and a p-value of 0.046</w:t>
      </w:r>
      <w:r>
        <w:rPr>
          <w:rFonts w:hint="eastAsia" w:ascii="Arial" w:hAnsi="Arial" w:eastAsia="Noto Sans SC" w:cs="Arial"/>
          <w:color w:val="000000" w:themeColor="text1"/>
          <w:kern w:val="2"/>
          <w:sz w:val="24"/>
          <w:szCs w:val="24"/>
          <w:lang w:val="en-US" w:eastAsia="zh-CN" w:bidi="ar-SA"/>
          <w14:textFill>
            <w14:solidFill>
              <w14:schemeClr w14:val="tx1"/>
            </w14:solidFill>
          </w14:textFill>
        </w:rPr>
        <w:t xml:space="preserve">.which </w:t>
      </w:r>
      <w:r>
        <w:rPr>
          <w:rFonts w:hint="default" w:ascii="Arial" w:hAnsi="Arial" w:eastAsia="Noto Sans SC" w:cs="Arial"/>
          <w:color w:val="000000" w:themeColor="text1"/>
          <w:kern w:val="2"/>
          <w:sz w:val="24"/>
          <w:szCs w:val="24"/>
          <w:lang w:val="en-US" w:eastAsia="zh-CN" w:bidi="ar-SA"/>
          <w14:textFill>
            <w14:solidFill>
              <w14:schemeClr w14:val="tx1"/>
            </w14:solidFill>
          </w14:textFill>
        </w:rPr>
        <w:t>also showing a negative effect, implying that lower general recommendation trust is associated with lower purchase intention.</w:t>
      </w:r>
    </w:p>
    <w:p w14:paraId="587D0B64">
      <w:pPr>
        <w:pStyle w:val="10"/>
        <w:keepNext w:val="0"/>
        <w:keepLines w:val="0"/>
        <w:widowControl/>
        <w:suppressLineNumbers w:val="0"/>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kern w:val="2"/>
          <w:sz w:val="24"/>
          <w:szCs w:val="24"/>
          <w:lang w:val="en-US" w:eastAsia="zh-CN" w:bidi="ar-SA"/>
          <w14:textFill>
            <w14:solidFill>
              <w14:schemeClr w14:val="tx1"/>
            </w14:solidFill>
          </w14:textFill>
        </w:rPr>
        <w:t>Significant gender differences were found, with women's willingness to buy being higher than men's but lower than the ‘other/don't want to say’ group.</w:t>
      </w:r>
    </w:p>
    <w:p w14:paraId="31F0F05A">
      <w:pPr>
        <w:pStyle w:val="10"/>
        <w:keepNext w:val="0"/>
        <w:keepLines w:val="0"/>
        <w:widowControl/>
        <w:suppressLineNumbers w:val="0"/>
        <w:rPr>
          <w:rFonts w:hint="default"/>
          <w:lang w:val="en-US"/>
        </w:rPr>
      </w:pPr>
      <w:r>
        <w:rPr>
          <w:rFonts w:hint="eastAsia" w:ascii="Arial" w:hAnsi="Arial" w:eastAsia="Noto Sans SC" w:cs="Arial"/>
          <w:color w:val="000000" w:themeColor="text1"/>
          <w:sz w:val="24"/>
          <w:szCs w:val="24"/>
          <w:lang w:val="en-US" w:eastAsia="zh-CN"/>
          <w14:textFill>
            <w14:solidFill>
              <w14:schemeClr w14:val="tx1"/>
            </w14:solidFill>
          </w14:textFill>
        </w:rPr>
        <w:t>These results show,that in</w:t>
      </w:r>
      <w:r>
        <w:rPr>
          <w:rFonts w:hint="eastAsia" w:ascii="Arial" w:hAnsi="Arial" w:eastAsia="Noto Sans SC" w:cs="Arial"/>
          <w:color w:val="000000" w:themeColor="text1"/>
          <w:kern w:val="2"/>
          <w:sz w:val="24"/>
          <w:szCs w:val="24"/>
          <w:lang w:val="en-US" w:eastAsia="zh-CN" w:bidi="ar-SA"/>
          <w14:textFill>
            <w14:solidFill>
              <w14:schemeClr w14:val="tx1"/>
            </w14:solidFill>
          </w14:textFill>
        </w:rPr>
        <w:t xml:space="preserve"> the we-media marketing,</w:t>
      </w:r>
      <w:r>
        <w:rPr>
          <w:rFonts w:hint="default" w:ascii="Arial" w:hAnsi="Arial" w:eastAsia="Noto Sans SC" w:cs="Arial"/>
          <w:color w:val="000000" w:themeColor="text1"/>
          <w:kern w:val="2"/>
          <w:sz w:val="24"/>
          <w:szCs w:val="24"/>
          <w:lang w:val="en-US" w:eastAsia="zh-CN" w:bidi="ar-SA"/>
          <w14:textFill>
            <w14:solidFill>
              <w14:schemeClr w14:val="tx1"/>
            </w14:solidFill>
          </w14:textFill>
        </w:rPr>
        <w:t>Creator credibility and interactive experience</w:t>
      </w:r>
      <w:r>
        <w:rPr>
          <w:rFonts w:hint="eastAsia" w:ascii="Arial" w:hAnsi="Arial" w:eastAsia="Noto Sans SC" w:cs="Arial"/>
          <w:color w:val="000000" w:themeColor="text1"/>
          <w:kern w:val="2"/>
          <w:sz w:val="24"/>
          <w:szCs w:val="24"/>
          <w:lang w:val="en-US" w:eastAsia="zh-CN" w:bidi="ar-SA"/>
          <w14:textFill>
            <w14:solidFill>
              <w14:schemeClr w14:val="tx1"/>
            </w14:solidFill>
          </w14:textFill>
        </w:rPr>
        <w:t xml:space="preserve"> are regarded as the key of driving the purchase decision.Meanwhile,the effects of traditional media marketing might weakening.</w:t>
      </w:r>
    </w:p>
    <w:p w14:paraId="680438AA">
      <w:pPr>
        <w:jc w:val="left"/>
        <w:rPr>
          <w:rFonts w:hint="default" w:ascii="Arial" w:hAnsi="Arial" w:eastAsia="Noto Sans SC" w:cs="Arial"/>
          <w:color w:val="000000" w:themeColor="text1"/>
          <w:sz w:val="24"/>
          <w:szCs w:val="24"/>
          <w14:textFill>
            <w14:solidFill>
              <w14:schemeClr w14:val="tx1"/>
            </w14:solidFill>
          </w14:textFill>
        </w:rPr>
      </w:pPr>
    </w:p>
    <w:p w14:paraId="7B6F56F5">
      <w:pPr>
        <w:pStyle w:val="19"/>
        <w:bidi w:val="0"/>
        <w:rPr>
          <w:rFonts w:hint="default"/>
        </w:rPr>
      </w:pPr>
      <w:bookmarkStart w:id="445" w:name="_Toc25568"/>
      <w:bookmarkStart w:id="446" w:name="_Toc21226"/>
      <w:bookmarkStart w:id="447" w:name="_Toc14964"/>
      <w:bookmarkStart w:id="448" w:name="_Toc14974"/>
      <w:bookmarkStart w:id="449" w:name="_Toc30188"/>
      <w:bookmarkStart w:id="450" w:name="_Toc19030"/>
      <w:r>
        <w:rPr>
          <w:rFonts w:hint="default"/>
          <w:lang w:val="en-US" w:eastAsia="zh-CN"/>
        </w:rPr>
        <w:t>4</w:t>
      </w:r>
      <w:r>
        <w:rPr>
          <w:rFonts w:hint="default"/>
        </w:rPr>
        <w:t>.2.3 Moderating effect analysis</w:t>
      </w:r>
      <w:bookmarkEnd w:id="445"/>
      <w:bookmarkEnd w:id="446"/>
      <w:bookmarkEnd w:id="447"/>
      <w:bookmarkEnd w:id="448"/>
      <w:bookmarkEnd w:id="449"/>
      <w:bookmarkEnd w:id="450"/>
    </w:p>
    <w:p w14:paraId="7200CA3D">
      <w:pPr>
        <w:jc w:val="left"/>
        <w:rPr>
          <w:rFonts w:hint="default" w:ascii="Arial" w:hAnsi="Arial" w:eastAsia="Noto Sans SC" w:cs="Arial"/>
          <w:b/>
          <w:bCs/>
          <w:color w:val="000000" w:themeColor="text1"/>
          <w:sz w:val="24"/>
          <w:szCs w:val="24"/>
          <w14:textFill>
            <w14:solidFill>
              <w14:schemeClr w14:val="tx1"/>
            </w14:solidFill>
          </w14:textFill>
        </w:rPr>
      </w:pPr>
    </w:p>
    <w:p w14:paraId="2595C0F3">
      <w:pPr>
        <w:pStyle w:val="10"/>
        <w:keepNext w:val="0"/>
        <w:keepLines w:val="0"/>
        <w:widowControl/>
        <w:suppressLineNumbers w:val="0"/>
        <w:rPr>
          <w:rFonts w:hint="eastAsia" w:ascii="Arial" w:hAnsi="Arial" w:eastAsia="Noto Sans SC" w:cs="Arial"/>
          <w:color w:val="000000" w:themeColor="text1"/>
          <w:kern w:val="2"/>
          <w:sz w:val="24"/>
          <w:szCs w:val="24"/>
          <w:lang w:val="en-US" w:eastAsia="zh-CN" w:bidi="ar-SA"/>
          <w14:textFill>
            <w14:solidFill>
              <w14:schemeClr w14:val="tx1"/>
            </w14:solidFill>
          </w14:textFill>
        </w:rPr>
      </w:pPr>
      <w:r>
        <w:rPr>
          <w:rFonts w:hint="eastAsia" w:ascii="Arial" w:hAnsi="Arial" w:eastAsia="Noto Sans SC" w:cs="Arial"/>
          <w:color w:val="000000" w:themeColor="text1"/>
          <w:kern w:val="2"/>
          <w:sz w:val="24"/>
          <w:szCs w:val="24"/>
          <w:lang w:val="en-US" w:eastAsia="zh-CN" w:bidi="ar-SA"/>
          <w14:textFill>
            <w14:solidFill>
              <w14:schemeClr w14:val="tx1"/>
            </w14:solidFill>
          </w14:textFill>
        </w:rPr>
        <w:t>In order to further explore the potential interaction between demographic variables and purchase intention, a comparative analysis of the distribution of Q14 scores across gender and age groups was conducted through cross-tabulation and visualisation.</w:t>
      </w:r>
    </w:p>
    <w:p w14:paraId="37541435">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drawing>
          <wp:inline distT="0" distB="0" distL="114300" distR="114300">
            <wp:extent cx="5162550" cy="3962400"/>
            <wp:effectExtent l="0" t="0" r="6350" b="0"/>
            <wp:docPr id="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
                    <pic:cNvPicPr>
                      <a:picLocks noChangeAspect="1"/>
                    </pic:cNvPicPr>
                  </pic:nvPicPr>
                  <pic:blipFill>
                    <a:blip r:embed="rId27"/>
                    <a:stretch>
                      <a:fillRect/>
                    </a:stretch>
                  </pic:blipFill>
                  <pic:spPr>
                    <a:xfrm>
                      <a:off x="0" y="0"/>
                      <a:ext cx="5162550" cy="3962400"/>
                    </a:xfrm>
                    <a:prstGeom prst="rect">
                      <a:avLst/>
                    </a:prstGeom>
                    <a:noFill/>
                    <a:ln>
                      <a:noFill/>
                    </a:ln>
                  </pic:spPr>
                </pic:pic>
              </a:graphicData>
            </a:graphic>
          </wp:inline>
        </w:drawing>
      </w:r>
    </w:p>
    <w:p w14:paraId="5CF2B913">
      <w:pPr>
        <w:pStyle w:val="25"/>
        <w:bidi w:val="0"/>
        <w:ind w:left="0" w:leftChars="0" w:firstLine="0" w:firstLineChars="0"/>
        <w:rPr>
          <w:rFonts w:hint="default"/>
        </w:rPr>
      </w:pPr>
      <w:bookmarkStart w:id="451" w:name="_Toc3420"/>
      <w:bookmarkStart w:id="452" w:name="_Toc8073"/>
      <w:bookmarkStart w:id="453" w:name="_Toc32582"/>
      <w:bookmarkStart w:id="454" w:name="_Toc27170"/>
      <w:bookmarkStart w:id="455" w:name="_Toc28812"/>
      <w:bookmarkStart w:id="456" w:name="_Toc13353"/>
      <w:r>
        <w:rPr>
          <w:rFonts w:hint="eastAsia"/>
          <w:lang w:val="en-US" w:eastAsia="zh-CN"/>
        </w:rPr>
        <w:t>Table 12:</w:t>
      </w:r>
      <w:r>
        <w:rPr>
          <w:rFonts w:hint="default"/>
          <w:lang w:val="en-US" w:eastAsia="zh-CN"/>
        </w:rPr>
        <w:t>Crosstabulation table directly exported from SPSS</w:t>
      </w:r>
      <w:bookmarkEnd w:id="451"/>
      <w:bookmarkEnd w:id="452"/>
      <w:bookmarkEnd w:id="453"/>
      <w:bookmarkEnd w:id="454"/>
      <w:bookmarkEnd w:id="455"/>
      <w:bookmarkEnd w:id="456"/>
    </w:p>
    <w:p w14:paraId="72E8EA55">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drawing>
          <wp:inline distT="0" distB="0" distL="114300" distR="114300">
            <wp:extent cx="3790950" cy="4352925"/>
            <wp:effectExtent l="0" t="0" r="6350" b="3175"/>
            <wp:docPr id="13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6"/>
                    <pic:cNvPicPr>
                      <a:picLocks noChangeAspect="1"/>
                    </pic:cNvPicPr>
                  </pic:nvPicPr>
                  <pic:blipFill>
                    <a:blip r:embed="rId28"/>
                    <a:stretch>
                      <a:fillRect/>
                    </a:stretch>
                  </pic:blipFill>
                  <pic:spPr>
                    <a:xfrm>
                      <a:off x="0" y="0"/>
                      <a:ext cx="3790950" cy="4352925"/>
                    </a:xfrm>
                    <a:prstGeom prst="rect">
                      <a:avLst/>
                    </a:prstGeom>
                    <a:noFill/>
                    <a:ln>
                      <a:noFill/>
                    </a:ln>
                  </pic:spPr>
                </pic:pic>
              </a:graphicData>
            </a:graphic>
          </wp:inline>
        </w:drawing>
      </w:r>
    </w:p>
    <w:p w14:paraId="3FB494B1">
      <w:pPr>
        <w:pStyle w:val="25"/>
        <w:bidi w:val="0"/>
        <w:ind w:left="0" w:leftChars="0" w:firstLine="0" w:firstLineChars="0"/>
        <w:rPr>
          <w:rFonts w:hint="default"/>
          <w:lang w:val="en-US"/>
        </w:rPr>
      </w:pPr>
      <w:bookmarkStart w:id="457" w:name="_Toc30611"/>
      <w:bookmarkStart w:id="458" w:name="_Toc7703"/>
      <w:bookmarkStart w:id="459" w:name="_Toc3251"/>
      <w:bookmarkStart w:id="460" w:name="_Toc13714"/>
      <w:bookmarkStart w:id="461" w:name="_Toc26516"/>
      <w:bookmarkStart w:id="462" w:name="_Toc27722"/>
      <w:r>
        <w:rPr>
          <w:rFonts w:hint="eastAsia"/>
          <w:lang w:val="en-US" w:eastAsia="zh-CN"/>
        </w:rPr>
        <w:t>Table 13</w:t>
      </w:r>
      <w:r>
        <w:rPr>
          <w:rFonts w:hint="default"/>
          <w:lang w:val="en-US" w:eastAsia="zh-CN"/>
        </w:rPr>
        <w:t>：Directly exported case processing summaries</w:t>
      </w:r>
      <w:r>
        <w:rPr>
          <w:rFonts w:hint="eastAsia"/>
          <w:lang w:val="en-US" w:eastAsia="zh-CN"/>
        </w:rPr>
        <w:t xml:space="preserve"> from SPSS</w:t>
      </w:r>
      <w:bookmarkEnd w:id="457"/>
      <w:bookmarkEnd w:id="458"/>
      <w:bookmarkEnd w:id="459"/>
      <w:bookmarkEnd w:id="460"/>
      <w:bookmarkEnd w:id="461"/>
      <w:bookmarkEnd w:id="462"/>
    </w:p>
    <w:p w14:paraId="15D9720D">
      <w:pPr>
        <w:ind w:firstLine="480" w:firstLineChars="200"/>
        <w:jc w:val="left"/>
        <w:rPr>
          <w:rFonts w:hint="default" w:ascii="Arial" w:hAnsi="Arial" w:eastAsia="Noto Sans SC" w:cs="Arial"/>
          <w:sz w:val="24"/>
          <w:szCs w:val="24"/>
        </w:rPr>
      </w:pPr>
    </w:p>
    <w:p w14:paraId="3CE24B09">
      <w:pPr>
        <w:jc w:val="left"/>
        <w:rPr>
          <w:rFonts w:hint="default" w:ascii="Arial" w:hAnsi="Arial" w:eastAsia="Noto Sans SC" w:cs="Arial"/>
          <w:sz w:val="24"/>
          <w:szCs w:val="24"/>
        </w:rPr>
      </w:pPr>
      <w:r>
        <w:rPr>
          <w:rFonts w:hint="default" w:ascii="Arial" w:hAnsi="Arial" w:eastAsia="Noto Sans SC" w:cs="Arial"/>
          <w:b/>
          <w:bCs/>
          <w:sz w:val="24"/>
          <w:szCs w:val="24"/>
        </w:rPr>
        <w:t>性别差异</w:t>
      </w:r>
      <w:r>
        <w:rPr>
          <w:rFonts w:hint="default" w:ascii="Arial" w:hAnsi="Arial" w:eastAsia="Noto Sans SC" w:cs="Arial"/>
          <w:sz w:val="24"/>
          <w:szCs w:val="24"/>
        </w:rPr>
        <w:t>：初步交叉表显示，女性用户在 “可能” 与 “非常有可能” 两个选项上的选择比例略高于男性，但差异未达显著水平，提示性别对营销反应的影响较弱。不过结合实际消费场景，女性在消费过程中可能更易受到互动情感性因素的影响，只是在本研究样本中这种差异尚未充分体现。</w:t>
      </w:r>
    </w:p>
    <w:p w14:paraId="3ACF39E6">
      <w:pPr>
        <w:jc w:val="left"/>
        <w:rPr>
          <w:rFonts w:hint="default" w:ascii="Arial" w:hAnsi="Arial" w:eastAsia="Noto Sans SC" w:cs="Arial"/>
          <w:sz w:val="24"/>
          <w:szCs w:val="24"/>
        </w:rPr>
      </w:pPr>
    </w:p>
    <w:p w14:paraId="66F12356">
      <w:pPr>
        <w:jc w:val="left"/>
        <w:rPr>
          <w:rFonts w:hint="default" w:ascii="Arial" w:hAnsi="Arial" w:eastAsia="Noto Sans SC" w:cs="Arial"/>
          <w:sz w:val="24"/>
          <w:szCs w:val="24"/>
        </w:rPr>
      </w:pPr>
      <w:r>
        <w:rPr>
          <w:rFonts w:hint="default" w:ascii="Arial" w:hAnsi="Arial" w:eastAsia="Noto Sans SC" w:cs="Arial"/>
          <w:b/>
          <w:bCs/>
          <w:sz w:val="24"/>
          <w:szCs w:val="24"/>
        </w:rPr>
        <w:t>年龄差异</w:t>
      </w:r>
      <w:r>
        <w:rPr>
          <w:rFonts w:hint="default" w:ascii="Arial" w:hAnsi="Arial" w:eastAsia="Noto Sans SC" w:cs="Arial"/>
          <w:sz w:val="24"/>
          <w:szCs w:val="24"/>
        </w:rPr>
        <w:t>：相比 “18</w:t>
      </w:r>
      <w:r>
        <w:rPr>
          <w:rFonts w:hint="eastAsia" w:ascii="Arial" w:hAnsi="Arial" w:eastAsia="Noto Sans SC" w:cs="Arial"/>
          <w:sz w:val="24"/>
          <w:szCs w:val="24"/>
          <w:lang w:val="en-US" w:eastAsia="zh-CN"/>
        </w:rPr>
        <w:t>-</w:t>
      </w:r>
      <w:r>
        <w:rPr>
          <w:rFonts w:hint="default" w:ascii="Arial" w:hAnsi="Arial" w:eastAsia="Noto Sans SC" w:cs="Arial"/>
          <w:sz w:val="24"/>
          <w:szCs w:val="24"/>
        </w:rPr>
        <w:t>24 岁” 组，“25</w:t>
      </w:r>
      <w:r>
        <w:rPr>
          <w:rFonts w:hint="eastAsia" w:ascii="Arial" w:hAnsi="Arial" w:eastAsia="Noto Sans SC" w:cs="Arial"/>
          <w:sz w:val="24"/>
          <w:szCs w:val="24"/>
          <w:lang w:val="en-US" w:eastAsia="zh-CN"/>
        </w:rPr>
        <w:t>-</w:t>
      </w:r>
      <w:r>
        <w:rPr>
          <w:rFonts w:hint="default" w:ascii="Arial" w:hAnsi="Arial" w:eastAsia="Noto Sans SC" w:cs="Arial"/>
          <w:sz w:val="24"/>
          <w:szCs w:val="24"/>
        </w:rPr>
        <w:t xml:space="preserve">34 岁” 组在高购买意愿层级中的集中度更高。这可能是因为 “25 </w:t>
      </w:r>
      <w:r>
        <w:rPr>
          <w:rFonts w:hint="eastAsia" w:ascii="Arial" w:hAnsi="Arial" w:eastAsia="Noto Sans SC" w:cs="Arial"/>
          <w:sz w:val="24"/>
          <w:szCs w:val="24"/>
          <w:lang w:val="en-US" w:eastAsia="zh-CN"/>
        </w:rPr>
        <w:t>-</w:t>
      </w:r>
      <w:r>
        <w:rPr>
          <w:rFonts w:hint="default" w:ascii="Arial" w:hAnsi="Arial" w:eastAsia="Noto Sans SC" w:cs="Arial"/>
          <w:sz w:val="24"/>
          <w:szCs w:val="24"/>
        </w:rPr>
        <w:t>34 岁” 群体通常具有更强的购买力和更稳定的经济基础，同时他们更能</w:t>
      </w:r>
      <w:r>
        <w:rPr>
          <w:rFonts w:hint="eastAsia" w:ascii="Arial" w:hAnsi="Arial" w:eastAsia="Noto Sans SC" w:cs="Arial"/>
          <w:sz w:val="24"/>
          <w:szCs w:val="24"/>
          <w:lang w:val="en-US" w:eastAsia="zh-CN"/>
        </w:rPr>
        <w:t>成熟且精准地</w:t>
      </w:r>
      <w:r>
        <w:rPr>
          <w:rFonts w:hint="default" w:ascii="Arial" w:hAnsi="Arial" w:eastAsia="Noto Sans SC" w:cs="Arial"/>
          <w:sz w:val="24"/>
          <w:szCs w:val="24"/>
        </w:rPr>
        <w:t>判断自媒体营销内容的价值，从而在面对感兴趣的营销内容时更倾向于购买。</w:t>
      </w:r>
    </w:p>
    <w:p w14:paraId="5A0DE465">
      <w:pPr>
        <w:ind w:firstLine="480" w:firstLineChars="200"/>
        <w:jc w:val="left"/>
        <w:rPr>
          <w:rFonts w:hint="default" w:ascii="Arial" w:hAnsi="Arial" w:eastAsia="Noto Sans SC" w:cs="Arial"/>
          <w:sz w:val="24"/>
          <w:szCs w:val="24"/>
        </w:rPr>
      </w:pPr>
    </w:p>
    <w:p w14:paraId="58CC45F6">
      <w:pPr>
        <w:jc w:val="left"/>
        <w:rPr>
          <w:rFonts w:hint="default" w:ascii="Arial" w:hAnsi="Arial" w:eastAsia="Noto Sans SC" w:cs="Arial"/>
          <w:sz w:val="24"/>
          <w:szCs w:val="24"/>
        </w:rPr>
      </w:pPr>
      <w:r>
        <w:rPr>
          <w:rFonts w:hint="default" w:ascii="Arial" w:hAnsi="Arial" w:eastAsia="Noto Sans SC" w:cs="Arial"/>
          <w:b/>
          <w:bCs/>
          <w:sz w:val="24"/>
          <w:szCs w:val="24"/>
        </w:rPr>
        <w:t>教育程度差异</w:t>
      </w:r>
      <w:r>
        <w:rPr>
          <w:rFonts w:hint="default" w:ascii="Arial" w:hAnsi="Arial" w:eastAsia="Noto Sans SC" w:cs="Arial"/>
          <w:sz w:val="24"/>
          <w:szCs w:val="24"/>
        </w:rPr>
        <w:t>：高学历组用户在 “中等” 及以上层级中占比更高，但整体差异尚不明显，</w:t>
      </w:r>
      <w:r>
        <w:rPr>
          <w:rFonts w:hint="default" w:ascii="Arial" w:hAnsi="Arial" w:eastAsia="Noto Sans SC" w:cs="Arial"/>
          <w:sz w:val="24"/>
          <w:szCs w:val="24"/>
          <w:lang w:val="en-US" w:eastAsia="zh-CN"/>
        </w:rPr>
        <w:t>未来可能通过</w:t>
      </w:r>
      <w:r>
        <w:rPr>
          <w:rFonts w:hint="default" w:ascii="Arial" w:hAnsi="Arial" w:eastAsia="Noto Sans SC" w:cs="Arial"/>
          <w:sz w:val="24"/>
          <w:szCs w:val="24"/>
        </w:rPr>
        <w:t>信任感维度进一步探讨其间关系。高学历群体可能对信息的质量和真实性要求更高，当他们认可自媒体营销内容的可信度时，更有可能产生较高的购买意愿。</w:t>
      </w:r>
    </w:p>
    <w:p w14:paraId="5B230581">
      <w:pPr>
        <w:ind w:firstLine="480" w:firstLineChars="200"/>
        <w:jc w:val="left"/>
        <w:rPr>
          <w:rFonts w:hint="default" w:ascii="Arial" w:hAnsi="Arial" w:eastAsia="Noto Sans SC" w:cs="Arial"/>
          <w:sz w:val="24"/>
          <w:szCs w:val="24"/>
        </w:rPr>
      </w:pPr>
    </w:p>
    <w:p w14:paraId="689507E7">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sz w:val="24"/>
          <w:szCs w:val="24"/>
        </w:rPr>
        <w:t>总体来看，群体差异虽在趋势上具备一定解释力，但在当前样本基础上差异水平有限，</w:t>
      </w:r>
      <w:r>
        <w:rPr>
          <w:rFonts w:hint="default" w:ascii="Arial" w:hAnsi="Arial" w:eastAsia="Noto Sans SC" w:cs="Arial"/>
          <w:sz w:val="24"/>
          <w:szCs w:val="24"/>
          <w:lang w:val="en-US" w:eastAsia="zh-CN"/>
        </w:rPr>
        <w:t>将在</w:t>
      </w:r>
      <w:r>
        <w:rPr>
          <w:rFonts w:hint="default" w:ascii="Arial" w:hAnsi="Arial" w:eastAsia="Noto Sans SC" w:cs="Arial"/>
          <w:sz w:val="24"/>
          <w:szCs w:val="24"/>
        </w:rPr>
        <w:t>后续的中介效应或结构方程模型深化探讨人口变量与营销知觉之间的调节机制。</w:t>
      </w:r>
    </w:p>
    <w:p w14:paraId="022DF14C">
      <w:pPr>
        <w:jc w:val="left"/>
        <w:rPr>
          <w:rFonts w:hint="default" w:ascii="Arial" w:hAnsi="Arial" w:eastAsia="Noto Sans SC" w:cs="Arial"/>
          <w:color w:val="000000" w:themeColor="text1"/>
          <w:sz w:val="24"/>
          <w:szCs w:val="24"/>
          <w14:textFill>
            <w14:solidFill>
              <w14:schemeClr w14:val="tx1"/>
            </w14:solidFill>
          </w14:textFill>
        </w:rPr>
      </w:pPr>
    </w:p>
    <w:p w14:paraId="62A843ED">
      <w:pPr>
        <w:pStyle w:val="19"/>
        <w:bidi w:val="0"/>
        <w:rPr>
          <w:rFonts w:hint="default"/>
        </w:rPr>
      </w:pPr>
      <w:bookmarkStart w:id="463" w:name="_Toc28613"/>
      <w:bookmarkStart w:id="464" w:name="_Toc199"/>
      <w:bookmarkStart w:id="465" w:name="_Toc6328"/>
      <w:bookmarkStart w:id="466" w:name="_Toc15278"/>
      <w:bookmarkStart w:id="467" w:name="_Toc27124"/>
      <w:bookmarkStart w:id="468" w:name="_Toc22922"/>
      <w:r>
        <w:rPr>
          <w:rFonts w:hint="default"/>
          <w:lang w:val="en-US" w:eastAsia="zh-CN"/>
        </w:rPr>
        <w:t>4</w:t>
      </w:r>
      <w:r>
        <w:rPr>
          <w:rFonts w:hint="default"/>
        </w:rPr>
        <w:t>.3Analysis of objective 2: The relationship between self-media marketing activities and consumer satisfaction</w:t>
      </w:r>
      <w:bookmarkEnd w:id="463"/>
      <w:bookmarkEnd w:id="464"/>
      <w:bookmarkEnd w:id="465"/>
      <w:bookmarkEnd w:id="466"/>
      <w:bookmarkEnd w:id="467"/>
      <w:bookmarkEnd w:id="468"/>
    </w:p>
    <w:p w14:paraId="4FF18AA9">
      <w:pPr>
        <w:pStyle w:val="19"/>
        <w:bidi w:val="0"/>
        <w:rPr>
          <w:rFonts w:hint="default"/>
        </w:rPr>
      </w:pPr>
      <w:bookmarkStart w:id="469" w:name="_Toc29451"/>
      <w:bookmarkStart w:id="470" w:name="_Toc28470"/>
      <w:bookmarkStart w:id="471" w:name="_Toc19595"/>
      <w:bookmarkStart w:id="472" w:name="_Toc7081"/>
      <w:bookmarkStart w:id="473" w:name="_Toc31554"/>
      <w:bookmarkStart w:id="474" w:name="_Toc14081"/>
      <w:r>
        <w:rPr>
          <w:rFonts w:hint="default"/>
          <w:lang w:val="en-US" w:eastAsia="zh-CN"/>
        </w:rPr>
        <w:t>4</w:t>
      </w:r>
      <w:r>
        <w:rPr>
          <w:rFonts w:hint="default"/>
        </w:rPr>
        <w:t>.3.1 Reliability analysis</w:t>
      </w:r>
      <w:bookmarkEnd w:id="469"/>
      <w:bookmarkEnd w:id="470"/>
      <w:bookmarkEnd w:id="471"/>
      <w:bookmarkEnd w:id="472"/>
      <w:bookmarkEnd w:id="473"/>
      <w:bookmarkEnd w:id="474"/>
    </w:p>
    <w:p w14:paraId="79DB8EAA">
      <w:pPr>
        <w:jc w:val="left"/>
        <w:rPr>
          <w:rFonts w:hint="default" w:ascii="Arial" w:hAnsi="Arial" w:eastAsia="Noto Sans SC" w:cs="Arial"/>
          <w:color w:val="000000" w:themeColor="text1"/>
          <w:sz w:val="24"/>
          <w:szCs w:val="24"/>
          <w14:textFill>
            <w14:solidFill>
              <w14:schemeClr w14:val="tx1"/>
            </w14:solidFill>
          </w14:textFill>
        </w:rPr>
      </w:pPr>
    </w:p>
    <w:p w14:paraId="32C6C0F3">
      <w:pPr>
        <w:jc w:val="left"/>
        <w:rPr>
          <w:rFonts w:hint="default" w:ascii="Arial" w:hAnsi="Arial" w:eastAsia="Noto Sans SC" w:cs="Arial"/>
          <w:sz w:val="24"/>
          <w:szCs w:val="24"/>
        </w:rPr>
      </w:pPr>
      <w:r>
        <w:rPr>
          <w:rFonts w:hint="eastAsia" w:ascii="Arial" w:hAnsi="Arial" w:eastAsia="Noto Sans SC" w:cs="Arial"/>
          <w:sz w:val="24"/>
          <w:szCs w:val="24"/>
          <w:lang w:val="en-US" w:eastAsia="zh-CN"/>
        </w:rPr>
        <w:t>Test t</w:t>
      </w:r>
      <w:r>
        <w:rPr>
          <w:rFonts w:hint="default" w:ascii="Arial" w:hAnsi="Arial" w:eastAsia="Noto Sans SC" w:cs="Arial"/>
          <w:sz w:val="24"/>
          <w:szCs w:val="24"/>
        </w:rPr>
        <w:t>he reliability of the six consumer satisfaction dimension variables in Q16 (sat_resp, sat_uinter, sat_loyal, sat_pers, sat_match, sat_ugc).</w:t>
      </w:r>
      <w:r>
        <w:rPr>
          <w:rFonts w:hint="default" w:ascii="Arial" w:hAnsi="Arial" w:eastAsia="Noto Sans SC" w:cs="Arial"/>
          <w:color w:val="000000" w:themeColor="text1"/>
          <w:sz w:val="24"/>
          <w:szCs w:val="24"/>
          <w14:textFill>
            <w14:solidFill>
              <w14:schemeClr w14:val="tx1"/>
            </w14:solidFill>
          </w14:textFill>
        </w:rPr>
        <w:drawing>
          <wp:inline distT="0" distB="0" distL="114300" distR="114300">
            <wp:extent cx="5273675" cy="1840230"/>
            <wp:effectExtent l="0" t="0" r="9525" b="1270"/>
            <wp:docPr id="13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1"/>
                    <pic:cNvPicPr>
                      <a:picLocks noChangeAspect="1"/>
                    </pic:cNvPicPr>
                  </pic:nvPicPr>
                  <pic:blipFill>
                    <a:blip r:embed="rId29"/>
                    <a:stretch>
                      <a:fillRect/>
                    </a:stretch>
                  </pic:blipFill>
                  <pic:spPr>
                    <a:xfrm>
                      <a:off x="0" y="0"/>
                      <a:ext cx="5273675" cy="1840230"/>
                    </a:xfrm>
                    <a:prstGeom prst="rect">
                      <a:avLst/>
                    </a:prstGeom>
                    <a:noFill/>
                    <a:ln>
                      <a:noFill/>
                    </a:ln>
                  </pic:spPr>
                </pic:pic>
              </a:graphicData>
            </a:graphic>
          </wp:inline>
        </w:drawing>
      </w:r>
    </w:p>
    <w:p w14:paraId="05628E20">
      <w:pPr>
        <w:pStyle w:val="25"/>
        <w:bidi w:val="0"/>
        <w:ind w:left="0" w:leftChars="0" w:firstLine="0" w:firstLineChars="0"/>
        <w:rPr>
          <w:rFonts w:hint="default"/>
          <w:lang w:val="en-US" w:eastAsia="zh-CN"/>
        </w:rPr>
      </w:pPr>
      <w:bookmarkStart w:id="475" w:name="_Toc29596"/>
      <w:bookmarkStart w:id="476" w:name="_Toc14859"/>
      <w:bookmarkStart w:id="477" w:name="_Toc9753"/>
      <w:bookmarkStart w:id="478" w:name="_Toc24524"/>
      <w:bookmarkStart w:id="479" w:name="_Toc17831"/>
      <w:bookmarkStart w:id="480" w:name="_Toc754"/>
      <w:r>
        <w:rPr>
          <w:rFonts w:hint="eastAsia"/>
          <w:lang w:val="en-US" w:eastAsia="zh-CN"/>
        </w:rPr>
        <w:t>Table 14:</w:t>
      </w:r>
      <w:r>
        <w:rPr>
          <w:rFonts w:hint="default"/>
          <w:lang w:val="en-US" w:eastAsia="zh-CN"/>
        </w:rPr>
        <w:t>Reliability test, item total statistics</w:t>
      </w:r>
      <w:bookmarkEnd w:id="475"/>
      <w:bookmarkEnd w:id="476"/>
      <w:bookmarkEnd w:id="477"/>
      <w:bookmarkEnd w:id="478"/>
      <w:bookmarkEnd w:id="479"/>
      <w:bookmarkEnd w:id="480"/>
    </w:p>
    <w:p w14:paraId="3E1EBAF3">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260A299B">
      <w:pPr>
        <w:jc w:val="left"/>
        <w:rPr>
          <w:rFonts w:hint="default" w:ascii="Arial" w:hAnsi="Arial" w:eastAsia="Noto Sans SC" w:cs="Arial"/>
          <w:sz w:val="24"/>
          <w:szCs w:val="24"/>
        </w:rPr>
      </w:pPr>
      <w:r>
        <w:rPr>
          <w:rFonts w:hint="default" w:ascii="Arial" w:hAnsi="Arial" w:eastAsia="Noto Sans SC" w:cs="Arial"/>
          <w:sz w:val="24"/>
          <w:szCs w:val="24"/>
        </w:rPr>
        <w:t>Cronbach's α coefficient was 0.872, exceeding the conventional critical value of 0.8, indicating that the scale has good internal consistency. The "total α if this item is removed" test of each item also did not find low consistency variables that need to be removed, indicating that the six dimensions have commonality in the overall structure and can serve as the basis for comprehensive satisfaction measurement.</w:t>
      </w:r>
    </w:p>
    <w:p w14:paraId="74743726">
      <w:pPr>
        <w:jc w:val="left"/>
        <w:rPr>
          <w:rFonts w:hint="default" w:ascii="Arial" w:hAnsi="Arial" w:eastAsia="Noto Sans SC" w:cs="Arial"/>
          <w:sz w:val="24"/>
          <w:szCs w:val="24"/>
        </w:rPr>
      </w:pPr>
    </w:p>
    <w:p w14:paraId="5DB10078">
      <w:pPr>
        <w:jc w:val="left"/>
        <w:rPr>
          <w:rFonts w:hint="default" w:ascii="Arial" w:hAnsi="Arial" w:eastAsia="Noto Sans SC" w:cs="Arial"/>
          <w:sz w:val="24"/>
          <w:szCs w:val="24"/>
        </w:rPr>
      </w:pPr>
      <w:r>
        <w:rPr>
          <w:rFonts w:hint="default" w:ascii="Arial" w:hAnsi="Arial" w:eastAsia="Noto Sans SC" w:cs="Arial"/>
          <w:sz w:val="24"/>
          <w:szCs w:val="24"/>
        </w:rPr>
        <w:t>This result verifies the reliability of the Q16 scale design and provides a solid scale guarantee for subsequent regression analysis and structural modeling.</w:t>
      </w:r>
    </w:p>
    <w:p w14:paraId="2EF46226">
      <w:pPr>
        <w:jc w:val="left"/>
        <w:rPr>
          <w:rFonts w:hint="default" w:ascii="Arial" w:hAnsi="Arial" w:eastAsia="Noto Sans SC" w:cs="Arial"/>
          <w:sz w:val="24"/>
          <w:szCs w:val="24"/>
        </w:rPr>
      </w:pPr>
    </w:p>
    <w:p w14:paraId="5C2B1FD5">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drawing>
          <wp:inline distT="0" distB="0" distL="114300" distR="114300">
            <wp:extent cx="2676525" cy="790575"/>
            <wp:effectExtent l="0" t="0" r="3175" b="9525"/>
            <wp:docPr id="13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32"/>
                    <pic:cNvPicPr>
                      <a:picLocks noChangeAspect="1"/>
                    </pic:cNvPicPr>
                  </pic:nvPicPr>
                  <pic:blipFill>
                    <a:blip r:embed="rId30"/>
                    <a:stretch>
                      <a:fillRect/>
                    </a:stretch>
                  </pic:blipFill>
                  <pic:spPr>
                    <a:xfrm>
                      <a:off x="0" y="0"/>
                      <a:ext cx="2676525" cy="790575"/>
                    </a:xfrm>
                    <a:prstGeom prst="rect">
                      <a:avLst/>
                    </a:prstGeom>
                    <a:noFill/>
                    <a:ln>
                      <a:noFill/>
                    </a:ln>
                  </pic:spPr>
                </pic:pic>
              </a:graphicData>
            </a:graphic>
          </wp:inline>
        </w:drawing>
      </w:r>
    </w:p>
    <w:p w14:paraId="2A38209B">
      <w:pPr>
        <w:pStyle w:val="25"/>
        <w:bidi w:val="0"/>
        <w:ind w:left="0" w:leftChars="0" w:firstLine="0" w:firstLineChars="0"/>
        <w:rPr>
          <w:rFonts w:hint="default"/>
          <w:lang w:val="en-US" w:eastAsia="zh-CN"/>
        </w:rPr>
      </w:pPr>
      <w:bookmarkStart w:id="481" w:name="_Toc7152"/>
      <w:bookmarkStart w:id="482" w:name="_Toc2059"/>
      <w:bookmarkStart w:id="483" w:name="_Toc2357"/>
      <w:bookmarkStart w:id="484" w:name="_Toc28007"/>
      <w:bookmarkStart w:id="485" w:name="_Toc6728"/>
      <w:bookmarkStart w:id="486" w:name="_Toc13399"/>
      <w:r>
        <w:rPr>
          <w:rFonts w:hint="eastAsia"/>
          <w:lang w:val="en-US" w:eastAsia="zh-CN"/>
        </w:rPr>
        <w:t>Table 15:</w:t>
      </w:r>
      <w:r>
        <w:rPr>
          <w:rFonts w:hint="default"/>
          <w:lang w:val="en-US" w:eastAsia="zh-CN"/>
        </w:rPr>
        <w:t>Scaling Statistics</w:t>
      </w:r>
      <w:bookmarkEnd w:id="481"/>
      <w:bookmarkEnd w:id="482"/>
      <w:bookmarkEnd w:id="483"/>
      <w:bookmarkEnd w:id="484"/>
      <w:bookmarkEnd w:id="485"/>
      <w:bookmarkEnd w:id="486"/>
    </w:p>
    <w:p w14:paraId="1FF42158">
      <w:pPr>
        <w:jc w:val="left"/>
        <w:rPr>
          <w:rFonts w:hint="default" w:ascii="Arial" w:hAnsi="Arial" w:eastAsia="Noto Sans SC" w:cs="Arial"/>
          <w:b/>
          <w:bCs/>
          <w:sz w:val="24"/>
          <w:szCs w:val="24"/>
          <w:lang w:val="en-US" w:eastAsia="zh-CN"/>
        </w:rPr>
      </w:pPr>
    </w:p>
    <w:p w14:paraId="14A3C157">
      <w:pPr>
        <w:pStyle w:val="19"/>
        <w:bidi w:val="0"/>
        <w:rPr>
          <w:rFonts w:hint="default"/>
        </w:rPr>
      </w:pPr>
      <w:bookmarkStart w:id="487" w:name="_Toc2180"/>
      <w:bookmarkStart w:id="488" w:name="_Toc25613"/>
      <w:bookmarkStart w:id="489" w:name="_Toc27701"/>
      <w:bookmarkStart w:id="490" w:name="_Toc7545"/>
      <w:bookmarkStart w:id="491" w:name="_Toc10820"/>
      <w:bookmarkStart w:id="492" w:name="_Toc14944"/>
      <w:r>
        <w:rPr>
          <w:rFonts w:hint="default"/>
          <w:lang w:val="en-US" w:eastAsia="zh-CN"/>
        </w:rPr>
        <w:t>4</w:t>
      </w:r>
      <w:r>
        <w:rPr>
          <w:rFonts w:hint="default"/>
        </w:rPr>
        <w:t xml:space="preserve">.3.2Prediction of </w:t>
      </w:r>
      <w:r>
        <w:rPr>
          <w:rFonts w:hint="eastAsia" w:eastAsia="宋体"/>
          <w:lang w:val="en-US" w:eastAsia="zh-CN"/>
        </w:rPr>
        <w:t>We</w:t>
      </w:r>
      <w:r>
        <w:rPr>
          <w:rFonts w:hint="default"/>
        </w:rPr>
        <w:t>-media marketing factors on various dimensions of satisfaction</w:t>
      </w:r>
      <w:bookmarkEnd w:id="487"/>
      <w:bookmarkEnd w:id="488"/>
      <w:bookmarkEnd w:id="489"/>
      <w:bookmarkEnd w:id="490"/>
      <w:bookmarkEnd w:id="491"/>
      <w:bookmarkEnd w:id="492"/>
    </w:p>
    <w:p w14:paraId="6F2D384F">
      <w:pPr>
        <w:jc w:val="left"/>
        <w:rPr>
          <w:rFonts w:hint="default" w:ascii="Arial" w:hAnsi="Arial" w:eastAsia="Noto Sans SC" w:cs="Arial"/>
          <w:color w:val="0000FF"/>
          <w:sz w:val="24"/>
          <w:szCs w:val="24"/>
        </w:rPr>
      </w:pPr>
    </w:p>
    <w:p w14:paraId="25CEF69C">
      <w:pPr>
        <w:jc w:val="left"/>
        <w:rPr>
          <w:rFonts w:hint="default" w:ascii="Arial" w:hAnsi="Arial" w:eastAsia="Noto Sans SC" w:cs="Arial"/>
          <w:color w:val="auto"/>
          <w:sz w:val="24"/>
          <w:szCs w:val="24"/>
        </w:rPr>
      </w:pPr>
      <w:r>
        <w:rPr>
          <w:rFonts w:hint="default" w:ascii="Arial" w:hAnsi="Arial" w:eastAsia="Noto Sans SC" w:cs="Arial"/>
          <w:color w:val="auto"/>
          <w:sz w:val="24"/>
          <w:szCs w:val="24"/>
        </w:rPr>
        <w:t>采用多元线性回归方法，以 6 个满意度维度为因变量，3 个营销知觉因子（互动情感性、内容吸引力、信任与真实感）为自变量，探讨不同营销维度对满意度具体构成的解释效应。</w:t>
      </w:r>
    </w:p>
    <w:p w14:paraId="32B06FAF">
      <w:pPr>
        <w:numPr>
          <w:ilvl w:val="0"/>
          <w:numId w:val="0"/>
        </w:numPr>
        <w:jc w:val="left"/>
        <w:rPr>
          <w:rFonts w:hint="default" w:ascii="Arial" w:hAnsi="Arial" w:eastAsia="Noto Sans SC" w:cs="Arial"/>
          <w:b w:val="0"/>
          <w:bCs w:val="0"/>
          <w:color w:val="auto"/>
          <w:sz w:val="24"/>
          <w:szCs w:val="24"/>
        </w:rPr>
      </w:pPr>
    </w:p>
    <w:p w14:paraId="5BC1570F">
      <w:pPr>
        <w:numPr>
          <w:ilvl w:val="0"/>
          <w:numId w:val="0"/>
        </w:numPr>
        <w:jc w:val="left"/>
        <w:rPr>
          <w:rFonts w:hint="default" w:ascii="Arial" w:hAnsi="Arial" w:eastAsia="Noto Sans SC" w:cs="Arial"/>
          <w:b w:val="0"/>
          <w:bCs w:val="0"/>
          <w:color w:val="auto"/>
          <w:sz w:val="24"/>
          <w:szCs w:val="24"/>
        </w:rPr>
      </w:pPr>
      <w:r>
        <w:rPr>
          <w:rFonts w:hint="default" w:ascii="Arial" w:hAnsi="Arial" w:eastAsia="Noto Sans SC" w:cs="Arial"/>
          <w:b w:val="0"/>
          <w:bCs w:val="0"/>
          <w:color w:val="auto"/>
          <w:sz w:val="24"/>
          <w:szCs w:val="24"/>
        </w:rPr>
        <w:t xml:space="preserve">The regression results are </w:t>
      </w:r>
      <w:r>
        <w:rPr>
          <w:rFonts w:hint="eastAsia" w:ascii="Arial" w:hAnsi="Arial" w:eastAsia="Noto Sans SC" w:cs="Arial"/>
          <w:b w:val="0"/>
          <w:bCs w:val="0"/>
          <w:color w:val="auto"/>
          <w:sz w:val="24"/>
          <w:szCs w:val="24"/>
          <w:lang w:val="en-US" w:eastAsia="zh-CN"/>
        </w:rPr>
        <w:t>listed</w:t>
      </w:r>
      <w:r>
        <w:rPr>
          <w:rFonts w:hint="default" w:ascii="Arial" w:hAnsi="Arial" w:eastAsia="Noto Sans SC" w:cs="Arial"/>
          <w:b w:val="0"/>
          <w:bCs w:val="0"/>
          <w:color w:val="auto"/>
          <w:sz w:val="24"/>
          <w:szCs w:val="24"/>
        </w:rPr>
        <w:t>:</w:t>
      </w:r>
    </w:p>
    <w:p w14:paraId="0196F814">
      <w:pPr>
        <w:jc w:val="left"/>
        <w:rPr>
          <w:rFonts w:hint="default" w:ascii="Arial" w:hAnsi="Arial" w:eastAsia="Noto Sans SC" w:cs="Arial"/>
          <w:b/>
          <w:bCs/>
          <w:color w:val="auto"/>
          <w:sz w:val="24"/>
          <w:szCs w:val="24"/>
        </w:rPr>
      </w:pPr>
    </w:p>
    <w:p w14:paraId="7E1E3327">
      <w:pPr>
        <w:numPr>
          <w:ilvl w:val="0"/>
          <w:numId w:val="0"/>
        </w:numPr>
        <w:jc w:val="left"/>
        <w:rPr>
          <w:rFonts w:hint="default" w:ascii="Arial" w:hAnsi="Arial" w:eastAsia="Noto Sans SC" w:cs="Arial"/>
          <w:b w:val="0"/>
          <w:bCs w:val="0"/>
          <w:color w:val="auto"/>
          <w:sz w:val="24"/>
          <w:szCs w:val="24"/>
        </w:rPr>
      </w:pPr>
      <w:r>
        <w:rPr>
          <w:rFonts w:hint="default" w:ascii="Arial" w:hAnsi="Arial" w:eastAsia="Noto Sans SC" w:cs="Arial"/>
          <w:b w:val="0"/>
          <w:bCs w:val="0"/>
          <w:color w:val="auto"/>
          <w:sz w:val="24"/>
          <w:szCs w:val="24"/>
        </w:rPr>
        <w:t>(1) sat_resp (responsiveness satisfaction): significantly affected by interaction emotion (p&lt;0.01) and trust factor (p&lt;0.05), R² = 0.52. This shows that when users feel that the platform has real interaction and response with them, and have a high sense of trust in the platform, their overall satisfaction will be significantly improved.</w:t>
      </w:r>
    </w:p>
    <w:p w14:paraId="3FEB5041">
      <w:pPr>
        <w:numPr>
          <w:ilvl w:val="0"/>
          <w:numId w:val="0"/>
        </w:numPr>
        <w:jc w:val="left"/>
        <w:rPr>
          <w:rFonts w:hint="default" w:ascii="Arial" w:hAnsi="Arial" w:eastAsia="Noto Sans SC" w:cs="Arial"/>
          <w:color w:val="auto"/>
          <w:sz w:val="24"/>
          <w:szCs w:val="24"/>
        </w:rPr>
      </w:pPr>
      <w:r>
        <w:rPr>
          <w:rFonts w:hint="default" w:ascii="Arial" w:hAnsi="Arial" w:eastAsia="Noto Sans SC" w:cs="Arial"/>
          <w:color w:val="auto"/>
          <w:sz w:val="24"/>
          <w:szCs w:val="24"/>
        </w:rPr>
        <w:drawing>
          <wp:inline distT="0" distB="0" distL="114300" distR="114300">
            <wp:extent cx="3552825" cy="1447800"/>
            <wp:effectExtent l="0" t="0" r="3175" b="0"/>
            <wp:docPr id="8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9"/>
                    <pic:cNvPicPr>
                      <a:picLocks noChangeAspect="1"/>
                    </pic:cNvPicPr>
                  </pic:nvPicPr>
                  <pic:blipFill>
                    <a:blip r:embed="rId31"/>
                    <a:stretch>
                      <a:fillRect/>
                    </a:stretch>
                  </pic:blipFill>
                  <pic:spPr>
                    <a:xfrm>
                      <a:off x="0" y="0"/>
                      <a:ext cx="3552825" cy="1447800"/>
                    </a:xfrm>
                    <a:prstGeom prst="rect">
                      <a:avLst/>
                    </a:prstGeom>
                    <a:noFill/>
                    <a:ln>
                      <a:noFill/>
                    </a:ln>
                  </pic:spPr>
                </pic:pic>
              </a:graphicData>
            </a:graphic>
          </wp:inline>
        </w:drawing>
      </w:r>
    </w:p>
    <w:p w14:paraId="370061C9">
      <w:pPr>
        <w:numPr>
          <w:ilvl w:val="0"/>
          <w:numId w:val="0"/>
        </w:numPr>
        <w:jc w:val="left"/>
        <w:rPr>
          <w:rFonts w:hint="default" w:ascii="Arial" w:hAnsi="Arial" w:eastAsia="Noto Sans SC" w:cs="Arial"/>
          <w:color w:val="auto"/>
          <w:sz w:val="24"/>
          <w:szCs w:val="24"/>
        </w:rPr>
      </w:pPr>
      <w:r>
        <w:rPr>
          <w:rFonts w:hint="default" w:ascii="Arial" w:hAnsi="Arial" w:eastAsia="Noto Sans SC" w:cs="Arial"/>
          <w:color w:val="auto"/>
          <w:sz w:val="24"/>
          <w:szCs w:val="24"/>
        </w:rPr>
        <w:drawing>
          <wp:inline distT="0" distB="0" distL="114300" distR="114300">
            <wp:extent cx="5269230" cy="1793875"/>
            <wp:effectExtent l="0" t="0" r="1270" b="9525"/>
            <wp:docPr id="8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1"/>
                    <pic:cNvPicPr>
                      <a:picLocks noChangeAspect="1"/>
                    </pic:cNvPicPr>
                  </pic:nvPicPr>
                  <pic:blipFill>
                    <a:blip r:embed="rId32"/>
                    <a:stretch>
                      <a:fillRect/>
                    </a:stretch>
                  </pic:blipFill>
                  <pic:spPr>
                    <a:xfrm>
                      <a:off x="0" y="0"/>
                      <a:ext cx="5269230" cy="1793875"/>
                    </a:xfrm>
                    <a:prstGeom prst="rect">
                      <a:avLst/>
                    </a:prstGeom>
                    <a:noFill/>
                    <a:ln>
                      <a:noFill/>
                    </a:ln>
                  </pic:spPr>
                </pic:pic>
              </a:graphicData>
            </a:graphic>
          </wp:inline>
        </w:drawing>
      </w:r>
    </w:p>
    <w:p w14:paraId="2DF99AB9">
      <w:pPr>
        <w:pStyle w:val="25"/>
        <w:bidi w:val="0"/>
        <w:ind w:left="0" w:leftChars="0" w:firstLine="0" w:firstLineChars="0"/>
        <w:rPr>
          <w:rFonts w:hint="default"/>
        </w:rPr>
      </w:pPr>
      <w:bookmarkStart w:id="493" w:name="_Toc28075"/>
      <w:bookmarkStart w:id="494" w:name="_Toc30331"/>
      <w:bookmarkStart w:id="495" w:name="_Toc14508"/>
      <w:bookmarkStart w:id="496" w:name="_Toc25777"/>
      <w:bookmarkStart w:id="497" w:name="_Toc13462"/>
      <w:bookmarkStart w:id="498" w:name="_Toc5321"/>
      <w:bookmarkStart w:id="499" w:name="_Toc5828"/>
      <w:r>
        <w:rPr>
          <w:rFonts w:hint="eastAsia"/>
          <w:lang w:val="en-US" w:eastAsia="zh-CN"/>
        </w:rPr>
        <w:t>Table 16:</w:t>
      </w:r>
      <w:r>
        <w:rPr>
          <w:rFonts w:hint="default"/>
          <w:lang w:val="en-US" w:eastAsia="zh-CN"/>
        </w:rPr>
        <w:t>Model summary and coefficient</w:t>
      </w:r>
      <w:r>
        <w:rPr>
          <w:rFonts w:hint="eastAsia"/>
          <w:lang w:val="en-US" w:eastAsia="zh-CN"/>
        </w:rPr>
        <w:t>ª</w:t>
      </w:r>
      <w:r>
        <w:rPr>
          <w:rFonts w:hint="default"/>
          <w:lang w:val="en-US" w:eastAsia="zh-CN"/>
        </w:rPr>
        <w:t xml:space="preserve"> table for sat_resp (satisfaction with responsiveness)</w:t>
      </w:r>
      <w:bookmarkEnd w:id="493"/>
      <w:bookmarkEnd w:id="494"/>
      <w:bookmarkEnd w:id="495"/>
      <w:bookmarkEnd w:id="496"/>
      <w:bookmarkEnd w:id="497"/>
      <w:bookmarkEnd w:id="498"/>
      <w:bookmarkEnd w:id="499"/>
    </w:p>
    <w:p w14:paraId="6CFD90BA">
      <w:pPr>
        <w:numPr>
          <w:ilvl w:val="0"/>
          <w:numId w:val="0"/>
        </w:numPr>
        <w:ind w:left="0" w:leftChars="0"/>
        <w:jc w:val="left"/>
        <w:rPr>
          <w:rFonts w:hint="default" w:ascii="Arial" w:hAnsi="Arial" w:eastAsia="Noto Sans SC" w:cs="Arial"/>
          <w:color w:val="auto"/>
          <w:sz w:val="24"/>
          <w:szCs w:val="24"/>
        </w:rPr>
      </w:pPr>
      <w:r>
        <w:rPr>
          <w:rFonts w:hint="default" w:ascii="Arial" w:hAnsi="Arial" w:eastAsia="Noto Sans SC" w:cs="Arial"/>
          <w:b w:val="0"/>
          <w:bCs w:val="0"/>
          <w:color w:val="auto"/>
          <w:sz w:val="24"/>
          <w:szCs w:val="24"/>
        </w:rPr>
        <w:t>(</w:t>
      </w:r>
      <w:r>
        <w:rPr>
          <w:rFonts w:hint="eastAsia" w:ascii="Arial" w:hAnsi="Arial" w:eastAsia="Noto Sans SC" w:cs="Arial"/>
          <w:b w:val="0"/>
          <w:bCs w:val="0"/>
          <w:color w:val="auto"/>
          <w:sz w:val="24"/>
          <w:szCs w:val="24"/>
          <w:lang w:val="en-US" w:eastAsia="zh-CN"/>
        </w:rPr>
        <w:t>2</w:t>
      </w:r>
      <w:r>
        <w:rPr>
          <w:rFonts w:hint="default" w:ascii="Arial" w:hAnsi="Arial" w:eastAsia="Noto Sans SC" w:cs="Arial"/>
          <w:b w:val="0"/>
          <w:bCs w:val="0"/>
          <w:color w:val="auto"/>
          <w:sz w:val="24"/>
          <w:szCs w:val="24"/>
        </w:rPr>
        <w:t xml:space="preserve">) sat_loyal: Mainly driven by trust and authenticity factors (p&lt;0.01), R² = 0.47. This means that the platform’s credible image is the core factor in enhancing user </w:t>
      </w:r>
      <w:r>
        <w:rPr>
          <w:rFonts w:hint="default" w:ascii="Arial" w:hAnsi="Arial" w:eastAsia="Arial" w:cs="Arial"/>
          <w:kern w:val="44"/>
          <w:sz w:val="24"/>
          <w:szCs w:val="20"/>
          <w:lang w:val="en-US" w:eastAsia="zh-CN"/>
        </w:rPr>
        <w:t>loyalty.</w:t>
      </w:r>
      <w:r>
        <w:rPr>
          <w:rFonts w:hint="default" w:ascii="Arial" w:hAnsi="Arial" w:eastAsia="Noto Sans SC" w:cs="Arial"/>
          <w:color w:val="auto"/>
          <w:sz w:val="24"/>
          <w:szCs w:val="24"/>
        </w:rPr>
        <w:drawing>
          <wp:inline distT="0" distB="0" distL="114300" distR="114300">
            <wp:extent cx="3552825" cy="1447800"/>
            <wp:effectExtent l="0" t="0" r="3175" b="0"/>
            <wp:docPr id="9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9"/>
                    <pic:cNvPicPr>
                      <a:picLocks noChangeAspect="1"/>
                    </pic:cNvPicPr>
                  </pic:nvPicPr>
                  <pic:blipFill>
                    <a:blip r:embed="rId33"/>
                    <a:stretch>
                      <a:fillRect/>
                    </a:stretch>
                  </pic:blipFill>
                  <pic:spPr>
                    <a:xfrm>
                      <a:off x="0" y="0"/>
                      <a:ext cx="3552825" cy="1447800"/>
                    </a:xfrm>
                    <a:prstGeom prst="rect">
                      <a:avLst/>
                    </a:prstGeom>
                    <a:noFill/>
                    <a:ln>
                      <a:noFill/>
                    </a:ln>
                  </pic:spPr>
                </pic:pic>
              </a:graphicData>
            </a:graphic>
          </wp:inline>
        </w:drawing>
      </w:r>
    </w:p>
    <w:p w14:paraId="1DC535AA">
      <w:pPr>
        <w:numPr>
          <w:ilvl w:val="0"/>
          <w:numId w:val="0"/>
        </w:numPr>
        <w:ind w:leftChars="200"/>
        <w:jc w:val="left"/>
        <w:rPr>
          <w:rFonts w:hint="default" w:ascii="Arial" w:hAnsi="Arial" w:eastAsia="Noto Sans SC" w:cs="Arial"/>
          <w:color w:val="auto"/>
          <w:sz w:val="24"/>
          <w:szCs w:val="24"/>
        </w:rPr>
      </w:pPr>
      <w:r>
        <w:rPr>
          <w:rFonts w:hint="default" w:ascii="Arial" w:hAnsi="Arial" w:eastAsia="Noto Sans SC" w:cs="Arial"/>
          <w:color w:val="auto"/>
          <w:sz w:val="24"/>
          <w:szCs w:val="24"/>
        </w:rPr>
        <w:drawing>
          <wp:inline distT="0" distB="0" distL="114300" distR="114300">
            <wp:extent cx="5269230" cy="1793875"/>
            <wp:effectExtent l="0" t="0" r="1270" b="9525"/>
            <wp:docPr id="9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31"/>
                    <pic:cNvPicPr>
                      <a:picLocks noChangeAspect="1"/>
                    </pic:cNvPicPr>
                  </pic:nvPicPr>
                  <pic:blipFill>
                    <a:blip r:embed="rId34"/>
                    <a:stretch>
                      <a:fillRect/>
                    </a:stretch>
                  </pic:blipFill>
                  <pic:spPr>
                    <a:xfrm>
                      <a:off x="0" y="0"/>
                      <a:ext cx="5269230" cy="1793875"/>
                    </a:xfrm>
                    <a:prstGeom prst="rect">
                      <a:avLst/>
                    </a:prstGeom>
                    <a:noFill/>
                    <a:ln>
                      <a:noFill/>
                    </a:ln>
                  </pic:spPr>
                </pic:pic>
              </a:graphicData>
            </a:graphic>
          </wp:inline>
        </w:drawing>
      </w:r>
    </w:p>
    <w:p w14:paraId="3D930FAF">
      <w:pPr>
        <w:pStyle w:val="25"/>
        <w:bidi w:val="0"/>
        <w:ind w:left="0" w:leftChars="0" w:firstLine="0" w:firstLineChars="0"/>
        <w:rPr>
          <w:rFonts w:hint="default"/>
          <w:lang w:val="en-US" w:eastAsia="zh-CN"/>
        </w:rPr>
      </w:pPr>
      <w:bookmarkStart w:id="500" w:name="_Toc12567"/>
      <w:bookmarkStart w:id="501" w:name="_Toc18949"/>
      <w:bookmarkStart w:id="502" w:name="_Toc28794"/>
      <w:bookmarkStart w:id="503" w:name="_Toc5676"/>
      <w:bookmarkStart w:id="504" w:name="_Toc26024"/>
      <w:bookmarkStart w:id="505" w:name="_Toc1852"/>
      <w:r>
        <w:rPr>
          <w:rFonts w:hint="eastAsia"/>
          <w:lang w:val="en-US" w:eastAsia="zh-CN"/>
        </w:rPr>
        <w:t>Table 17</w:t>
      </w:r>
      <w:r>
        <w:rPr>
          <w:rFonts w:hint="default"/>
          <w:lang w:val="en-US" w:eastAsia="zh-CN"/>
        </w:rPr>
        <w:t>：Model summary and coefficients</w:t>
      </w:r>
      <w:r>
        <w:rPr>
          <w:rFonts w:hint="eastAsia"/>
          <w:lang w:val="en-US" w:eastAsia="zh-CN"/>
        </w:rPr>
        <w:t>ª</w:t>
      </w:r>
      <w:r>
        <w:rPr>
          <w:rFonts w:hint="default"/>
          <w:lang w:val="en-US" w:eastAsia="zh-CN"/>
        </w:rPr>
        <w:t xml:space="preserve"> table for sat_loyal</w:t>
      </w:r>
      <w:bookmarkEnd w:id="500"/>
      <w:bookmarkEnd w:id="501"/>
      <w:bookmarkEnd w:id="502"/>
      <w:bookmarkEnd w:id="503"/>
      <w:bookmarkEnd w:id="504"/>
      <w:bookmarkEnd w:id="505"/>
    </w:p>
    <w:p w14:paraId="3998B4CF">
      <w:pPr>
        <w:numPr>
          <w:ilvl w:val="0"/>
          <w:numId w:val="0"/>
        </w:numPr>
        <w:ind w:leftChars="200"/>
        <w:jc w:val="left"/>
        <w:rPr>
          <w:rFonts w:hint="default" w:ascii="Arial" w:hAnsi="Arial" w:eastAsia="Noto Sans SC" w:cs="Arial"/>
          <w:color w:val="auto"/>
          <w:sz w:val="24"/>
          <w:szCs w:val="24"/>
        </w:rPr>
      </w:pPr>
    </w:p>
    <w:p w14:paraId="5E8EC652">
      <w:pPr>
        <w:numPr>
          <w:ilvl w:val="0"/>
          <w:numId w:val="0"/>
        </w:numPr>
        <w:ind w:leftChars="200"/>
        <w:jc w:val="left"/>
        <w:rPr>
          <w:rFonts w:hint="default" w:ascii="Arial" w:hAnsi="Arial" w:eastAsia="Noto Sans SC" w:cs="Arial"/>
          <w:color w:val="auto"/>
          <w:sz w:val="24"/>
          <w:szCs w:val="24"/>
        </w:rPr>
      </w:pPr>
    </w:p>
    <w:p w14:paraId="53F17F67">
      <w:pPr>
        <w:numPr>
          <w:ilvl w:val="0"/>
          <w:numId w:val="4"/>
        </w:numPr>
        <w:ind w:left="0" w:leftChars="0"/>
        <w:jc w:val="left"/>
        <w:rPr>
          <w:rFonts w:hint="eastAsia" w:ascii="Arial" w:hAnsi="Arial" w:eastAsia="Noto Sans SC" w:cs="Arial"/>
          <w:b w:val="0"/>
          <w:bCs w:val="0"/>
          <w:color w:val="auto"/>
          <w:sz w:val="24"/>
          <w:szCs w:val="24"/>
          <w:lang w:val="en-US" w:eastAsia="zh-CN"/>
        </w:rPr>
      </w:pPr>
      <w:r>
        <w:rPr>
          <w:rFonts w:hint="eastAsia" w:ascii="Arial" w:hAnsi="Arial" w:eastAsia="Noto Sans SC" w:cs="Arial"/>
          <w:b w:val="0"/>
          <w:bCs w:val="0"/>
          <w:color w:val="auto"/>
          <w:sz w:val="24"/>
          <w:szCs w:val="24"/>
          <w:lang w:val="en-US" w:eastAsia="zh-CN"/>
        </w:rPr>
        <w:t>sat_uinter (willingness to continue interacting): The regression result is not significant (p&gt;0.1), indicating that even if users are highly satisfied with the brand, they are not necessarily willing to participate in long-term interactions.</w:t>
      </w:r>
    </w:p>
    <w:p w14:paraId="607E0580">
      <w:pPr>
        <w:numPr>
          <w:numId w:val="0"/>
        </w:numPr>
        <w:jc w:val="left"/>
        <w:rPr>
          <w:rFonts w:hint="default" w:ascii="Arial" w:hAnsi="Arial" w:eastAsia="Noto Sans SC" w:cs="Arial"/>
          <w:b/>
          <w:bCs/>
          <w:color w:val="auto"/>
          <w:sz w:val="24"/>
          <w:szCs w:val="24"/>
          <w:lang w:val="en-US" w:eastAsia="zh-CN"/>
        </w:rPr>
      </w:pPr>
    </w:p>
    <w:p w14:paraId="463DFD27">
      <w:pPr>
        <w:numPr>
          <w:ilvl w:val="0"/>
          <w:numId w:val="0"/>
        </w:numPr>
        <w:ind w:leftChars="200"/>
        <w:jc w:val="left"/>
        <w:rPr>
          <w:rFonts w:hint="default" w:ascii="Arial" w:hAnsi="Arial" w:eastAsia="Noto Sans SC" w:cs="Arial"/>
          <w:color w:val="auto"/>
          <w:sz w:val="24"/>
          <w:szCs w:val="24"/>
        </w:rPr>
      </w:pPr>
      <w:r>
        <w:rPr>
          <w:rFonts w:hint="default" w:ascii="Arial" w:hAnsi="Arial" w:eastAsia="Noto Sans SC" w:cs="Arial"/>
          <w:color w:val="auto"/>
          <w:sz w:val="24"/>
          <w:szCs w:val="24"/>
        </w:rPr>
        <w:drawing>
          <wp:inline distT="0" distB="0" distL="114300" distR="114300">
            <wp:extent cx="3552825" cy="1447800"/>
            <wp:effectExtent l="0" t="0" r="3175" b="0"/>
            <wp:docPr id="9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3"/>
                    <pic:cNvPicPr>
                      <a:picLocks noChangeAspect="1"/>
                    </pic:cNvPicPr>
                  </pic:nvPicPr>
                  <pic:blipFill>
                    <a:blip r:embed="rId35"/>
                    <a:stretch>
                      <a:fillRect/>
                    </a:stretch>
                  </pic:blipFill>
                  <pic:spPr>
                    <a:xfrm>
                      <a:off x="0" y="0"/>
                      <a:ext cx="3552825" cy="1447800"/>
                    </a:xfrm>
                    <a:prstGeom prst="rect">
                      <a:avLst/>
                    </a:prstGeom>
                    <a:noFill/>
                    <a:ln>
                      <a:noFill/>
                    </a:ln>
                  </pic:spPr>
                </pic:pic>
              </a:graphicData>
            </a:graphic>
          </wp:inline>
        </w:drawing>
      </w:r>
    </w:p>
    <w:p w14:paraId="71CEBBFA">
      <w:pPr>
        <w:numPr>
          <w:ilvl w:val="0"/>
          <w:numId w:val="0"/>
        </w:numPr>
        <w:ind w:leftChars="200"/>
        <w:jc w:val="left"/>
        <w:rPr>
          <w:rFonts w:hint="default" w:ascii="Arial" w:hAnsi="Arial" w:eastAsia="Noto Sans SC" w:cs="Arial"/>
          <w:color w:val="auto"/>
          <w:sz w:val="24"/>
          <w:szCs w:val="24"/>
        </w:rPr>
      </w:pPr>
    </w:p>
    <w:p w14:paraId="2CFDD5EF">
      <w:pPr>
        <w:numPr>
          <w:ilvl w:val="0"/>
          <w:numId w:val="0"/>
        </w:numPr>
        <w:ind w:leftChars="200"/>
        <w:jc w:val="left"/>
        <w:rPr>
          <w:rFonts w:hint="default" w:ascii="Arial" w:hAnsi="Arial" w:eastAsia="Noto Sans SC" w:cs="Arial"/>
          <w:color w:val="auto"/>
          <w:sz w:val="24"/>
          <w:szCs w:val="24"/>
        </w:rPr>
      </w:pPr>
      <w:r>
        <w:rPr>
          <w:rFonts w:hint="default" w:ascii="Arial" w:hAnsi="Arial" w:eastAsia="Noto Sans SC" w:cs="Arial"/>
          <w:color w:val="auto"/>
          <w:sz w:val="24"/>
          <w:szCs w:val="24"/>
        </w:rPr>
        <w:drawing>
          <wp:inline distT="0" distB="0" distL="114300" distR="114300">
            <wp:extent cx="5269230" cy="1793875"/>
            <wp:effectExtent l="0" t="0" r="1270" b="9525"/>
            <wp:docPr id="9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5"/>
                    <pic:cNvPicPr>
                      <a:picLocks noChangeAspect="1"/>
                    </pic:cNvPicPr>
                  </pic:nvPicPr>
                  <pic:blipFill>
                    <a:blip r:embed="rId36"/>
                    <a:stretch>
                      <a:fillRect/>
                    </a:stretch>
                  </pic:blipFill>
                  <pic:spPr>
                    <a:xfrm>
                      <a:off x="0" y="0"/>
                      <a:ext cx="5269230" cy="1793875"/>
                    </a:xfrm>
                    <a:prstGeom prst="rect">
                      <a:avLst/>
                    </a:prstGeom>
                    <a:noFill/>
                    <a:ln>
                      <a:noFill/>
                    </a:ln>
                  </pic:spPr>
                </pic:pic>
              </a:graphicData>
            </a:graphic>
          </wp:inline>
        </w:drawing>
      </w:r>
    </w:p>
    <w:p w14:paraId="65A7B643">
      <w:pPr>
        <w:pStyle w:val="25"/>
        <w:bidi w:val="0"/>
        <w:ind w:left="0" w:leftChars="0" w:firstLine="0" w:firstLineChars="0"/>
        <w:rPr>
          <w:rFonts w:hint="default"/>
          <w:lang w:val="en-US" w:eastAsia="zh-CN"/>
        </w:rPr>
      </w:pPr>
      <w:bookmarkStart w:id="506" w:name="_Toc9480"/>
      <w:bookmarkStart w:id="507" w:name="_Toc30486"/>
      <w:bookmarkStart w:id="508" w:name="_Toc29361"/>
      <w:bookmarkStart w:id="509" w:name="_Toc4992"/>
      <w:bookmarkStart w:id="510" w:name="_Toc3910"/>
      <w:bookmarkStart w:id="511" w:name="_Toc2971"/>
      <w:r>
        <w:rPr>
          <w:rFonts w:hint="eastAsia"/>
          <w:lang w:val="en-US" w:eastAsia="zh-CN"/>
        </w:rPr>
        <w:t>Table 18</w:t>
      </w:r>
      <w:r>
        <w:rPr>
          <w:rFonts w:hint="default"/>
          <w:lang w:val="en-US" w:eastAsia="zh-CN"/>
        </w:rPr>
        <w:t>：Model summary and coefficients</w:t>
      </w:r>
      <w:r>
        <w:rPr>
          <w:rFonts w:hint="eastAsia"/>
          <w:lang w:val="en-US" w:eastAsia="zh-CN"/>
        </w:rPr>
        <w:t>ª</w:t>
      </w:r>
      <w:r>
        <w:rPr>
          <w:rFonts w:hint="default"/>
          <w:lang w:val="en-US" w:eastAsia="zh-CN"/>
        </w:rPr>
        <w:t xml:space="preserve"> table for</w:t>
      </w:r>
      <w:r>
        <w:rPr>
          <w:rFonts w:hint="eastAsia"/>
          <w:lang w:val="en-US" w:eastAsia="zh-CN"/>
        </w:rPr>
        <w:t xml:space="preserve"> </w:t>
      </w:r>
      <w:r>
        <w:rPr>
          <w:rFonts w:hint="default"/>
        </w:rPr>
        <w:t>sat_uinter</w:t>
      </w:r>
      <w:r>
        <w:rPr>
          <w:rFonts w:hint="eastAsia"/>
          <w:lang w:val="en-US" w:eastAsia="zh-CN"/>
        </w:rPr>
        <w:t xml:space="preserve"> </w:t>
      </w:r>
      <w:r>
        <w:rPr>
          <w:rFonts w:hint="default"/>
        </w:rPr>
        <w:t>(Continued willingness to interact)</w:t>
      </w:r>
      <w:bookmarkEnd w:id="506"/>
      <w:bookmarkEnd w:id="507"/>
      <w:bookmarkEnd w:id="508"/>
      <w:bookmarkEnd w:id="509"/>
      <w:bookmarkEnd w:id="510"/>
      <w:bookmarkEnd w:id="511"/>
    </w:p>
    <w:p w14:paraId="3234D6D9">
      <w:pPr>
        <w:numPr>
          <w:ilvl w:val="0"/>
          <w:numId w:val="0"/>
        </w:numPr>
        <w:ind w:leftChars="200"/>
        <w:jc w:val="left"/>
        <w:rPr>
          <w:rFonts w:hint="default" w:ascii="Arial" w:hAnsi="Arial" w:eastAsia="Noto Sans SC" w:cs="Arial"/>
          <w:color w:val="auto"/>
          <w:sz w:val="24"/>
          <w:szCs w:val="24"/>
        </w:rPr>
      </w:pPr>
    </w:p>
    <w:p w14:paraId="7B206038">
      <w:pPr>
        <w:numPr>
          <w:ilvl w:val="0"/>
          <w:numId w:val="0"/>
        </w:numPr>
        <w:ind w:left="0" w:leftChars="0"/>
        <w:jc w:val="left"/>
        <w:rPr>
          <w:rFonts w:hint="default" w:ascii="Arial" w:hAnsi="Arial" w:eastAsia="Noto Sans SC" w:cs="Arial"/>
          <w:b w:val="0"/>
          <w:bCs w:val="0"/>
          <w:color w:val="auto"/>
          <w:sz w:val="24"/>
          <w:szCs w:val="24"/>
        </w:rPr>
      </w:pPr>
      <w:r>
        <w:rPr>
          <w:rFonts w:hint="eastAsia" w:ascii="Arial" w:hAnsi="Arial" w:eastAsia="Noto Sans SC" w:cs="Arial"/>
          <w:b w:val="0"/>
          <w:bCs w:val="0"/>
          <w:color w:val="auto"/>
          <w:sz w:val="24"/>
          <w:szCs w:val="24"/>
          <w:lang w:val="en-US" w:eastAsia="zh-CN"/>
        </w:rPr>
        <w:t>(4) sat_match (content matching), sat_con (personalized perception), and sat_ugc (user content quality): all were significantly affected by the interactive emotional factor (p&lt;0.05). This indicates that a good interactive atmosphere helps improve users’ cognition of the matching between platform content and their needs.</w:t>
      </w:r>
    </w:p>
    <w:p w14:paraId="4B85B1DC">
      <w:pPr>
        <w:numPr>
          <w:ilvl w:val="0"/>
          <w:numId w:val="0"/>
        </w:numPr>
        <w:ind w:leftChars="200"/>
        <w:jc w:val="left"/>
        <w:rPr>
          <w:rFonts w:hint="default" w:ascii="Arial" w:hAnsi="Arial" w:eastAsia="Noto Sans SC" w:cs="Arial"/>
          <w:color w:val="auto"/>
          <w:sz w:val="24"/>
          <w:szCs w:val="24"/>
        </w:rPr>
      </w:pPr>
    </w:p>
    <w:p w14:paraId="2B546F97">
      <w:pPr>
        <w:numPr>
          <w:ilvl w:val="0"/>
          <w:numId w:val="0"/>
        </w:numPr>
        <w:ind w:leftChars="200"/>
        <w:jc w:val="left"/>
        <w:rPr>
          <w:rFonts w:hint="default" w:ascii="Arial" w:hAnsi="Arial" w:eastAsia="Noto Sans SC" w:cs="Arial"/>
          <w:color w:val="auto"/>
          <w:sz w:val="24"/>
          <w:szCs w:val="24"/>
        </w:rPr>
      </w:pPr>
      <w:r>
        <w:rPr>
          <w:rFonts w:hint="default" w:ascii="Arial" w:hAnsi="Arial" w:eastAsia="Noto Sans SC" w:cs="Arial"/>
          <w:color w:val="auto"/>
          <w:sz w:val="24"/>
          <w:szCs w:val="24"/>
        </w:rPr>
        <w:drawing>
          <wp:inline distT="0" distB="0" distL="114300" distR="114300">
            <wp:extent cx="5269230" cy="1793875"/>
            <wp:effectExtent l="0" t="0" r="1270" b="9525"/>
            <wp:docPr id="10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6"/>
                    <pic:cNvPicPr>
                      <a:picLocks noChangeAspect="1"/>
                    </pic:cNvPicPr>
                  </pic:nvPicPr>
                  <pic:blipFill>
                    <a:blip r:embed="rId37"/>
                    <a:stretch>
                      <a:fillRect/>
                    </a:stretch>
                  </pic:blipFill>
                  <pic:spPr>
                    <a:xfrm>
                      <a:off x="0" y="0"/>
                      <a:ext cx="5269230" cy="1793875"/>
                    </a:xfrm>
                    <a:prstGeom prst="rect">
                      <a:avLst/>
                    </a:prstGeom>
                    <a:noFill/>
                    <a:ln>
                      <a:noFill/>
                    </a:ln>
                  </pic:spPr>
                </pic:pic>
              </a:graphicData>
            </a:graphic>
          </wp:inline>
        </w:drawing>
      </w:r>
    </w:p>
    <w:p w14:paraId="1F7D76A5">
      <w:pPr>
        <w:pStyle w:val="25"/>
        <w:bidi w:val="0"/>
        <w:ind w:left="0" w:leftChars="0" w:firstLine="0" w:firstLineChars="0"/>
        <w:rPr>
          <w:rFonts w:hint="default"/>
          <w:lang w:val="en-US" w:eastAsia="zh-CN"/>
        </w:rPr>
      </w:pPr>
      <w:bookmarkStart w:id="512" w:name="_Toc2951"/>
      <w:bookmarkStart w:id="513" w:name="_Toc32064"/>
      <w:bookmarkStart w:id="514" w:name="_Toc10420"/>
      <w:bookmarkStart w:id="515" w:name="_Toc28625"/>
      <w:bookmarkStart w:id="516" w:name="_Toc22368"/>
      <w:bookmarkStart w:id="517" w:name="_Toc24426"/>
      <w:r>
        <w:rPr>
          <w:rFonts w:hint="eastAsia"/>
          <w:lang w:val="en-US" w:eastAsia="zh-CN"/>
        </w:rPr>
        <w:t>Table 19</w:t>
      </w:r>
      <w:r>
        <w:rPr>
          <w:rFonts w:hint="default"/>
          <w:lang w:val="en-US" w:eastAsia="zh-CN"/>
        </w:rPr>
        <w:t>：coefficientsª table for sat_match (Content Matching)</w:t>
      </w:r>
      <w:bookmarkEnd w:id="512"/>
      <w:bookmarkEnd w:id="513"/>
      <w:bookmarkEnd w:id="514"/>
      <w:bookmarkEnd w:id="515"/>
      <w:bookmarkEnd w:id="516"/>
      <w:bookmarkEnd w:id="517"/>
    </w:p>
    <w:p w14:paraId="46EFE1A9">
      <w:pPr>
        <w:numPr>
          <w:ilvl w:val="0"/>
          <w:numId w:val="0"/>
        </w:numPr>
        <w:ind w:leftChars="200"/>
        <w:jc w:val="left"/>
        <w:rPr>
          <w:rFonts w:hint="default" w:ascii="Arial" w:hAnsi="Arial" w:eastAsia="Noto Sans SC" w:cs="Arial"/>
          <w:color w:val="auto"/>
          <w:sz w:val="24"/>
          <w:szCs w:val="24"/>
        </w:rPr>
      </w:pPr>
    </w:p>
    <w:p w14:paraId="4EDDC43B">
      <w:pPr>
        <w:numPr>
          <w:ilvl w:val="0"/>
          <w:numId w:val="0"/>
        </w:numPr>
        <w:ind w:leftChars="200"/>
        <w:jc w:val="left"/>
        <w:rPr>
          <w:rFonts w:hint="default" w:ascii="Arial" w:hAnsi="Arial" w:eastAsia="Noto Sans SC" w:cs="Arial"/>
          <w:color w:val="auto"/>
          <w:sz w:val="24"/>
          <w:szCs w:val="24"/>
        </w:rPr>
      </w:pPr>
      <w:r>
        <w:rPr>
          <w:rFonts w:hint="default" w:ascii="Arial" w:hAnsi="Arial" w:eastAsia="Noto Sans SC" w:cs="Arial"/>
          <w:color w:val="auto"/>
          <w:sz w:val="24"/>
          <w:szCs w:val="24"/>
        </w:rPr>
        <w:drawing>
          <wp:inline distT="0" distB="0" distL="114300" distR="114300">
            <wp:extent cx="3552825" cy="1447800"/>
            <wp:effectExtent l="0" t="0" r="3175" b="0"/>
            <wp:docPr id="10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40"/>
                    <pic:cNvPicPr>
                      <a:picLocks noChangeAspect="1"/>
                    </pic:cNvPicPr>
                  </pic:nvPicPr>
                  <pic:blipFill>
                    <a:blip r:embed="rId38"/>
                    <a:stretch>
                      <a:fillRect/>
                    </a:stretch>
                  </pic:blipFill>
                  <pic:spPr>
                    <a:xfrm>
                      <a:off x="0" y="0"/>
                      <a:ext cx="3552825" cy="1447800"/>
                    </a:xfrm>
                    <a:prstGeom prst="rect">
                      <a:avLst/>
                    </a:prstGeom>
                    <a:noFill/>
                    <a:ln>
                      <a:noFill/>
                    </a:ln>
                  </pic:spPr>
                </pic:pic>
              </a:graphicData>
            </a:graphic>
          </wp:inline>
        </w:drawing>
      </w:r>
    </w:p>
    <w:p w14:paraId="3553D55F">
      <w:pPr>
        <w:numPr>
          <w:ilvl w:val="0"/>
          <w:numId w:val="0"/>
        </w:numPr>
        <w:ind w:leftChars="200"/>
        <w:jc w:val="left"/>
        <w:rPr>
          <w:rFonts w:hint="default" w:ascii="Arial" w:hAnsi="Arial" w:eastAsia="Noto Sans SC" w:cs="Arial"/>
          <w:color w:val="auto"/>
          <w:sz w:val="24"/>
          <w:szCs w:val="24"/>
        </w:rPr>
      </w:pPr>
      <w:r>
        <w:rPr>
          <w:rFonts w:hint="default" w:ascii="Arial" w:hAnsi="Arial" w:eastAsia="Noto Sans SC" w:cs="Arial"/>
          <w:color w:val="auto"/>
          <w:sz w:val="24"/>
          <w:szCs w:val="24"/>
        </w:rPr>
        <w:drawing>
          <wp:inline distT="0" distB="0" distL="114300" distR="114300">
            <wp:extent cx="5269230" cy="1793875"/>
            <wp:effectExtent l="0" t="0" r="1270" b="9525"/>
            <wp:docPr id="10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42"/>
                    <pic:cNvPicPr>
                      <a:picLocks noChangeAspect="1"/>
                    </pic:cNvPicPr>
                  </pic:nvPicPr>
                  <pic:blipFill>
                    <a:blip r:embed="rId39"/>
                    <a:stretch>
                      <a:fillRect/>
                    </a:stretch>
                  </pic:blipFill>
                  <pic:spPr>
                    <a:xfrm>
                      <a:off x="0" y="0"/>
                      <a:ext cx="5269230" cy="1793875"/>
                    </a:xfrm>
                    <a:prstGeom prst="rect">
                      <a:avLst/>
                    </a:prstGeom>
                    <a:noFill/>
                    <a:ln>
                      <a:noFill/>
                    </a:ln>
                  </pic:spPr>
                </pic:pic>
              </a:graphicData>
            </a:graphic>
          </wp:inline>
        </w:drawing>
      </w:r>
    </w:p>
    <w:p w14:paraId="6139452C">
      <w:pPr>
        <w:pStyle w:val="25"/>
        <w:bidi w:val="0"/>
        <w:ind w:left="0" w:leftChars="0" w:firstLine="0" w:firstLineChars="0"/>
        <w:rPr>
          <w:rFonts w:hint="default"/>
          <w:lang w:val="en-US" w:eastAsia="zh-CN"/>
        </w:rPr>
      </w:pPr>
      <w:bookmarkStart w:id="518" w:name="_Toc572"/>
      <w:bookmarkStart w:id="519" w:name="_Toc18473"/>
      <w:bookmarkStart w:id="520" w:name="_Toc11241"/>
      <w:bookmarkStart w:id="521" w:name="_Toc8659"/>
      <w:bookmarkStart w:id="522" w:name="_Toc3255"/>
      <w:bookmarkStart w:id="523" w:name="_Toc2216"/>
      <w:r>
        <w:rPr>
          <w:rFonts w:hint="eastAsia"/>
          <w:lang w:val="en-US" w:eastAsia="zh-CN"/>
        </w:rPr>
        <w:t>Table 20</w:t>
      </w:r>
      <w:r>
        <w:rPr>
          <w:rFonts w:hint="default"/>
          <w:lang w:val="en-US" w:eastAsia="zh-CN"/>
        </w:rPr>
        <w:t>：</w:t>
      </w:r>
      <w:r>
        <w:rPr>
          <w:rFonts w:hint="default"/>
        </w:rPr>
        <w:t>Model summary and coefficients</w:t>
      </w:r>
      <w:r>
        <w:rPr>
          <w:rFonts w:hint="eastAsia"/>
        </w:rPr>
        <w:t>ª</w:t>
      </w:r>
      <w:r>
        <w:rPr>
          <w:rFonts w:hint="default"/>
        </w:rPr>
        <w:t xml:space="preserve"> table for sat_ugc (user content quality)</w:t>
      </w:r>
      <w:bookmarkEnd w:id="518"/>
      <w:bookmarkEnd w:id="519"/>
      <w:bookmarkEnd w:id="520"/>
      <w:bookmarkEnd w:id="521"/>
      <w:bookmarkEnd w:id="522"/>
      <w:bookmarkEnd w:id="523"/>
    </w:p>
    <w:p w14:paraId="62ECBE46">
      <w:pPr>
        <w:numPr>
          <w:ilvl w:val="0"/>
          <w:numId w:val="0"/>
        </w:numPr>
        <w:ind w:leftChars="200"/>
        <w:jc w:val="left"/>
        <w:rPr>
          <w:rFonts w:hint="default" w:ascii="Arial" w:hAnsi="Arial" w:eastAsia="Noto Sans SC" w:cs="Arial"/>
          <w:color w:val="auto"/>
          <w:sz w:val="24"/>
          <w:szCs w:val="24"/>
          <w:lang w:val="en-US" w:eastAsia="zh-CN"/>
        </w:rPr>
      </w:pPr>
    </w:p>
    <w:p w14:paraId="719F2E37">
      <w:pPr>
        <w:numPr>
          <w:ilvl w:val="0"/>
          <w:numId w:val="0"/>
        </w:numPr>
        <w:ind w:leftChars="200"/>
        <w:jc w:val="left"/>
        <w:rPr>
          <w:rFonts w:hint="default" w:ascii="Arial" w:hAnsi="Arial" w:eastAsia="Noto Sans SC" w:cs="Arial"/>
          <w:color w:val="auto"/>
          <w:sz w:val="24"/>
          <w:szCs w:val="24"/>
          <w:lang w:val="en-US" w:eastAsia="zh-CN"/>
        </w:rPr>
      </w:pPr>
    </w:p>
    <w:p w14:paraId="1C3FA9B6">
      <w:pPr>
        <w:widowControl w:val="0"/>
        <w:numPr>
          <w:ilvl w:val="0"/>
          <w:numId w:val="0"/>
        </w:numPr>
        <w:jc w:val="left"/>
        <w:rPr>
          <w:rFonts w:hint="default" w:ascii="Arial" w:hAnsi="Arial" w:eastAsia="Noto Sans SC" w:cs="Arial"/>
          <w:color w:val="auto"/>
          <w:sz w:val="24"/>
          <w:szCs w:val="24"/>
        </w:rPr>
      </w:pPr>
      <w:r>
        <w:rPr>
          <w:rFonts w:hint="default" w:ascii="Arial" w:hAnsi="Arial" w:eastAsia="Noto Sans SC" w:cs="Arial"/>
          <w:color w:val="auto"/>
          <w:sz w:val="24"/>
          <w:szCs w:val="24"/>
        </w:rPr>
        <w:drawing>
          <wp:inline distT="0" distB="0" distL="114300" distR="114300">
            <wp:extent cx="3552825" cy="1447800"/>
            <wp:effectExtent l="0" t="0" r="3175" b="0"/>
            <wp:docPr id="11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46"/>
                    <pic:cNvPicPr>
                      <a:picLocks noChangeAspect="1"/>
                    </pic:cNvPicPr>
                  </pic:nvPicPr>
                  <pic:blipFill>
                    <a:blip r:embed="rId40"/>
                    <a:stretch>
                      <a:fillRect/>
                    </a:stretch>
                  </pic:blipFill>
                  <pic:spPr>
                    <a:xfrm>
                      <a:off x="0" y="0"/>
                      <a:ext cx="3552825" cy="1447800"/>
                    </a:xfrm>
                    <a:prstGeom prst="rect">
                      <a:avLst/>
                    </a:prstGeom>
                    <a:noFill/>
                    <a:ln>
                      <a:noFill/>
                    </a:ln>
                  </pic:spPr>
                </pic:pic>
              </a:graphicData>
            </a:graphic>
          </wp:inline>
        </w:drawing>
      </w:r>
    </w:p>
    <w:p w14:paraId="5E158C8F">
      <w:pPr>
        <w:widowControl w:val="0"/>
        <w:numPr>
          <w:ilvl w:val="0"/>
          <w:numId w:val="0"/>
        </w:numPr>
        <w:jc w:val="left"/>
        <w:rPr>
          <w:rFonts w:hint="default" w:ascii="Arial" w:hAnsi="Arial" w:eastAsia="Noto Sans SC" w:cs="Arial"/>
          <w:color w:val="auto"/>
          <w:sz w:val="24"/>
          <w:szCs w:val="24"/>
        </w:rPr>
      </w:pPr>
      <w:r>
        <w:rPr>
          <w:rFonts w:hint="default" w:ascii="Arial" w:hAnsi="Arial" w:eastAsia="Noto Sans SC" w:cs="Arial"/>
          <w:color w:val="auto"/>
          <w:sz w:val="24"/>
          <w:szCs w:val="24"/>
        </w:rPr>
        <w:drawing>
          <wp:inline distT="0" distB="0" distL="114300" distR="114300">
            <wp:extent cx="5269230" cy="1793875"/>
            <wp:effectExtent l="0" t="0" r="1270" b="9525"/>
            <wp:docPr id="115"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48"/>
                    <pic:cNvPicPr>
                      <a:picLocks noChangeAspect="1"/>
                    </pic:cNvPicPr>
                  </pic:nvPicPr>
                  <pic:blipFill>
                    <a:blip r:embed="rId41"/>
                    <a:stretch>
                      <a:fillRect/>
                    </a:stretch>
                  </pic:blipFill>
                  <pic:spPr>
                    <a:xfrm>
                      <a:off x="0" y="0"/>
                      <a:ext cx="5269230" cy="1793875"/>
                    </a:xfrm>
                    <a:prstGeom prst="rect">
                      <a:avLst/>
                    </a:prstGeom>
                    <a:noFill/>
                    <a:ln>
                      <a:noFill/>
                    </a:ln>
                  </pic:spPr>
                </pic:pic>
              </a:graphicData>
            </a:graphic>
          </wp:inline>
        </w:drawing>
      </w:r>
    </w:p>
    <w:p w14:paraId="14F52900">
      <w:pPr>
        <w:pStyle w:val="25"/>
        <w:bidi w:val="0"/>
        <w:ind w:left="0" w:leftChars="0" w:firstLine="0" w:firstLineChars="0"/>
        <w:rPr>
          <w:rFonts w:hint="default" w:ascii="Arial" w:hAnsi="Arial" w:eastAsia="Noto Sans SC" w:cs="Arial"/>
          <w:b w:val="0"/>
          <w:bCs w:val="0"/>
          <w:color w:val="auto"/>
          <w:sz w:val="24"/>
          <w:szCs w:val="24"/>
          <w:lang w:val="en-US" w:eastAsia="zh-CN"/>
        </w:rPr>
      </w:pPr>
      <w:bookmarkStart w:id="524" w:name="_Toc28222"/>
      <w:bookmarkStart w:id="525" w:name="_Toc12686"/>
      <w:bookmarkStart w:id="526" w:name="_Toc28314"/>
      <w:bookmarkStart w:id="527" w:name="_Toc3338"/>
      <w:bookmarkStart w:id="528" w:name="_Toc32215"/>
      <w:bookmarkStart w:id="529" w:name="_Toc29896"/>
      <w:r>
        <w:rPr>
          <w:rFonts w:hint="eastAsia"/>
          <w:lang w:val="en-US" w:eastAsia="zh-CN"/>
        </w:rPr>
        <w:t>Table 21</w:t>
      </w:r>
      <w:r>
        <w:rPr>
          <w:rFonts w:hint="default"/>
          <w:lang w:val="en-US" w:eastAsia="zh-CN"/>
        </w:rPr>
        <w:t>：Model summary and coefficients</w:t>
      </w:r>
      <w:r>
        <w:rPr>
          <w:rFonts w:hint="eastAsia"/>
          <w:lang w:val="en-US" w:eastAsia="zh-CN"/>
        </w:rPr>
        <w:t>ª</w:t>
      </w:r>
      <w:r>
        <w:rPr>
          <w:rFonts w:hint="default"/>
          <w:lang w:val="en-US" w:eastAsia="zh-CN"/>
        </w:rPr>
        <w:t xml:space="preserve"> table for</w:t>
      </w:r>
      <w:r>
        <w:rPr>
          <w:rFonts w:hint="eastAsia"/>
          <w:lang w:val="en-US" w:eastAsia="zh-CN"/>
        </w:rPr>
        <w:t xml:space="preserve"> </w:t>
      </w:r>
      <w:r>
        <w:rPr>
          <w:rFonts w:hint="default"/>
          <w:lang w:val="en-US" w:eastAsia="zh-CN"/>
        </w:rPr>
        <w:t>sat_con(Personalized perception)</w:t>
      </w:r>
      <w:bookmarkEnd w:id="524"/>
      <w:bookmarkEnd w:id="525"/>
      <w:bookmarkEnd w:id="526"/>
      <w:bookmarkEnd w:id="527"/>
      <w:bookmarkEnd w:id="528"/>
      <w:bookmarkEnd w:id="529"/>
    </w:p>
    <w:p w14:paraId="6DAF97A7">
      <w:pPr>
        <w:pStyle w:val="10"/>
        <w:keepNext w:val="0"/>
        <w:keepLines w:val="0"/>
        <w:widowControl/>
        <w:suppressLineNumbers w:val="0"/>
        <w:rPr>
          <w:rFonts w:hint="default" w:ascii="Arial" w:hAnsi="Arial" w:eastAsia="Noto Sans SC" w:cs="Arial"/>
          <w:b w:val="0"/>
          <w:bCs w:val="0"/>
          <w:color w:val="auto"/>
          <w:sz w:val="24"/>
          <w:szCs w:val="24"/>
          <w:lang w:val="en-US" w:eastAsia="zh-CN"/>
        </w:rPr>
      </w:pPr>
      <w:r>
        <w:rPr>
          <w:rFonts w:hint="eastAsia" w:ascii="Arial" w:hAnsi="Arial" w:eastAsia="Noto Sans SC" w:cs="Arial"/>
          <w:b w:val="0"/>
          <w:bCs w:val="0"/>
          <w:color w:val="auto"/>
          <w:sz w:val="24"/>
          <w:szCs w:val="24"/>
          <w:lang w:val="en-US" w:eastAsia="zh-CN"/>
        </w:rPr>
        <w:t>Besides,it is not obvious that the content attractiveness factor in any of the six regression models.This further corroborating the previous factor analysis findings,which mentions,weak relationship between users' perceptions of advertising intrusiveness and positive satisfaction feelings</w:t>
      </w:r>
    </w:p>
    <w:p w14:paraId="3CEF5DB8">
      <w:pPr>
        <w:jc w:val="left"/>
        <w:rPr>
          <w:rFonts w:hint="default"/>
        </w:rPr>
      </w:pPr>
    </w:p>
    <w:p w14:paraId="6B989674">
      <w:pPr>
        <w:pStyle w:val="19"/>
        <w:bidi w:val="0"/>
        <w:rPr>
          <w:rFonts w:hint="default"/>
        </w:rPr>
      </w:pPr>
      <w:bookmarkStart w:id="530" w:name="_Toc16078"/>
      <w:bookmarkStart w:id="531" w:name="_Toc3078"/>
      <w:bookmarkStart w:id="532" w:name="_Toc20777"/>
      <w:bookmarkStart w:id="533" w:name="_Toc9789"/>
      <w:bookmarkStart w:id="534" w:name="_Toc5794"/>
      <w:bookmarkStart w:id="535" w:name="_Toc818"/>
      <w:r>
        <w:rPr>
          <w:rFonts w:hint="default"/>
          <w:lang w:val="en-US" w:eastAsia="zh-CN"/>
        </w:rPr>
        <w:t>4</w:t>
      </w:r>
      <w:r>
        <w:rPr>
          <w:rFonts w:hint="default"/>
        </w:rPr>
        <w:t>.3.3 Path analysis based on structural equation model (SEM)</w:t>
      </w:r>
      <w:bookmarkEnd w:id="530"/>
      <w:bookmarkEnd w:id="531"/>
      <w:bookmarkEnd w:id="532"/>
      <w:bookmarkEnd w:id="533"/>
      <w:bookmarkEnd w:id="534"/>
      <w:bookmarkEnd w:id="535"/>
    </w:p>
    <w:p w14:paraId="69069097">
      <w:pPr>
        <w:jc w:val="left"/>
        <w:rPr>
          <w:rFonts w:hint="default" w:ascii="Arial" w:hAnsi="Arial" w:eastAsia="Noto Sans SC" w:cs="Arial"/>
          <w:sz w:val="24"/>
          <w:szCs w:val="24"/>
        </w:rPr>
      </w:pPr>
      <w:r>
        <w:rPr>
          <w:rFonts w:hint="default" w:ascii="Arial" w:hAnsi="Arial" w:eastAsia="Noto Sans SC" w:cs="Arial"/>
          <w:sz w:val="24"/>
          <w:szCs w:val="24"/>
        </w:rPr>
        <w:t>为进一步验证“自媒体营销感知”对消费者“购买意愿”的影响机制，并探讨“满意度”在其中的中介作用，本文在前述因子与回归分析基础上，构建结构方程模型（SEM），形成“认知—情感—行为”（CAB）三阶段的理论路径结构。模型包括两个前因维度（互动情感性、信任与真实感）、一个中介变量（满意度）与一个结果变量（购买意愿），以此检验满意度是否在营销感知与购买行为之间发挥中介作用。</w:t>
      </w:r>
    </w:p>
    <w:p w14:paraId="11689545">
      <w:pPr>
        <w:jc w:val="left"/>
        <w:rPr>
          <w:rFonts w:hint="default" w:ascii="Arial" w:hAnsi="Arial" w:eastAsia="Noto Sans SC" w:cs="Arial"/>
          <w:b/>
          <w:bCs/>
          <w:sz w:val="24"/>
          <w:szCs w:val="24"/>
        </w:rPr>
      </w:pPr>
      <w:r>
        <w:rPr>
          <w:rFonts w:hint="default" w:ascii="Arial" w:hAnsi="Arial" w:eastAsia="Noto Sans SC" w:cs="Arial"/>
          <w:b/>
          <w:bCs/>
          <w:sz w:val="24"/>
          <w:szCs w:val="24"/>
        </w:rPr>
        <w:t>I．Model path setting</w:t>
      </w:r>
    </w:p>
    <w:p w14:paraId="7BA9AAD9">
      <w:pPr>
        <w:pStyle w:val="17"/>
        <w:jc w:val="left"/>
        <w:rPr>
          <w:rFonts w:hint="default" w:ascii="Arial" w:hAnsi="Arial" w:eastAsia="Noto Sans SC" w:cs="Arial"/>
          <w:sz w:val="24"/>
          <w:szCs w:val="24"/>
        </w:rPr>
      </w:pPr>
    </w:p>
    <w:tbl>
      <w:tblPr>
        <w:tblStyle w:val="12"/>
        <w:tblW w:w="8446" w:type="dxa"/>
        <w:jc w:val="center"/>
        <w:tblCellSpacing w:w="15"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1922"/>
        <w:gridCol w:w="6524"/>
      </w:tblGrid>
      <w:tr w14:paraId="7F2991E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blHeader/>
          <w:tblCellSpacing w:w="15" w:type="dxa"/>
          <w:jc w:val="center"/>
        </w:trPr>
        <w:tc>
          <w:tcPr>
            <w:tcW w:w="0" w:type="auto"/>
            <w:vAlign w:val="center"/>
          </w:tcPr>
          <w:p w14:paraId="3D7D0C95">
            <w:pPr>
              <w:jc w:val="left"/>
              <w:rPr>
                <w:rFonts w:hint="default" w:ascii="Arial" w:hAnsi="Arial" w:eastAsia="Noto Sans SC" w:cs="Arial"/>
                <w:b/>
                <w:bCs/>
                <w:sz w:val="24"/>
                <w:szCs w:val="24"/>
              </w:rPr>
            </w:pPr>
            <w:r>
              <w:rPr>
                <w:rFonts w:hint="eastAsia" w:ascii="Arial" w:hAnsi="Arial" w:eastAsia="Noto Sans SC" w:cs="Arial"/>
                <w:b/>
                <w:bCs/>
                <w:sz w:val="24"/>
                <w:szCs w:val="24"/>
                <w:lang w:val="en-US" w:eastAsia="zh-CN"/>
              </w:rPr>
              <w:t>Way</w:t>
            </w:r>
            <w:r>
              <w:rPr>
                <w:rFonts w:hint="default" w:ascii="Arial" w:hAnsi="Arial" w:eastAsia="Noto Sans SC" w:cs="Arial"/>
                <w:b/>
                <w:bCs/>
                <w:sz w:val="24"/>
                <w:szCs w:val="24"/>
              </w:rPr>
              <w:t xml:space="preserve"> Type</w:t>
            </w:r>
          </w:p>
        </w:tc>
        <w:tc>
          <w:tcPr>
            <w:tcW w:w="0" w:type="auto"/>
            <w:vAlign w:val="center"/>
          </w:tcPr>
          <w:p w14:paraId="174A36BC">
            <w:pPr>
              <w:jc w:val="left"/>
              <w:rPr>
                <w:rFonts w:hint="default" w:ascii="Arial" w:hAnsi="Arial" w:eastAsia="Noto Sans SC" w:cs="Arial"/>
                <w:b/>
                <w:bCs/>
                <w:sz w:val="24"/>
                <w:szCs w:val="24"/>
              </w:rPr>
            </w:pPr>
            <w:r>
              <w:rPr>
                <w:rFonts w:hint="default" w:ascii="Arial" w:hAnsi="Arial" w:eastAsia="Noto Sans SC" w:cs="Arial"/>
                <w:b/>
                <w:bCs/>
                <w:sz w:val="24"/>
                <w:szCs w:val="24"/>
              </w:rPr>
              <w:t>Variable Description</w:t>
            </w:r>
          </w:p>
        </w:tc>
      </w:tr>
      <w:tr w14:paraId="58FA575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5" w:hRule="atLeast"/>
          <w:tblCellSpacing w:w="15" w:type="dxa"/>
          <w:jc w:val="center"/>
        </w:trPr>
        <w:tc>
          <w:tcPr>
            <w:tcW w:w="0" w:type="auto"/>
            <w:tcBorders>
              <w:top w:val="single" w:color="auto" w:sz="8" w:space="0"/>
              <w:bottom w:val="nil"/>
            </w:tcBorders>
            <w:vAlign w:val="center"/>
          </w:tcPr>
          <w:p w14:paraId="7887DAA6">
            <w:pPr>
              <w:jc w:val="left"/>
              <w:rPr>
                <w:rFonts w:hint="default" w:ascii="Arial" w:hAnsi="Arial" w:eastAsia="Noto Sans SC" w:cs="Arial"/>
                <w:b w:val="0"/>
                <w:bCs w:val="0"/>
                <w:color w:val="auto"/>
                <w:kern w:val="0"/>
                <w:sz w:val="24"/>
                <w:szCs w:val="24"/>
                <w:lang w:val="en-US" w:eastAsia="zh-CN" w:bidi="ar"/>
              </w:rPr>
            </w:pPr>
            <w:r>
              <w:rPr>
                <w:rFonts w:hint="default" w:ascii="Arial" w:hAnsi="Arial" w:eastAsia="Noto Sans SC" w:cs="Arial"/>
                <w:b w:val="0"/>
                <w:bCs w:val="0"/>
                <w:color w:val="auto"/>
                <w:kern w:val="0"/>
                <w:sz w:val="24"/>
                <w:szCs w:val="24"/>
                <w:lang w:val="en-US" w:eastAsia="zh-CN" w:bidi="ar"/>
              </w:rPr>
              <w:t>Independent Variable</w:t>
            </w:r>
          </w:p>
        </w:tc>
        <w:tc>
          <w:tcPr>
            <w:tcW w:w="0" w:type="auto"/>
            <w:tcBorders>
              <w:top w:val="single" w:color="auto" w:sz="8" w:space="0"/>
              <w:bottom w:val="nil"/>
            </w:tcBorders>
            <w:vAlign w:val="center"/>
          </w:tcPr>
          <w:p w14:paraId="1FCEB602">
            <w:pPr>
              <w:pStyle w:val="10"/>
              <w:keepNext w:val="0"/>
              <w:keepLines w:val="0"/>
              <w:widowControl/>
              <w:suppressLineNumbers w:val="0"/>
              <w:rPr>
                <w:rFonts w:hint="eastAsia" w:ascii="Arial" w:hAnsi="Arial" w:eastAsia="Noto Sans SC" w:cs="Arial"/>
                <w:b w:val="0"/>
                <w:bCs w:val="0"/>
                <w:color w:val="auto"/>
                <w:kern w:val="0"/>
                <w:sz w:val="24"/>
                <w:szCs w:val="24"/>
                <w:lang w:val="en-US" w:eastAsia="zh-CN" w:bidi="ar"/>
              </w:rPr>
            </w:pPr>
            <w:r>
              <w:rPr>
                <w:rFonts w:hint="default" w:ascii="Arial" w:hAnsi="Arial" w:eastAsia="Noto Sans SC" w:cs="Arial"/>
                <w:b w:val="0"/>
                <w:bCs w:val="0"/>
                <w:color w:val="auto"/>
                <w:kern w:val="0"/>
                <w:sz w:val="24"/>
                <w:szCs w:val="24"/>
                <w:lang w:val="en-US" w:eastAsia="zh-CN" w:bidi="ar"/>
              </w:rPr>
              <w:t xml:space="preserve">① </w:t>
            </w:r>
            <w:r>
              <w:rPr>
                <w:rFonts w:hint="eastAsia" w:ascii="Arial" w:hAnsi="Arial" w:eastAsia="Noto Sans SC" w:cs="Arial"/>
                <w:b w:val="0"/>
                <w:bCs w:val="0"/>
                <w:color w:val="auto"/>
                <w:kern w:val="0"/>
                <w:sz w:val="24"/>
                <w:szCs w:val="24"/>
                <w:lang w:val="en-US" w:eastAsia="zh-CN" w:bidi="ar"/>
              </w:rPr>
              <w:t>Interactive Emotionality (made up of topics such as content interactivity, emotional resonance, etc.)</w:t>
            </w:r>
          </w:p>
          <w:p w14:paraId="06EABECC">
            <w:pPr>
              <w:jc w:val="left"/>
              <w:rPr>
                <w:rFonts w:hint="default" w:ascii="Arial" w:hAnsi="Arial" w:eastAsia="Noto Sans SC" w:cs="Arial"/>
                <w:b w:val="0"/>
                <w:bCs w:val="0"/>
                <w:color w:val="auto"/>
                <w:kern w:val="0"/>
                <w:sz w:val="24"/>
                <w:szCs w:val="24"/>
                <w:lang w:val="en-US" w:eastAsia="zh-CN" w:bidi="ar"/>
              </w:rPr>
            </w:pPr>
          </w:p>
          <w:p w14:paraId="18CFC0CC">
            <w:pPr>
              <w:pStyle w:val="10"/>
              <w:keepNext w:val="0"/>
              <w:keepLines w:val="0"/>
              <w:widowControl/>
              <w:suppressLineNumbers w:val="0"/>
              <w:rPr>
                <w:rFonts w:hint="eastAsia" w:ascii="Arial" w:hAnsi="Arial" w:eastAsia="Noto Sans SC" w:cs="Arial"/>
                <w:b w:val="0"/>
                <w:bCs w:val="0"/>
                <w:color w:val="auto"/>
                <w:kern w:val="0"/>
                <w:sz w:val="24"/>
                <w:szCs w:val="24"/>
                <w:lang w:val="en-US" w:eastAsia="zh-CN" w:bidi="ar"/>
              </w:rPr>
            </w:pPr>
            <w:r>
              <w:rPr>
                <w:rFonts w:hint="default" w:ascii="Arial" w:hAnsi="Arial" w:eastAsia="Noto Sans SC" w:cs="Arial"/>
                <w:b w:val="0"/>
                <w:bCs w:val="0"/>
                <w:color w:val="auto"/>
                <w:kern w:val="0"/>
                <w:sz w:val="24"/>
                <w:szCs w:val="24"/>
                <w:lang w:val="en-US" w:eastAsia="zh-CN" w:bidi="ar"/>
              </w:rPr>
              <w:t xml:space="preserve">② </w:t>
            </w:r>
            <w:r>
              <w:rPr>
                <w:rFonts w:hint="eastAsia" w:ascii="Arial" w:hAnsi="Arial" w:eastAsia="Noto Sans SC" w:cs="Arial"/>
                <w:b w:val="0"/>
                <w:bCs w:val="0"/>
                <w:color w:val="auto"/>
                <w:kern w:val="0"/>
                <w:sz w:val="24"/>
                <w:szCs w:val="24"/>
                <w:lang w:val="en-US" w:eastAsia="zh-CN" w:bidi="ar"/>
              </w:rPr>
              <w:t>Trust and authenticity (made up of topics such as trust in the creator, credible content, etc.)</w:t>
            </w:r>
          </w:p>
          <w:p w14:paraId="3303C055">
            <w:pPr>
              <w:jc w:val="left"/>
              <w:rPr>
                <w:rFonts w:hint="default" w:ascii="Arial" w:hAnsi="Arial" w:eastAsia="Noto Sans SC" w:cs="Arial"/>
                <w:b w:val="0"/>
                <w:bCs w:val="0"/>
                <w:color w:val="auto"/>
                <w:kern w:val="0"/>
                <w:sz w:val="24"/>
                <w:szCs w:val="24"/>
                <w:lang w:val="en-US" w:eastAsia="zh-CN" w:bidi="ar"/>
              </w:rPr>
            </w:pPr>
          </w:p>
        </w:tc>
      </w:tr>
      <w:tr w14:paraId="129CF93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1" w:hRule="atLeast"/>
          <w:tblCellSpacing w:w="15" w:type="dxa"/>
          <w:jc w:val="center"/>
        </w:trPr>
        <w:tc>
          <w:tcPr>
            <w:tcW w:w="0" w:type="auto"/>
            <w:vAlign w:val="center"/>
          </w:tcPr>
          <w:p w14:paraId="081EE7F3">
            <w:pPr>
              <w:jc w:val="left"/>
              <w:rPr>
                <w:rFonts w:hint="default" w:ascii="Arial" w:hAnsi="Arial" w:eastAsia="Noto Sans SC" w:cs="Arial"/>
                <w:sz w:val="24"/>
                <w:szCs w:val="24"/>
              </w:rPr>
            </w:pPr>
            <w:r>
              <w:rPr>
                <w:rFonts w:hint="default" w:ascii="Arial" w:hAnsi="Arial" w:eastAsia="Noto Sans SC" w:cs="Arial"/>
                <w:sz w:val="24"/>
                <w:szCs w:val="24"/>
              </w:rPr>
              <w:t>Mediating variables</w:t>
            </w:r>
          </w:p>
        </w:tc>
        <w:tc>
          <w:tcPr>
            <w:tcW w:w="0" w:type="auto"/>
            <w:vAlign w:val="center"/>
          </w:tcPr>
          <w:p w14:paraId="3843A968">
            <w:pPr>
              <w:jc w:val="left"/>
              <w:rPr>
                <w:rFonts w:hint="default" w:ascii="Arial" w:hAnsi="Arial" w:eastAsia="Noto Sans SC" w:cs="Arial"/>
                <w:sz w:val="24"/>
                <w:szCs w:val="24"/>
              </w:rPr>
            </w:pPr>
            <w:r>
              <w:rPr>
                <w:rFonts w:hint="default" w:ascii="Arial" w:hAnsi="Arial" w:eastAsia="Noto Sans SC" w:cs="Arial"/>
                <w:sz w:val="24"/>
                <w:szCs w:val="24"/>
              </w:rPr>
              <w:t>Satisfaction (latent variable, reflected by six satisfaction items including sat_resp and sat_loyal)</w:t>
            </w:r>
          </w:p>
        </w:tc>
      </w:tr>
      <w:tr w14:paraId="52DAE05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blCellSpacing w:w="15" w:type="dxa"/>
          <w:jc w:val="center"/>
        </w:trPr>
        <w:tc>
          <w:tcPr>
            <w:tcW w:w="0" w:type="auto"/>
            <w:vAlign w:val="center"/>
          </w:tcPr>
          <w:p w14:paraId="39C33462">
            <w:pPr>
              <w:jc w:val="left"/>
              <w:rPr>
                <w:rFonts w:hint="default" w:ascii="Arial" w:hAnsi="Arial" w:eastAsia="Noto Sans SC" w:cs="Arial"/>
                <w:sz w:val="24"/>
                <w:szCs w:val="24"/>
              </w:rPr>
            </w:pPr>
            <w:r>
              <w:rPr>
                <w:rFonts w:hint="default" w:ascii="Arial" w:hAnsi="Arial" w:eastAsia="Noto Sans SC" w:cs="Arial"/>
                <w:sz w:val="24"/>
                <w:szCs w:val="24"/>
              </w:rPr>
              <w:t>Dependent Variable</w:t>
            </w:r>
          </w:p>
        </w:tc>
        <w:tc>
          <w:tcPr>
            <w:tcW w:w="0" w:type="auto"/>
            <w:vAlign w:val="center"/>
          </w:tcPr>
          <w:p w14:paraId="7A3B1A3B">
            <w:pPr>
              <w:jc w:val="left"/>
              <w:rPr>
                <w:rFonts w:hint="default" w:ascii="Arial" w:hAnsi="Arial" w:eastAsia="Noto Sans SC" w:cs="Arial"/>
                <w:sz w:val="24"/>
                <w:szCs w:val="24"/>
              </w:rPr>
            </w:pPr>
            <w:r>
              <w:rPr>
                <w:rFonts w:hint="default" w:ascii="Arial" w:hAnsi="Arial" w:eastAsia="Noto Sans SC" w:cs="Arial"/>
                <w:sz w:val="24"/>
                <w:szCs w:val="24"/>
              </w:rPr>
              <w:t>Purchase intention</w:t>
            </w:r>
            <w:r>
              <w:rPr>
                <w:rFonts w:hint="eastAsia" w:ascii="Arial" w:hAnsi="Arial" w:eastAsia="Noto Sans SC" w:cs="Arial"/>
                <w:sz w:val="24"/>
                <w:szCs w:val="24"/>
                <w:lang w:val="en-US" w:eastAsia="zh-CN"/>
              </w:rPr>
              <w:t>s</w:t>
            </w:r>
            <w:r>
              <w:rPr>
                <w:rFonts w:hint="default" w:ascii="Arial" w:hAnsi="Arial" w:eastAsia="Noto Sans SC" w:cs="Arial"/>
                <w:sz w:val="24"/>
                <w:szCs w:val="24"/>
              </w:rPr>
              <w:t xml:space="preserve"> (Q14, five-level rating)</w:t>
            </w:r>
          </w:p>
        </w:tc>
      </w:tr>
    </w:tbl>
    <w:p w14:paraId="53341EF2">
      <w:pPr>
        <w:jc w:val="left"/>
        <w:rPr>
          <w:rFonts w:hint="default" w:ascii="Arial" w:hAnsi="Arial" w:eastAsia="Noto Sans SC" w:cs="Arial"/>
          <w:b/>
          <w:bCs/>
          <w:sz w:val="24"/>
          <w:szCs w:val="24"/>
        </w:rPr>
      </w:pPr>
    </w:p>
    <w:p w14:paraId="1D362F35">
      <w:pPr>
        <w:pStyle w:val="25"/>
        <w:bidi w:val="0"/>
        <w:ind w:left="0" w:leftChars="0" w:firstLine="0" w:firstLineChars="0"/>
        <w:rPr>
          <w:rFonts w:hint="default"/>
        </w:rPr>
      </w:pPr>
      <w:bookmarkStart w:id="536" w:name="_Toc30642"/>
      <w:bookmarkStart w:id="537" w:name="_Toc27691"/>
      <w:bookmarkStart w:id="538" w:name="_Toc27783"/>
      <w:bookmarkStart w:id="539" w:name="_Toc8150"/>
      <w:bookmarkStart w:id="540" w:name="_Toc11985"/>
      <w:bookmarkStart w:id="541" w:name="_Toc3"/>
      <w:r>
        <w:rPr>
          <w:rFonts w:hint="eastAsia"/>
          <w:lang w:val="en-US" w:eastAsia="zh-CN"/>
        </w:rPr>
        <w:t>Table 22</w:t>
      </w:r>
      <w:r>
        <w:rPr>
          <w:rFonts w:hint="default"/>
          <w:lang w:val="en-US" w:eastAsia="zh-CN"/>
        </w:rPr>
        <w:t>：Model path setting</w:t>
      </w:r>
      <w:bookmarkEnd w:id="536"/>
      <w:bookmarkEnd w:id="537"/>
      <w:bookmarkEnd w:id="538"/>
      <w:bookmarkEnd w:id="539"/>
      <w:bookmarkEnd w:id="540"/>
      <w:bookmarkEnd w:id="541"/>
    </w:p>
    <w:p w14:paraId="54C181FB">
      <w:pPr>
        <w:jc w:val="left"/>
        <w:rPr>
          <w:rFonts w:hint="default" w:ascii="Arial" w:hAnsi="Arial" w:eastAsia="Noto Sans SC" w:cs="Arial"/>
          <w:b/>
          <w:bCs/>
          <w:sz w:val="24"/>
          <w:szCs w:val="24"/>
        </w:rPr>
      </w:pPr>
      <w:r>
        <w:rPr>
          <w:rFonts w:hint="default" w:ascii="Arial" w:hAnsi="Arial" w:eastAsia="Noto Sans SC" w:cs="Arial"/>
          <w:b/>
          <w:bCs/>
          <w:sz w:val="24"/>
          <w:szCs w:val="24"/>
        </w:rPr>
        <w:t>II. Path estimation results</w:t>
      </w:r>
    </w:p>
    <w:p w14:paraId="7EC8D265">
      <w:pPr>
        <w:jc w:val="left"/>
        <w:rPr>
          <w:rFonts w:hint="default" w:ascii="Arial" w:hAnsi="Arial" w:eastAsia="Noto Sans SC" w:cs="Arial"/>
          <w:sz w:val="24"/>
          <w:szCs w:val="24"/>
        </w:rPr>
      </w:pPr>
    </w:p>
    <w:tbl>
      <w:tblPr>
        <w:tblStyle w:val="12"/>
        <w:tblW w:w="0" w:type="auto"/>
        <w:jc w:val="center"/>
        <w:tblCellSpacing w:w="15"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3392"/>
        <w:gridCol w:w="3046"/>
        <w:gridCol w:w="1958"/>
      </w:tblGrid>
      <w:tr w14:paraId="088DC4F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jc w:val="center"/>
        </w:trPr>
        <w:tc>
          <w:tcPr>
            <w:tcW w:w="0" w:type="auto"/>
            <w:vAlign w:val="center"/>
          </w:tcPr>
          <w:p w14:paraId="5A245700">
            <w:pPr>
              <w:jc w:val="left"/>
              <w:rPr>
                <w:rFonts w:hint="default" w:ascii="Arial" w:hAnsi="Arial" w:eastAsia="Noto Sans SC" w:cs="Arial"/>
                <w:b/>
                <w:bCs/>
                <w:sz w:val="24"/>
                <w:szCs w:val="24"/>
              </w:rPr>
            </w:pPr>
            <w:r>
              <w:rPr>
                <w:rFonts w:hint="eastAsia" w:ascii="Arial" w:hAnsi="Arial" w:eastAsia="Noto Sans SC" w:cs="Arial"/>
                <w:b/>
                <w:bCs/>
                <w:sz w:val="24"/>
                <w:szCs w:val="24"/>
                <w:lang w:val="en-US" w:eastAsia="zh-CN"/>
              </w:rPr>
              <w:t>Way</w:t>
            </w:r>
            <w:r>
              <w:rPr>
                <w:rFonts w:hint="default" w:ascii="Arial" w:hAnsi="Arial" w:eastAsia="Noto Sans SC" w:cs="Arial"/>
                <w:b/>
                <w:bCs/>
                <w:sz w:val="24"/>
                <w:szCs w:val="24"/>
              </w:rPr>
              <w:t xml:space="preserve"> Direction</w:t>
            </w:r>
          </w:p>
        </w:tc>
        <w:tc>
          <w:tcPr>
            <w:tcW w:w="0" w:type="auto"/>
            <w:vAlign w:val="center"/>
          </w:tcPr>
          <w:p w14:paraId="1203E098">
            <w:pPr>
              <w:jc w:val="left"/>
              <w:rPr>
                <w:rFonts w:hint="default" w:ascii="Arial" w:hAnsi="Arial" w:eastAsia="Noto Sans SC" w:cs="Arial"/>
                <w:b/>
                <w:bCs/>
                <w:sz w:val="24"/>
                <w:szCs w:val="24"/>
              </w:rPr>
            </w:pPr>
            <w:r>
              <w:rPr>
                <w:rFonts w:hint="default" w:ascii="Arial" w:hAnsi="Arial" w:eastAsia="Noto Sans SC" w:cs="Arial"/>
                <w:b/>
                <w:bCs/>
                <w:sz w:val="24"/>
                <w:szCs w:val="24"/>
              </w:rPr>
              <w:t>Standardized coefficient（β）</w:t>
            </w:r>
          </w:p>
        </w:tc>
        <w:tc>
          <w:tcPr>
            <w:tcW w:w="0" w:type="auto"/>
            <w:vAlign w:val="center"/>
          </w:tcPr>
          <w:p w14:paraId="79D85864">
            <w:pPr>
              <w:jc w:val="left"/>
              <w:rPr>
                <w:rFonts w:hint="default" w:ascii="Arial" w:hAnsi="Arial" w:eastAsia="Noto Sans SC" w:cs="Arial"/>
                <w:b/>
                <w:bCs/>
                <w:sz w:val="24"/>
                <w:szCs w:val="24"/>
              </w:rPr>
            </w:pPr>
            <w:r>
              <w:rPr>
                <w:rFonts w:hint="default" w:ascii="Arial" w:hAnsi="Arial" w:eastAsia="Noto Sans SC" w:cs="Arial"/>
                <w:b/>
                <w:bCs/>
                <w:sz w:val="24"/>
                <w:szCs w:val="24"/>
              </w:rPr>
              <w:t>Significance level</w:t>
            </w:r>
          </w:p>
        </w:tc>
      </w:tr>
      <w:tr w14:paraId="73D1A1F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auto" w:sz="8" w:space="0"/>
              <w:bottom w:val="nil"/>
            </w:tcBorders>
            <w:vAlign w:val="center"/>
          </w:tcPr>
          <w:p w14:paraId="2DAE8AE5">
            <w:pPr>
              <w:jc w:val="left"/>
              <w:rPr>
                <w:rFonts w:hint="default" w:ascii="Arial" w:hAnsi="Arial" w:eastAsia="Noto Sans SC" w:cs="Arial"/>
                <w:sz w:val="24"/>
                <w:szCs w:val="24"/>
              </w:rPr>
            </w:pPr>
            <w:r>
              <w:rPr>
                <w:rFonts w:hint="default" w:ascii="Arial" w:hAnsi="Arial" w:eastAsia="Noto Sans SC" w:cs="Arial"/>
                <w:sz w:val="24"/>
                <w:szCs w:val="24"/>
              </w:rPr>
              <w:t>Interaction Emotion → Satisfaction</w:t>
            </w:r>
          </w:p>
        </w:tc>
        <w:tc>
          <w:tcPr>
            <w:tcW w:w="0" w:type="auto"/>
            <w:tcBorders>
              <w:top w:val="single" w:color="auto" w:sz="8" w:space="0"/>
              <w:bottom w:val="nil"/>
            </w:tcBorders>
            <w:vAlign w:val="center"/>
          </w:tcPr>
          <w:p w14:paraId="09EF662A">
            <w:pPr>
              <w:jc w:val="left"/>
              <w:rPr>
                <w:rFonts w:hint="default" w:ascii="Arial" w:hAnsi="Arial" w:eastAsia="Noto Sans SC" w:cs="Arial"/>
                <w:sz w:val="24"/>
                <w:szCs w:val="24"/>
              </w:rPr>
            </w:pPr>
            <w:r>
              <w:rPr>
                <w:rFonts w:hint="default" w:ascii="Arial" w:hAnsi="Arial" w:eastAsia="Noto Sans SC" w:cs="Arial"/>
                <w:sz w:val="24"/>
                <w:szCs w:val="24"/>
              </w:rPr>
              <w:t>0.67</w:t>
            </w:r>
          </w:p>
        </w:tc>
        <w:tc>
          <w:tcPr>
            <w:tcW w:w="0" w:type="auto"/>
            <w:tcBorders>
              <w:top w:val="single" w:color="auto" w:sz="8" w:space="0"/>
              <w:bottom w:val="nil"/>
            </w:tcBorders>
            <w:vAlign w:val="center"/>
          </w:tcPr>
          <w:p w14:paraId="667BA148">
            <w:pPr>
              <w:jc w:val="left"/>
              <w:rPr>
                <w:rFonts w:hint="default" w:ascii="Arial" w:hAnsi="Arial" w:eastAsia="Noto Sans SC" w:cs="Arial"/>
                <w:sz w:val="24"/>
                <w:szCs w:val="24"/>
              </w:rPr>
            </w:pPr>
            <w:r>
              <w:rPr>
                <w:rFonts w:hint="default" w:ascii="Arial" w:hAnsi="Arial" w:eastAsia="Noto Sans SC" w:cs="Arial"/>
                <w:sz w:val="24"/>
                <w:szCs w:val="24"/>
              </w:rPr>
              <w:t xml:space="preserve"> p &lt; 0.001</w:t>
            </w:r>
          </w:p>
        </w:tc>
      </w:tr>
      <w:tr w14:paraId="59E2172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vAlign w:val="center"/>
          </w:tcPr>
          <w:p w14:paraId="03FED5D8">
            <w:pPr>
              <w:jc w:val="left"/>
              <w:rPr>
                <w:rFonts w:hint="default" w:ascii="Arial" w:hAnsi="Arial" w:eastAsia="Noto Sans SC" w:cs="Arial"/>
                <w:sz w:val="24"/>
                <w:szCs w:val="24"/>
              </w:rPr>
            </w:pPr>
            <w:r>
              <w:rPr>
                <w:rFonts w:hint="default" w:ascii="Arial" w:hAnsi="Arial" w:eastAsia="Noto Sans SC" w:cs="Arial"/>
                <w:sz w:val="24"/>
                <w:szCs w:val="24"/>
              </w:rPr>
              <w:t>Trust and authenticity → Satisfaction</w:t>
            </w:r>
          </w:p>
        </w:tc>
        <w:tc>
          <w:tcPr>
            <w:tcW w:w="0" w:type="auto"/>
            <w:vAlign w:val="center"/>
          </w:tcPr>
          <w:p w14:paraId="3AB91A02">
            <w:pPr>
              <w:jc w:val="left"/>
              <w:rPr>
                <w:rFonts w:hint="default" w:ascii="Arial" w:hAnsi="Arial" w:eastAsia="Noto Sans SC" w:cs="Arial"/>
                <w:sz w:val="24"/>
                <w:szCs w:val="24"/>
              </w:rPr>
            </w:pPr>
            <w:r>
              <w:rPr>
                <w:rFonts w:hint="default" w:ascii="Arial" w:hAnsi="Arial" w:eastAsia="Noto Sans SC" w:cs="Arial"/>
                <w:sz w:val="24"/>
                <w:szCs w:val="24"/>
              </w:rPr>
              <w:t>0.52</w:t>
            </w:r>
          </w:p>
        </w:tc>
        <w:tc>
          <w:tcPr>
            <w:tcW w:w="0" w:type="auto"/>
            <w:vAlign w:val="center"/>
          </w:tcPr>
          <w:p w14:paraId="0C14CC3E">
            <w:pPr>
              <w:jc w:val="left"/>
              <w:rPr>
                <w:rFonts w:hint="default" w:ascii="Arial" w:hAnsi="Arial" w:eastAsia="Noto Sans SC" w:cs="Arial"/>
                <w:sz w:val="24"/>
                <w:szCs w:val="24"/>
              </w:rPr>
            </w:pPr>
            <w:r>
              <w:rPr>
                <w:rFonts w:hint="default" w:ascii="Arial" w:hAnsi="Arial" w:eastAsia="Noto Sans SC" w:cs="Arial"/>
                <w:sz w:val="24"/>
                <w:szCs w:val="24"/>
              </w:rPr>
              <w:t xml:space="preserve"> p &lt; 0.01</w:t>
            </w:r>
          </w:p>
        </w:tc>
      </w:tr>
      <w:tr w14:paraId="0857C56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vAlign w:val="center"/>
          </w:tcPr>
          <w:p w14:paraId="36675B4F">
            <w:pPr>
              <w:jc w:val="left"/>
              <w:rPr>
                <w:rFonts w:hint="eastAsia" w:ascii="Arial" w:hAnsi="Arial" w:eastAsia="Noto Sans SC" w:cs="Arial"/>
                <w:sz w:val="24"/>
                <w:szCs w:val="24"/>
                <w:lang w:val="en-US" w:eastAsia="zh-CN"/>
              </w:rPr>
            </w:pPr>
            <w:r>
              <w:rPr>
                <w:rFonts w:hint="default" w:ascii="Arial" w:hAnsi="Arial" w:eastAsia="Noto Sans SC" w:cs="Arial"/>
                <w:sz w:val="24"/>
                <w:szCs w:val="24"/>
              </w:rPr>
              <w:t>Satisfaction → Purchase intention</w:t>
            </w:r>
            <w:r>
              <w:rPr>
                <w:rFonts w:hint="eastAsia" w:ascii="Arial" w:hAnsi="Arial" w:eastAsia="Noto Sans SC" w:cs="Arial"/>
                <w:sz w:val="24"/>
                <w:szCs w:val="24"/>
                <w:lang w:val="en-US" w:eastAsia="zh-CN"/>
              </w:rPr>
              <w:t>s</w:t>
            </w:r>
          </w:p>
        </w:tc>
        <w:tc>
          <w:tcPr>
            <w:tcW w:w="0" w:type="auto"/>
            <w:vAlign w:val="center"/>
          </w:tcPr>
          <w:p w14:paraId="6E5AD030">
            <w:pPr>
              <w:jc w:val="left"/>
              <w:rPr>
                <w:rFonts w:hint="default" w:ascii="Arial" w:hAnsi="Arial" w:eastAsia="Noto Sans SC" w:cs="Arial"/>
                <w:sz w:val="24"/>
                <w:szCs w:val="24"/>
              </w:rPr>
            </w:pPr>
            <w:r>
              <w:rPr>
                <w:rFonts w:hint="default" w:ascii="Arial" w:hAnsi="Arial" w:eastAsia="Noto Sans SC" w:cs="Arial"/>
                <w:sz w:val="24"/>
                <w:szCs w:val="24"/>
              </w:rPr>
              <w:t>0.44</w:t>
            </w:r>
          </w:p>
        </w:tc>
        <w:tc>
          <w:tcPr>
            <w:tcW w:w="0" w:type="auto"/>
            <w:vAlign w:val="center"/>
          </w:tcPr>
          <w:p w14:paraId="7581078B">
            <w:pPr>
              <w:jc w:val="left"/>
              <w:rPr>
                <w:rFonts w:hint="default" w:ascii="Arial" w:hAnsi="Arial" w:eastAsia="Noto Sans SC" w:cs="Arial"/>
                <w:sz w:val="24"/>
                <w:szCs w:val="24"/>
              </w:rPr>
            </w:pPr>
            <w:r>
              <w:rPr>
                <w:rFonts w:hint="default" w:ascii="Arial" w:hAnsi="Arial" w:eastAsia="Noto Sans SC" w:cs="Arial"/>
                <w:sz w:val="24"/>
                <w:szCs w:val="24"/>
              </w:rPr>
              <w:t xml:space="preserve"> p &lt; 0.01</w:t>
            </w:r>
          </w:p>
        </w:tc>
      </w:tr>
    </w:tbl>
    <w:p w14:paraId="33228753">
      <w:pPr>
        <w:pStyle w:val="25"/>
        <w:bidi w:val="0"/>
        <w:ind w:left="0" w:leftChars="0" w:firstLine="0" w:firstLineChars="0"/>
        <w:rPr>
          <w:rFonts w:hint="default"/>
        </w:rPr>
      </w:pPr>
      <w:bookmarkStart w:id="542" w:name="_Toc31019"/>
      <w:bookmarkStart w:id="543" w:name="_Toc11408"/>
      <w:bookmarkStart w:id="544" w:name="_Toc588"/>
      <w:bookmarkStart w:id="545" w:name="_Toc19123"/>
      <w:bookmarkStart w:id="546" w:name="_Toc18381"/>
      <w:bookmarkStart w:id="547" w:name="_Toc5026"/>
      <w:r>
        <w:rPr>
          <w:rFonts w:hint="eastAsia"/>
          <w:lang w:val="en-US" w:eastAsia="zh-CN"/>
        </w:rPr>
        <w:t>Table 23</w:t>
      </w:r>
      <w:r>
        <w:rPr>
          <w:rFonts w:hint="default"/>
          <w:lang w:val="en-US" w:eastAsia="zh-CN"/>
        </w:rPr>
        <w:t>：Model path coefficient</w:t>
      </w:r>
      <w:bookmarkEnd w:id="542"/>
      <w:bookmarkEnd w:id="543"/>
      <w:bookmarkEnd w:id="544"/>
      <w:bookmarkEnd w:id="545"/>
      <w:bookmarkEnd w:id="546"/>
      <w:bookmarkEnd w:id="547"/>
    </w:p>
    <w:p w14:paraId="63726D89">
      <w:pPr>
        <w:jc w:val="left"/>
        <w:rPr>
          <w:rFonts w:hint="default" w:ascii="Arial" w:hAnsi="Arial" w:eastAsia="Noto Sans SC" w:cs="Arial"/>
          <w:sz w:val="24"/>
          <w:szCs w:val="24"/>
        </w:rPr>
      </w:pPr>
    </w:p>
    <w:p w14:paraId="326F2D44">
      <w:pPr>
        <w:jc w:val="left"/>
        <w:rPr>
          <w:rFonts w:hint="default" w:ascii="Arial" w:hAnsi="Arial" w:eastAsia="Noto Sans SC" w:cs="Arial"/>
          <w:sz w:val="24"/>
          <w:szCs w:val="24"/>
        </w:rPr>
      </w:pPr>
      <w:r>
        <w:rPr>
          <w:rFonts w:hint="default" w:ascii="Arial" w:hAnsi="Arial" w:eastAsia="Noto Sans SC" w:cs="Arial"/>
          <w:sz w:val="24"/>
          <w:szCs w:val="24"/>
        </w:rPr>
        <w:t>The model path coefficients are all statistically significant, and the direction is consistent with theoretical expectations</w:t>
      </w:r>
      <w:r>
        <w:rPr>
          <w:rFonts w:hint="eastAsia" w:ascii="Arial" w:hAnsi="Arial" w:eastAsia="Noto Sans SC" w:cs="Arial"/>
          <w:sz w:val="24"/>
          <w:szCs w:val="24"/>
          <w:lang w:val="en-US" w:eastAsia="zh-CN"/>
        </w:rPr>
        <w:t>.I</w:t>
      </w:r>
      <w:r>
        <w:rPr>
          <w:rFonts w:hint="default" w:ascii="Arial" w:hAnsi="Arial" w:eastAsia="Noto Sans SC" w:cs="Arial"/>
          <w:sz w:val="24"/>
          <w:szCs w:val="24"/>
        </w:rPr>
        <w:t>ndicating that self-media marketing perception indirectly affects consumers' purchasing intention through satisfaction,</w:t>
      </w:r>
      <w:r>
        <w:rPr>
          <w:rFonts w:hint="eastAsia" w:ascii="Arial" w:hAnsi="Arial" w:eastAsia="Noto Sans SC" w:cs="Arial"/>
          <w:sz w:val="24"/>
          <w:szCs w:val="24"/>
          <w:lang w:val="en-US" w:eastAsia="zh-CN"/>
        </w:rPr>
        <w:t>which</w:t>
      </w:r>
      <w:r>
        <w:rPr>
          <w:rFonts w:hint="default" w:ascii="Arial" w:hAnsi="Arial" w:eastAsia="Noto Sans SC" w:cs="Arial"/>
          <w:sz w:val="24"/>
          <w:szCs w:val="24"/>
        </w:rPr>
        <w:t xml:space="preserve"> constitut a partial mediating effect path.</w:t>
      </w:r>
    </w:p>
    <w:p w14:paraId="620A04B8">
      <w:pPr>
        <w:jc w:val="left"/>
        <w:rPr>
          <w:rFonts w:hint="default" w:ascii="Arial" w:hAnsi="Arial" w:eastAsia="Noto Sans SC" w:cs="Arial"/>
          <w:sz w:val="24"/>
          <w:szCs w:val="24"/>
        </w:rPr>
      </w:pPr>
    </w:p>
    <w:p w14:paraId="093B4E01">
      <w:pPr>
        <w:jc w:val="left"/>
        <w:rPr>
          <w:rFonts w:hint="default" w:ascii="Arial" w:hAnsi="Arial" w:eastAsia="Noto Sans SC" w:cs="Arial"/>
          <w:sz w:val="24"/>
          <w:szCs w:val="24"/>
        </w:rPr>
      </w:pPr>
      <w:r>
        <w:rPr>
          <w:rFonts w:hint="default" w:ascii="Arial" w:hAnsi="Arial" w:eastAsia="Noto Sans SC" w:cs="Arial"/>
          <w:b/>
          <w:bCs/>
          <w:sz w:val="24"/>
          <w:szCs w:val="24"/>
        </w:rPr>
        <w:t>III.Model goodness of fit</w:t>
      </w:r>
    </w:p>
    <w:p w14:paraId="14933F2A">
      <w:pPr>
        <w:jc w:val="left"/>
        <w:rPr>
          <w:rFonts w:hint="default" w:ascii="Arial" w:hAnsi="Arial" w:eastAsia="Noto Sans SC" w:cs="Arial"/>
          <w:sz w:val="24"/>
          <w:szCs w:val="24"/>
        </w:rPr>
      </w:pPr>
      <w:r>
        <w:rPr>
          <w:rFonts w:hint="default" w:ascii="Arial" w:hAnsi="Arial" w:eastAsia="Noto Sans SC" w:cs="Arial"/>
          <w:sz w:val="24"/>
          <w:szCs w:val="24"/>
        </w:rPr>
        <w:t>The structural equation model has a good overall fit</w:t>
      </w:r>
      <w:r>
        <w:rPr>
          <w:rFonts w:hint="eastAsia" w:ascii="Arial" w:hAnsi="Arial" w:eastAsia="Noto Sans SC" w:cs="Arial"/>
          <w:sz w:val="24"/>
          <w:szCs w:val="24"/>
          <w:lang w:val="en-US" w:eastAsia="zh-CN"/>
        </w:rPr>
        <w:t>.</w:t>
      </w:r>
      <w:r>
        <w:rPr>
          <w:rFonts w:hint="default" w:ascii="Arial" w:hAnsi="Arial" w:eastAsia="Noto Sans SC" w:cs="Arial"/>
          <w:sz w:val="24"/>
          <w:szCs w:val="24"/>
        </w:rPr>
        <w:t xml:space="preserve"> </w:t>
      </w:r>
      <w:r>
        <w:rPr>
          <w:rFonts w:hint="eastAsia" w:ascii="Arial" w:hAnsi="Arial" w:eastAsia="Noto Sans SC" w:cs="Arial"/>
          <w:sz w:val="24"/>
          <w:szCs w:val="24"/>
          <w:lang w:val="en-US" w:eastAsia="zh-CN"/>
        </w:rPr>
        <w:t>T</w:t>
      </w:r>
      <w:r>
        <w:rPr>
          <w:rFonts w:hint="default" w:ascii="Arial" w:hAnsi="Arial" w:eastAsia="Noto Sans SC" w:cs="Arial"/>
          <w:sz w:val="24"/>
          <w:szCs w:val="24"/>
        </w:rPr>
        <w:t>he key fit indicators are as follows:</w:t>
      </w:r>
    </w:p>
    <w:p w14:paraId="167F1076">
      <w:pPr>
        <w:jc w:val="left"/>
        <w:rPr>
          <w:rFonts w:hint="default" w:ascii="Arial" w:hAnsi="Arial" w:eastAsia="Noto Sans SC" w:cs="Arial"/>
          <w:sz w:val="24"/>
          <w:szCs w:val="24"/>
        </w:rPr>
      </w:pPr>
    </w:p>
    <w:tbl>
      <w:tblPr>
        <w:tblStyle w:val="12"/>
        <w:tblW w:w="6171" w:type="dxa"/>
        <w:jc w:val="center"/>
        <w:tblCellSpacing w:w="15"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929"/>
        <w:gridCol w:w="1021"/>
        <w:gridCol w:w="2301"/>
        <w:gridCol w:w="1920"/>
      </w:tblGrid>
      <w:tr w14:paraId="21D2856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6" w:hRule="atLeast"/>
          <w:tblHeader/>
          <w:tblCellSpacing w:w="15" w:type="dxa"/>
          <w:jc w:val="center"/>
        </w:trPr>
        <w:tc>
          <w:tcPr>
            <w:tcW w:w="0" w:type="auto"/>
            <w:vAlign w:val="center"/>
          </w:tcPr>
          <w:p w14:paraId="0754F051">
            <w:pPr>
              <w:jc w:val="left"/>
              <w:rPr>
                <w:rFonts w:hint="default" w:ascii="Arial" w:hAnsi="Arial" w:eastAsia="Noto Sans SC" w:cs="Arial"/>
                <w:b/>
                <w:bCs/>
                <w:sz w:val="24"/>
                <w:szCs w:val="24"/>
              </w:rPr>
            </w:pPr>
            <w:r>
              <w:rPr>
                <w:rFonts w:hint="default" w:ascii="Arial" w:hAnsi="Arial" w:eastAsia="Noto Sans SC" w:cs="Arial"/>
                <w:b/>
                <w:bCs/>
                <w:sz w:val="24"/>
                <w:szCs w:val="24"/>
              </w:rPr>
              <w:t>index</w:t>
            </w:r>
          </w:p>
        </w:tc>
        <w:tc>
          <w:tcPr>
            <w:tcW w:w="0" w:type="auto"/>
            <w:vAlign w:val="center"/>
          </w:tcPr>
          <w:p w14:paraId="315D342C">
            <w:pPr>
              <w:jc w:val="left"/>
              <w:rPr>
                <w:rFonts w:hint="default" w:ascii="Arial" w:hAnsi="Arial" w:eastAsia="Noto Sans SC" w:cs="Arial"/>
                <w:b/>
                <w:bCs/>
                <w:sz w:val="24"/>
                <w:szCs w:val="24"/>
              </w:rPr>
            </w:pPr>
            <w:r>
              <w:rPr>
                <w:rFonts w:hint="default" w:ascii="Arial" w:hAnsi="Arial" w:eastAsia="Noto Sans SC" w:cs="Arial"/>
                <w:b/>
                <w:bCs/>
                <w:sz w:val="24"/>
                <w:szCs w:val="24"/>
              </w:rPr>
              <w:t>Numeric</w:t>
            </w:r>
          </w:p>
        </w:tc>
        <w:tc>
          <w:tcPr>
            <w:tcW w:w="0" w:type="auto"/>
            <w:vAlign w:val="center"/>
          </w:tcPr>
          <w:p w14:paraId="25A473FB">
            <w:pPr>
              <w:jc w:val="left"/>
              <w:rPr>
                <w:rFonts w:hint="default" w:ascii="Arial" w:hAnsi="Arial" w:eastAsia="Noto Sans SC" w:cs="Arial"/>
                <w:b/>
                <w:bCs/>
                <w:sz w:val="24"/>
                <w:szCs w:val="24"/>
              </w:rPr>
            </w:pPr>
            <w:r>
              <w:rPr>
                <w:rFonts w:hint="default" w:ascii="Arial" w:hAnsi="Arial" w:eastAsia="Noto Sans SC" w:cs="Arial"/>
                <w:b/>
                <w:bCs/>
                <w:sz w:val="24"/>
                <w:szCs w:val="24"/>
              </w:rPr>
              <w:t>Recommended critical value</w:t>
            </w:r>
          </w:p>
        </w:tc>
        <w:tc>
          <w:tcPr>
            <w:tcW w:w="0" w:type="auto"/>
            <w:vAlign w:val="center"/>
          </w:tcPr>
          <w:p w14:paraId="072E05E3">
            <w:pPr>
              <w:jc w:val="left"/>
              <w:rPr>
                <w:rFonts w:hint="default" w:ascii="Arial" w:hAnsi="Arial" w:eastAsia="Noto Sans SC" w:cs="Arial"/>
                <w:b/>
                <w:bCs/>
                <w:sz w:val="24"/>
                <w:szCs w:val="24"/>
              </w:rPr>
            </w:pPr>
            <w:r>
              <w:rPr>
                <w:rFonts w:hint="default" w:ascii="Arial" w:hAnsi="Arial" w:eastAsia="Noto Sans SC" w:cs="Arial"/>
                <w:b/>
                <w:bCs/>
                <w:sz w:val="24"/>
                <w:szCs w:val="24"/>
              </w:rPr>
              <w:t>Whether it meets the standard</w:t>
            </w:r>
          </w:p>
        </w:tc>
      </w:tr>
      <w:tr w14:paraId="2E68A80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5" w:hRule="atLeast"/>
          <w:tblCellSpacing w:w="15" w:type="dxa"/>
          <w:jc w:val="center"/>
        </w:trPr>
        <w:tc>
          <w:tcPr>
            <w:tcW w:w="0" w:type="auto"/>
            <w:tcBorders>
              <w:top w:val="single" w:color="auto" w:sz="8" w:space="0"/>
              <w:bottom w:val="nil"/>
            </w:tcBorders>
            <w:vAlign w:val="center"/>
          </w:tcPr>
          <w:p w14:paraId="5C9E140B">
            <w:pPr>
              <w:jc w:val="left"/>
              <w:rPr>
                <w:rFonts w:hint="default" w:ascii="Arial" w:hAnsi="Arial" w:eastAsia="Noto Sans SC" w:cs="Arial"/>
                <w:sz w:val="24"/>
                <w:szCs w:val="24"/>
              </w:rPr>
            </w:pPr>
            <w:r>
              <w:rPr>
                <w:rFonts w:hint="default" w:ascii="Arial" w:hAnsi="Arial" w:eastAsia="Noto Sans SC" w:cs="Arial"/>
                <w:sz w:val="24"/>
                <w:szCs w:val="24"/>
              </w:rPr>
              <w:t>χ²/df</w:t>
            </w:r>
          </w:p>
        </w:tc>
        <w:tc>
          <w:tcPr>
            <w:tcW w:w="0" w:type="auto"/>
            <w:tcBorders>
              <w:top w:val="single" w:color="auto" w:sz="8" w:space="0"/>
              <w:bottom w:val="nil"/>
            </w:tcBorders>
            <w:vAlign w:val="center"/>
          </w:tcPr>
          <w:p w14:paraId="5AEBF5FE">
            <w:pPr>
              <w:jc w:val="left"/>
              <w:rPr>
                <w:rFonts w:hint="default" w:ascii="Arial" w:hAnsi="Arial" w:eastAsia="Noto Sans SC" w:cs="Arial"/>
                <w:sz w:val="24"/>
                <w:szCs w:val="24"/>
              </w:rPr>
            </w:pPr>
            <w:r>
              <w:rPr>
                <w:rFonts w:hint="default" w:ascii="Arial" w:hAnsi="Arial" w:eastAsia="Noto Sans SC" w:cs="Arial"/>
                <w:sz w:val="24"/>
                <w:szCs w:val="24"/>
              </w:rPr>
              <w:t>2.421</w:t>
            </w:r>
          </w:p>
        </w:tc>
        <w:tc>
          <w:tcPr>
            <w:tcW w:w="0" w:type="auto"/>
            <w:tcBorders>
              <w:top w:val="single" w:color="auto" w:sz="8" w:space="0"/>
              <w:bottom w:val="nil"/>
            </w:tcBorders>
            <w:vAlign w:val="center"/>
          </w:tcPr>
          <w:p w14:paraId="5981D886">
            <w:pPr>
              <w:jc w:val="left"/>
              <w:rPr>
                <w:rFonts w:hint="default" w:ascii="Arial" w:hAnsi="Arial" w:eastAsia="Noto Sans SC" w:cs="Arial"/>
                <w:sz w:val="24"/>
                <w:szCs w:val="24"/>
              </w:rPr>
            </w:pPr>
            <w:r>
              <w:rPr>
                <w:rFonts w:hint="default" w:ascii="Arial" w:hAnsi="Arial" w:eastAsia="Noto Sans SC" w:cs="Arial"/>
                <w:sz w:val="24"/>
                <w:szCs w:val="24"/>
              </w:rPr>
              <w:t>&lt; 3</w:t>
            </w:r>
          </w:p>
        </w:tc>
        <w:tc>
          <w:tcPr>
            <w:tcW w:w="0" w:type="auto"/>
            <w:tcBorders>
              <w:top w:val="single" w:color="auto" w:sz="8" w:space="0"/>
              <w:bottom w:val="nil"/>
            </w:tcBorders>
            <w:vAlign w:val="center"/>
          </w:tcPr>
          <w:p w14:paraId="775F8186">
            <w:pPr>
              <w:jc w:val="left"/>
              <w:rPr>
                <w:rFonts w:hint="default" w:ascii="Arial" w:hAnsi="Arial" w:eastAsia="Noto Sans SC" w:cs="Arial"/>
                <w:sz w:val="24"/>
                <w:szCs w:val="24"/>
                <w:lang w:val="en-US" w:eastAsia="zh-CN"/>
              </w:rPr>
            </w:pPr>
            <w:r>
              <w:rPr>
                <w:rFonts w:hint="eastAsia" w:ascii="Arial" w:hAnsi="Arial" w:eastAsia="Noto Sans SC" w:cs="Arial"/>
                <w:sz w:val="24"/>
                <w:szCs w:val="24"/>
                <w:lang w:val="en-US" w:eastAsia="zh-CN"/>
              </w:rPr>
              <w:t>Yes</w:t>
            </w:r>
          </w:p>
        </w:tc>
      </w:tr>
      <w:tr w14:paraId="46FFD38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6" w:hRule="atLeast"/>
          <w:tblCellSpacing w:w="15" w:type="dxa"/>
          <w:jc w:val="center"/>
        </w:trPr>
        <w:tc>
          <w:tcPr>
            <w:tcW w:w="0" w:type="auto"/>
            <w:vAlign w:val="center"/>
          </w:tcPr>
          <w:p w14:paraId="50A4365C">
            <w:pPr>
              <w:jc w:val="left"/>
              <w:rPr>
                <w:rFonts w:hint="default" w:ascii="Arial" w:hAnsi="Arial" w:eastAsia="Noto Sans SC" w:cs="Arial"/>
                <w:sz w:val="24"/>
                <w:szCs w:val="24"/>
              </w:rPr>
            </w:pPr>
            <w:r>
              <w:rPr>
                <w:rFonts w:hint="default" w:ascii="Arial" w:hAnsi="Arial" w:eastAsia="Noto Sans SC" w:cs="Arial"/>
                <w:sz w:val="24"/>
                <w:szCs w:val="24"/>
              </w:rPr>
              <w:t>CFI</w:t>
            </w:r>
          </w:p>
        </w:tc>
        <w:tc>
          <w:tcPr>
            <w:tcW w:w="0" w:type="auto"/>
            <w:vAlign w:val="center"/>
          </w:tcPr>
          <w:p w14:paraId="7456CF4D">
            <w:pPr>
              <w:jc w:val="left"/>
              <w:rPr>
                <w:rFonts w:hint="default" w:ascii="Arial" w:hAnsi="Arial" w:eastAsia="Noto Sans SC" w:cs="Arial"/>
                <w:sz w:val="24"/>
                <w:szCs w:val="24"/>
              </w:rPr>
            </w:pPr>
            <w:r>
              <w:rPr>
                <w:rFonts w:hint="default" w:ascii="Arial" w:hAnsi="Arial" w:eastAsia="Noto Sans SC" w:cs="Arial"/>
                <w:sz w:val="24"/>
                <w:szCs w:val="24"/>
              </w:rPr>
              <w:t>0.943</w:t>
            </w:r>
          </w:p>
        </w:tc>
        <w:tc>
          <w:tcPr>
            <w:tcW w:w="0" w:type="auto"/>
            <w:vAlign w:val="center"/>
          </w:tcPr>
          <w:p w14:paraId="0480DF33">
            <w:pPr>
              <w:jc w:val="left"/>
              <w:rPr>
                <w:rFonts w:hint="default" w:ascii="Arial" w:hAnsi="Arial" w:eastAsia="Noto Sans SC" w:cs="Arial"/>
                <w:sz w:val="24"/>
                <w:szCs w:val="24"/>
              </w:rPr>
            </w:pPr>
            <w:r>
              <w:rPr>
                <w:rFonts w:hint="default" w:ascii="Arial" w:hAnsi="Arial" w:eastAsia="Noto Sans SC" w:cs="Arial"/>
                <w:sz w:val="24"/>
                <w:szCs w:val="24"/>
              </w:rPr>
              <w:t>&gt; 0.90</w:t>
            </w:r>
          </w:p>
        </w:tc>
        <w:tc>
          <w:tcPr>
            <w:tcW w:w="0" w:type="auto"/>
            <w:vAlign w:val="center"/>
          </w:tcPr>
          <w:p w14:paraId="48E160A1">
            <w:pPr>
              <w:jc w:val="left"/>
              <w:rPr>
                <w:rFonts w:hint="default" w:ascii="Arial" w:hAnsi="Arial" w:eastAsia="Noto Sans SC" w:cs="Arial"/>
                <w:sz w:val="24"/>
                <w:szCs w:val="24"/>
              </w:rPr>
            </w:pPr>
            <w:r>
              <w:rPr>
                <w:rFonts w:hint="eastAsia" w:ascii="Arial" w:hAnsi="Arial" w:eastAsia="Noto Sans SC" w:cs="Arial"/>
                <w:sz w:val="24"/>
                <w:szCs w:val="24"/>
                <w:lang w:val="en-US" w:eastAsia="zh-CN"/>
              </w:rPr>
              <w:t>Yes</w:t>
            </w:r>
          </w:p>
        </w:tc>
      </w:tr>
      <w:tr w14:paraId="0F9BF67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6" w:hRule="atLeast"/>
          <w:tblCellSpacing w:w="15" w:type="dxa"/>
          <w:jc w:val="center"/>
        </w:trPr>
        <w:tc>
          <w:tcPr>
            <w:tcW w:w="0" w:type="auto"/>
            <w:vAlign w:val="center"/>
          </w:tcPr>
          <w:p w14:paraId="490EBEBA">
            <w:pPr>
              <w:jc w:val="left"/>
              <w:rPr>
                <w:rFonts w:hint="default" w:ascii="Arial" w:hAnsi="Arial" w:eastAsia="Noto Sans SC" w:cs="Arial"/>
                <w:sz w:val="24"/>
                <w:szCs w:val="24"/>
              </w:rPr>
            </w:pPr>
            <w:r>
              <w:rPr>
                <w:rFonts w:hint="default" w:ascii="Arial" w:hAnsi="Arial" w:eastAsia="Noto Sans SC" w:cs="Arial"/>
                <w:sz w:val="24"/>
                <w:szCs w:val="24"/>
              </w:rPr>
              <w:t>RMSEA</w:t>
            </w:r>
          </w:p>
        </w:tc>
        <w:tc>
          <w:tcPr>
            <w:tcW w:w="0" w:type="auto"/>
            <w:vAlign w:val="center"/>
          </w:tcPr>
          <w:p w14:paraId="28EB95D8">
            <w:pPr>
              <w:jc w:val="left"/>
              <w:rPr>
                <w:rFonts w:hint="default" w:ascii="Arial" w:hAnsi="Arial" w:eastAsia="Noto Sans SC" w:cs="Arial"/>
                <w:sz w:val="24"/>
                <w:szCs w:val="24"/>
              </w:rPr>
            </w:pPr>
            <w:r>
              <w:rPr>
                <w:rFonts w:hint="default" w:ascii="Arial" w:hAnsi="Arial" w:eastAsia="Noto Sans SC" w:cs="Arial"/>
                <w:sz w:val="24"/>
                <w:szCs w:val="24"/>
              </w:rPr>
              <w:t>0.062</w:t>
            </w:r>
          </w:p>
        </w:tc>
        <w:tc>
          <w:tcPr>
            <w:tcW w:w="0" w:type="auto"/>
            <w:vAlign w:val="center"/>
          </w:tcPr>
          <w:p w14:paraId="0AD8710C">
            <w:pPr>
              <w:jc w:val="left"/>
              <w:rPr>
                <w:rFonts w:hint="default" w:ascii="Arial" w:hAnsi="Arial" w:eastAsia="Noto Sans SC" w:cs="Arial"/>
                <w:sz w:val="24"/>
                <w:szCs w:val="24"/>
              </w:rPr>
            </w:pPr>
            <w:r>
              <w:rPr>
                <w:rFonts w:hint="default" w:ascii="Arial" w:hAnsi="Arial" w:eastAsia="Noto Sans SC" w:cs="Arial"/>
                <w:sz w:val="24"/>
                <w:szCs w:val="24"/>
              </w:rPr>
              <w:t>&lt; 0.08</w:t>
            </w:r>
          </w:p>
        </w:tc>
        <w:tc>
          <w:tcPr>
            <w:tcW w:w="0" w:type="auto"/>
            <w:vAlign w:val="center"/>
          </w:tcPr>
          <w:p w14:paraId="572C49AC">
            <w:pPr>
              <w:jc w:val="left"/>
              <w:rPr>
                <w:rFonts w:hint="default" w:ascii="Arial" w:hAnsi="Arial" w:eastAsia="Noto Sans SC" w:cs="Arial"/>
                <w:sz w:val="24"/>
                <w:szCs w:val="24"/>
              </w:rPr>
            </w:pPr>
            <w:r>
              <w:rPr>
                <w:rFonts w:hint="eastAsia" w:ascii="Arial" w:hAnsi="Arial" w:eastAsia="Noto Sans SC" w:cs="Arial"/>
                <w:sz w:val="24"/>
                <w:szCs w:val="24"/>
                <w:lang w:val="en-US" w:eastAsia="zh-CN"/>
              </w:rPr>
              <w:t>Yes</w:t>
            </w:r>
          </w:p>
        </w:tc>
      </w:tr>
    </w:tbl>
    <w:p w14:paraId="6B5B6C57">
      <w:pPr>
        <w:pStyle w:val="25"/>
        <w:bidi w:val="0"/>
        <w:ind w:left="0" w:leftChars="0" w:firstLine="0" w:firstLineChars="0"/>
        <w:rPr>
          <w:rFonts w:hint="default"/>
        </w:rPr>
      </w:pPr>
      <w:bookmarkStart w:id="548" w:name="_Toc25460"/>
      <w:bookmarkStart w:id="549" w:name="_Toc7419"/>
      <w:bookmarkStart w:id="550" w:name="_Toc32732"/>
      <w:bookmarkStart w:id="551" w:name="_Toc1420"/>
      <w:bookmarkStart w:id="552" w:name="_Toc5399"/>
      <w:bookmarkStart w:id="553" w:name="_Toc14073"/>
      <w:r>
        <w:rPr>
          <w:rFonts w:hint="eastAsia"/>
          <w:lang w:val="en-US" w:eastAsia="zh-CN"/>
        </w:rPr>
        <w:t>Table 24</w:t>
      </w:r>
      <w:r>
        <w:rPr>
          <w:rFonts w:hint="default"/>
          <w:lang w:val="en-US" w:eastAsia="zh-CN"/>
        </w:rPr>
        <w:t>：Model goodness of fit</w:t>
      </w:r>
      <w:bookmarkEnd w:id="548"/>
      <w:bookmarkEnd w:id="549"/>
      <w:bookmarkEnd w:id="550"/>
      <w:bookmarkEnd w:id="551"/>
      <w:bookmarkEnd w:id="552"/>
      <w:bookmarkEnd w:id="553"/>
    </w:p>
    <w:p w14:paraId="19E4E9DC">
      <w:pPr>
        <w:jc w:val="left"/>
        <w:rPr>
          <w:rFonts w:hint="default" w:ascii="Arial" w:hAnsi="Arial" w:eastAsia="Noto Sans SC" w:cs="Arial"/>
          <w:sz w:val="24"/>
          <w:szCs w:val="24"/>
        </w:rPr>
      </w:pPr>
      <w:r>
        <w:rPr>
          <w:rFonts w:hint="default" w:ascii="Arial" w:hAnsi="Arial" w:eastAsia="Noto Sans SC" w:cs="Arial"/>
          <w:sz w:val="24"/>
          <w:szCs w:val="24"/>
        </w:rPr>
        <w:t>上述指标表明该模型具有较强的拟合适配性，能够较好反映变量间的结构关系。</w:t>
      </w:r>
    </w:p>
    <w:p w14:paraId="474083D6">
      <w:pPr>
        <w:jc w:val="left"/>
        <w:rPr>
          <w:rFonts w:hint="default" w:ascii="Arial" w:hAnsi="Arial" w:eastAsia="Noto Sans SC" w:cs="Arial"/>
          <w:sz w:val="24"/>
          <w:szCs w:val="24"/>
        </w:rPr>
      </w:pPr>
      <w:r>
        <w:rPr>
          <w:rFonts w:hint="default" w:ascii="Arial" w:hAnsi="Arial" w:eastAsia="Noto Sans SC" w:cs="Arial"/>
          <w:sz w:val="24"/>
          <w:szCs w:val="24"/>
        </w:rPr>
        <w:t>值得注意的是，初期模型中纳入的“内容吸引力（广告干扰性感知）”因子在路径分析中不具显著性，且在多轮拟合中被排除，进一步验证其作为调节因素而非核心驱动因子的特性。</w:t>
      </w:r>
    </w:p>
    <w:p w14:paraId="468B4229">
      <w:pPr>
        <w:jc w:val="left"/>
        <w:rPr>
          <w:rFonts w:hint="default" w:ascii="Arial" w:hAnsi="Arial" w:eastAsia="Noto Sans SC" w:cs="Arial"/>
          <w:sz w:val="24"/>
          <w:szCs w:val="24"/>
        </w:rPr>
      </w:pPr>
    </w:p>
    <w:p w14:paraId="74D89354">
      <w:pPr>
        <w:jc w:val="left"/>
        <w:rPr>
          <w:rFonts w:hint="default" w:ascii="Arial" w:hAnsi="Arial" w:eastAsia="Noto Sans SC" w:cs="Arial"/>
          <w:sz w:val="24"/>
          <w:szCs w:val="24"/>
        </w:rPr>
      </w:pPr>
      <w:r>
        <w:rPr>
          <w:rFonts w:hint="default" w:ascii="Arial" w:hAnsi="Arial" w:eastAsia="Noto Sans SC" w:cs="Arial"/>
          <w:b/>
          <w:bCs/>
          <w:sz w:val="24"/>
          <w:szCs w:val="24"/>
        </w:rPr>
        <w:t>IV.SEM path diagram and interpretation</w:t>
      </w:r>
    </w:p>
    <w:p w14:paraId="6D90893E">
      <w:pPr>
        <w:ind w:firstLine="480" w:firstLineChars="200"/>
        <w:jc w:val="left"/>
        <w:rPr>
          <w:rFonts w:hint="default" w:ascii="Arial" w:hAnsi="Arial" w:eastAsia="Noto Sans SC" w:cs="Arial"/>
          <w:sz w:val="24"/>
          <w:szCs w:val="24"/>
        </w:rPr>
      </w:pPr>
    </w:p>
    <w:p w14:paraId="76956CDD">
      <w:pPr>
        <w:jc w:val="left"/>
        <w:rPr>
          <w:rFonts w:hint="default" w:ascii="Arial" w:hAnsi="Arial" w:eastAsia="Noto Sans SC" w:cs="Arial"/>
          <w:b/>
          <w:bCs/>
          <w:color w:val="000000" w:themeColor="text1"/>
          <w:sz w:val="24"/>
          <w:szCs w:val="24"/>
          <w14:textFill>
            <w14:solidFill>
              <w14:schemeClr w14:val="tx1"/>
            </w14:solidFill>
          </w14:textFill>
        </w:rPr>
      </w:pPr>
    </w:p>
    <w:p w14:paraId="24B2F1F9">
      <w:pPr>
        <w:jc w:val="left"/>
        <w:rPr>
          <w:rFonts w:hint="default" w:ascii="Arial" w:hAnsi="Arial" w:eastAsia="Noto Sans SC" w:cs="Arial"/>
          <w:b/>
          <w:bCs/>
          <w:color w:val="000000" w:themeColor="text1"/>
          <w:sz w:val="24"/>
          <w:szCs w:val="24"/>
          <w14:textFill>
            <w14:solidFill>
              <w14:schemeClr w14:val="tx1"/>
            </w14:solidFill>
          </w14:textFill>
        </w:rPr>
      </w:pPr>
    </w:p>
    <w:p w14:paraId="19EDA538">
      <w:pPr>
        <w:ind w:firstLine="480" w:firstLineChars="200"/>
        <w:jc w:val="left"/>
        <w:rPr>
          <w:rFonts w:hint="default" w:ascii="Arial" w:hAnsi="Arial" w:eastAsia="Noto Sans SC" w:cs="Arial"/>
          <w:sz w:val="24"/>
          <w:szCs w:val="24"/>
        </w:rPr>
      </w:pPr>
      <w:r>
        <w:rPr>
          <w:rFonts w:hint="default" w:ascii="Arial" w:hAnsi="Arial" w:eastAsia="Noto Sans SC" w:cs="Arial"/>
          <w:sz w:val="24"/>
          <w:szCs w:val="24"/>
        </w:rPr>
        <w:drawing>
          <wp:inline distT="0" distB="0" distL="0" distR="0">
            <wp:extent cx="4785995" cy="2415540"/>
            <wp:effectExtent l="0" t="0" r="1905" b="10160"/>
            <wp:docPr id="15371445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44589" name="图片 1"/>
                    <pic:cNvPicPr>
                      <a:picLocks noChangeAspect="1"/>
                    </pic:cNvPicPr>
                  </pic:nvPicPr>
                  <pic:blipFill>
                    <a:blip r:embed="rId42"/>
                    <a:stretch>
                      <a:fillRect/>
                    </a:stretch>
                  </pic:blipFill>
                  <pic:spPr>
                    <a:xfrm>
                      <a:off x="0" y="0"/>
                      <a:ext cx="4790726" cy="2417858"/>
                    </a:xfrm>
                    <a:prstGeom prst="rect">
                      <a:avLst/>
                    </a:prstGeom>
                  </pic:spPr>
                </pic:pic>
              </a:graphicData>
            </a:graphic>
          </wp:inline>
        </w:drawing>
      </w:r>
    </w:p>
    <w:p w14:paraId="34382571">
      <w:pPr>
        <w:pStyle w:val="23"/>
        <w:bidi w:val="0"/>
        <w:ind w:left="0" w:leftChars="0" w:firstLine="0" w:firstLineChars="0"/>
        <w:rPr>
          <w:rFonts w:hint="default"/>
          <w:b/>
          <w:bCs/>
        </w:rPr>
      </w:pPr>
      <w:bookmarkStart w:id="554" w:name="_Toc32704"/>
      <w:bookmarkStart w:id="555" w:name="_Toc16811"/>
      <w:bookmarkStart w:id="556" w:name="_Toc14857"/>
      <w:bookmarkStart w:id="557" w:name="_Toc11420"/>
      <w:bookmarkStart w:id="558" w:name="_Toc15819"/>
      <w:r>
        <w:rPr>
          <w:rFonts w:hint="default"/>
          <w:b/>
          <w:bCs/>
        </w:rPr>
        <w:t>Figure 19: Influence chain</w:t>
      </w:r>
      <w:bookmarkEnd w:id="554"/>
      <w:bookmarkEnd w:id="555"/>
      <w:bookmarkEnd w:id="556"/>
      <w:bookmarkEnd w:id="557"/>
      <w:bookmarkEnd w:id="558"/>
    </w:p>
    <w:p w14:paraId="67FE54A8">
      <w:pPr>
        <w:jc w:val="left"/>
        <w:rPr>
          <w:rFonts w:hint="default" w:ascii="Arial" w:hAnsi="Arial" w:eastAsia="Noto Sans SC" w:cs="Arial"/>
          <w:sz w:val="24"/>
          <w:szCs w:val="24"/>
        </w:rPr>
      </w:pPr>
      <w:r>
        <w:rPr>
          <w:rFonts w:hint="default" w:ascii="Arial" w:hAnsi="Arial" w:eastAsia="Noto Sans SC" w:cs="Arial"/>
          <w:sz w:val="24"/>
          <w:szCs w:val="24"/>
        </w:rPr>
        <w:t>如上图呈现了从“自媒体营销感知”至“满意度”，再至“购买意愿”的影响链条。其中，“互动情感性”与“信任与真实感”作为前因变量，均显著正向影响“满意度”，进而带动消费者的“购买意愿”。该路径支持了满意度的</w:t>
      </w:r>
      <w:r>
        <w:rPr>
          <w:rFonts w:hint="default" w:ascii="Arial" w:hAnsi="Arial" w:eastAsia="Noto Sans SC" w:cs="Arial"/>
          <w:b/>
          <w:bCs/>
          <w:sz w:val="24"/>
          <w:szCs w:val="24"/>
        </w:rPr>
        <w:t>部分中介效应</w:t>
      </w:r>
      <w:r>
        <w:rPr>
          <w:rFonts w:hint="default" w:ascii="Arial" w:hAnsi="Arial" w:eastAsia="Noto Sans SC" w:cs="Arial"/>
          <w:sz w:val="24"/>
          <w:szCs w:val="24"/>
        </w:rPr>
        <w:t>，与CAB模型“认知—情感—行为”的理论框架高度契合。</w:t>
      </w:r>
    </w:p>
    <w:p w14:paraId="48A11A79">
      <w:pPr>
        <w:ind w:firstLine="480" w:firstLineChars="200"/>
        <w:jc w:val="left"/>
        <w:rPr>
          <w:rFonts w:hint="default" w:ascii="Arial" w:hAnsi="Arial" w:eastAsia="Noto Sans SC" w:cs="Arial"/>
          <w:sz w:val="24"/>
          <w:szCs w:val="24"/>
        </w:rPr>
      </w:pPr>
    </w:p>
    <w:p w14:paraId="3840ECCF">
      <w:pPr>
        <w:pStyle w:val="19"/>
        <w:bidi w:val="0"/>
        <w:rPr>
          <w:rFonts w:hint="default"/>
        </w:rPr>
      </w:pPr>
      <w:bookmarkStart w:id="559" w:name="_Toc4764"/>
      <w:bookmarkStart w:id="560" w:name="_Toc25271"/>
      <w:bookmarkStart w:id="561" w:name="_Toc24356"/>
      <w:bookmarkStart w:id="562" w:name="_Toc223"/>
      <w:bookmarkStart w:id="563" w:name="_Toc2543"/>
      <w:bookmarkStart w:id="564" w:name="_Toc29562"/>
      <w:r>
        <w:rPr>
          <w:rFonts w:hint="default"/>
          <w:lang w:val="en-US" w:eastAsia="zh-CN"/>
        </w:rPr>
        <w:t>4</w:t>
      </w:r>
      <w:r>
        <w:rPr>
          <w:rFonts w:hint="default"/>
        </w:rPr>
        <w:t>.3.4 Analysis of mediation effect</w:t>
      </w:r>
      <w:bookmarkEnd w:id="559"/>
      <w:bookmarkEnd w:id="560"/>
      <w:bookmarkEnd w:id="561"/>
      <w:bookmarkEnd w:id="562"/>
      <w:bookmarkEnd w:id="563"/>
      <w:bookmarkEnd w:id="564"/>
    </w:p>
    <w:p w14:paraId="2CE523FD">
      <w:pPr>
        <w:jc w:val="left"/>
        <w:rPr>
          <w:rFonts w:hint="default" w:ascii="Arial" w:hAnsi="Arial" w:eastAsia="Noto Sans SC" w:cs="Arial"/>
          <w:sz w:val="24"/>
          <w:szCs w:val="24"/>
        </w:rPr>
      </w:pPr>
      <w:r>
        <w:rPr>
          <w:rFonts w:hint="default" w:ascii="Arial" w:hAnsi="Arial" w:eastAsia="Noto Sans SC" w:cs="Arial"/>
          <w:sz w:val="24"/>
          <w:szCs w:val="24"/>
        </w:rPr>
        <w:t>为进一步验证“满意度”在“自媒体营销感知”与“购买意愿”之间所起的中介作用，本文采用Bootstrap法进行中介效应检验。通过对5,000次自助抽样生成置信区间（BiasCorrected Percentile），检验中介路径的间接效应是否显著。中介效应路径分析如下：</w:t>
      </w:r>
    </w:p>
    <w:p w14:paraId="6A59D306">
      <w:pPr>
        <w:jc w:val="left"/>
        <w:rPr>
          <w:rFonts w:hint="default" w:ascii="Arial" w:hAnsi="Arial" w:eastAsia="Noto Sans SC" w:cs="Arial"/>
          <w:sz w:val="24"/>
          <w:szCs w:val="24"/>
        </w:rPr>
      </w:pPr>
    </w:p>
    <w:tbl>
      <w:tblPr>
        <w:tblStyle w:val="13"/>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9"/>
        <w:gridCol w:w="2123"/>
        <w:gridCol w:w="2128"/>
        <w:gridCol w:w="2132"/>
      </w:tblGrid>
      <w:tr w14:paraId="204DA7D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60" w:type="dxa"/>
            <w:tcBorders>
              <w:bottom w:val="single" w:color="auto" w:sz="8" w:space="0"/>
            </w:tcBorders>
          </w:tcPr>
          <w:p w14:paraId="619F2FD0">
            <w:pPr>
              <w:jc w:val="left"/>
              <w:rPr>
                <w:rFonts w:hint="default" w:ascii="Arial" w:hAnsi="Arial" w:eastAsia="Noto Sans SC" w:cs="Arial"/>
                <w:kern w:val="0"/>
                <w:sz w:val="24"/>
                <w:szCs w:val="24"/>
                <w:lang w:val="en-US" w:eastAsia="zh-CN"/>
                <w14:ligatures w14:val="none"/>
              </w:rPr>
            </w:pPr>
            <w:r>
              <w:rPr>
                <w:rFonts w:hint="eastAsia" w:ascii="Arial" w:hAnsi="Arial" w:eastAsia="Noto Sans SC" w:cs="Arial"/>
                <w:kern w:val="0"/>
                <w:sz w:val="24"/>
                <w:szCs w:val="24"/>
                <w:lang w:val="en-US" w:eastAsia="zh-CN"/>
                <w14:ligatures w14:val="none"/>
              </w:rPr>
              <w:t>way</w:t>
            </w:r>
          </w:p>
        </w:tc>
        <w:tc>
          <w:tcPr>
            <w:tcW w:w="2160" w:type="dxa"/>
            <w:tcBorders>
              <w:bottom w:val="single" w:color="auto" w:sz="8" w:space="0"/>
            </w:tcBorders>
          </w:tcPr>
          <w:p w14:paraId="32C8E2F1">
            <w:pPr>
              <w:jc w:val="left"/>
              <w:rPr>
                <w:rFonts w:hint="default" w:ascii="Arial" w:hAnsi="Arial" w:eastAsia="Noto Sans SC" w:cs="Arial"/>
                <w:kern w:val="0"/>
                <w:sz w:val="24"/>
                <w:szCs w:val="24"/>
                <w:lang w:eastAsia="en-US"/>
                <w14:ligatures w14:val="none"/>
              </w:rPr>
            </w:pPr>
            <w:r>
              <w:rPr>
                <w:rFonts w:hint="default" w:ascii="Arial" w:hAnsi="Arial" w:eastAsia="Noto Sans SC" w:cs="Arial"/>
                <w:kern w:val="0"/>
                <w:sz w:val="24"/>
                <w:szCs w:val="24"/>
                <w:lang w:eastAsia="en-US"/>
                <w14:ligatures w14:val="none"/>
              </w:rPr>
              <w:t>Indirect effect coefficient</w:t>
            </w:r>
          </w:p>
        </w:tc>
        <w:tc>
          <w:tcPr>
            <w:tcW w:w="2160" w:type="dxa"/>
            <w:tcBorders>
              <w:bottom w:val="single" w:color="auto" w:sz="8" w:space="0"/>
            </w:tcBorders>
          </w:tcPr>
          <w:p w14:paraId="12DDB1BB">
            <w:pPr>
              <w:jc w:val="left"/>
              <w:rPr>
                <w:rFonts w:hint="default" w:ascii="Arial" w:hAnsi="Arial" w:eastAsia="Noto Sans SC" w:cs="Arial"/>
                <w:kern w:val="0"/>
                <w:sz w:val="24"/>
                <w:szCs w:val="24"/>
                <w:lang w:eastAsia="en-US"/>
                <w14:ligatures w14:val="none"/>
              </w:rPr>
            </w:pPr>
            <w:r>
              <w:rPr>
                <w:rFonts w:hint="default" w:ascii="Arial" w:hAnsi="Arial" w:eastAsia="Noto Sans SC" w:cs="Arial"/>
                <w:kern w:val="0"/>
                <w:sz w:val="24"/>
                <w:szCs w:val="24"/>
                <w:lang w:eastAsia="en-US"/>
                <w14:ligatures w14:val="none"/>
              </w:rPr>
              <w:t>95% Confidence interval</w:t>
            </w:r>
          </w:p>
        </w:tc>
        <w:tc>
          <w:tcPr>
            <w:tcW w:w="2160" w:type="dxa"/>
            <w:tcBorders>
              <w:bottom w:val="single" w:color="auto" w:sz="8" w:space="0"/>
            </w:tcBorders>
          </w:tcPr>
          <w:p w14:paraId="27279B15">
            <w:pPr>
              <w:jc w:val="left"/>
              <w:rPr>
                <w:rFonts w:hint="default" w:ascii="Arial" w:hAnsi="Arial" w:eastAsia="Noto Sans SC" w:cs="Arial"/>
                <w:kern w:val="0"/>
                <w:sz w:val="24"/>
                <w:szCs w:val="24"/>
                <w:lang w:eastAsia="en-US"/>
                <w14:ligatures w14:val="none"/>
              </w:rPr>
            </w:pPr>
            <w:r>
              <w:rPr>
                <w:rFonts w:hint="default" w:ascii="Arial" w:hAnsi="Arial" w:eastAsia="Noto Sans SC" w:cs="Arial"/>
                <w:kern w:val="0"/>
                <w:sz w:val="24"/>
                <w:szCs w:val="24"/>
                <w:lang w:eastAsia="en-US"/>
                <w14:ligatures w14:val="none"/>
              </w:rPr>
              <w:t>Significance judgment</w:t>
            </w:r>
          </w:p>
        </w:tc>
      </w:tr>
      <w:tr w14:paraId="7CF1288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60" w:type="dxa"/>
            <w:tcBorders>
              <w:top w:val="single" w:color="auto" w:sz="8" w:space="0"/>
              <w:bottom w:val="nil"/>
            </w:tcBorders>
          </w:tcPr>
          <w:p w14:paraId="2A4F7A5F">
            <w:pPr>
              <w:jc w:val="left"/>
              <w:rPr>
                <w:rFonts w:hint="default" w:ascii="Arial" w:hAnsi="Arial" w:eastAsia="Noto Sans SC" w:cs="Arial"/>
                <w:kern w:val="0"/>
                <w:sz w:val="24"/>
                <w:szCs w:val="24"/>
                <w:lang w:val="en-US" w:eastAsia="zh-CN"/>
                <w14:ligatures w14:val="none"/>
              </w:rPr>
            </w:pPr>
            <w:r>
              <w:rPr>
                <w:rFonts w:hint="default" w:ascii="Arial" w:hAnsi="Arial" w:eastAsia="Noto Sans SC" w:cs="Arial"/>
                <w:kern w:val="0"/>
                <w:sz w:val="24"/>
                <w:szCs w:val="24"/>
                <w:lang w:eastAsia="zh-CN"/>
                <w14:ligatures w14:val="none"/>
              </w:rPr>
              <w:t>Interaction Emotion → Satisfaction → Purchase Intention</w:t>
            </w:r>
            <w:r>
              <w:rPr>
                <w:rFonts w:hint="eastAsia" w:ascii="Arial" w:hAnsi="Arial" w:eastAsia="Noto Sans SC" w:cs="Arial"/>
                <w:kern w:val="0"/>
                <w:sz w:val="24"/>
                <w:szCs w:val="24"/>
                <w:lang w:val="en-US" w:eastAsia="zh-CN"/>
                <w14:ligatures w14:val="none"/>
              </w:rPr>
              <w:t>s</w:t>
            </w:r>
          </w:p>
          <w:p w14:paraId="05A580EF">
            <w:pPr>
              <w:jc w:val="left"/>
              <w:rPr>
                <w:rFonts w:hint="default" w:ascii="Arial" w:hAnsi="Arial" w:eastAsia="Noto Sans SC" w:cs="Arial"/>
                <w:kern w:val="0"/>
                <w:sz w:val="24"/>
                <w:szCs w:val="24"/>
                <w:lang w:eastAsia="zh-CN"/>
                <w14:ligatures w14:val="none"/>
              </w:rPr>
            </w:pPr>
          </w:p>
        </w:tc>
        <w:tc>
          <w:tcPr>
            <w:tcW w:w="2160" w:type="dxa"/>
            <w:tcBorders>
              <w:top w:val="single" w:color="auto" w:sz="8" w:space="0"/>
              <w:bottom w:val="nil"/>
            </w:tcBorders>
          </w:tcPr>
          <w:p w14:paraId="5BFFF5B0">
            <w:pPr>
              <w:jc w:val="left"/>
              <w:rPr>
                <w:rFonts w:hint="default" w:ascii="Arial" w:hAnsi="Arial" w:eastAsia="Noto Sans SC" w:cs="Arial"/>
                <w:kern w:val="0"/>
                <w:sz w:val="24"/>
                <w:szCs w:val="24"/>
                <w:lang w:eastAsia="en-US"/>
                <w14:ligatures w14:val="none"/>
              </w:rPr>
            </w:pPr>
            <w:r>
              <w:rPr>
                <w:rFonts w:hint="default" w:ascii="Arial" w:hAnsi="Arial" w:eastAsia="Noto Sans SC" w:cs="Arial"/>
                <w:kern w:val="0"/>
                <w:sz w:val="24"/>
                <w:szCs w:val="24"/>
                <w:lang w:eastAsia="en-US"/>
                <w14:ligatures w14:val="none"/>
              </w:rPr>
              <w:t>0.295</w:t>
            </w:r>
          </w:p>
        </w:tc>
        <w:tc>
          <w:tcPr>
            <w:tcW w:w="2160" w:type="dxa"/>
            <w:tcBorders>
              <w:top w:val="single" w:color="auto" w:sz="8" w:space="0"/>
              <w:bottom w:val="nil"/>
            </w:tcBorders>
          </w:tcPr>
          <w:p w14:paraId="22866703">
            <w:pPr>
              <w:jc w:val="left"/>
              <w:rPr>
                <w:rFonts w:hint="default" w:ascii="Arial" w:hAnsi="Arial" w:eastAsia="Noto Sans SC" w:cs="Arial"/>
                <w:kern w:val="0"/>
                <w:sz w:val="24"/>
                <w:szCs w:val="24"/>
                <w:lang w:eastAsia="en-US"/>
                <w14:ligatures w14:val="none"/>
              </w:rPr>
            </w:pPr>
            <w:r>
              <w:rPr>
                <w:rFonts w:hint="default" w:ascii="Arial" w:hAnsi="Arial" w:eastAsia="Noto Sans SC" w:cs="Arial"/>
                <w:kern w:val="0"/>
                <w:sz w:val="24"/>
                <w:szCs w:val="24"/>
                <w:lang w:eastAsia="en-US"/>
                <w14:ligatures w14:val="none"/>
              </w:rPr>
              <w:t>[0.182, 0.426]</w:t>
            </w:r>
          </w:p>
        </w:tc>
        <w:tc>
          <w:tcPr>
            <w:tcW w:w="2160" w:type="dxa"/>
            <w:tcBorders>
              <w:top w:val="single" w:color="auto" w:sz="8" w:space="0"/>
              <w:bottom w:val="nil"/>
            </w:tcBorders>
          </w:tcPr>
          <w:p w14:paraId="5EDD622B">
            <w:pPr>
              <w:jc w:val="left"/>
              <w:rPr>
                <w:rFonts w:hint="default" w:ascii="Arial" w:hAnsi="Arial" w:eastAsia="Noto Sans SC" w:cs="Arial"/>
                <w:kern w:val="0"/>
                <w:sz w:val="24"/>
                <w:szCs w:val="24"/>
                <w:lang w:eastAsia="en-US"/>
                <w14:ligatures w14:val="none"/>
              </w:rPr>
            </w:pPr>
            <w:r>
              <w:rPr>
                <w:rFonts w:hint="default" w:ascii="Arial" w:hAnsi="Arial" w:eastAsia="Noto Sans SC" w:cs="Arial"/>
                <w:kern w:val="0"/>
                <w:sz w:val="24"/>
                <w:szCs w:val="24"/>
                <w:lang w:eastAsia="en-US"/>
                <w14:ligatures w14:val="none"/>
              </w:rPr>
              <w:t>Significant (excluding 0)</w:t>
            </w:r>
          </w:p>
        </w:tc>
      </w:tr>
      <w:tr w14:paraId="2FEC102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60" w:type="dxa"/>
            <w:tcBorders>
              <w:top w:val="nil"/>
            </w:tcBorders>
          </w:tcPr>
          <w:p w14:paraId="561FFB9B">
            <w:pPr>
              <w:jc w:val="left"/>
              <w:rPr>
                <w:rFonts w:hint="default" w:ascii="Arial" w:hAnsi="Arial" w:eastAsia="Noto Sans SC" w:cs="Arial"/>
                <w:kern w:val="0"/>
                <w:sz w:val="24"/>
                <w:szCs w:val="24"/>
                <w:lang w:eastAsia="zh-CN"/>
                <w14:ligatures w14:val="none"/>
              </w:rPr>
            </w:pPr>
            <w:r>
              <w:rPr>
                <w:rFonts w:hint="default" w:ascii="Arial" w:hAnsi="Arial" w:eastAsia="Noto Sans SC" w:cs="Arial"/>
                <w:kern w:val="0"/>
                <w:sz w:val="24"/>
                <w:szCs w:val="24"/>
                <w:lang w:eastAsia="zh-CN"/>
                <w14:ligatures w14:val="none"/>
              </w:rPr>
              <w:t>Trust and authenticity→ Satisfaction → Purchase intention</w:t>
            </w:r>
          </w:p>
        </w:tc>
        <w:tc>
          <w:tcPr>
            <w:tcW w:w="2160" w:type="dxa"/>
            <w:tcBorders>
              <w:top w:val="nil"/>
            </w:tcBorders>
          </w:tcPr>
          <w:p w14:paraId="315CD349">
            <w:pPr>
              <w:jc w:val="left"/>
              <w:rPr>
                <w:rFonts w:hint="default" w:ascii="Arial" w:hAnsi="Arial" w:eastAsia="Noto Sans SC" w:cs="Arial"/>
                <w:kern w:val="0"/>
                <w:sz w:val="24"/>
                <w:szCs w:val="24"/>
                <w:lang w:eastAsia="en-US"/>
                <w14:ligatures w14:val="none"/>
              </w:rPr>
            </w:pPr>
            <w:r>
              <w:rPr>
                <w:rFonts w:hint="default" w:ascii="Arial" w:hAnsi="Arial" w:eastAsia="Noto Sans SC" w:cs="Arial"/>
                <w:kern w:val="0"/>
                <w:sz w:val="24"/>
                <w:szCs w:val="24"/>
                <w:lang w:eastAsia="en-US"/>
                <w14:ligatures w14:val="none"/>
              </w:rPr>
              <w:t>0.229</w:t>
            </w:r>
          </w:p>
        </w:tc>
        <w:tc>
          <w:tcPr>
            <w:tcW w:w="2160" w:type="dxa"/>
            <w:tcBorders>
              <w:top w:val="nil"/>
            </w:tcBorders>
          </w:tcPr>
          <w:p w14:paraId="50506675">
            <w:pPr>
              <w:jc w:val="left"/>
              <w:rPr>
                <w:rFonts w:hint="default" w:ascii="Arial" w:hAnsi="Arial" w:eastAsia="Noto Sans SC" w:cs="Arial"/>
                <w:kern w:val="0"/>
                <w:sz w:val="24"/>
                <w:szCs w:val="24"/>
                <w:lang w:eastAsia="en-US"/>
                <w14:ligatures w14:val="none"/>
              </w:rPr>
            </w:pPr>
            <w:r>
              <w:rPr>
                <w:rFonts w:hint="default" w:ascii="Arial" w:hAnsi="Arial" w:eastAsia="Noto Sans SC" w:cs="Arial"/>
                <w:kern w:val="0"/>
                <w:sz w:val="24"/>
                <w:szCs w:val="24"/>
                <w:lang w:eastAsia="en-US"/>
                <w14:ligatures w14:val="none"/>
              </w:rPr>
              <w:t>[0.104, 0.368]</w:t>
            </w:r>
          </w:p>
        </w:tc>
        <w:tc>
          <w:tcPr>
            <w:tcW w:w="2160" w:type="dxa"/>
            <w:tcBorders>
              <w:top w:val="nil"/>
            </w:tcBorders>
          </w:tcPr>
          <w:p w14:paraId="257FAE48">
            <w:pPr>
              <w:jc w:val="left"/>
              <w:rPr>
                <w:rFonts w:hint="default" w:ascii="Arial" w:hAnsi="Arial" w:eastAsia="Noto Sans SC" w:cs="Arial"/>
                <w:kern w:val="0"/>
                <w:sz w:val="24"/>
                <w:szCs w:val="24"/>
                <w:lang w:eastAsia="en-US"/>
                <w14:ligatures w14:val="none"/>
              </w:rPr>
            </w:pPr>
            <w:r>
              <w:rPr>
                <w:rFonts w:hint="default" w:ascii="Arial" w:hAnsi="Arial" w:eastAsia="Noto Sans SC" w:cs="Arial"/>
                <w:kern w:val="0"/>
                <w:sz w:val="24"/>
                <w:szCs w:val="24"/>
                <w:lang w:eastAsia="en-US"/>
                <w14:ligatures w14:val="none"/>
              </w:rPr>
              <w:t>Significant (excluding 0)</w:t>
            </w:r>
          </w:p>
        </w:tc>
      </w:tr>
    </w:tbl>
    <w:p w14:paraId="29C7B9B6">
      <w:pPr>
        <w:pStyle w:val="25"/>
        <w:bidi w:val="0"/>
        <w:ind w:left="0" w:leftChars="0" w:firstLine="0" w:firstLineChars="0"/>
        <w:rPr>
          <w:rFonts w:hint="default"/>
          <w:lang w:val="en-US" w:eastAsia="zh-CN"/>
        </w:rPr>
      </w:pPr>
      <w:bookmarkStart w:id="565" w:name="_Toc28302"/>
      <w:bookmarkStart w:id="566" w:name="_Toc2693"/>
      <w:bookmarkStart w:id="567" w:name="_Toc7933"/>
      <w:bookmarkStart w:id="568" w:name="_Toc13250"/>
      <w:bookmarkStart w:id="569" w:name="_Toc16366"/>
      <w:bookmarkStart w:id="570" w:name="_Toc21888"/>
      <w:r>
        <w:rPr>
          <w:rFonts w:hint="eastAsia"/>
          <w:lang w:val="en-US" w:eastAsia="zh-CN"/>
        </w:rPr>
        <w:t>Table 25:</w:t>
      </w:r>
      <w:r>
        <w:rPr>
          <w:rFonts w:hint="default"/>
        </w:rPr>
        <w:t>Mediation effect results</w:t>
      </w:r>
      <w:bookmarkEnd w:id="565"/>
      <w:bookmarkEnd w:id="566"/>
      <w:bookmarkEnd w:id="567"/>
      <w:bookmarkEnd w:id="568"/>
      <w:bookmarkEnd w:id="569"/>
      <w:bookmarkEnd w:id="570"/>
    </w:p>
    <w:p w14:paraId="7F8AC3A6">
      <w:pPr>
        <w:bidi w:val="0"/>
        <w:rPr>
          <w:rFonts w:hint="default" w:ascii="Arial" w:hAnsi="Arial" w:cs="Arial"/>
          <w:sz w:val="24"/>
          <w:szCs w:val="24"/>
          <w:lang w:val="en-US" w:eastAsia="zh-CN"/>
        </w:rPr>
      </w:pPr>
      <w:r>
        <w:rPr>
          <w:rFonts w:hint="default" w:ascii="Arial" w:hAnsi="Arial" w:cs="Arial"/>
          <w:sz w:val="24"/>
          <w:szCs w:val="24"/>
          <w:lang w:val="en-US" w:eastAsia="zh-CN"/>
        </w:rPr>
        <w:t>From the mediation effect results, we can see that both ‘Interactive Emotionality’ and ‘Trust and Authenticity’ indirectly affect ‘Purchase Intention’ through ‘Satisfaction’, and the 95% confidence intervals do not contain 0, indicating that the mediation effect is significant. "The 95% confidence intervals of the indirect effects do not include 0, indicating that the mediation effect is significant.</w:t>
      </w:r>
    </w:p>
    <w:p w14:paraId="15F05DF6">
      <w:pPr>
        <w:bidi w:val="0"/>
        <w:rPr>
          <w:rFonts w:hint="default" w:ascii="Arial" w:hAnsi="Arial" w:cs="Arial"/>
          <w:sz w:val="24"/>
          <w:szCs w:val="24"/>
          <w:lang w:val="en-US" w:eastAsia="zh-CN"/>
        </w:rPr>
      </w:pPr>
      <w:r>
        <w:rPr>
          <w:rFonts w:hint="default" w:ascii="Arial" w:hAnsi="Arial" w:cs="Arial"/>
          <w:sz w:val="24"/>
          <w:szCs w:val="24"/>
          <w:lang w:val="en-US" w:eastAsia="zh-CN"/>
        </w:rPr>
        <w:t>In conclusion, satisfaction plays a partial mediating role in the process of ‘Self-media Marketing Perception’ affecting ‘Purchase Intention’, which verifies the mechanism that marketing perception indirectly promotes consumers' behavioural intention through emotional experience (satisfaction). This result further strengthens the applicability of the cognitive-emotional-behavioural theoretical model, and provides theoretical basis and empirical support for the optimization of self-media marketing strategies.</w:t>
      </w:r>
    </w:p>
    <w:p w14:paraId="50D7E79B">
      <w:pPr>
        <w:jc w:val="left"/>
        <w:rPr>
          <w:rFonts w:hint="default" w:ascii="Arial" w:hAnsi="Arial" w:eastAsia="Noto Sans SC" w:cs="Arial"/>
          <w:sz w:val="24"/>
          <w:szCs w:val="24"/>
        </w:rPr>
      </w:pPr>
    </w:p>
    <w:p w14:paraId="59D0017F">
      <w:pPr>
        <w:jc w:val="left"/>
        <w:rPr>
          <w:rFonts w:hint="default" w:ascii="Arial" w:hAnsi="Arial" w:eastAsia="Noto Sans SC" w:cs="Arial"/>
          <w:color w:val="000000" w:themeColor="text1"/>
          <w:sz w:val="24"/>
          <w:szCs w:val="24"/>
          <w14:textFill>
            <w14:solidFill>
              <w14:schemeClr w14:val="tx1"/>
            </w14:solidFill>
          </w14:textFill>
        </w:rPr>
      </w:pPr>
    </w:p>
    <w:p w14:paraId="5767AAD6">
      <w:pPr>
        <w:pStyle w:val="19"/>
        <w:bidi w:val="0"/>
        <w:rPr>
          <w:rFonts w:hint="default"/>
        </w:rPr>
      </w:pPr>
      <w:bookmarkStart w:id="571" w:name="_Toc10972"/>
      <w:bookmarkStart w:id="572" w:name="_Toc27099"/>
      <w:bookmarkStart w:id="573" w:name="_Toc21064"/>
      <w:bookmarkStart w:id="574" w:name="_Toc2879"/>
      <w:bookmarkStart w:id="575" w:name="_Toc14209"/>
      <w:bookmarkStart w:id="576" w:name="_Toc22416"/>
      <w:r>
        <w:rPr>
          <w:rFonts w:hint="default"/>
          <w:lang w:val="en-US" w:eastAsia="zh-CN"/>
        </w:rPr>
        <w:t>4</w:t>
      </w:r>
      <w:r>
        <w:rPr>
          <w:rFonts w:hint="default"/>
        </w:rPr>
        <w:t>.3.</w:t>
      </w:r>
      <w:r>
        <w:rPr>
          <w:rFonts w:hint="eastAsia"/>
          <w:lang w:val="en-US" w:eastAsia="zh-CN"/>
        </w:rPr>
        <w:t>5</w:t>
      </w:r>
      <w:r>
        <w:rPr>
          <w:rFonts w:hint="default"/>
        </w:rPr>
        <w:t>Cross-analysis of platform use and purchasing behavior</w:t>
      </w:r>
      <w:bookmarkEnd w:id="571"/>
      <w:bookmarkEnd w:id="572"/>
      <w:bookmarkEnd w:id="573"/>
      <w:bookmarkEnd w:id="574"/>
      <w:bookmarkEnd w:id="575"/>
      <w:bookmarkEnd w:id="576"/>
    </w:p>
    <w:p w14:paraId="7446D5AB">
      <w:pPr>
        <w:jc w:val="left"/>
        <w:rPr>
          <w:rFonts w:hint="default" w:ascii="Arial" w:hAnsi="Arial" w:eastAsia="Noto Sans SC" w:cs="Arial"/>
          <w:b/>
          <w:bCs/>
          <w:color w:val="000000" w:themeColor="text1"/>
          <w:sz w:val="24"/>
          <w:szCs w:val="24"/>
          <w14:textFill>
            <w14:solidFill>
              <w14:schemeClr w14:val="tx1"/>
            </w14:solidFill>
          </w14:textFill>
        </w:rPr>
      </w:pPr>
    </w:p>
    <w:p w14:paraId="70846780">
      <w:pPr>
        <w:numPr>
          <w:ilvl w:val="0"/>
          <w:numId w:val="5"/>
        </w:numPr>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r>
        <w:rPr>
          <w:rFonts w:hint="default" w:ascii="Arial" w:hAnsi="Arial" w:eastAsia="Noto Sans SC" w:cs="Arial"/>
          <w:b w:val="0"/>
          <w:bCs w:val="0"/>
          <w:color w:val="000000" w:themeColor="text1"/>
          <w:sz w:val="24"/>
          <w:szCs w:val="24"/>
          <w:lang w:val="en-US" w:eastAsia="zh-CN"/>
          <w14:textFill>
            <w14:solidFill>
              <w14:schemeClr w14:val="tx1"/>
            </w14:solidFill>
          </w14:textFill>
        </w:rPr>
        <w:t>“Perception of Advertising Intrusiveness and Satisfaction”</w:t>
      </w:r>
    </w:p>
    <w:p w14:paraId="355FD633">
      <w:pPr>
        <w:numPr>
          <w:numId w:val="0"/>
        </w:numPr>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p>
    <w:p w14:paraId="2E93DEB2">
      <w:pPr>
        <w:pStyle w:val="10"/>
        <w:keepNext w:val="0"/>
        <w:keepLines w:val="0"/>
        <w:widowControl/>
        <w:suppressLineNumbers w:val="0"/>
        <w:rPr>
          <w:rFonts w:hint="default" w:eastAsiaTheme="minorEastAsia"/>
          <w:lang w:val="en-US" w:eastAsia="zh-CN"/>
        </w:rPr>
      </w:pPr>
      <w:r>
        <w:rPr>
          <w:rFonts w:hint="eastAsia" w:ascii="Arial" w:hAnsi="Arial" w:eastAsia="Noto Sans SC" w:cs="Arial"/>
          <w:b w:val="0"/>
          <w:bCs w:val="0"/>
          <w:color w:val="000000" w:themeColor="text1"/>
          <w:sz w:val="24"/>
          <w:szCs w:val="24"/>
          <w:lang w:val="en-US" w:eastAsia="zh-CN"/>
          <w14:textFill>
            <w14:solidFill>
              <w14:schemeClr w14:val="tx1"/>
            </w14:solidFill>
          </w14:textFill>
        </w:rPr>
        <w:t>Providing further Processing and analysing to Cross-cutting basic data in 4.1.6:</w:t>
      </w:r>
    </w:p>
    <w:p w14:paraId="41DF6853">
      <w:pPr>
        <w:numPr>
          <w:numId w:val="0"/>
        </w:numPr>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p>
    <w:p w14:paraId="5569D7E1">
      <w:pPr>
        <w:numPr>
          <w:numId w:val="0"/>
        </w:numPr>
        <w:jc w:val="left"/>
        <w:rPr>
          <w:rFonts w:hint="default" w:ascii="Arial" w:hAnsi="Arial" w:eastAsia="Noto Sans SC" w:cs="Arial"/>
          <w:sz w:val="24"/>
          <w:szCs w:val="24"/>
        </w:rPr>
      </w:pPr>
    </w:p>
    <w:p w14:paraId="53CBD278">
      <w:pPr>
        <w:numPr>
          <w:numId w:val="0"/>
        </w:numPr>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4826000" cy="2743200"/>
            <wp:effectExtent l="4445" t="4445" r="8255" b="8255"/>
            <wp:docPr id="16" name="图表 1" descr="7b0a202020202263686172745265734964223a20223230343736343339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46A3F21C">
      <w:pPr>
        <w:pStyle w:val="23"/>
        <w:bidi w:val="0"/>
        <w:ind w:left="0" w:leftChars="0" w:firstLine="0" w:firstLineChars="0"/>
        <w:rPr>
          <w:rFonts w:hint="default"/>
          <w:b/>
          <w:bCs/>
          <w:lang w:val="en-US" w:eastAsia="zh-CN"/>
        </w:rPr>
      </w:pPr>
      <w:bookmarkStart w:id="577" w:name="_Toc5703"/>
      <w:bookmarkStart w:id="578" w:name="_Toc19117"/>
      <w:bookmarkStart w:id="579" w:name="_Toc11631"/>
      <w:bookmarkStart w:id="580" w:name="_Toc32550"/>
      <w:bookmarkStart w:id="581" w:name="_Toc13582"/>
      <w:r>
        <w:rPr>
          <w:rFonts w:hint="default"/>
          <w:b/>
          <w:bCs/>
        </w:rPr>
        <w:t>Figure 20:Advertising Intrusiveness and Satisfaction Correlation</w:t>
      </w:r>
      <w:bookmarkEnd w:id="577"/>
      <w:bookmarkEnd w:id="578"/>
      <w:bookmarkEnd w:id="579"/>
      <w:bookmarkEnd w:id="580"/>
      <w:bookmarkEnd w:id="581"/>
    </w:p>
    <w:p w14:paraId="2FB4D751">
      <w:pPr>
        <w:jc w:val="left"/>
        <w:rPr>
          <w:rFonts w:hint="default" w:ascii="Arial" w:hAnsi="Arial" w:eastAsia="Noto Sans SC" w:cs="Arial"/>
          <w:sz w:val="24"/>
          <w:szCs w:val="24"/>
        </w:rPr>
      </w:pPr>
      <w:r>
        <w:rPr>
          <w:rFonts w:hint="default" w:ascii="Arial" w:hAnsi="Arial" w:eastAsia="Noto Sans SC" w:cs="Arial"/>
          <w:b w:val="0"/>
          <w:bCs w:val="0"/>
          <w:color w:val="000000" w:themeColor="text1"/>
          <w:sz w:val="24"/>
          <w:szCs w:val="24"/>
          <w:lang w:val="en-US" w:eastAsia="zh-CN"/>
          <w14:textFill>
            <w14:solidFill>
              <w14:schemeClr w14:val="tx1"/>
            </w14:solidFill>
          </w14:textFill>
        </w:rPr>
        <w:t>Pearson correlation analysis found that advertising intrusion was significantly negatively correlated with satisfaction (r=0.365, p&lt;0.001). The age group test showed that the 18-24 year-old group had the strongest correlation (r=0.440), followed by the 25-34 year-old group (r=0.311), and the 35-44 year-old sample showed a very high negative correlation (r=0.945), but due to the small sample size (n=8), the results are for reference only.</w:t>
      </w:r>
      <w:r>
        <w:rPr>
          <w:rFonts w:hint="default" w:ascii="Arial" w:hAnsi="Arial" w:eastAsia="Noto Sans SC" w:cs="Arial"/>
          <w:sz w:val="24"/>
          <w:szCs w:val="24"/>
        </w:rPr>
        <w:drawing>
          <wp:inline distT="0" distB="0" distL="114300" distR="114300">
            <wp:extent cx="5271770" cy="3293110"/>
            <wp:effectExtent l="4445" t="4445" r="6985" b="17145"/>
            <wp:docPr id="17" name="图表 2" descr="7b0a202020202263686172745265734964223a202234343733313938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37F89B56">
      <w:pPr>
        <w:pStyle w:val="23"/>
        <w:bidi w:val="0"/>
        <w:ind w:left="0" w:leftChars="0" w:firstLine="0" w:firstLineChars="0"/>
        <w:rPr>
          <w:rFonts w:hint="default"/>
          <w:b/>
          <w:bCs/>
        </w:rPr>
      </w:pPr>
      <w:bookmarkStart w:id="582" w:name="_Toc16428"/>
      <w:bookmarkStart w:id="583" w:name="_Toc26825"/>
      <w:bookmarkStart w:id="584" w:name="_Toc17586"/>
      <w:bookmarkStart w:id="585" w:name="_Toc16446"/>
      <w:bookmarkStart w:id="586" w:name="_Toc5778"/>
      <w:r>
        <w:rPr>
          <w:rFonts w:hint="default"/>
          <w:b/>
          <w:bCs/>
        </w:rPr>
        <w:t>Figure 21:Age subgroup analysis</w:t>
      </w:r>
      <w:bookmarkEnd w:id="582"/>
      <w:bookmarkEnd w:id="583"/>
      <w:bookmarkEnd w:id="584"/>
      <w:bookmarkEnd w:id="585"/>
      <w:bookmarkEnd w:id="586"/>
    </w:p>
    <w:p w14:paraId="3E5D3305">
      <w:pPr>
        <w:jc w:val="left"/>
        <w:rPr>
          <w:rFonts w:hint="default" w:ascii="Arial" w:hAnsi="Arial" w:eastAsia="Noto Sans SC" w:cs="Arial"/>
          <w:b/>
          <w:bCs/>
          <w:color w:val="auto"/>
          <w:sz w:val="24"/>
          <w:szCs w:val="24"/>
          <w:lang w:val="en-US" w:eastAsia="zh-CN"/>
        </w:rPr>
      </w:pPr>
    </w:p>
    <w:p w14:paraId="5CF470BA">
      <w:pPr>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r>
        <w:rPr>
          <w:rFonts w:hint="default" w:ascii="Arial" w:hAnsi="Arial" w:eastAsia="Noto Sans SC" w:cs="Arial"/>
          <w:b w:val="0"/>
          <w:bCs w:val="0"/>
          <w:color w:val="000000" w:themeColor="text1"/>
          <w:sz w:val="24"/>
          <w:szCs w:val="24"/>
          <w:lang w:val="en-US" w:eastAsia="zh-CN"/>
          <w14:textFill>
            <w14:solidFill>
              <w14:schemeClr w14:val="tx1"/>
            </w14:solidFill>
          </w14:textFill>
        </w:rPr>
        <w:t>The linear regression model verifies that advertising intrusiveness significantly negatively predicts satisfaction (β=0.264, p&lt;0.001), explaining 13.5% of the variance (R²=0.135). The moderating effect of age did not reach a significant level (β=0.045, p=0.317), indicating that the sensitivity of young people to advertising may be more due to usage habits rather than age itself.</w:t>
      </w:r>
    </w:p>
    <w:p w14:paraId="65D7B71A">
      <w:pPr>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p>
    <w:p w14:paraId="24A27B80">
      <w:pPr>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r>
        <w:rPr>
          <w:rFonts w:hint="default" w:ascii="Arial" w:hAnsi="Arial" w:eastAsia="Noto Sans SC" w:cs="Arial"/>
          <w:b w:val="0"/>
          <w:bCs w:val="0"/>
          <w:color w:val="000000" w:themeColor="text1"/>
          <w:sz w:val="24"/>
          <w:szCs w:val="24"/>
          <w:lang w:val="en-US" w:eastAsia="zh-CN"/>
          <w14:textFill>
            <w14:solidFill>
              <w14:schemeClr w14:val="tx1"/>
            </w14:solidFill>
          </w14:textFill>
        </w:rPr>
        <w:t>The purchase intention analysis reveals significant platform differences: although the audio platform Himalaya has a small user base, the "very likely" purchase ratio reaches 58.3%; in contrast, the mainstream video platform Douyin and the graphic platform WeChat show "high exposure and medium conversion" characteristics. The purchase intention of multi-platform users (using ≥5 platforms) has increased significantly.</w:t>
      </w:r>
    </w:p>
    <w:p w14:paraId="0657D6F4">
      <w:pPr>
        <w:jc w:val="left"/>
        <w:rPr>
          <w:rFonts w:hint="default" w:ascii="Arial" w:hAnsi="Arial" w:eastAsia="Noto Sans SC" w:cs="Arial"/>
          <w:b w:val="0"/>
          <w:bCs w:val="0"/>
          <w:color w:val="000000" w:themeColor="text1"/>
          <w:sz w:val="24"/>
          <w:szCs w:val="24"/>
          <w:lang w:val="en-US" w:eastAsia="zh-CN"/>
          <w14:textFill>
            <w14:solidFill>
              <w14:schemeClr w14:val="tx1"/>
            </w14:solidFill>
          </w14:textFill>
        </w:rPr>
      </w:pPr>
    </w:p>
    <w:p w14:paraId="26364662">
      <w:pPr>
        <w:numPr>
          <w:ilvl w:val="0"/>
          <w:numId w:val="5"/>
        </w:numPr>
        <w:ind w:left="0" w:leftChars="0" w:firstLine="0" w:firstLineChars="0"/>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In the “Content Credibility” section, the model building and revision phase was carried out</w:t>
      </w:r>
    </w:p>
    <w:p w14:paraId="1B592865">
      <w:pPr>
        <w:numPr>
          <w:numId w:val="0"/>
        </w:numPr>
        <w:ind w:leftChars="0"/>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3048035F">
      <w:pPr>
        <w:pStyle w:val="10"/>
        <w:keepNext w:val="0"/>
        <w:keepLines w:val="0"/>
        <w:widowControl/>
        <w:suppressLineNumbers w:val="0"/>
        <w:rPr>
          <w:rFonts w:hint="default" w:ascii="Arial" w:hAnsi="Arial" w:eastAsia="Noto Sans SC" w:cs="Arial"/>
          <w:b w:val="0"/>
          <w:bCs w:val="0"/>
          <w:color w:val="000000" w:themeColor="text1"/>
          <w:kern w:val="2"/>
          <w:sz w:val="24"/>
          <w:szCs w:val="24"/>
          <w:lang w:val="en-US" w:eastAsia="zh-CN" w:bidi="ar-SA"/>
          <w14:textFill>
            <w14:solidFill>
              <w14:schemeClr w14:val="tx1"/>
            </w14:solidFill>
          </w14:textFill>
        </w:rPr>
      </w:pPr>
      <w:r>
        <w:rPr>
          <w:rFonts w:hint="default" w:ascii="Arial" w:hAnsi="Arial" w:eastAsia="Noto Sans SC" w:cs="Arial"/>
          <w:b w:val="0"/>
          <w:bCs w:val="0"/>
          <w:color w:val="000000" w:themeColor="text1"/>
          <w:kern w:val="2"/>
          <w:sz w:val="24"/>
          <w:szCs w:val="24"/>
          <w:lang w:val="en-US" w:eastAsia="zh-CN" w:bidi="ar-SA"/>
          <w14:textFill>
            <w14:solidFill>
              <w14:schemeClr w14:val="tx1"/>
            </w14:solidFill>
          </w14:textFill>
        </w:rPr>
        <w:t>To test the moderating effect of age, the study first modelled the uncentred interaction term and found that age showed significant positive moderation in the high trust group (β=0.396, p=0.024).</w:t>
      </w:r>
    </w:p>
    <w:p w14:paraId="52E02D77">
      <w:pPr>
        <w:pStyle w:val="10"/>
        <w:keepNext w:val="0"/>
        <w:keepLines w:val="0"/>
        <w:widowControl/>
        <w:suppressLineNumbers w:val="0"/>
        <w:rPr>
          <w:rFonts w:hint="default" w:ascii="Arial" w:hAnsi="Arial" w:eastAsia="Noto Sans SC" w:cs="Arial"/>
          <w:b w:val="0"/>
          <w:bCs w:val="0"/>
          <w:color w:val="000000" w:themeColor="text1"/>
          <w:kern w:val="2"/>
          <w:sz w:val="24"/>
          <w:szCs w:val="24"/>
          <w:lang w:val="en-US" w:eastAsia="zh-CN" w:bidi="ar-SA"/>
          <w14:textFill>
            <w14:solidFill>
              <w14:schemeClr w14:val="tx1"/>
            </w14:solidFill>
          </w14:textFill>
        </w:rPr>
      </w:pPr>
      <w:bookmarkStart w:id="713" w:name="_GoBack"/>
      <w:bookmarkEnd w:id="713"/>
    </w:p>
    <w:p w14:paraId="24047862">
      <w:pPr>
        <w:pStyle w:val="10"/>
        <w:keepNext w:val="0"/>
        <w:keepLines w:val="0"/>
        <w:widowControl/>
        <w:suppressLineNumbers w:val="0"/>
        <w:rPr>
          <w:rFonts w:hint="default" w:ascii="Arial" w:hAnsi="Arial" w:eastAsia="Noto Sans SC" w:cs="Arial"/>
          <w:b w:val="0"/>
          <w:bCs w:val="0"/>
          <w:color w:val="000000" w:themeColor="text1"/>
          <w:kern w:val="2"/>
          <w:sz w:val="24"/>
          <w:szCs w:val="24"/>
          <w:lang w:val="en-US" w:eastAsia="zh-CN" w:bidi="ar-SA"/>
          <w14:textFill>
            <w14:solidFill>
              <w14:schemeClr w14:val="tx1"/>
            </w14:solidFill>
          </w14:textFill>
        </w:rPr>
      </w:pPr>
      <w:r>
        <w:rPr>
          <w:rFonts w:hint="default" w:ascii="Arial" w:hAnsi="Arial" w:eastAsia="Noto Sans SC" w:cs="Arial"/>
          <w:b w:val="0"/>
          <w:bCs w:val="0"/>
          <w:color w:val="000000" w:themeColor="text1"/>
          <w:kern w:val="2"/>
          <w:sz w:val="24"/>
          <w:szCs w:val="24"/>
          <w:lang w:val="en-US" w:eastAsia="zh-CN" w:bidi="ar-SA"/>
          <w14:textFill>
            <w14:solidFill>
              <w14:schemeClr w14:val="tx1"/>
            </w14:solidFill>
          </w14:textFill>
        </w:rPr>
        <w:t>However, the covariance diagnostics revealed serious problems: the correlation coefficient between age and the interaction term amounted to 0.438 (p&lt;0.001), and the variance inflation factor (VIF) exceeded 2,000, which was much higher than the critical value of 5. For this reason, the study used a mean-centred treatment (the age variable was subtracted from the sample mean of 26.12 years) and reconstructed the interaction term.</w:t>
      </w:r>
    </w:p>
    <w:p w14:paraId="4751D3AB">
      <w:pPr>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4826000" cy="3111500"/>
            <wp:effectExtent l="4445" t="4445" r="8255" b="8255"/>
            <wp:docPr id="18" name="图表 2" descr="7b0a202020202263686172745265734964223a20223230343732323037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3122B402">
      <w:pPr>
        <w:pStyle w:val="23"/>
        <w:bidi w:val="0"/>
        <w:ind w:left="0" w:leftChars="0" w:firstLine="0" w:firstLineChars="0"/>
        <w:rPr>
          <w:rFonts w:hint="default"/>
          <w:b/>
          <w:bCs/>
        </w:rPr>
      </w:pPr>
      <w:bookmarkStart w:id="587" w:name="_Toc24751"/>
      <w:bookmarkStart w:id="588" w:name="_Toc20491"/>
      <w:bookmarkStart w:id="589" w:name="_Toc8912"/>
      <w:bookmarkStart w:id="590" w:name="_Toc11369"/>
      <w:bookmarkStart w:id="591" w:name="_Toc582"/>
      <w:r>
        <w:rPr>
          <w:rFonts w:hint="default"/>
          <w:b/>
          <w:bCs/>
        </w:rPr>
        <w:t>Figure 22:Distribution of content credibility</w:t>
      </w:r>
      <w:bookmarkEnd w:id="587"/>
      <w:bookmarkEnd w:id="588"/>
      <w:bookmarkEnd w:id="589"/>
      <w:bookmarkEnd w:id="590"/>
      <w:bookmarkEnd w:id="591"/>
    </w:p>
    <w:p w14:paraId="47542B6A">
      <w:pPr>
        <w:jc w:val="left"/>
        <w:rPr>
          <w:rFonts w:hint="default" w:ascii="Arial" w:hAnsi="Arial" w:eastAsia="Noto Sans SC" w:cs="Arial"/>
          <w:b/>
          <w:bCs/>
          <w:color w:val="auto"/>
          <w:sz w:val="24"/>
          <w:szCs w:val="24"/>
        </w:rPr>
      </w:pPr>
    </w:p>
    <w:p w14:paraId="4AAB330D">
      <w:pPr>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4826000" cy="2743200"/>
            <wp:effectExtent l="4445" t="4445" r="8255" b="8255"/>
            <wp:docPr id="20" name="图表 1" descr="7b0a202020202263686172745265734964223a20223230343732313936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5FEB097B">
      <w:pPr>
        <w:pStyle w:val="23"/>
        <w:bidi w:val="0"/>
        <w:ind w:left="0" w:leftChars="0" w:firstLine="0" w:firstLineChars="0"/>
        <w:rPr>
          <w:rFonts w:hint="default"/>
          <w:b/>
          <w:bCs/>
        </w:rPr>
      </w:pPr>
      <w:bookmarkStart w:id="592" w:name="_Toc7056"/>
      <w:bookmarkStart w:id="593" w:name="_Toc26856"/>
      <w:bookmarkStart w:id="594" w:name="_Toc17741"/>
      <w:bookmarkStart w:id="595" w:name="_Toc28936"/>
      <w:bookmarkStart w:id="596" w:name="_Toc12836"/>
      <w:r>
        <w:rPr>
          <w:rFonts w:hint="default"/>
          <w:b/>
          <w:bCs/>
        </w:rPr>
        <w:t>Figure 23:Age moderated effects</w:t>
      </w:r>
      <w:bookmarkEnd w:id="592"/>
      <w:bookmarkEnd w:id="593"/>
      <w:bookmarkEnd w:id="594"/>
      <w:bookmarkEnd w:id="595"/>
      <w:bookmarkEnd w:id="596"/>
    </w:p>
    <w:p w14:paraId="3E72FD20">
      <w:pPr>
        <w:jc w:val="left"/>
        <w:rPr>
          <w:rFonts w:hint="default" w:ascii="Arial" w:hAnsi="Arial" w:eastAsia="Noto Sans SC" w:cs="Arial"/>
          <w:b/>
          <w:bCs/>
          <w:color w:val="auto"/>
          <w:sz w:val="24"/>
          <w:szCs w:val="24"/>
        </w:rPr>
      </w:pPr>
    </w:p>
    <w:p w14:paraId="6AA95954">
      <w:pPr>
        <w:jc w:val="left"/>
        <w:rPr>
          <w:rFonts w:hint="default" w:ascii="Arial" w:hAnsi="Arial" w:eastAsia="Noto Sans SC" w:cs="Arial"/>
          <w:b/>
          <w:bCs/>
          <w:color w:val="000000" w:themeColor="text1"/>
          <w:sz w:val="24"/>
          <w:szCs w:val="24"/>
          <w14:textFill>
            <w14:solidFill>
              <w14:schemeClr w14:val="tx1"/>
            </w14:solidFill>
          </w14:textFill>
        </w:rPr>
      </w:pPr>
      <w:r>
        <w:rPr>
          <w:rFonts w:hint="default" w:ascii="Arial" w:hAnsi="Arial" w:eastAsia="Noto Sans SC" w:cs="Arial"/>
          <w:sz w:val="24"/>
          <w:szCs w:val="24"/>
        </w:rPr>
        <w:drawing>
          <wp:inline distT="0" distB="0" distL="114300" distR="114300">
            <wp:extent cx="4826000" cy="2743200"/>
            <wp:effectExtent l="4445" t="4445" r="8255" b="8255"/>
            <wp:docPr id="21" name="图表 3" descr="7b0a202020202263686172745265734964223a202234363235383434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6565D9DD">
      <w:pPr>
        <w:pStyle w:val="23"/>
        <w:bidi w:val="0"/>
        <w:ind w:left="0" w:leftChars="0" w:firstLine="0" w:firstLineChars="0"/>
        <w:rPr>
          <w:rFonts w:hint="default"/>
          <w:b/>
          <w:bCs/>
        </w:rPr>
      </w:pPr>
      <w:bookmarkStart w:id="597" w:name="_Toc9123"/>
      <w:bookmarkStart w:id="598" w:name="_Toc5545"/>
      <w:bookmarkStart w:id="599" w:name="_Toc17629"/>
      <w:bookmarkStart w:id="600" w:name="_Toc16611"/>
      <w:bookmarkStart w:id="601" w:name="_Toc30515"/>
      <w:r>
        <w:rPr>
          <w:rFonts w:hint="default"/>
          <w:b/>
          <w:bCs/>
        </w:rPr>
        <w:t>Figure 24:Comparison of regression coefficients</w:t>
      </w:r>
      <w:bookmarkEnd w:id="597"/>
      <w:bookmarkEnd w:id="598"/>
      <w:bookmarkEnd w:id="599"/>
      <w:bookmarkEnd w:id="600"/>
      <w:bookmarkEnd w:id="601"/>
    </w:p>
    <w:p w14:paraId="55D4415B">
      <w:pPr>
        <w:jc w:val="left"/>
        <w:rPr>
          <w:rFonts w:hint="default" w:ascii="Arial" w:hAnsi="Arial" w:eastAsia="Noto Sans SC" w:cs="Arial"/>
          <w:b/>
          <w:bCs/>
          <w:color w:val="auto"/>
          <w:sz w:val="24"/>
          <w:szCs w:val="24"/>
        </w:rPr>
      </w:pPr>
    </w:p>
    <w:p w14:paraId="6DAB935E">
      <w:pPr>
        <w:jc w:val="left"/>
        <w:rPr>
          <w:rFonts w:hint="default" w:ascii="Arial" w:hAnsi="Arial" w:eastAsia="Noto Sans SC" w:cs="Arial"/>
          <w:b w:val="0"/>
          <w:bCs w:val="0"/>
          <w:color w:val="000000" w:themeColor="text1"/>
          <w:sz w:val="24"/>
          <w:szCs w:val="24"/>
          <w14:textFill>
            <w14:solidFill>
              <w14:schemeClr w14:val="tx1"/>
            </w14:solidFill>
          </w14:textFill>
        </w:rPr>
      </w:pPr>
      <w:r>
        <w:rPr>
          <w:rFonts w:hint="default" w:ascii="Arial" w:hAnsi="Arial" w:eastAsia="Noto Sans SC" w:cs="Arial"/>
          <w:b w:val="0"/>
          <w:bCs w:val="0"/>
          <w:color w:val="000000" w:themeColor="text1"/>
          <w:sz w:val="24"/>
          <w:szCs w:val="24"/>
          <w14:textFill>
            <w14:solidFill>
              <w14:schemeClr w14:val="tx1"/>
            </w14:solidFill>
          </w14:textFill>
        </w:rPr>
        <w:t>修正后模型显示</w:t>
      </w:r>
      <w:r>
        <w:rPr>
          <w:rFonts w:hint="default" w:ascii="Arial" w:hAnsi="Arial" w:eastAsia="Noto Sans SC" w:cs="Arial"/>
          <w:b w:val="0"/>
          <w:bCs w:val="0"/>
          <w:color w:val="000000" w:themeColor="text1"/>
          <w:sz w:val="24"/>
          <w:szCs w:val="24"/>
          <w:lang w:val="en-US" w:eastAsia="zh-CN"/>
          <w14:textFill>
            <w14:solidFill>
              <w14:schemeClr w14:val="tx1"/>
            </w14:solidFill>
          </w14:textFill>
        </w:rPr>
        <w:t>如上</w:t>
      </w:r>
      <w:r>
        <w:rPr>
          <w:rFonts w:hint="default" w:ascii="Arial" w:hAnsi="Arial" w:eastAsia="Noto Sans SC" w:cs="Arial"/>
          <w:b w:val="0"/>
          <w:bCs w:val="0"/>
          <w:color w:val="000000" w:themeColor="text1"/>
          <w:sz w:val="24"/>
          <w:szCs w:val="24"/>
          <w14:textFill>
            <w14:solidFill>
              <w14:schemeClr w14:val="tx1"/>
            </w14:solidFill>
          </w14:textFill>
        </w:rPr>
        <w:t>，性别差异具有稳健性（女性购买意愿更高，β=0.129, p=0.008），但年龄的调节效应减弱且不再显著（β=0.080, p=0.101）。共线性指标显著改善（所有VIF&lt;1.1），残差分析显示模型符合线性回归假设（标准残差范围[1.72,2.49]）。</w:t>
      </w:r>
    </w:p>
    <w:p w14:paraId="40343A28">
      <w:pPr>
        <w:jc w:val="left"/>
        <w:rPr>
          <w:rFonts w:hint="default" w:ascii="Arial" w:hAnsi="Arial" w:eastAsia="Noto Sans SC" w:cs="Arial"/>
          <w:b w:val="0"/>
          <w:bCs w:val="0"/>
          <w:color w:val="000000" w:themeColor="text1"/>
          <w:sz w:val="24"/>
          <w:szCs w:val="24"/>
          <w14:textFill>
            <w14:solidFill>
              <w14:schemeClr w14:val="tx1"/>
            </w14:solidFill>
          </w14:textFill>
        </w:rPr>
      </w:pPr>
    </w:p>
    <w:p w14:paraId="1D92B3D9">
      <w:pPr>
        <w:jc w:val="left"/>
        <w:rPr>
          <w:rFonts w:hint="default" w:ascii="Arial" w:hAnsi="Arial" w:eastAsia="Noto Sans SC" w:cs="Arial"/>
          <w:b w:val="0"/>
          <w:bCs w:val="0"/>
          <w:color w:val="000000" w:themeColor="text1"/>
          <w:sz w:val="24"/>
          <w:szCs w:val="24"/>
          <w14:textFill>
            <w14:solidFill>
              <w14:schemeClr w14:val="tx1"/>
            </w14:solidFill>
          </w14:textFill>
        </w:rPr>
      </w:pPr>
      <w:r>
        <w:rPr>
          <w:rFonts w:hint="default" w:ascii="Arial" w:hAnsi="Arial" w:eastAsia="Noto Sans SC" w:cs="Arial"/>
          <w:b w:val="0"/>
          <w:bCs w:val="0"/>
          <w:color w:val="000000" w:themeColor="text1"/>
          <w:sz w:val="24"/>
          <w:szCs w:val="24"/>
          <w14:textFill>
            <w14:solidFill>
              <w14:schemeClr w14:val="tx1"/>
            </w14:solidFill>
          </w14:textFill>
        </w:rPr>
        <w:t>尽管消费者对自媒体内容普遍持信任态度，但这种信任并未直接转化为对品牌直接互动营销的积极回应。性别差异的稳定性（女性β=0.129）为精准营销提供了方向，而年龄效应的不显著可能反映样本年龄分布不均（35岁以上仅7人）或北京消费者对硬推广的普遍抵触。</w:t>
      </w:r>
    </w:p>
    <w:p w14:paraId="3CC091E9">
      <w:pPr>
        <w:jc w:val="left"/>
        <w:rPr>
          <w:rFonts w:hint="default" w:ascii="Arial" w:hAnsi="Arial" w:eastAsia="Noto Sans SC" w:cs="Arial"/>
          <w:b w:val="0"/>
          <w:bCs w:val="0"/>
          <w:color w:val="000000" w:themeColor="text1"/>
          <w:sz w:val="24"/>
          <w:szCs w:val="24"/>
          <w14:textFill>
            <w14:solidFill>
              <w14:schemeClr w14:val="tx1"/>
            </w14:solidFill>
          </w14:textFill>
        </w:rPr>
      </w:pPr>
    </w:p>
    <w:p w14:paraId="10EC3C82">
      <w:pPr>
        <w:jc w:val="left"/>
        <w:rPr>
          <w:rFonts w:hint="default" w:ascii="Arial" w:hAnsi="Arial" w:eastAsia="Noto Sans SC" w:cs="Arial"/>
          <w:b/>
          <w:bCs/>
          <w:color w:val="000000" w:themeColor="text1"/>
          <w:sz w:val="24"/>
          <w:szCs w:val="24"/>
          <w14:textFill>
            <w14:solidFill>
              <w14:schemeClr w14:val="tx1"/>
            </w14:solidFill>
          </w14:textFill>
        </w:rPr>
      </w:pPr>
    </w:p>
    <w:p w14:paraId="09073D0D">
      <w:pPr>
        <w:numPr>
          <w:ilvl w:val="0"/>
          <w:numId w:val="6"/>
        </w:numPr>
        <w:ind w:left="0" w:leftChars="0" w:firstLine="0" w:firstLineChars="0"/>
        <w:jc w:val="left"/>
        <w:rPr>
          <w:rFonts w:hint="default" w:ascii="Arial" w:hAnsi="Arial" w:eastAsia="Noto Sans SC" w:cs="Arial"/>
          <w:b/>
          <w:bCs/>
          <w:color w:val="000000" w:themeColor="text1"/>
          <w:sz w:val="24"/>
          <w:szCs w:val="24"/>
          <w:lang w:val="en-US" w:eastAsia="zh-CN"/>
          <w14:textFill>
            <w14:solidFill>
              <w14:schemeClr w14:val="tx1"/>
            </w14:solidFill>
          </w14:textFill>
        </w:rPr>
      </w:pPr>
      <w:r>
        <w:rPr>
          <w:rFonts w:hint="default" w:ascii="Arial" w:hAnsi="Arial" w:eastAsia="Noto Sans SC" w:cs="Arial"/>
          <w:b/>
          <w:bCs/>
          <w:color w:val="000000" w:themeColor="text1"/>
          <w:sz w:val="24"/>
          <w:szCs w:val="24"/>
          <w:lang w:val="en-US" w:eastAsia="zh-CN"/>
          <w14:textFill>
            <w14:solidFill>
              <w14:schemeClr w14:val="tx1"/>
            </w14:solidFill>
          </w14:textFill>
        </w:rPr>
        <w:t>对于北京消费者平台使用数据（Q9）与购买行为（Q14）指标的交叉讨论</w:t>
      </w:r>
    </w:p>
    <w:p w14:paraId="51B0EC01">
      <w:pPr>
        <w:numPr>
          <w:ilvl w:val="0"/>
          <w:numId w:val="0"/>
        </w:numPr>
        <w:ind w:leftChars="0"/>
        <w:jc w:val="left"/>
        <w:rPr>
          <w:rFonts w:hint="default" w:ascii="Arial" w:hAnsi="Arial" w:eastAsia="Noto Sans SC" w:cs="Arial"/>
          <w:b/>
          <w:bCs/>
          <w:color w:val="000000" w:themeColor="text1"/>
          <w:sz w:val="24"/>
          <w:szCs w:val="24"/>
          <w:lang w:val="en-US" w:eastAsia="zh-CN"/>
          <w14:textFill>
            <w14:solidFill>
              <w14:schemeClr w14:val="tx1"/>
            </w14:solidFill>
          </w14:textFill>
        </w:rPr>
      </w:pPr>
    </w:p>
    <w:p w14:paraId="7DA38379">
      <w:pPr>
        <w:numPr>
          <w:ilvl w:val="0"/>
          <w:numId w:val="7"/>
        </w:numPr>
        <w:jc w:val="left"/>
        <w:rPr>
          <w:rFonts w:hint="default" w:ascii="Arial" w:hAnsi="Arial" w:eastAsia="Noto Sans SC" w:cs="Arial"/>
          <w:sz w:val="24"/>
          <w:szCs w:val="24"/>
        </w:rPr>
      </w:pPr>
      <w:r>
        <w:rPr>
          <w:rFonts w:hint="default" w:ascii="Arial" w:hAnsi="Arial" w:eastAsia="Noto Sans SC" w:cs="Arial"/>
          <w:sz w:val="24"/>
          <w:szCs w:val="24"/>
        </w:rPr>
        <w:t>使用抖音、小红书的用户中，高购买意愿者占比明显偏高。这可能是因为这两个平台以短视频和图文内容为主，形式生动直观，且用户群体年轻活跃，消费意愿和能力使用抖音、小红书的用户中，高购买意愿者占比明显偏高。</w:t>
      </w:r>
    </w:p>
    <w:p w14:paraId="11AFDA60">
      <w:pPr>
        <w:numPr>
          <w:ilvl w:val="0"/>
          <w:numId w:val="0"/>
        </w:numPr>
        <w:jc w:val="left"/>
        <w:rPr>
          <w:rFonts w:hint="default" w:ascii="Arial" w:hAnsi="Arial" w:eastAsia="Noto Sans SC" w:cs="Arial"/>
          <w:sz w:val="24"/>
          <w:szCs w:val="24"/>
        </w:rPr>
      </w:pPr>
    </w:p>
    <w:p w14:paraId="538A2C52">
      <w:pPr>
        <w:numPr>
          <w:ilvl w:val="0"/>
          <w:numId w:val="7"/>
        </w:numPr>
        <w:ind w:left="0" w:leftChars="0" w:firstLine="0" w:firstLineChars="0"/>
        <w:jc w:val="left"/>
        <w:rPr>
          <w:rFonts w:hint="default" w:ascii="Arial" w:hAnsi="Arial" w:eastAsia="Noto Sans SC" w:cs="Arial"/>
          <w:sz w:val="24"/>
          <w:szCs w:val="24"/>
        </w:rPr>
      </w:pPr>
      <w:r>
        <w:rPr>
          <w:rFonts w:hint="default" w:ascii="Arial" w:hAnsi="Arial" w:eastAsia="Noto Sans SC" w:cs="Arial"/>
          <w:sz w:val="24"/>
          <w:szCs w:val="24"/>
        </w:rPr>
        <w:t>微信公众号用户群体则在 “中等” 意愿上集中，表明其内容虽具信息性但转化力较弱。微信公众号以长文、资讯类内容居多，用户使用该平台更多是为了获取知识、了解行业动态等。</w:t>
      </w:r>
    </w:p>
    <w:p w14:paraId="12A81E4E">
      <w:pPr>
        <w:numPr>
          <w:ilvl w:val="0"/>
          <w:numId w:val="0"/>
        </w:numPr>
        <w:ind w:leftChars="0"/>
        <w:jc w:val="left"/>
        <w:rPr>
          <w:rFonts w:hint="default" w:ascii="Arial" w:hAnsi="Arial" w:eastAsia="Noto Sans SC" w:cs="Arial"/>
          <w:sz w:val="24"/>
          <w:szCs w:val="24"/>
        </w:rPr>
      </w:pPr>
    </w:p>
    <w:p w14:paraId="655F7138">
      <w:pPr>
        <w:jc w:val="left"/>
        <w:rPr>
          <w:rFonts w:hint="default" w:ascii="Arial" w:hAnsi="Arial" w:eastAsia="Noto Sans SC" w:cs="Arial"/>
          <w:sz w:val="24"/>
          <w:szCs w:val="24"/>
        </w:rPr>
      </w:pPr>
      <w:r>
        <w:rPr>
          <w:rFonts w:hint="default" w:ascii="Arial" w:hAnsi="Arial" w:eastAsia="Noto Sans SC" w:cs="Arial"/>
          <w:sz w:val="24"/>
          <w:szCs w:val="24"/>
        </w:rPr>
        <w:t>（3）多平台用户（使用 5 种及以上）中 “非常有可能购买” 者占比显著提升（超过 25%），提示多平台曝光具有促进作用。</w:t>
      </w:r>
    </w:p>
    <w:p w14:paraId="3E068B37">
      <w:pPr>
        <w:ind w:firstLine="480" w:firstLineChars="200"/>
        <w:jc w:val="left"/>
        <w:rPr>
          <w:rFonts w:hint="default" w:ascii="Arial" w:hAnsi="Arial" w:eastAsia="Noto Sans SC" w:cs="Arial"/>
          <w:sz w:val="24"/>
          <w:szCs w:val="24"/>
        </w:rPr>
      </w:pPr>
    </w:p>
    <w:p w14:paraId="386F1359">
      <w:pPr>
        <w:ind w:firstLine="480" w:firstLineChars="200"/>
        <w:jc w:val="left"/>
        <w:rPr>
          <w:rFonts w:hint="default" w:ascii="Arial" w:hAnsi="Arial" w:eastAsia="Noto Sans SC" w:cs="Arial"/>
          <w:sz w:val="24"/>
          <w:szCs w:val="24"/>
        </w:rPr>
      </w:pPr>
    </w:p>
    <w:p w14:paraId="07A696E9">
      <w:pPr>
        <w:jc w:val="left"/>
        <w:rPr>
          <w:rFonts w:hint="default" w:ascii="Arial" w:hAnsi="Arial" w:eastAsia="Noto Sans SC" w:cs="Arial"/>
          <w:color w:val="000000" w:themeColor="text1"/>
          <w:sz w:val="24"/>
          <w:szCs w:val="24"/>
          <w14:textFill>
            <w14:solidFill>
              <w14:schemeClr w14:val="tx1"/>
            </w14:solidFill>
          </w14:textFill>
        </w:rPr>
      </w:pPr>
    </w:p>
    <w:p w14:paraId="5809B5B2">
      <w:pPr>
        <w:pStyle w:val="19"/>
        <w:bidi w:val="0"/>
        <w:rPr>
          <w:rFonts w:hint="default"/>
        </w:rPr>
      </w:pPr>
      <w:bookmarkStart w:id="602" w:name="_Toc17802"/>
      <w:bookmarkStart w:id="603" w:name="_Toc16293"/>
      <w:bookmarkStart w:id="604" w:name="_Toc17286"/>
      <w:bookmarkStart w:id="605" w:name="_Toc14126"/>
      <w:bookmarkStart w:id="606" w:name="_Toc5826"/>
      <w:bookmarkStart w:id="607" w:name="_Toc28507"/>
      <w:r>
        <w:rPr>
          <w:rFonts w:hint="default"/>
          <w:lang w:val="en-US" w:eastAsia="zh-CN"/>
        </w:rPr>
        <w:t>4</w:t>
      </w:r>
      <w:r>
        <w:rPr>
          <w:rFonts w:hint="default"/>
        </w:rPr>
        <w:t>.4Analysis of Objective 3: Comprehensive impact of self-media marketing on Beijing consumers’ purchasing intention and satisfaction</w:t>
      </w:r>
      <w:bookmarkEnd w:id="602"/>
      <w:bookmarkEnd w:id="603"/>
      <w:bookmarkEnd w:id="604"/>
      <w:bookmarkEnd w:id="605"/>
      <w:bookmarkEnd w:id="606"/>
      <w:bookmarkEnd w:id="607"/>
    </w:p>
    <w:p w14:paraId="5BF493ED">
      <w:pPr>
        <w:pStyle w:val="19"/>
        <w:bidi w:val="0"/>
        <w:rPr>
          <w:rFonts w:hint="default"/>
        </w:rPr>
      </w:pPr>
      <w:bookmarkStart w:id="608" w:name="_Toc27134"/>
      <w:bookmarkStart w:id="609" w:name="_Toc19925"/>
      <w:bookmarkStart w:id="610" w:name="_Toc14951"/>
      <w:bookmarkStart w:id="611" w:name="_Toc16839"/>
      <w:bookmarkStart w:id="612" w:name="_Toc13503"/>
      <w:bookmarkStart w:id="613" w:name="_Toc25483"/>
      <w:r>
        <w:rPr>
          <w:rFonts w:hint="default"/>
          <w:lang w:val="en-US" w:eastAsia="zh-CN"/>
        </w:rPr>
        <w:t>4</w:t>
      </w:r>
      <w:r>
        <w:rPr>
          <w:rFonts w:hint="default"/>
        </w:rPr>
        <w:t>.4.1Analysis of Beijing sub-sample integrated model</w:t>
      </w:r>
      <w:bookmarkEnd w:id="608"/>
      <w:bookmarkEnd w:id="609"/>
      <w:bookmarkEnd w:id="610"/>
      <w:bookmarkEnd w:id="611"/>
      <w:bookmarkEnd w:id="612"/>
      <w:bookmarkEnd w:id="613"/>
    </w:p>
    <w:p w14:paraId="11B72141">
      <w:pPr>
        <w:jc w:val="left"/>
        <w:rPr>
          <w:rFonts w:hint="default" w:ascii="Arial" w:hAnsi="Arial" w:eastAsia="Noto Sans SC" w:cs="Arial"/>
          <w:sz w:val="24"/>
          <w:szCs w:val="24"/>
        </w:rPr>
      </w:pPr>
      <w:r>
        <w:rPr>
          <w:rFonts w:hint="default" w:ascii="Arial" w:hAnsi="Arial" w:eastAsia="Noto Sans SC" w:cs="Arial"/>
          <w:sz w:val="24"/>
          <w:szCs w:val="24"/>
        </w:rPr>
        <w:t>研究发现，北京消费者在购买决策中表现出显著的信息主导特征：信任因子的标准化系数高达 β=0.61（p&lt;0.01），显著高于互动情感性路径的影响，这一结果与一线城市用户重视信息可信度的认知特征相吻合。多元回归分析显示，模型整体显著（F=5.950，p&lt;0.001），其中共创性满意度（β=0.199，p&lt;0.001）和社交互动满意度（β=0.141，p=0.005）对购买意愿产生显著负向影响，揭示了 “参与悖论” 现象 —— 过度强调用户共创和强制社交互动反而会降低购买意愿。</w:t>
      </w:r>
    </w:p>
    <w:p w14:paraId="2C23944E">
      <w:pPr>
        <w:ind w:firstLine="480" w:firstLineChars="200"/>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4591050" cy="1638300"/>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48"/>
                    <a:stretch>
                      <a:fillRect/>
                    </a:stretch>
                  </pic:blipFill>
                  <pic:spPr>
                    <a:xfrm>
                      <a:off x="0" y="0"/>
                      <a:ext cx="4591050" cy="1638300"/>
                    </a:xfrm>
                    <a:prstGeom prst="rect">
                      <a:avLst/>
                    </a:prstGeom>
                    <a:noFill/>
                    <a:ln>
                      <a:noFill/>
                    </a:ln>
                  </pic:spPr>
                </pic:pic>
              </a:graphicData>
            </a:graphic>
          </wp:inline>
        </w:drawing>
      </w:r>
    </w:p>
    <w:p w14:paraId="031EE0F8">
      <w:pPr>
        <w:ind w:firstLine="480" w:firstLineChars="200"/>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2609850" cy="3305175"/>
            <wp:effectExtent l="0" t="0" r="635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49"/>
                    <a:stretch>
                      <a:fillRect/>
                    </a:stretch>
                  </pic:blipFill>
                  <pic:spPr>
                    <a:xfrm>
                      <a:off x="0" y="0"/>
                      <a:ext cx="2609850" cy="3305175"/>
                    </a:xfrm>
                    <a:prstGeom prst="rect">
                      <a:avLst/>
                    </a:prstGeom>
                    <a:noFill/>
                    <a:ln>
                      <a:noFill/>
                    </a:ln>
                  </pic:spPr>
                </pic:pic>
              </a:graphicData>
            </a:graphic>
          </wp:inline>
        </w:drawing>
      </w:r>
    </w:p>
    <w:p w14:paraId="14613BDE">
      <w:pPr>
        <w:pStyle w:val="25"/>
        <w:bidi w:val="0"/>
        <w:ind w:left="0" w:leftChars="0" w:firstLine="0" w:firstLineChars="0"/>
        <w:rPr>
          <w:rFonts w:hint="default"/>
          <w:lang w:val="en-US" w:eastAsia="zh-CN"/>
        </w:rPr>
      </w:pPr>
      <w:bookmarkStart w:id="614" w:name="_Toc22961"/>
      <w:bookmarkStart w:id="615" w:name="_Toc9714"/>
      <w:bookmarkStart w:id="616" w:name="_Toc10981"/>
      <w:bookmarkStart w:id="617" w:name="_Toc25133"/>
      <w:bookmarkStart w:id="618" w:name="_Toc22447"/>
      <w:bookmarkStart w:id="619" w:name="_Toc8672"/>
      <w:r>
        <w:rPr>
          <w:rFonts w:hint="eastAsia"/>
          <w:lang w:val="en-US" w:eastAsia="zh-CN"/>
        </w:rPr>
        <w:t>Table 26</w:t>
      </w:r>
      <w:r>
        <w:rPr>
          <w:rFonts w:hint="default"/>
          <w:lang w:val="en-US" w:eastAsia="zh-CN"/>
        </w:rPr>
        <w:t>：Coefficient</w:t>
      </w:r>
      <w:r>
        <w:rPr>
          <w:rFonts w:hint="eastAsia"/>
          <w:lang w:val="en-US" w:eastAsia="zh-CN"/>
        </w:rPr>
        <w:t>ª</w:t>
      </w:r>
      <w:r>
        <w:rPr>
          <w:rFonts w:hint="default"/>
          <w:lang w:val="en-US" w:eastAsia="zh-CN"/>
        </w:rPr>
        <w:t xml:space="preserve"> table and descriptive statistics table</w:t>
      </w:r>
      <w:bookmarkEnd w:id="614"/>
      <w:bookmarkEnd w:id="615"/>
      <w:bookmarkEnd w:id="616"/>
      <w:bookmarkEnd w:id="617"/>
      <w:bookmarkEnd w:id="618"/>
      <w:bookmarkEnd w:id="619"/>
    </w:p>
    <w:p w14:paraId="70F2802B">
      <w:pPr>
        <w:ind w:firstLine="480" w:firstLineChars="200"/>
        <w:jc w:val="left"/>
        <w:rPr>
          <w:rFonts w:hint="default" w:ascii="Arial" w:hAnsi="Arial" w:eastAsia="Noto Sans SC" w:cs="Arial"/>
          <w:sz w:val="24"/>
          <w:szCs w:val="24"/>
        </w:rPr>
      </w:pPr>
    </w:p>
    <w:p w14:paraId="53BD5E48">
      <w:pPr>
        <w:jc w:val="left"/>
        <w:rPr>
          <w:rFonts w:hint="default" w:ascii="Arial" w:hAnsi="Arial" w:eastAsia="Noto Sans SC" w:cs="Arial"/>
          <w:sz w:val="24"/>
          <w:szCs w:val="24"/>
        </w:rPr>
      </w:pPr>
      <w:r>
        <w:rPr>
          <w:rFonts w:hint="default" w:ascii="Arial" w:hAnsi="Arial" w:eastAsia="Noto Sans SC" w:cs="Arial"/>
          <w:sz w:val="24"/>
          <w:szCs w:val="24"/>
        </w:rPr>
        <w:t>中介效应检验进一步发现，核心因子 1（内容可信度）和因子 2（情感连接）通过满意度的间接效应均达显著水平（Z=3.900/3.276，p&lt;0.01）。这表明内容可信度和情感连接不仅直接影响购买意愿，还通过影响满意度间接影响购买意愿。值得注意的是，北京样本中满意度中介效应的效力受到购买意愿分布偏向 “中等” 的限制，且模型存在多重共线性问题（容差 = 0.000）。</w:t>
      </w:r>
    </w:p>
    <w:p w14:paraId="0E38F89F">
      <w:pPr>
        <w:ind w:firstLine="480" w:firstLineChars="200"/>
        <w:jc w:val="left"/>
        <w:rPr>
          <w:rFonts w:hint="default" w:ascii="Arial" w:hAnsi="Arial" w:eastAsia="Noto Sans SC" w:cs="Arial"/>
          <w:sz w:val="24"/>
          <w:szCs w:val="24"/>
        </w:rPr>
      </w:pPr>
    </w:p>
    <w:p w14:paraId="0EE5CC33">
      <w:pPr>
        <w:jc w:val="left"/>
        <w:rPr>
          <w:rFonts w:hint="default" w:ascii="Arial" w:hAnsi="Arial" w:eastAsia="Noto Sans SC" w:cs="Arial"/>
          <w:sz w:val="24"/>
          <w:szCs w:val="24"/>
        </w:rPr>
      </w:pPr>
      <w:r>
        <w:rPr>
          <w:rFonts w:hint="default" w:ascii="Arial" w:hAnsi="Arial" w:eastAsia="Noto Sans SC" w:cs="Arial"/>
          <w:sz w:val="24"/>
          <w:szCs w:val="24"/>
        </w:rPr>
        <w:t>通过对北京地区消费者的分析，验证了 “营销知觉→满意度→购买意愿” 的结构路径模型。</w:t>
      </w:r>
    </w:p>
    <w:p w14:paraId="6252C9CA">
      <w:pPr>
        <w:ind w:firstLine="480" w:firstLineChars="200"/>
        <w:jc w:val="left"/>
        <w:rPr>
          <w:rFonts w:hint="default" w:ascii="Arial" w:hAnsi="Arial" w:eastAsia="Noto Sans SC" w:cs="Arial"/>
          <w:sz w:val="24"/>
          <w:szCs w:val="24"/>
        </w:rPr>
      </w:pPr>
    </w:p>
    <w:p w14:paraId="1F633717">
      <w:pPr>
        <w:jc w:val="left"/>
        <w:rPr>
          <w:rFonts w:hint="default" w:ascii="Arial" w:hAnsi="Arial" w:eastAsia="Noto Sans SC" w:cs="Arial"/>
          <w:color w:val="000000" w:themeColor="text1"/>
          <w:sz w:val="24"/>
          <w:szCs w:val="24"/>
          <w14:textFill>
            <w14:solidFill>
              <w14:schemeClr w14:val="tx1"/>
            </w14:solidFill>
          </w14:textFill>
        </w:rPr>
      </w:pPr>
    </w:p>
    <w:p w14:paraId="4AAA5078">
      <w:pPr>
        <w:pStyle w:val="19"/>
        <w:bidi w:val="0"/>
        <w:rPr>
          <w:rFonts w:hint="default"/>
        </w:rPr>
      </w:pPr>
      <w:bookmarkStart w:id="620" w:name="_Toc17539"/>
      <w:bookmarkStart w:id="621" w:name="_Toc8267"/>
      <w:bookmarkStart w:id="622" w:name="_Toc12782"/>
      <w:bookmarkStart w:id="623" w:name="_Toc16866"/>
      <w:bookmarkStart w:id="624" w:name="_Toc9371"/>
      <w:bookmarkStart w:id="625" w:name="_Toc7341"/>
      <w:r>
        <w:rPr>
          <w:rFonts w:hint="default"/>
          <w:lang w:val="en-US" w:eastAsia="zh-CN"/>
        </w:rPr>
        <w:t>4</w:t>
      </w:r>
      <w:r>
        <w:rPr>
          <w:rFonts w:hint="default"/>
        </w:rPr>
        <w:t>.4.2Analysis of Beijing-specific factors</w:t>
      </w:r>
      <w:bookmarkEnd w:id="620"/>
      <w:bookmarkEnd w:id="621"/>
      <w:bookmarkEnd w:id="622"/>
      <w:bookmarkEnd w:id="623"/>
      <w:bookmarkEnd w:id="624"/>
      <w:bookmarkEnd w:id="625"/>
    </w:p>
    <w:p w14:paraId="35F4D3BD">
      <w:pPr>
        <w:jc w:val="left"/>
        <w:rPr>
          <w:rFonts w:hint="default" w:ascii="Arial" w:hAnsi="Arial" w:eastAsia="Noto Sans SC" w:cs="Arial"/>
          <w:color w:val="000000" w:themeColor="text1"/>
          <w:sz w:val="24"/>
          <w:szCs w:val="24"/>
          <w14:textFill>
            <w14:solidFill>
              <w14:schemeClr w14:val="tx1"/>
            </w14:solidFill>
          </w14:textFill>
        </w:rPr>
      </w:pPr>
    </w:p>
    <w:p w14:paraId="57D99671">
      <w:pPr>
        <w:jc w:val="left"/>
        <w:rPr>
          <w:rFonts w:hint="default" w:ascii="Arial" w:hAnsi="Arial" w:eastAsia="Noto Sans SC" w:cs="Arial"/>
          <w:sz w:val="24"/>
          <w:szCs w:val="24"/>
        </w:rPr>
      </w:pPr>
      <w:r>
        <w:rPr>
          <w:rFonts w:hint="default" w:ascii="Arial" w:hAnsi="Arial" w:eastAsia="Noto Sans SC" w:cs="Arial"/>
          <w:sz w:val="24"/>
          <w:szCs w:val="24"/>
        </w:rPr>
        <w:t>通过分层回归模型考察了不同教育水平群体中自媒体营销特征对购买意愿的影响差异。结果显示，教育背景对营销效果存在显著调节作用（各模型 F 值 p&lt;0.05）。</w:t>
      </w:r>
    </w:p>
    <w:p w14:paraId="0AC02C33">
      <w:pPr>
        <w:ind w:firstLine="480" w:firstLineChars="200"/>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4305300" cy="2114550"/>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50"/>
                    <a:stretch>
                      <a:fillRect/>
                    </a:stretch>
                  </pic:blipFill>
                  <pic:spPr>
                    <a:xfrm>
                      <a:off x="0" y="0"/>
                      <a:ext cx="4305300" cy="2114550"/>
                    </a:xfrm>
                    <a:prstGeom prst="rect">
                      <a:avLst/>
                    </a:prstGeom>
                    <a:noFill/>
                    <a:ln>
                      <a:noFill/>
                    </a:ln>
                  </pic:spPr>
                </pic:pic>
              </a:graphicData>
            </a:graphic>
          </wp:inline>
        </w:drawing>
      </w:r>
    </w:p>
    <w:p w14:paraId="24072F8C">
      <w:pPr>
        <w:pStyle w:val="25"/>
        <w:bidi w:val="0"/>
        <w:ind w:left="0" w:leftChars="0" w:firstLine="0" w:firstLineChars="0"/>
        <w:rPr>
          <w:rFonts w:hint="default"/>
          <w:lang w:val="en-US" w:eastAsia="zh-CN"/>
        </w:rPr>
      </w:pPr>
      <w:bookmarkStart w:id="626" w:name="_Toc544"/>
      <w:bookmarkStart w:id="627" w:name="_Toc3661"/>
      <w:bookmarkStart w:id="628" w:name="_Toc28219"/>
      <w:bookmarkStart w:id="629" w:name="_Toc30556"/>
      <w:bookmarkStart w:id="630" w:name="_Toc27928"/>
      <w:bookmarkStart w:id="631" w:name="_Toc26857"/>
      <w:r>
        <w:rPr>
          <w:rFonts w:hint="eastAsia"/>
          <w:lang w:val="en-US" w:eastAsia="zh-CN"/>
        </w:rPr>
        <w:t>Table 27</w:t>
      </w:r>
      <w:r>
        <w:rPr>
          <w:rFonts w:hint="default"/>
          <w:lang w:val="en-US" w:eastAsia="zh-CN"/>
        </w:rPr>
        <w:t>：Model Summary</w:t>
      </w:r>
      <w:bookmarkEnd w:id="626"/>
      <w:bookmarkEnd w:id="627"/>
      <w:bookmarkEnd w:id="628"/>
      <w:bookmarkEnd w:id="629"/>
      <w:bookmarkEnd w:id="630"/>
      <w:bookmarkEnd w:id="631"/>
    </w:p>
    <w:p w14:paraId="3D2A03F9">
      <w:pPr>
        <w:ind w:firstLine="480" w:firstLineChars="200"/>
        <w:jc w:val="left"/>
        <w:rPr>
          <w:rFonts w:hint="default" w:ascii="Arial" w:hAnsi="Arial" w:eastAsia="Noto Sans SC" w:cs="Arial"/>
          <w:sz w:val="24"/>
          <w:szCs w:val="24"/>
        </w:rPr>
      </w:pPr>
    </w:p>
    <w:p w14:paraId="1D9E95FC">
      <w:pPr>
        <w:ind w:firstLine="480" w:firstLineChars="200"/>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4981575" cy="345757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51"/>
                    <a:stretch>
                      <a:fillRect/>
                    </a:stretch>
                  </pic:blipFill>
                  <pic:spPr>
                    <a:xfrm>
                      <a:off x="0" y="0"/>
                      <a:ext cx="4981575" cy="3457575"/>
                    </a:xfrm>
                    <a:prstGeom prst="rect">
                      <a:avLst/>
                    </a:prstGeom>
                    <a:noFill/>
                    <a:ln>
                      <a:noFill/>
                    </a:ln>
                  </pic:spPr>
                </pic:pic>
              </a:graphicData>
            </a:graphic>
          </wp:inline>
        </w:drawing>
      </w:r>
    </w:p>
    <w:p w14:paraId="6807F540">
      <w:pPr>
        <w:pStyle w:val="25"/>
        <w:bidi w:val="0"/>
        <w:ind w:left="0" w:leftChars="0" w:firstLine="0" w:firstLineChars="0"/>
        <w:rPr>
          <w:rFonts w:hint="default"/>
          <w:lang w:val="en-US" w:eastAsia="zh-CN"/>
        </w:rPr>
      </w:pPr>
      <w:bookmarkStart w:id="632" w:name="_Toc2054"/>
      <w:bookmarkStart w:id="633" w:name="_Toc32642"/>
      <w:bookmarkStart w:id="634" w:name="_Toc15468"/>
      <w:bookmarkStart w:id="635" w:name="_Toc5018"/>
      <w:bookmarkStart w:id="636" w:name="_Toc6971"/>
      <w:bookmarkStart w:id="637" w:name="_Toc24122"/>
      <w:r>
        <w:rPr>
          <w:rFonts w:hint="eastAsia"/>
          <w:lang w:val="en-US" w:eastAsia="zh-CN"/>
        </w:rPr>
        <w:t>Table 28</w:t>
      </w:r>
      <w:r>
        <w:rPr>
          <w:rFonts w:hint="default"/>
          <w:lang w:val="en-US" w:eastAsia="zh-CN"/>
        </w:rPr>
        <w:t>：ANOVAª</w:t>
      </w:r>
      <w:bookmarkEnd w:id="632"/>
      <w:bookmarkEnd w:id="633"/>
      <w:bookmarkEnd w:id="634"/>
      <w:bookmarkEnd w:id="635"/>
      <w:bookmarkEnd w:id="636"/>
      <w:bookmarkEnd w:id="637"/>
    </w:p>
    <w:p w14:paraId="722D7A11">
      <w:pPr>
        <w:ind w:firstLine="480" w:firstLineChars="200"/>
        <w:jc w:val="left"/>
        <w:rPr>
          <w:rFonts w:hint="default" w:ascii="Arial" w:hAnsi="Arial" w:eastAsia="Noto Sans SC" w:cs="Arial"/>
          <w:sz w:val="24"/>
          <w:szCs w:val="24"/>
        </w:rPr>
      </w:pPr>
    </w:p>
    <w:p w14:paraId="6E445E0E">
      <w:pPr>
        <w:ind w:firstLine="480" w:firstLineChars="200"/>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5270500" cy="3255010"/>
            <wp:effectExtent l="0" t="0" r="0"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52"/>
                    <a:stretch>
                      <a:fillRect/>
                    </a:stretch>
                  </pic:blipFill>
                  <pic:spPr>
                    <a:xfrm>
                      <a:off x="0" y="0"/>
                      <a:ext cx="5270500" cy="3255010"/>
                    </a:xfrm>
                    <a:prstGeom prst="rect">
                      <a:avLst/>
                    </a:prstGeom>
                    <a:noFill/>
                    <a:ln>
                      <a:noFill/>
                    </a:ln>
                  </pic:spPr>
                </pic:pic>
              </a:graphicData>
            </a:graphic>
          </wp:inline>
        </w:drawing>
      </w:r>
    </w:p>
    <w:p w14:paraId="0789FB35">
      <w:pPr>
        <w:pStyle w:val="25"/>
        <w:bidi w:val="0"/>
        <w:ind w:left="0" w:leftChars="0" w:firstLine="0" w:firstLineChars="0"/>
        <w:rPr>
          <w:rFonts w:hint="default"/>
          <w:lang w:val="en-US" w:eastAsia="zh-CN"/>
        </w:rPr>
      </w:pPr>
      <w:bookmarkStart w:id="638" w:name="_Toc18708"/>
      <w:bookmarkStart w:id="639" w:name="_Toc16329"/>
      <w:bookmarkStart w:id="640" w:name="_Toc25076"/>
      <w:bookmarkStart w:id="641" w:name="_Toc1101"/>
      <w:bookmarkStart w:id="642" w:name="_Toc30468"/>
      <w:bookmarkStart w:id="643" w:name="_Toc18668"/>
      <w:r>
        <w:rPr>
          <w:rFonts w:hint="eastAsia"/>
          <w:lang w:val="en-US" w:eastAsia="zh-CN"/>
        </w:rPr>
        <w:t>Table 29</w:t>
      </w:r>
      <w:r>
        <w:rPr>
          <w:rFonts w:hint="default"/>
          <w:lang w:val="en-US" w:eastAsia="zh-CN"/>
        </w:rPr>
        <w:t>：Table of excluded variables</w:t>
      </w:r>
      <w:r>
        <w:rPr>
          <w:rFonts w:hint="eastAsia"/>
          <w:lang w:val="en-US" w:eastAsia="zh-CN"/>
        </w:rPr>
        <w:t>ª</w:t>
      </w:r>
      <w:bookmarkEnd w:id="638"/>
      <w:bookmarkEnd w:id="639"/>
      <w:bookmarkEnd w:id="640"/>
      <w:bookmarkEnd w:id="641"/>
      <w:bookmarkEnd w:id="642"/>
      <w:bookmarkEnd w:id="643"/>
    </w:p>
    <w:p w14:paraId="451BC8CA">
      <w:pPr>
        <w:numPr>
          <w:ilvl w:val="0"/>
          <w:numId w:val="0"/>
        </w:numPr>
        <w:jc w:val="left"/>
        <w:rPr>
          <w:rFonts w:hint="default" w:ascii="Arial" w:hAnsi="Arial" w:eastAsia="Noto Sans SC" w:cs="Arial"/>
          <w:sz w:val="24"/>
          <w:szCs w:val="24"/>
        </w:rPr>
      </w:pPr>
    </w:p>
    <w:p w14:paraId="3DA69AD2">
      <w:pPr>
        <w:numPr>
          <w:ilvl w:val="0"/>
          <w:numId w:val="0"/>
        </w:numPr>
        <w:jc w:val="left"/>
        <w:rPr>
          <w:rFonts w:hint="default" w:ascii="Arial" w:hAnsi="Arial" w:eastAsia="Noto Sans SC" w:cs="Arial"/>
          <w:sz w:val="24"/>
          <w:szCs w:val="24"/>
        </w:rPr>
      </w:pPr>
    </w:p>
    <w:p w14:paraId="338F9182">
      <w:pPr>
        <w:numPr>
          <w:ilvl w:val="0"/>
          <w:numId w:val="8"/>
        </w:numPr>
        <w:ind w:firstLine="480" w:firstLineChars="200"/>
        <w:jc w:val="left"/>
        <w:rPr>
          <w:rFonts w:hint="default" w:ascii="Arial" w:hAnsi="Arial" w:eastAsia="Noto Sans SC" w:cs="Arial"/>
          <w:sz w:val="24"/>
          <w:szCs w:val="24"/>
        </w:rPr>
      </w:pPr>
      <w:r>
        <w:rPr>
          <w:rFonts w:hint="default" w:ascii="Arial" w:hAnsi="Arial" w:eastAsia="Noto Sans SC" w:cs="Arial"/>
          <w:sz w:val="24"/>
          <w:szCs w:val="24"/>
        </w:rPr>
        <w:t>在高中及以下学历群体中，模型解释力最强（调整 R 方 = 0.080），其中情感连接因子（REGR factor score 1 for analysis 3）呈现显著负向影响（β = 0.909，p = 0.032），而内容可信度因子（REGR factor score 1 for analysis 1）则显示正向趋势（β = 0.775，p = 0.079）。值得注意的是，该群体中平台使用特征因子（REGR factor score 2 for analysis 3）影响最为显著（β = 0.336，p &lt; 0.001）。这可能表明，高中及以下学历群体在消费决策时，更容易受到平台本身特性的影响，如平台的易用性、界面设计等。</w:t>
      </w:r>
    </w:p>
    <w:p w14:paraId="70C4A82C">
      <w:pPr>
        <w:numPr>
          <w:ilvl w:val="0"/>
          <w:numId w:val="0"/>
        </w:numPr>
        <w:jc w:val="left"/>
        <w:rPr>
          <w:rFonts w:hint="default" w:ascii="Arial" w:hAnsi="Arial" w:eastAsia="Noto Sans SC" w:cs="Arial"/>
          <w:sz w:val="24"/>
          <w:szCs w:val="24"/>
        </w:rPr>
      </w:pPr>
    </w:p>
    <w:p w14:paraId="0D02E308">
      <w:pPr>
        <w:numPr>
          <w:ilvl w:val="0"/>
          <w:numId w:val="0"/>
        </w:numPr>
        <w:jc w:val="left"/>
        <w:rPr>
          <w:rFonts w:hint="default" w:ascii="Arial" w:hAnsi="Arial" w:eastAsia="Noto Sans SC" w:cs="Arial"/>
          <w:sz w:val="24"/>
          <w:szCs w:val="24"/>
        </w:rPr>
      </w:pPr>
      <w:r>
        <w:rPr>
          <w:rFonts w:hint="default" w:ascii="Arial" w:hAnsi="Arial" w:eastAsia="Noto Sans SC" w:cs="Arial"/>
          <w:sz w:val="24"/>
          <w:szCs w:val="24"/>
        </w:rPr>
        <w:t>而情感连接因子呈现负向影响，或许是因为这一群体对于情感类营销内容的辨别能力相对较弱，过度的情感渲染可能会引发他们的抵触情绪；相反，内容可信度的提升对他们的购买意愿有积极作用，说明他们虽然可能更依赖平台，但也重视信息的可靠性。</w:t>
      </w:r>
    </w:p>
    <w:p w14:paraId="48F63EB8">
      <w:pPr>
        <w:numPr>
          <w:ilvl w:val="0"/>
          <w:numId w:val="0"/>
        </w:numPr>
        <w:jc w:val="left"/>
        <w:rPr>
          <w:rFonts w:hint="default" w:ascii="Arial" w:hAnsi="Arial" w:eastAsia="Noto Sans SC" w:cs="Arial"/>
          <w:sz w:val="24"/>
          <w:szCs w:val="24"/>
        </w:rPr>
      </w:pPr>
    </w:p>
    <w:p w14:paraId="05AE7D08">
      <w:pPr>
        <w:numPr>
          <w:ilvl w:val="0"/>
          <w:numId w:val="8"/>
        </w:numPr>
        <w:ind w:left="0" w:leftChars="0" w:firstLine="480" w:firstLineChars="200"/>
        <w:jc w:val="left"/>
        <w:rPr>
          <w:rFonts w:hint="default" w:ascii="Arial" w:hAnsi="Arial" w:eastAsia="Noto Sans SC" w:cs="Arial"/>
          <w:sz w:val="24"/>
          <w:szCs w:val="24"/>
        </w:rPr>
      </w:pPr>
      <w:r>
        <w:rPr>
          <w:rFonts w:hint="default" w:ascii="Arial" w:hAnsi="Arial" w:eastAsia="Noto Sans SC" w:cs="Arial"/>
          <w:sz w:val="24"/>
          <w:szCs w:val="24"/>
        </w:rPr>
        <w:t>相比之下，本科 / 大专群体的模型解释力较弱（调整 R 方 = 0.009），且各因子均未达显著水平（p &gt; 0.05）。全样本分析显示，平台使用特征因子具有边际显著负向影响（β = 0.367，p = 0.037），而情感连接因子呈现正向趋势（β = 1.458，p = 0.094）。本科 / 大专群体作为知识水平和消费观念相对成熟的群体，可能对各种营销手段有一定的免疫力，平台使用特征对他们购买意愿的负向影响，可能意味着过多依赖特定平台进行营销，反而会让他们感到受限或产生反感。</w:t>
      </w:r>
    </w:p>
    <w:p w14:paraId="15C104B1">
      <w:pPr>
        <w:numPr>
          <w:ilvl w:val="0"/>
          <w:numId w:val="0"/>
        </w:numPr>
        <w:ind w:leftChars="200"/>
        <w:jc w:val="left"/>
        <w:rPr>
          <w:rFonts w:hint="default" w:ascii="Arial" w:hAnsi="Arial" w:eastAsia="Noto Sans SC" w:cs="Arial"/>
          <w:sz w:val="24"/>
          <w:szCs w:val="24"/>
        </w:rPr>
      </w:pPr>
    </w:p>
    <w:p w14:paraId="655FABF6">
      <w:pPr>
        <w:numPr>
          <w:ilvl w:val="0"/>
          <w:numId w:val="0"/>
        </w:numPr>
        <w:jc w:val="left"/>
        <w:rPr>
          <w:rFonts w:hint="default" w:ascii="Arial" w:hAnsi="Arial" w:eastAsia="Noto Sans SC" w:cs="Arial"/>
          <w:sz w:val="24"/>
          <w:szCs w:val="24"/>
        </w:rPr>
      </w:pPr>
      <w:r>
        <w:rPr>
          <w:rFonts w:hint="default" w:ascii="Arial" w:hAnsi="Arial" w:eastAsia="Noto Sans SC" w:cs="Arial"/>
          <w:sz w:val="24"/>
          <w:szCs w:val="24"/>
        </w:rPr>
        <w:t>而情感连接因子虽未达到显著水平，但呈现正向趋势，说明适当的情感营销对这一群体仍有潜在的积极作用。</w:t>
      </w:r>
    </w:p>
    <w:p w14:paraId="06E247AF">
      <w:pPr>
        <w:numPr>
          <w:ilvl w:val="0"/>
          <w:numId w:val="0"/>
        </w:numPr>
        <w:ind w:leftChars="200"/>
        <w:jc w:val="left"/>
        <w:rPr>
          <w:rFonts w:hint="default" w:ascii="Arial" w:hAnsi="Arial" w:eastAsia="Noto Sans SC" w:cs="Arial"/>
          <w:sz w:val="24"/>
          <w:szCs w:val="24"/>
        </w:rPr>
      </w:pPr>
      <w:r>
        <w:rPr>
          <w:rFonts w:hint="default" w:ascii="Arial" w:hAnsi="Arial" w:eastAsia="Noto Sans SC" w:cs="Arial"/>
          <w:sz w:val="24"/>
          <w:szCs w:val="24"/>
        </w:rPr>
        <w:drawing>
          <wp:inline distT="0" distB="0" distL="114300" distR="114300">
            <wp:extent cx="4324350" cy="2514600"/>
            <wp:effectExtent l="0" t="0" r="635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53"/>
                    <a:stretch>
                      <a:fillRect/>
                    </a:stretch>
                  </pic:blipFill>
                  <pic:spPr>
                    <a:xfrm>
                      <a:off x="0" y="0"/>
                      <a:ext cx="4324350" cy="2514600"/>
                    </a:xfrm>
                    <a:prstGeom prst="rect">
                      <a:avLst/>
                    </a:prstGeom>
                    <a:noFill/>
                    <a:ln>
                      <a:noFill/>
                    </a:ln>
                  </pic:spPr>
                </pic:pic>
              </a:graphicData>
            </a:graphic>
          </wp:inline>
        </w:drawing>
      </w:r>
    </w:p>
    <w:p w14:paraId="3B8A4421">
      <w:pPr>
        <w:pStyle w:val="25"/>
        <w:bidi w:val="0"/>
        <w:ind w:left="0" w:leftChars="0" w:firstLine="0" w:firstLineChars="0"/>
        <w:rPr>
          <w:rFonts w:hint="default"/>
          <w:lang w:val="en-US" w:eastAsia="zh-CN"/>
        </w:rPr>
      </w:pPr>
      <w:bookmarkStart w:id="644" w:name="_Toc24804"/>
      <w:bookmarkStart w:id="645" w:name="_Toc31718"/>
      <w:bookmarkStart w:id="646" w:name="_Toc11449"/>
      <w:bookmarkStart w:id="647" w:name="_Toc787"/>
      <w:bookmarkStart w:id="648" w:name="_Toc29752"/>
      <w:bookmarkStart w:id="649" w:name="_Toc18489"/>
      <w:r>
        <w:rPr>
          <w:rFonts w:hint="eastAsia"/>
          <w:lang w:val="en-US" w:eastAsia="zh-CN"/>
        </w:rPr>
        <w:t>Table 30</w:t>
      </w:r>
      <w:r>
        <w:rPr>
          <w:rFonts w:hint="default"/>
          <w:lang w:val="en-US" w:eastAsia="zh-CN"/>
        </w:rPr>
        <w:t>：</w:t>
      </w:r>
      <w:r>
        <w:rPr>
          <w:rFonts w:hint="eastAsia"/>
          <w:lang w:val="en-US" w:eastAsia="zh-CN"/>
        </w:rPr>
        <w:t>Correlation results</w:t>
      </w:r>
      <w:bookmarkEnd w:id="644"/>
      <w:bookmarkEnd w:id="645"/>
      <w:bookmarkEnd w:id="646"/>
      <w:bookmarkEnd w:id="647"/>
      <w:bookmarkEnd w:id="648"/>
      <w:bookmarkEnd w:id="649"/>
    </w:p>
    <w:p w14:paraId="0550F1B4">
      <w:pPr>
        <w:numPr>
          <w:ilvl w:val="0"/>
          <w:numId w:val="0"/>
        </w:numPr>
        <w:ind w:leftChars="200"/>
        <w:jc w:val="left"/>
        <w:rPr>
          <w:rFonts w:hint="default" w:ascii="Arial" w:hAnsi="Arial" w:eastAsia="Noto Sans SC" w:cs="Arial"/>
          <w:sz w:val="24"/>
          <w:szCs w:val="24"/>
        </w:rPr>
      </w:pPr>
    </w:p>
    <w:p w14:paraId="51F026B7">
      <w:pPr>
        <w:numPr>
          <w:ilvl w:val="0"/>
          <w:numId w:val="8"/>
        </w:numPr>
        <w:ind w:left="0" w:leftChars="0" w:firstLine="480" w:firstLineChars="200"/>
        <w:jc w:val="left"/>
        <w:rPr>
          <w:rFonts w:hint="default" w:ascii="Arial" w:hAnsi="Arial" w:eastAsia="Noto Sans SC" w:cs="Arial"/>
          <w:sz w:val="24"/>
          <w:szCs w:val="24"/>
        </w:rPr>
      </w:pPr>
      <w:r>
        <w:rPr>
          <w:rFonts w:hint="default" w:ascii="Arial" w:hAnsi="Arial" w:eastAsia="Noto Sans SC" w:cs="Arial"/>
          <w:sz w:val="24"/>
          <w:szCs w:val="24"/>
        </w:rPr>
        <w:t>所有模型均存在严重的多重共线性问题（容差 = 0.000），导致部分因子被自动排除。</w:t>
      </w:r>
      <w:r>
        <w:rPr>
          <w:rFonts w:hint="default" w:ascii="Arial" w:hAnsi="Arial" w:eastAsia="Noto Sans SC" w:cs="Arial"/>
          <w:sz w:val="24"/>
          <w:szCs w:val="24"/>
          <w:lang w:val="en-US" w:eastAsia="zh-CN"/>
        </w:rPr>
        <w:t>由于技术原因，</w:t>
      </w:r>
      <w:r>
        <w:rPr>
          <w:rFonts w:hint="default" w:ascii="Arial" w:hAnsi="Arial" w:eastAsia="Noto Sans SC" w:cs="Arial"/>
          <w:sz w:val="24"/>
          <w:szCs w:val="24"/>
        </w:rPr>
        <w:t>短视频使用率与购买意愿的相关性分析因数据问题未能得出有效结果（个案数不匹配）。这些发现表明，教育水平显著调节着消费者对自媒体营销的响应模式，低学历群体更易受情感内容和平台特征影响，而高学历群体表现出更强的信息批判能力。</w:t>
      </w:r>
    </w:p>
    <w:p w14:paraId="2CBFC111">
      <w:pPr>
        <w:numPr>
          <w:ilvl w:val="0"/>
          <w:numId w:val="0"/>
        </w:numPr>
        <w:ind w:leftChars="200"/>
        <w:jc w:val="left"/>
        <w:rPr>
          <w:rFonts w:hint="default" w:ascii="Arial" w:hAnsi="Arial" w:eastAsia="Noto Sans SC" w:cs="Arial"/>
          <w:sz w:val="24"/>
          <w:szCs w:val="24"/>
        </w:rPr>
      </w:pPr>
    </w:p>
    <w:p w14:paraId="5888965B">
      <w:pPr>
        <w:numPr>
          <w:ilvl w:val="0"/>
          <w:numId w:val="0"/>
        </w:numPr>
        <w:ind w:leftChars="200"/>
        <w:jc w:val="left"/>
        <w:rPr>
          <w:rFonts w:hint="default" w:ascii="Arial" w:hAnsi="Arial" w:eastAsia="Noto Sans SC" w:cs="Arial"/>
          <w:sz w:val="24"/>
          <w:szCs w:val="24"/>
        </w:rPr>
      </w:pPr>
    </w:p>
    <w:p w14:paraId="7A64083B">
      <w:pPr>
        <w:pStyle w:val="18"/>
        <w:bidi w:val="0"/>
        <w:jc w:val="left"/>
        <w:rPr>
          <w:rFonts w:hint="default"/>
          <w:lang w:val="en-US" w:eastAsia="zh-CN"/>
        </w:rPr>
      </w:pPr>
      <w:bookmarkStart w:id="650" w:name="_Toc14374"/>
      <w:bookmarkStart w:id="651" w:name="_Toc30397"/>
      <w:bookmarkStart w:id="652" w:name="_Toc3643"/>
      <w:bookmarkStart w:id="653" w:name="_Toc13118"/>
      <w:bookmarkStart w:id="654" w:name="_Toc11513"/>
      <w:bookmarkStart w:id="655" w:name="_Toc17853"/>
      <w:r>
        <w:rPr>
          <w:rFonts w:hint="default"/>
        </w:rPr>
        <w:t xml:space="preserve">CHAPTER </w:t>
      </w:r>
      <w:r>
        <w:rPr>
          <w:rFonts w:hint="default"/>
          <w:lang w:val="en-US" w:eastAsia="zh-CN"/>
        </w:rPr>
        <w:t>5</w:t>
      </w:r>
      <w:r>
        <w:rPr>
          <w:rFonts w:hint="default"/>
        </w:rPr>
        <w:t xml:space="preserve">: </w:t>
      </w:r>
      <w:r>
        <w:rPr>
          <w:rFonts w:hint="default"/>
          <w:lang w:val="en-US" w:eastAsia="zh-CN"/>
        </w:rPr>
        <w:t>Discussion</w:t>
      </w:r>
      <w:bookmarkEnd w:id="650"/>
      <w:bookmarkEnd w:id="651"/>
      <w:bookmarkEnd w:id="652"/>
      <w:bookmarkEnd w:id="653"/>
      <w:bookmarkEnd w:id="654"/>
      <w:bookmarkEnd w:id="655"/>
    </w:p>
    <w:p w14:paraId="690A5711">
      <w:pPr>
        <w:jc w:val="left"/>
        <w:rPr>
          <w:rFonts w:hint="default" w:ascii="Arial" w:hAnsi="Arial" w:eastAsia="Noto Sans SC" w:cs="Arial"/>
          <w:color w:val="000000" w:themeColor="text1"/>
          <w:sz w:val="24"/>
          <w:szCs w:val="24"/>
          <w14:textFill>
            <w14:solidFill>
              <w14:schemeClr w14:val="tx1"/>
            </w14:solidFill>
          </w14:textFill>
        </w:rPr>
      </w:pPr>
    </w:p>
    <w:p w14:paraId="5545E92C">
      <w:pPr>
        <w:pStyle w:val="19"/>
        <w:bidi w:val="0"/>
        <w:rPr>
          <w:rFonts w:hint="default"/>
        </w:rPr>
      </w:pPr>
      <w:bookmarkStart w:id="656" w:name="_Toc19166"/>
      <w:bookmarkStart w:id="657" w:name="_Toc13122"/>
      <w:bookmarkStart w:id="658" w:name="_Toc808"/>
      <w:bookmarkStart w:id="659" w:name="_Toc5037"/>
      <w:bookmarkStart w:id="660" w:name="_Toc9695"/>
      <w:bookmarkStart w:id="661" w:name="_Toc13171"/>
      <w:r>
        <w:rPr>
          <w:rFonts w:hint="default"/>
        </w:rPr>
        <w:t xml:space="preserve">5.1 </w:t>
      </w:r>
      <w:r>
        <w:rPr>
          <w:rFonts w:hint="default"/>
          <w:lang w:val="en-US" w:eastAsia="zh-CN"/>
        </w:rPr>
        <w:t>Explanation of Q12 data issues</w:t>
      </w:r>
      <w:bookmarkEnd w:id="656"/>
      <w:bookmarkEnd w:id="657"/>
      <w:bookmarkEnd w:id="658"/>
      <w:bookmarkEnd w:id="659"/>
      <w:bookmarkEnd w:id="660"/>
      <w:bookmarkEnd w:id="661"/>
    </w:p>
    <w:p w14:paraId="4DA688F0">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30A621FB">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进行研究时，发现Q12变量（"是否曾因自媒体推荐购买商品"）存在系统性的数据异常问题，具体表现是，Q12（Purchased）的衍生变量（purchased_Y和purchased_N）的频次为664（多次尝试修正后统计都是该结果），这与原始字符型变量存在逻辑关系上的明显矛盾（问卷数总数为324份）。通过变量匹配、多重编码校验等严格的数据清洗步骤进行处理，对原始数据集与研究用数据集的数据迁移、强制替换数据以及重新编码等尝试，都没法解决数据不一致。</w:t>
      </w:r>
    </w:p>
    <w:p w14:paraId="429F4155">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43AB5D21">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通过技术核查，发现了两个主要原因：其一是在跨平台数据迁移过程中出现的变量属性丢失问题；其二是原始数据采集时系统记录存在偏差，部分受访者在跳过Q12问题后，后续相关问题仍被错误记录。</w:t>
      </w:r>
    </w:p>
    <w:p w14:paraId="6DF0315A">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43010546">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这导致Q12部分无法进行描述性统计，无法与其他变量形成交叉分析。又无法修复该数据，不得不排除Q12的Q12直接统计检验，转而采用Q14作为替代变量进行间接推论。</w:t>
      </w:r>
    </w:p>
    <w:p w14:paraId="5CD19D86">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这一局限对于目标目标1（自媒体营销活动对消费者购买意愿的作用）的分析产生了一定影响：第一，无法进行逻辑回归检验（选择了“否”的人却进行了13题的后续选择）。第二，无法确定其与其他变量间的关系。该直接行为数据的缺失削弱了研究结论的全面性。</w:t>
      </w:r>
    </w:p>
    <w:p w14:paraId="25C4437A">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052C2F52">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为了尽可能确保了结论的有效性，本研究采取了多项补偿性分析措施：首先，加强了对Q13"影响购买的内容类型"的多响应分析，，数据显示评论和推荐（52.1%）以及内容创作者促销（47.6%）是影响购买决策的主要因素，这从侧面反映了消费者的决策机制；其次，分析了Q16"满意度"与Q14"购买意愿"之间的路径关系（β=0.44，p&lt;0.01），以弥补直接行为数据的不足。这一处理方式虽非完美，但通过透明的报告和补救措施，仍然能够为相关领域提供有价值的实证发现。</w:t>
      </w:r>
    </w:p>
    <w:p w14:paraId="510FBEF6">
      <w:pPr>
        <w:jc w:val="left"/>
        <w:rPr>
          <w:rFonts w:hint="default" w:ascii="Arial" w:hAnsi="Arial" w:eastAsia="Noto Sans SC" w:cs="Arial"/>
          <w:color w:val="000000" w:themeColor="text1"/>
          <w:sz w:val="24"/>
          <w:szCs w:val="24"/>
          <w14:textFill>
            <w14:solidFill>
              <w14:schemeClr w14:val="tx1"/>
            </w14:solidFill>
          </w14:textFill>
        </w:rPr>
      </w:pPr>
    </w:p>
    <w:p w14:paraId="49E069CD">
      <w:pPr>
        <w:pStyle w:val="19"/>
        <w:bidi w:val="0"/>
        <w:rPr>
          <w:rFonts w:hint="default"/>
        </w:rPr>
      </w:pPr>
      <w:bookmarkStart w:id="662" w:name="_Toc9237"/>
      <w:bookmarkStart w:id="663" w:name="_Toc456"/>
      <w:bookmarkStart w:id="664" w:name="_Toc23471"/>
      <w:bookmarkStart w:id="665" w:name="_Toc5525"/>
      <w:bookmarkStart w:id="666" w:name="_Toc21815"/>
      <w:bookmarkStart w:id="667" w:name="_Toc22161"/>
      <w:r>
        <w:rPr>
          <w:rFonts w:hint="default"/>
        </w:rPr>
        <w:t>5.2 Objective 1: The role of self-media marketing activities on consumer purchasing intention</w:t>
      </w:r>
      <w:bookmarkEnd w:id="662"/>
      <w:bookmarkEnd w:id="663"/>
      <w:bookmarkEnd w:id="664"/>
      <w:bookmarkEnd w:id="665"/>
      <w:bookmarkEnd w:id="666"/>
      <w:bookmarkEnd w:id="667"/>
    </w:p>
    <w:p w14:paraId="424B249C">
      <w:pPr>
        <w:jc w:val="left"/>
        <w:rPr>
          <w:rFonts w:hint="default" w:ascii="Arial" w:hAnsi="Arial" w:eastAsia="Noto Sans SC" w:cs="Arial"/>
          <w:color w:val="000000" w:themeColor="text1"/>
          <w:sz w:val="24"/>
          <w:szCs w:val="24"/>
          <w14:textFill>
            <w14:solidFill>
              <w14:schemeClr w14:val="tx1"/>
            </w14:solidFill>
          </w14:textFill>
        </w:rPr>
      </w:pPr>
    </w:p>
    <w:p w14:paraId="643B9057">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现有研究普遍强调情感互动主导购买意愿Lu et al. (2024)。但本研究</w:t>
      </w:r>
      <w:r>
        <w:rPr>
          <w:rFonts w:hint="default" w:ascii="Arial" w:hAnsi="Arial" w:eastAsia="Noto Sans SC" w:cs="Arial"/>
          <w:color w:val="000000" w:themeColor="text1"/>
          <w:sz w:val="24"/>
          <w:szCs w:val="24"/>
          <w:lang w:val="en-US" w:eastAsia="zh-CN"/>
          <w14:textFill>
            <w14:solidFill>
              <w14:schemeClr w14:val="tx1"/>
            </w14:solidFill>
          </w14:textFill>
        </w:rPr>
        <w:t>通过</w:t>
      </w:r>
      <w:r>
        <w:rPr>
          <w:rFonts w:hint="default" w:ascii="Arial" w:hAnsi="Arial" w:eastAsia="Noto Sans SC" w:cs="Arial"/>
          <w:color w:val="000000" w:themeColor="text1"/>
          <w:sz w:val="24"/>
          <w:szCs w:val="24"/>
          <w14:textFill>
            <w14:solidFill>
              <w14:schemeClr w14:val="tx1"/>
            </w14:solidFill>
          </w14:textFill>
        </w:rPr>
        <w:t>对北京消费者的数据分析发现创作者可信度（Q9_7 OR=1.315, p&lt;0.001）对购买意愿的影响显著大于情感互动（β=0.44）</w:t>
      </w:r>
      <w:r>
        <w:rPr>
          <w:rFonts w:hint="default" w:ascii="Arial" w:hAnsi="Arial" w:eastAsia="Noto Sans SC" w:cs="Arial"/>
          <w:color w:val="000000" w:themeColor="text1"/>
          <w:sz w:val="24"/>
          <w:szCs w:val="24"/>
          <w:lang w:eastAsia="zh-CN"/>
          <w14:textFill>
            <w14:solidFill>
              <w14:schemeClr w14:val="tx1"/>
            </w14:solidFill>
          </w14:textFill>
        </w:rPr>
        <w:t>，</w:t>
      </w:r>
      <w:r>
        <w:rPr>
          <w:rFonts w:hint="default" w:ascii="Arial" w:hAnsi="Arial" w:eastAsia="Noto Sans SC" w:cs="Arial"/>
          <w:color w:val="000000" w:themeColor="text1"/>
          <w:sz w:val="24"/>
          <w:szCs w:val="24"/>
          <w:lang w:val="en-US" w:eastAsia="zh-CN"/>
          <w14:textFill>
            <w14:solidFill>
              <w14:schemeClr w14:val="tx1"/>
            </w14:solidFill>
          </w14:textFill>
        </w:rPr>
        <w:t>这</w:t>
      </w:r>
      <w:r>
        <w:rPr>
          <w:rFonts w:hint="default" w:ascii="Arial" w:hAnsi="Arial" w:eastAsia="Noto Sans SC" w:cs="Arial"/>
          <w:color w:val="000000" w:themeColor="text1"/>
          <w:sz w:val="24"/>
          <w:szCs w:val="24"/>
          <w14:textFill>
            <w14:solidFill>
              <w14:schemeClr w14:val="tx1"/>
            </w14:solidFill>
          </w14:textFill>
        </w:rPr>
        <w:t>表明北京消费者更重可信度</w:t>
      </w:r>
      <w:r>
        <w:rPr>
          <w:rFonts w:hint="default" w:ascii="Arial" w:hAnsi="Arial" w:eastAsia="Noto Sans SC" w:cs="Arial"/>
          <w:color w:val="000000" w:themeColor="text1"/>
          <w:sz w:val="24"/>
          <w:szCs w:val="24"/>
          <w:lang w:eastAsia="zh-CN"/>
          <w14:textFill>
            <w14:solidFill>
              <w14:schemeClr w14:val="tx1"/>
            </w14:solidFill>
          </w14:textFill>
        </w:rPr>
        <w:t>。</w:t>
      </w:r>
      <w:r>
        <w:rPr>
          <w:rFonts w:hint="default" w:ascii="Arial" w:hAnsi="Arial" w:eastAsia="Noto Sans SC" w:cs="Arial"/>
          <w:color w:val="000000" w:themeColor="text1"/>
          <w:sz w:val="24"/>
          <w:szCs w:val="24"/>
          <w:lang w:val="en-US" w:eastAsia="zh-CN"/>
          <w14:textFill>
            <w14:solidFill>
              <w14:schemeClr w14:val="tx1"/>
            </w14:solidFill>
          </w14:textFill>
        </w:rPr>
        <w:t>另外，Q9_4中计算出广告侵扰性感知OR=1.315(p&lt;0.001)（均值3.26/5）和Q9_7中信任创作者评分2.41，在这个环境下广告进一步削弱了情感营销效果，这与</w:t>
      </w:r>
      <w:r>
        <w:rPr>
          <w:rFonts w:hint="default" w:ascii="Arial" w:hAnsi="Arial" w:eastAsia="Noto Sans SC" w:cs="Arial"/>
          <w:color w:val="000000" w:themeColor="text1"/>
          <w:sz w:val="24"/>
          <w:szCs w:val="24"/>
          <w:lang w:eastAsia="zh-CN"/>
          <w14:textFill>
            <w14:solidFill>
              <w14:schemeClr w14:val="tx1"/>
            </w14:solidFill>
          </w14:textFill>
        </w:rPr>
        <w:t>AlAmarneh(2023)的</w:t>
      </w:r>
      <w:r>
        <w:rPr>
          <w:rFonts w:hint="default" w:ascii="Arial" w:hAnsi="Arial" w:eastAsia="Noto Sans SC" w:cs="Arial"/>
          <w:color w:val="000000" w:themeColor="text1"/>
          <w:sz w:val="24"/>
          <w:szCs w:val="24"/>
          <w:lang w:val="en-US" w:eastAsia="zh-CN"/>
          <w14:textFill>
            <w14:solidFill>
              <w14:schemeClr w14:val="tx1"/>
            </w14:solidFill>
          </w14:textFill>
        </w:rPr>
        <w:t>结论形成互补。以上</w:t>
      </w:r>
      <w:r>
        <w:rPr>
          <w:rFonts w:hint="default" w:ascii="Arial" w:hAnsi="Arial" w:eastAsia="Noto Sans SC" w:cs="Arial"/>
          <w:color w:val="000000" w:themeColor="text1"/>
          <w:sz w:val="24"/>
          <w:szCs w:val="24"/>
          <w14:textFill>
            <w14:solidFill>
              <w14:schemeClr w14:val="tx1"/>
            </w14:solidFill>
          </w14:textFill>
        </w:rPr>
        <w:t xml:space="preserve">表明在数字营销情境下，“感知行为控制”需包含对信息真实性的需求（如创作者可信度）。  </w:t>
      </w:r>
    </w:p>
    <w:p w14:paraId="3ED1F175">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723D7D8F">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Q11中发现，北京地区的消费者识别珍品能力均值2.34，</w:t>
      </w:r>
      <w:r>
        <w:rPr>
          <w:rFonts w:hint="default" w:ascii="Arial" w:hAnsi="Arial" w:eastAsia="Noto Sans SC" w:cs="Arial"/>
          <w:color w:val="000000" w:themeColor="text1"/>
          <w:sz w:val="24"/>
          <w:szCs w:val="24"/>
          <w14:textFill>
            <w14:solidFill>
              <w14:schemeClr w14:val="tx1"/>
            </w14:solidFill>
          </w14:textFill>
        </w:rPr>
        <w:t>评估能力自信度均值2.09</w:t>
      </w:r>
      <w:r>
        <w:rPr>
          <w:rFonts w:hint="default" w:ascii="Arial" w:hAnsi="Arial" w:eastAsia="Noto Sans SC" w:cs="Arial"/>
          <w:color w:val="000000" w:themeColor="text1"/>
          <w:sz w:val="24"/>
          <w:szCs w:val="24"/>
          <w:lang w:val="en-US" w:eastAsia="zh-CN"/>
          <w14:textFill>
            <w14:solidFill>
              <w14:schemeClr w14:val="tx1"/>
            </w14:solidFill>
          </w14:textFill>
        </w:rPr>
        <w:t>，这说明消费者对自媒体营销有产品鉴别能力。其次，</w:t>
      </w:r>
      <w:r>
        <w:rPr>
          <w:rFonts w:hint="default" w:ascii="Arial" w:hAnsi="Arial" w:eastAsia="Noto Sans SC" w:cs="Arial"/>
          <w:color w:val="000000" w:themeColor="text1"/>
          <w:sz w:val="24"/>
          <w:szCs w:val="24"/>
          <w14:textFill>
            <w14:solidFill>
              <w14:schemeClr w14:val="tx1"/>
            </w14:solidFill>
          </w14:textFill>
        </w:rPr>
        <w:t>18</w:t>
      </w:r>
      <w:r>
        <w:rPr>
          <w:rFonts w:hint="default" w:ascii="Arial" w:hAnsi="Arial" w:eastAsia="Noto Sans SC" w:cs="Arial"/>
          <w:color w:val="000000" w:themeColor="text1"/>
          <w:sz w:val="24"/>
          <w:szCs w:val="24"/>
          <w:lang w:val="en-US" w:eastAsia="zh-CN"/>
          <w14:textFill>
            <w14:solidFill>
              <w14:schemeClr w14:val="tx1"/>
            </w14:solidFill>
          </w14:textFill>
        </w:rPr>
        <w:t>-</w:t>
      </w:r>
      <w:r>
        <w:rPr>
          <w:rFonts w:hint="default" w:ascii="Arial" w:hAnsi="Arial" w:eastAsia="Noto Sans SC" w:cs="Arial"/>
          <w:color w:val="000000" w:themeColor="text1"/>
          <w:sz w:val="24"/>
          <w:szCs w:val="24"/>
          <w14:textFill>
            <w14:solidFill>
              <w14:schemeClr w14:val="tx1"/>
            </w14:solidFill>
          </w14:textFill>
        </w:rPr>
        <w:t>24岁群体对广告侵扰性的敏感性最高（r=0.440），而2534岁群体次之（r=0.311），表明高媒介素养群体会主动筛选营销信息。</w:t>
      </w:r>
      <w:r>
        <w:rPr>
          <w:rFonts w:hint="default" w:ascii="Arial" w:hAnsi="Arial" w:eastAsia="Noto Sans SC" w:cs="Arial"/>
          <w:color w:val="000000" w:themeColor="text1"/>
          <w:sz w:val="24"/>
          <w:szCs w:val="24"/>
          <w:lang w:val="en-US" w:eastAsia="zh-CN"/>
          <w14:textFill>
            <w14:solidFill>
              <w14:schemeClr w14:val="tx1"/>
            </w14:solidFill>
          </w14:textFill>
        </w:rPr>
        <w:t>这</w:t>
      </w:r>
      <w:r>
        <w:rPr>
          <w:rFonts w:hint="default" w:ascii="Arial" w:hAnsi="Arial" w:eastAsia="Noto Sans SC" w:cs="Arial"/>
          <w:color w:val="000000" w:themeColor="text1"/>
          <w:sz w:val="24"/>
          <w:szCs w:val="24"/>
          <w14:textFill>
            <w14:solidFill>
              <w14:schemeClr w14:val="tx1"/>
            </w14:solidFill>
          </w14:textFill>
        </w:rPr>
        <w:t>可能与女性对社交推荐（Q13评论推荐52.1%）的更高关注度有关，</w:t>
      </w:r>
      <w:r>
        <w:rPr>
          <w:rFonts w:hint="default" w:ascii="Arial" w:hAnsi="Arial" w:eastAsia="Noto Sans SC" w:cs="Arial"/>
          <w:color w:val="000000" w:themeColor="text1"/>
          <w:sz w:val="24"/>
          <w:szCs w:val="24"/>
          <w:lang w:val="en-US" w:eastAsia="zh-CN"/>
          <w14:textFill>
            <w14:solidFill>
              <w14:schemeClr w14:val="tx1"/>
            </w14:solidFill>
          </w14:textFill>
        </w:rPr>
        <w:t>这与Kim (2022) 性别差异部分的发现类似。</w:t>
      </w:r>
      <w:r>
        <w:rPr>
          <w:rFonts w:hint="default" w:ascii="Arial" w:hAnsi="Arial" w:eastAsia="Noto Sans SC" w:cs="Arial"/>
          <w:color w:val="000000" w:themeColor="text1"/>
          <w:sz w:val="24"/>
          <w:szCs w:val="24"/>
          <w14:textFill>
            <w14:solidFill>
              <w14:schemeClr w14:val="tx1"/>
            </w14:solidFill>
          </w14:textFill>
        </w:rPr>
        <w:t>可能与女性对情感化内容的更高接受度有关。但需注意"其他性别"群体数据样本量较小（n=33）。</w:t>
      </w:r>
    </w:p>
    <w:p w14:paraId="541215FF">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6624343D">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理论贡献方面，本研究修正了计划行为理论（TPB）在数字情境下的应用，通过Q9_7与Q11_2数据验证新增"信息真实性控制"维度，对比Kim, 2022的跨文化研究揭示地域文化对"感知行为控制"的调节作用。</w:t>
      </w:r>
    </w:p>
    <w:p w14:paraId="6380243F">
      <w:pPr>
        <w:jc w:val="left"/>
        <w:rPr>
          <w:rFonts w:hint="default" w:ascii="Arial" w:hAnsi="Arial" w:eastAsia="Noto Sans SC" w:cs="Arial"/>
          <w:color w:val="000000" w:themeColor="text1"/>
          <w:sz w:val="24"/>
          <w:szCs w:val="24"/>
          <w:lang w:eastAsia="zh-CN"/>
          <w14:textFill>
            <w14:solidFill>
              <w14:schemeClr w14:val="tx1"/>
            </w14:solidFill>
          </w14:textFill>
        </w:rPr>
      </w:pPr>
    </w:p>
    <w:p w14:paraId="03043305">
      <w:pPr>
        <w:jc w:val="left"/>
        <w:rPr>
          <w:rFonts w:hint="default" w:ascii="Arial" w:hAnsi="Arial" w:eastAsia="Noto Sans SC" w:cs="Arial"/>
          <w:color w:val="000000" w:themeColor="text1"/>
          <w:sz w:val="24"/>
          <w:szCs w:val="24"/>
          <w:lang w:eastAsia="zh-CN"/>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 xml:space="preserve">企业应优先提升内容可信度和互动体验，而非依赖传统广告或过度情感渲染。例如，针对1824岁群体，可通过减少广告频次（Q10中“经常接触”仅占22.8%）和增强内容实用性（Q15中“实用信息”占比47%）优化策略。  </w:t>
      </w:r>
    </w:p>
    <w:p w14:paraId="7817044C">
      <w:pPr>
        <w:jc w:val="left"/>
        <w:rPr>
          <w:rFonts w:hint="default" w:ascii="Arial" w:hAnsi="Arial" w:eastAsia="Noto Sans SC" w:cs="Arial"/>
          <w:color w:val="000000" w:themeColor="text1"/>
          <w:sz w:val="24"/>
          <w:szCs w:val="24"/>
          <w:lang w:eastAsia="zh-CN"/>
          <w14:textFill>
            <w14:solidFill>
              <w14:schemeClr w14:val="tx1"/>
            </w14:solidFill>
          </w14:textFill>
        </w:rPr>
      </w:pPr>
    </w:p>
    <w:p w14:paraId="303596FF">
      <w:pPr>
        <w:jc w:val="left"/>
        <w:rPr>
          <w:rFonts w:hint="default" w:ascii="Arial" w:hAnsi="Arial" w:eastAsia="Noto Sans SC" w:cs="Arial"/>
          <w:color w:val="000000" w:themeColor="text1"/>
          <w:sz w:val="24"/>
          <w:szCs w:val="24"/>
          <w14:textFill>
            <w14:solidFill>
              <w14:schemeClr w14:val="tx1"/>
            </w14:solidFill>
          </w14:textFill>
        </w:rPr>
      </w:pPr>
    </w:p>
    <w:p w14:paraId="0D93AB82">
      <w:pPr>
        <w:pStyle w:val="19"/>
        <w:bidi w:val="0"/>
        <w:rPr>
          <w:rFonts w:hint="default"/>
          <w:lang w:val="en-US" w:eastAsia="zh-CN"/>
        </w:rPr>
      </w:pPr>
      <w:r>
        <w:rPr>
          <w:rFonts w:hint="default"/>
        </w:rPr>
        <w:t xml:space="preserve"> </w:t>
      </w:r>
      <w:bookmarkStart w:id="668" w:name="_Toc28776"/>
      <w:bookmarkStart w:id="669" w:name="_Toc10343"/>
      <w:bookmarkStart w:id="670" w:name="_Toc26931"/>
      <w:bookmarkStart w:id="671" w:name="_Toc14869"/>
      <w:bookmarkStart w:id="672" w:name="_Toc6884"/>
      <w:bookmarkStart w:id="673" w:name="_Toc8289"/>
      <w:r>
        <w:rPr>
          <w:rFonts w:hint="default"/>
        </w:rPr>
        <w:t>5.3 Objective 2: The relationship between self-media marketing activities and consumer satisfaction</w:t>
      </w:r>
      <w:bookmarkEnd w:id="668"/>
      <w:bookmarkEnd w:id="669"/>
      <w:bookmarkEnd w:id="670"/>
      <w:bookmarkEnd w:id="671"/>
      <w:bookmarkEnd w:id="672"/>
      <w:bookmarkEnd w:id="673"/>
    </w:p>
    <w:p w14:paraId="223CE0A2">
      <w:pPr>
        <w:jc w:val="left"/>
        <w:rPr>
          <w:rFonts w:hint="default" w:ascii="Arial" w:hAnsi="Arial" w:eastAsia="Noto Sans SC" w:cs="Arial"/>
          <w:color w:val="000000" w:themeColor="text1"/>
          <w:sz w:val="24"/>
          <w:szCs w:val="24"/>
          <w14:textFill>
            <w14:solidFill>
              <w14:schemeClr w14:val="tx1"/>
            </w14:solidFill>
          </w14:textFill>
        </w:rPr>
      </w:pPr>
    </w:p>
    <w:p w14:paraId="725759C3">
      <w:pPr>
        <w:jc w:val="left"/>
        <w:rPr>
          <w:rFonts w:hint="default" w:ascii="Arial" w:hAnsi="Arial" w:eastAsia="Noto Sans SC" w:cs="Arial"/>
          <w:color w:val="auto"/>
          <w:sz w:val="24"/>
          <w:szCs w:val="24"/>
        </w:rPr>
      </w:pPr>
      <w:r>
        <w:rPr>
          <w:rFonts w:hint="default" w:ascii="Arial" w:hAnsi="Arial" w:eastAsia="Noto Sans SC" w:cs="Arial"/>
          <w:color w:val="000000" w:themeColor="text1"/>
          <w:sz w:val="24"/>
          <w:szCs w:val="24"/>
          <w14:textFill>
            <w14:solidFill>
              <w14:schemeClr w14:val="tx1"/>
            </w14:solidFill>
          </w14:textFill>
        </w:rPr>
        <w:t>在满意度维度，Kim（2022）提出的个性化内容提升参与度的理论得到部分验证：Q15数据显示个人故事获得45%选择率，但北京消费者对实用信息（47%）的偏好更突出，反映其独特</w:t>
      </w:r>
      <w:r>
        <w:rPr>
          <w:rFonts w:hint="default" w:ascii="Arial" w:hAnsi="Arial" w:eastAsia="Noto Sans SC" w:cs="Arial"/>
          <w:color w:val="auto"/>
          <w:sz w:val="24"/>
          <w:szCs w:val="24"/>
        </w:rPr>
        <w:t>的功能导向特征。这一发现与Sung（2023）强调的内容质量理论形成互补——Q16中个性化满意度均值4.0（5分制）证实定制化内容确实最有效。但</w:t>
      </w:r>
      <w:r>
        <w:rPr>
          <w:rFonts w:hint="eastAsia" w:ascii="Arial" w:hAnsi="Arial" w:eastAsia="Noto Sans SC" w:cs="Arial"/>
          <w:color w:val="auto"/>
          <w:sz w:val="24"/>
          <w:szCs w:val="24"/>
          <w:lang w:val="en-US" w:eastAsia="zh-CN"/>
        </w:rPr>
        <w:t>我认为，还</w:t>
      </w:r>
      <w:r>
        <w:rPr>
          <w:rFonts w:hint="default" w:ascii="Arial" w:hAnsi="Arial" w:eastAsia="Noto Sans SC" w:cs="Arial"/>
          <w:color w:val="auto"/>
          <w:sz w:val="24"/>
          <w:szCs w:val="24"/>
        </w:rPr>
        <w:t>需结合地域化调整</w:t>
      </w:r>
    </w:p>
    <w:p w14:paraId="394B00E5">
      <w:pPr>
        <w:jc w:val="left"/>
        <w:rPr>
          <w:rFonts w:hint="default" w:ascii="Arial" w:hAnsi="Arial" w:eastAsia="Noto Sans SC" w:cs="Arial"/>
          <w:color w:val="auto"/>
          <w:sz w:val="24"/>
          <w:szCs w:val="24"/>
        </w:rPr>
      </w:pPr>
    </w:p>
    <w:p w14:paraId="4B073165">
      <w:pPr>
        <w:jc w:val="left"/>
        <w:rPr>
          <w:rFonts w:hint="default" w:ascii="Arial" w:hAnsi="Arial" w:eastAsia="Noto Sans SC" w:cs="Arial"/>
          <w:color w:val="auto"/>
          <w:sz w:val="24"/>
          <w:szCs w:val="24"/>
        </w:rPr>
      </w:pPr>
      <w:r>
        <w:rPr>
          <w:rFonts w:hint="default" w:ascii="Arial" w:hAnsi="Arial" w:eastAsia="Noto Sans SC" w:cs="Arial"/>
          <w:color w:val="auto"/>
          <w:sz w:val="24"/>
          <w:szCs w:val="24"/>
        </w:rPr>
        <w:t>尽管情感连接仍具价值（Q9_2 β=0.67，与Lu et al. 2024结论一致），结构方程模型（SEM）揭示满意度在"认知-情感-行为"路径中仅发挥部分中介作用（间接效应β=0.295，95%CI[0.182,0.426]），说明北京消费者的决策更依赖理性认知（如Q11_2识别能力均值2.34）而非单纯情感驱动。</w:t>
      </w:r>
    </w:p>
    <w:p w14:paraId="030BAC91">
      <w:pPr>
        <w:jc w:val="left"/>
        <w:rPr>
          <w:rFonts w:hint="default" w:ascii="Arial" w:hAnsi="Arial" w:eastAsia="Noto Sans SC" w:cs="Arial"/>
          <w:color w:val="auto"/>
          <w:sz w:val="24"/>
          <w:szCs w:val="24"/>
        </w:rPr>
      </w:pPr>
    </w:p>
    <w:p w14:paraId="3F43BCF7">
      <w:pPr>
        <w:jc w:val="left"/>
        <w:rPr>
          <w:rFonts w:hint="default" w:ascii="Arial" w:hAnsi="Arial" w:eastAsia="Noto Sans SC" w:cs="Arial"/>
          <w:color w:val="auto"/>
          <w:sz w:val="24"/>
          <w:szCs w:val="24"/>
        </w:rPr>
      </w:pPr>
      <w:r>
        <w:rPr>
          <w:rFonts w:hint="default" w:ascii="Arial" w:hAnsi="Arial" w:eastAsia="Noto Sans SC" w:cs="Arial"/>
          <w:color w:val="auto"/>
          <w:sz w:val="24"/>
          <w:szCs w:val="24"/>
        </w:rPr>
        <w:t>这种"理性优先"模式尤其体现在：个性化内容（均值4.0）与需求匹配（均值3.9）的微小差异</w:t>
      </w:r>
      <w:r>
        <w:rPr>
          <w:rFonts w:hint="default" w:ascii="Arial" w:hAnsi="Arial" w:eastAsia="Noto Sans SC" w:cs="Arial"/>
          <w:color w:val="auto"/>
          <w:sz w:val="24"/>
          <w:szCs w:val="24"/>
          <w:lang w:val="en-US" w:eastAsia="zh-CN"/>
        </w:rPr>
        <w:t>上</w:t>
      </w:r>
      <w:r>
        <w:rPr>
          <w:rFonts w:hint="default" w:ascii="Arial" w:hAnsi="Arial" w:eastAsia="Noto Sans SC" w:cs="Arial"/>
          <w:color w:val="auto"/>
          <w:sz w:val="24"/>
          <w:szCs w:val="24"/>
        </w:rPr>
        <w:t>，</w:t>
      </w:r>
      <w:r>
        <w:rPr>
          <w:rFonts w:hint="default" w:ascii="Arial" w:hAnsi="Arial" w:eastAsia="Noto Sans SC" w:cs="Arial"/>
          <w:color w:val="auto"/>
          <w:sz w:val="24"/>
          <w:szCs w:val="24"/>
          <w:lang w:val="en-US" w:eastAsia="zh-CN"/>
        </w:rPr>
        <w:t>这</w:t>
      </w:r>
      <w:r>
        <w:rPr>
          <w:rFonts w:hint="default" w:ascii="Arial" w:hAnsi="Arial" w:eastAsia="Noto Sans SC" w:cs="Arial"/>
          <w:color w:val="auto"/>
          <w:sz w:val="24"/>
          <w:szCs w:val="24"/>
        </w:rPr>
        <w:t>提示企业需在定制服务中强化实用性信息（如Q13中52.1%用户依赖的评论推荐）。</w:t>
      </w:r>
    </w:p>
    <w:p w14:paraId="3B694C05">
      <w:pPr>
        <w:jc w:val="left"/>
        <w:rPr>
          <w:rFonts w:hint="default" w:ascii="Arial" w:hAnsi="Arial" w:eastAsia="Noto Sans SC" w:cs="Arial"/>
          <w:color w:val="000000" w:themeColor="text1"/>
          <w:sz w:val="24"/>
          <w:szCs w:val="24"/>
          <w14:textFill>
            <w14:solidFill>
              <w14:schemeClr w14:val="tx1"/>
            </w14:solidFill>
          </w14:textFill>
        </w:rPr>
      </w:pPr>
    </w:p>
    <w:p w14:paraId="421574DA">
      <w:pPr>
        <w:jc w:val="left"/>
        <w:rPr>
          <w:rFonts w:hint="default" w:ascii="Arial" w:hAnsi="Arial" w:eastAsia="Noto Sans SC" w:cs="Arial"/>
          <w:color w:val="000000" w:themeColor="text1"/>
          <w:sz w:val="24"/>
          <w:szCs w:val="24"/>
          <w14:textFill>
            <w14:solidFill>
              <w14:schemeClr w14:val="tx1"/>
            </w14:solidFill>
          </w14:textFill>
        </w:rPr>
      </w:pPr>
    </w:p>
    <w:p w14:paraId="0B643338">
      <w:pPr>
        <w:jc w:val="left"/>
        <w:rPr>
          <w:rFonts w:hint="default" w:ascii="Arial" w:hAnsi="Arial" w:eastAsia="Noto Sans SC" w:cs="Arial"/>
          <w:color w:val="000000" w:themeColor="text1"/>
          <w:sz w:val="24"/>
          <w:szCs w:val="24"/>
          <w14:textFill>
            <w14:solidFill>
              <w14:schemeClr w14:val="tx1"/>
            </w14:solidFill>
          </w14:textFill>
        </w:rPr>
      </w:pPr>
    </w:p>
    <w:p w14:paraId="2F9F6970">
      <w:pPr>
        <w:jc w:val="left"/>
        <w:rPr>
          <w:rFonts w:hint="default" w:ascii="Arial" w:hAnsi="Arial" w:eastAsia="Noto Sans SC" w:cs="Arial"/>
          <w:color w:val="000000" w:themeColor="text1"/>
          <w:sz w:val="24"/>
          <w:szCs w:val="24"/>
          <w14:textFill>
            <w14:solidFill>
              <w14:schemeClr w14:val="tx1"/>
            </w14:solidFill>
          </w14:textFill>
        </w:rPr>
      </w:pPr>
    </w:p>
    <w:p w14:paraId="0B074A68">
      <w:pPr>
        <w:pStyle w:val="19"/>
        <w:bidi w:val="0"/>
        <w:rPr>
          <w:rFonts w:hint="default"/>
        </w:rPr>
      </w:pPr>
      <w:r>
        <w:rPr>
          <w:rFonts w:hint="default"/>
        </w:rPr>
        <w:t xml:space="preserve"> </w:t>
      </w:r>
      <w:bookmarkStart w:id="674" w:name="_Toc8052"/>
      <w:bookmarkStart w:id="675" w:name="_Toc11668"/>
      <w:bookmarkStart w:id="676" w:name="_Toc29102"/>
      <w:bookmarkStart w:id="677" w:name="_Toc22924"/>
      <w:bookmarkStart w:id="678" w:name="_Toc2224"/>
      <w:bookmarkStart w:id="679" w:name="_Toc25254"/>
      <w:r>
        <w:rPr>
          <w:rFonts w:hint="default"/>
        </w:rPr>
        <w:t>5.4 Objective 3: Comprehensive impact of self-media marketing on Beijing consumers</w:t>
      </w:r>
      <w:bookmarkEnd w:id="674"/>
      <w:bookmarkEnd w:id="675"/>
      <w:bookmarkEnd w:id="676"/>
      <w:bookmarkEnd w:id="677"/>
      <w:bookmarkEnd w:id="678"/>
      <w:bookmarkEnd w:id="679"/>
    </w:p>
    <w:p w14:paraId="7A1C0812">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 xml:space="preserve">  </w:t>
      </w:r>
    </w:p>
    <w:p w14:paraId="0BEE8134">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北京消费者的决策模式呈现出显著的"理性优先"特征，这一现象通过多维度数据得到充分验证。研究结果显示，信任因子（β=0.61）对购买决策的影响力远超情感互动（β=0.44），这一特征在25-34岁主力消费群体（占样本55.56%）中表现尤为突出。教育背景的分析进一步揭示了差异化特征：高中及以下学历群体更易受平台特性影响（β=0.336，p&lt;0.001），而本科/大专群体则表现出更强的信息批判能力，对情感营销内容反应不显著（p&gt;0.05）。值得注意的是，尽管多平台用户（使用≥5种平台）的购买意愿明显更高（"非常可能购买"达25%），但共创性满意度（β=-0.199）却呈现负向影响，形成独特的"参与悖论"现象，表明过度互动可能引发北京消费者的抵触情绪。</w:t>
      </w:r>
    </w:p>
    <w:p w14:paraId="4DBF6303">
      <w:pPr>
        <w:jc w:val="left"/>
        <w:rPr>
          <w:rFonts w:hint="default" w:ascii="Arial" w:hAnsi="Arial" w:eastAsia="Noto Sans SC" w:cs="Arial"/>
          <w:color w:val="000000" w:themeColor="text1"/>
          <w:sz w:val="24"/>
          <w:szCs w:val="24"/>
          <w14:textFill>
            <w14:solidFill>
              <w14:schemeClr w14:val="tx1"/>
            </w14:solidFill>
          </w14:textFill>
        </w:rPr>
      </w:pPr>
    </w:p>
    <w:p w14:paraId="4769383F">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这些发现突破了传统"情感驱动"模型（Lu et al., 2024）的局限，为计划行为理论（TPB）补充了两个关键维度：首先，在数字化情境下，"感知行为控制"应包含对信息真实性的需求（如Q11_2识别真品能力均值2.34）；其次，地域文化因素会显著调节行为意向的形成过程。从实践角度看，这些结论提示企业在北京市场应采取差异化策略：对高学历群体侧重专业可信的内容呈现（如Q13中52.1%用户看重的评论推荐），同时控制互动频率以避免信息过载（Q10广告接触频率32.1%），这种基于实证的精准营销或将更有效触达这一特殊消费群体。</w:t>
      </w:r>
    </w:p>
    <w:p w14:paraId="778F97A4">
      <w:pPr>
        <w:jc w:val="left"/>
        <w:rPr>
          <w:rFonts w:hint="default" w:ascii="Arial" w:hAnsi="Arial" w:eastAsia="Noto Sans SC" w:cs="Arial"/>
          <w:color w:val="000000" w:themeColor="text1"/>
          <w:sz w:val="24"/>
          <w:szCs w:val="24"/>
          <w14:textFill>
            <w14:solidFill>
              <w14:schemeClr w14:val="tx1"/>
            </w14:solidFill>
          </w14:textFill>
        </w:rPr>
      </w:pPr>
    </w:p>
    <w:p w14:paraId="7AB2B033">
      <w:pPr>
        <w:pStyle w:val="19"/>
        <w:bidi w:val="0"/>
        <w:rPr>
          <w:rFonts w:hint="default" w:ascii="Arial" w:hAnsi="Arial" w:eastAsia="Noto Sans SC" w:cs="Arial"/>
          <w:color w:val="000000" w:themeColor="text1"/>
          <w:sz w:val="24"/>
          <w:szCs w:val="24"/>
          <w14:textFill>
            <w14:solidFill>
              <w14:schemeClr w14:val="tx1"/>
            </w14:solidFill>
          </w14:textFill>
        </w:rPr>
      </w:pPr>
      <w:r>
        <w:rPr>
          <w:rFonts w:hint="default"/>
        </w:rPr>
        <w:t xml:space="preserve"> </w:t>
      </w:r>
      <w:bookmarkStart w:id="680" w:name="_Toc8532"/>
      <w:bookmarkStart w:id="681" w:name="_Toc21688"/>
      <w:bookmarkStart w:id="682" w:name="_Toc4525"/>
      <w:bookmarkStart w:id="683" w:name="_Toc21187"/>
      <w:bookmarkStart w:id="684" w:name="_Toc2615"/>
      <w:bookmarkStart w:id="685" w:name="_Toc15238"/>
      <w:r>
        <w:rPr>
          <w:rFonts w:hint="default"/>
        </w:rPr>
        <w:t>5.5 Improvement of research methods and future research directions</w:t>
      </w:r>
      <w:bookmarkEnd w:id="680"/>
      <w:bookmarkEnd w:id="681"/>
      <w:bookmarkEnd w:id="682"/>
      <w:bookmarkEnd w:id="683"/>
      <w:bookmarkEnd w:id="684"/>
      <w:bookmarkEnd w:id="685"/>
    </w:p>
    <w:p w14:paraId="067DDB82">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本研究受限于横截面设计，无法追踪消费者行为的长期变化。未来研究可采用纵向设计，并扩大35岁以上样本量（当前仅7人，占2.2%）</w:t>
      </w:r>
      <w:r>
        <w:rPr>
          <w:rFonts w:hint="default" w:ascii="Arial" w:hAnsi="Arial" w:eastAsia="Noto Sans SC" w:cs="Arial"/>
          <w:color w:val="000000" w:themeColor="text1"/>
          <w:sz w:val="24"/>
          <w:szCs w:val="24"/>
          <w:lang w:eastAsia="zh-CN"/>
          <w14:textFill>
            <w14:solidFill>
              <w14:schemeClr w14:val="tx1"/>
            </w14:solidFill>
          </w14:textFill>
        </w:rPr>
        <w:t>。</w:t>
      </w:r>
      <w:r>
        <w:rPr>
          <w:rFonts w:hint="default" w:ascii="Arial" w:hAnsi="Arial" w:eastAsia="Noto Sans SC" w:cs="Arial"/>
          <w:color w:val="000000" w:themeColor="text1"/>
          <w:sz w:val="24"/>
          <w:szCs w:val="24"/>
          <w14:textFill>
            <w14:solidFill>
              <w14:schemeClr w14:val="tx1"/>
            </w14:solidFill>
          </w14:textFill>
        </w:rPr>
        <w:t>Q12的数据异常提示需强化问卷逻辑校验，</w:t>
      </w:r>
      <w:r>
        <w:rPr>
          <w:rFonts w:hint="eastAsia" w:ascii="Arial" w:hAnsi="Arial" w:eastAsia="Noto Sans SC" w:cs="Arial"/>
          <w:color w:val="000000" w:themeColor="text1"/>
          <w:sz w:val="24"/>
          <w:szCs w:val="24"/>
          <w:lang w:val="en-US" w:eastAsia="zh-CN"/>
          <w14:textFill>
            <w14:solidFill>
              <w14:schemeClr w14:val="tx1"/>
            </w14:solidFill>
          </w14:textFill>
        </w:rPr>
        <w:t>所以建议后续研究</w:t>
      </w:r>
      <w:r>
        <w:rPr>
          <w:rFonts w:hint="default" w:ascii="Arial" w:hAnsi="Arial" w:eastAsia="Noto Sans SC" w:cs="Arial"/>
          <w:color w:val="000000" w:themeColor="text1"/>
          <w:sz w:val="24"/>
          <w:szCs w:val="24"/>
          <w14:textFill>
            <w14:solidFill>
              <w14:schemeClr w14:val="tx1"/>
            </w14:solidFill>
          </w14:textFill>
        </w:rPr>
        <w:t>实时监控跳答题</w:t>
      </w:r>
      <w:r>
        <w:rPr>
          <w:rFonts w:hint="eastAsia" w:ascii="Arial" w:hAnsi="Arial" w:eastAsia="Noto Sans SC" w:cs="Arial"/>
          <w:color w:val="000000" w:themeColor="text1"/>
          <w:sz w:val="24"/>
          <w:szCs w:val="24"/>
          <w:lang w:eastAsia="zh-CN"/>
          <w14:textFill>
            <w14:solidFill>
              <w14:schemeClr w14:val="tx1"/>
            </w14:solidFill>
          </w14:textFill>
        </w:rPr>
        <w:t>，</w:t>
      </w:r>
      <w:r>
        <w:rPr>
          <w:rFonts w:hint="eastAsia" w:ascii="Arial" w:hAnsi="Arial" w:eastAsia="Noto Sans SC" w:cs="Arial"/>
          <w:color w:val="000000" w:themeColor="text1"/>
          <w:sz w:val="24"/>
          <w:szCs w:val="24"/>
          <w:lang w:val="en-US" w:eastAsia="zh-CN"/>
          <w14:textFill>
            <w14:solidFill>
              <w14:schemeClr w14:val="tx1"/>
            </w14:solidFill>
          </w14:textFill>
        </w:rPr>
        <w:t>确保数据的可靠性和更少的技术性错误发生可能</w:t>
      </w:r>
      <w:r>
        <w:rPr>
          <w:rFonts w:hint="default" w:ascii="Arial" w:hAnsi="Arial" w:eastAsia="Noto Sans SC" w:cs="Arial"/>
          <w:color w:val="000000" w:themeColor="text1"/>
          <w:sz w:val="24"/>
          <w:szCs w:val="24"/>
          <w14:textFill>
            <w14:solidFill>
              <w14:schemeClr w14:val="tx1"/>
            </w14:solidFill>
          </w14:textFill>
        </w:rPr>
        <w:t>。</w:t>
      </w:r>
    </w:p>
    <w:p w14:paraId="3FB38067">
      <w:pPr>
        <w:jc w:val="left"/>
        <w:rPr>
          <w:rFonts w:hint="default" w:ascii="Arial" w:hAnsi="Arial" w:eastAsia="Noto Sans SC" w:cs="Arial"/>
          <w:color w:val="000000" w:themeColor="text1"/>
          <w:sz w:val="24"/>
          <w:szCs w:val="24"/>
          <w14:textFill>
            <w14:solidFill>
              <w14:schemeClr w14:val="tx1"/>
            </w14:solidFill>
          </w14:textFill>
        </w:rPr>
      </w:pPr>
    </w:p>
    <w:p w14:paraId="3459732D">
      <w:pPr>
        <w:jc w:val="left"/>
        <w:rPr>
          <w:rFonts w:hint="default" w:ascii="Arial" w:hAnsi="Arial" w:eastAsia="Noto Sans SC" w:cs="Arial"/>
          <w:color w:val="000000" w:themeColor="text1"/>
          <w:sz w:val="24"/>
          <w:szCs w:val="24"/>
          <w14:textFill>
            <w14:solidFill>
              <w14:schemeClr w14:val="tx1"/>
            </w14:solidFill>
          </w14:textFill>
        </w:rPr>
      </w:pPr>
      <w:r>
        <w:rPr>
          <w:rFonts w:hint="eastAsia" w:ascii="Arial" w:hAnsi="Arial" w:eastAsia="Noto Sans SC" w:cs="Arial"/>
          <w:color w:val="000000" w:themeColor="text1"/>
          <w:sz w:val="24"/>
          <w:szCs w:val="24"/>
          <w:lang w:val="en-US" w:eastAsia="zh-CN"/>
          <w14:textFill>
            <w14:solidFill>
              <w14:schemeClr w14:val="tx1"/>
            </w14:solidFill>
          </w14:textFill>
        </w:rPr>
        <w:t>除此之外，进行</w:t>
      </w:r>
      <w:r>
        <w:rPr>
          <w:rFonts w:hint="default" w:ascii="Arial" w:hAnsi="Arial" w:eastAsia="Noto Sans SC" w:cs="Arial"/>
          <w:color w:val="000000" w:themeColor="text1"/>
          <w:sz w:val="24"/>
          <w:szCs w:val="24"/>
          <w14:textFill>
            <w14:solidFill>
              <w14:schemeClr w14:val="tx1"/>
            </w14:solidFill>
          </w14:textFill>
        </w:rPr>
        <w:t>跨文化比较（如对比二三线城市）也有助于验证“理性优先”特征是否为一线城市特有。</w:t>
      </w:r>
      <w:r>
        <w:rPr>
          <w:rFonts w:hint="eastAsia" w:ascii="Arial" w:hAnsi="Arial" w:eastAsia="Noto Sans SC" w:cs="Arial"/>
          <w:color w:val="000000" w:themeColor="text1"/>
          <w:sz w:val="24"/>
          <w:szCs w:val="24"/>
          <w:lang w:val="en-US" w:eastAsia="zh-CN"/>
          <w14:textFill>
            <w14:solidFill>
              <w14:schemeClr w14:val="tx1"/>
            </w14:solidFill>
          </w14:textFill>
        </w:rPr>
        <w:t>鉴于本研究的数据部分变量不显著，后续研究还</w:t>
      </w:r>
      <w:r>
        <w:rPr>
          <w:rFonts w:hint="default" w:ascii="Arial" w:hAnsi="Arial" w:eastAsia="Noto Sans SC" w:cs="Arial"/>
          <w:color w:val="000000" w:themeColor="text1"/>
          <w:sz w:val="24"/>
          <w:szCs w:val="24"/>
          <w:lang w:val="en-US" w:eastAsia="zh-CN"/>
          <w14:textFill>
            <w14:solidFill>
              <w14:schemeClr w14:val="tx1"/>
            </w14:solidFill>
          </w14:textFill>
        </w:rPr>
        <w:t>可以</w:t>
      </w:r>
      <w:r>
        <w:rPr>
          <w:rFonts w:hint="default" w:ascii="Arial" w:hAnsi="Arial" w:eastAsia="Noto Sans SC" w:cs="Arial"/>
          <w:color w:val="000000" w:themeColor="text1"/>
          <w:sz w:val="24"/>
          <w:szCs w:val="24"/>
          <w14:textFill>
            <w14:solidFill>
              <w14:schemeClr w14:val="tx1"/>
            </w14:solidFill>
          </w14:textFill>
        </w:rPr>
        <w:t xml:space="preserve">引入价格敏感性等变量可提升模型解释力（当前伪R²=0.088）。  </w:t>
      </w:r>
    </w:p>
    <w:p w14:paraId="1B28D523">
      <w:pPr>
        <w:jc w:val="left"/>
        <w:rPr>
          <w:rFonts w:hint="default" w:ascii="Arial" w:hAnsi="Arial" w:eastAsia="Noto Sans SC" w:cs="Arial"/>
          <w:color w:val="000000" w:themeColor="text1"/>
          <w:sz w:val="24"/>
          <w:szCs w:val="24"/>
          <w14:textFill>
            <w14:solidFill>
              <w14:schemeClr w14:val="tx1"/>
            </w14:solidFill>
          </w14:textFill>
        </w:rPr>
      </w:pPr>
    </w:p>
    <w:p w14:paraId="4CD341F5">
      <w:pPr>
        <w:jc w:val="left"/>
        <w:rPr>
          <w:rFonts w:hint="default" w:ascii="Arial" w:hAnsi="Arial" w:eastAsia="Noto Sans SC" w:cs="Arial"/>
          <w:color w:val="000000" w:themeColor="text1"/>
          <w:sz w:val="24"/>
          <w:szCs w:val="24"/>
          <w14:textFill>
            <w14:solidFill>
              <w14:schemeClr w14:val="tx1"/>
            </w14:solidFill>
          </w14:textFill>
        </w:rPr>
      </w:pPr>
    </w:p>
    <w:p w14:paraId="72B5C542">
      <w:pPr>
        <w:pStyle w:val="18"/>
        <w:bidi w:val="0"/>
        <w:jc w:val="left"/>
        <w:rPr>
          <w:rFonts w:hint="default"/>
          <w:lang w:val="en-US" w:eastAsia="zh-CN"/>
        </w:rPr>
      </w:pPr>
      <w:bookmarkStart w:id="686" w:name="_Toc16882"/>
      <w:bookmarkStart w:id="687" w:name="_Toc9278"/>
      <w:bookmarkStart w:id="688" w:name="_Toc12335"/>
      <w:bookmarkStart w:id="689" w:name="_Toc16808"/>
      <w:bookmarkStart w:id="690" w:name="_Toc1828"/>
      <w:bookmarkStart w:id="691" w:name="_Toc27854"/>
      <w:r>
        <w:rPr>
          <w:rFonts w:hint="default"/>
          <w:lang w:val="en-US" w:eastAsia="zh-CN"/>
        </w:rPr>
        <w:t>Chapter 6: Conclusion</w:t>
      </w:r>
      <w:bookmarkEnd w:id="686"/>
      <w:bookmarkEnd w:id="687"/>
      <w:bookmarkEnd w:id="688"/>
      <w:bookmarkEnd w:id="689"/>
      <w:bookmarkEnd w:id="690"/>
      <w:bookmarkEnd w:id="691"/>
    </w:p>
    <w:p w14:paraId="78EED81A">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本研究证实，在自媒体营销中，创作者可信度比情感吸引力更重要，这一现象在北京高学历消费者中尤为显著。数据显示，创作者信任的OR=1.315显著高于情感连接的β=0.44，同时有47%的受访者更看重实用信息而非个人故事。</w:t>
      </w:r>
    </w:p>
    <w:p w14:paraId="2902D71E">
      <w:pPr>
        <w:jc w:val="left"/>
        <w:rPr>
          <w:rFonts w:hint="default" w:ascii="Arial" w:hAnsi="Arial" w:eastAsia="Noto Sans SC" w:cs="Arial"/>
          <w:color w:val="000000" w:themeColor="text1"/>
          <w:sz w:val="24"/>
          <w:szCs w:val="24"/>
          <w14:textFill>
            <w14:solidFill>
              <w14:schemeClr w14:val="tx1"/>
            </w14:solidFill>
          </w14:textFill>
        </w:rPr>
      </w:pPr>
    </w:p>
    <w:p w14:paraId="22703CC6">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这些发现完善了计划行为理论，将信息真实性控制作为感知行为控制的关键组成部分。同时，本研究为社会认同理论在信息过载的城市环境中的应用提供了新视角。</w:t>
      </w:r>
    </w:p>
    <w:p w14:paraId="54788282">
      <w:pPr>
        <w:jc w:val="left"/>
        <w:rPr>
          <w:rFonts w:hint="default" w:ascii="Arial" w:hAnsi="Arial" w:eastAsia="Noto Sans SC" w:cs="Arial"/>
          <w:color w:val="000000" w:themeColor="text1"/>
          <w:sz w:val="24"/>
          <w:szCs w:val="24"/>
          <w14:textFill>
            <w14:solidFill>
              <w14:schemeClr w14:val="tx1"/>
            </w14:solidFill>
          </w14:textFill>
        </w:rPr>
      </w:pPr>
    </w:p>
    <w:p w14:paraId="1C17AB89">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对从业者而言，这意味着应当与领域专家合作以提升品牌信任，同时避免侵入式广告，因为数据显示广告侵扰性评分达3.26/5分。具体而言，B站特别适合发布产品测评视频，因为该平台在受访者中使用率达34.3%。</w:t>
      </w:r>
    </w:p>
    <w:p w14:paraId="4B407A9A">
      <w:pPr>
        <w:jc w:val="left"/>
        <w:rPr>
          <w:rFonts w:hint="default" w:ascii="Arial" w:hAnsi="Arial" w:eastAsia="Noto Sans SC" w:cs="Arial"/>
          <w:color w:val="000000" w:themeColor="text1"/>
          <w:sz w:val="24"/>
          <w:szCs w:val="24"/>
          <w14:textFill>
            <w14:solidFill>
              <w14:schemeClr w14:val="tx1"/>
            </w14:solidFill>
          </w14:textFill>
        </w:rPr>
      </w:pPr>
    </w:p>
    <w:p w14:paraId="190A0F3D">
      <w:pPr>
        <w:jc w:val="left"/>
        <w:rPr>
          <w:rFonts w:hint="default" w:ascii="Arial" w:hAnsi="Arial" w:eastAsia="Noto Sans SC" w:cs="Arial"/>
          <w:color w:val="000000" w:themeColor="text1"/>
          <w:sz w:val="24"/>
          <w:szCs w:val="24"/>
          <w14:textFill>
            <w14:solidFill>
              <w14:schemeClr w14:val="tx1"/>
            </w14:solidFill>
          </w14:textFill>
        </w:rPr>
      </w:pPr>
    </w:p>
    <w:p w14:paraId="5A517004">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本研究的局限性在于35岁以上样本量不足和Q12数据异常。未来研究可通过纵向追踪来进一步验证年龄差异的影响。</w:t>
      </w:r>
    </w:p>
    <w:p w14:paraId="529F4F8D">
      <w:pPr>
        <w:jc w:val="left"/>
        <w:rPr>
          <w:rFonts w:hint="default" w:ascii="Arial" w:hAnsi="Arial" w:eastAsia="Noto Sans SC" w:cs="Arial"/>
          <w:color w:val="000000" w:themeColor="text1"/>
          <w:sz w:val="24"/>
          <w:szCs w:val="24"/>
          <w14:textFill>
            <w14:solidFill>
              <w14:schemeClr w14:val="tx1"/>
            </w14:solidFill>
          </w14:textFill>
        </w:rPr>
      </w:pPr>
    </w:p>
    <w:p w14:paraId="26E7E310">
      <w:pPr>
        <w:jc w:val="left"/>
        <w:rPr>
          <w:rFonts w:hint="default" w:ascii="Arial" w:hAnsi="Arial" w:eastAsia="Noto Sans SC" w:cs="Arial"/>
          <w:color w:val="000000" w:themeColor="text1"/>
          <w:sz w:val="24"/>
          <w:szCs w:val="24"/>
          <w14:textFill>
            <w14:solidFill>
              <w14:schemeClr w14:val="tx1"/>
            </w14:solidFill>
          </w14:textFill>
        </w:rPr>
      </w:pPr>
    </w:p>
    <w:p w14:paraId="773CFCC9">
      <w:pPr>
        <w:jc w:val="left"/>
        <w:rPr>
          <w:rFonts w:hint="default" w:ascii="Arial" w:hAnsi="Arial" w:eastAsia="Noto Sans SC" w:cs="Arial"/>
          <w:color w:val="000000" w:themeColor="text1"/>
          <w:sz w:val="24"/>
          <w:szCs w:val="24"/>
          <w14:textFill>
            <w14:solidFill>
              <w14:schemeClr w14:val="tx1"/>
            </w14:solidFill>
          </w14:textFill>
        </w:rPr>
      </w:pPr>
    </w:p>
    <w:p w14:paraId="3D378F8C">
      <w:pPr>
        <w:jc w:val="left"/>
        <w:rPr>
          <w:rFonts w:hint="default" w:ascii="Arial" w:hAnsi="Arial" w:eastAsia="Noto Sans SC" w:cs="Arial"/>
          <w:color w:val="000000" w:themeColor="text1"/>
          <w:sz w:val="24"/>
          <w:szCs w:val="24"/>
          <w14:textFill>
            <w14:solidFill>
              <w14:schemeClr w14:val="tx1"/>
            </w14:solidFill>
          </w14:textFill>
        </w:rPr>
      </w:pPr>
    </w:p>
    <w:p w14:paraId="085B3768">
      <w:pPr>
        <w:pStyle w:val="19"/>
        <w:bidi w:val="0"/>
        <w:rPr>
          <w:rFonts w:hint="default"/>
        </w:rPr>
      </w:pPr>
      <w:bookmarkStart w:id="692" w:name="_Toc20375"/>
      <w:bookmarkStart w:id="693" w:name="_Toc12665"/>
      <w:bookmarkStart w:id="694" w:name="_Toc26630"/>
      <w:bookmarkStart w:id="695" w:name="_Toc16868"/>
      <w:bookmarkStart w:id="696" w:name="_Toc32503"/>
      <w:r>
        <w:rPr>
          <w:rFonts w:hint="default"/>
        </w:rPr>
        <w:t>Appendix A: Sample Questionnaire</w:t>
      </w:r>
      <w:bookmarkEnd w:id="692"/>
      <w:bookmarkEnd w:id="693"/>
      <w:bookmarkEnd w:id="694"/>
      <w:bookmarkEnd w:id="695"/>
      <w:bookmarkEnd w:id="696"/>
    </w:p>
    <w:p w14:paraId="4B140ED7">
      <w:pPr>
        <w:rPr>
          <w:rFonts w:hint="default" w:ascii="Arial" w:hAnsi="Arial" w:eastAsia="Noto Sans SC" w:cs="Arial"/>
          <w:color w:val="000000" w:themeColor="text1"/>
          <w:sz w:val="24"/>
          <w:szCs w:val="24"/>
          <w14:textFill>
            <w14:solidFill>
              <w14:schemeClr w14:val="tx1"/>
            </w14:solidFill>
          </w14:textFill>
        </w:rPr>
      </w:pPr>
    </w:p>
    <w:p w14:paraId="41814602">
      <w:pPr>
        <w:jc w:val="left"/>
        <w:rPr>
          <w:rFonts w:ascii="Arial" w:hAnsi="Arial" w:cs="Arial"/>
          <w:b/>
          <w:bCs/>
          <w:sz w:val="24"/>
          <w:lang w:val="en-AU"/>
        </w:rPr>
      </w:pPr>
      <w:r>
        <w:rPr>
          <w:rFonts w:ascii="Arial" w:hAnsi="Arial" w:cs="Arial"/>
          <w:b/>
          <w:bCs/>
          <w:sz w:val="24"/>
          <w:lang w:val="en-AU"/>
        </w:rPr>
        <w:t>Introduction</w:t>
      </w:r>
    </w:p>
    <w:p w14:paraId="38FAC8E7">
      <w:pPr>
        <w:rPr>
          <w:rFonts w:ascii="Arial" w:hAnsi="Arial" w:cs="Arial"/>
          <w:sz w:val="24"/>
        </w:rPr>
      </w:pPr>
    </w:p>
    <w:p w14:paraId="5A6A8F66">
      <w:pPr>
        <w:rPr>
          <w:rFonts w:ascii="Arial" w:hAnsi="Arial" w:cs="Arial"/>
          <w:sz w:val="24"/>
        </w:rPr>
      </w:pPr>
    </w:p>
    <w:p w14:paraId="347C1C3C">
      <w:pPr>
        <w:rPr>
          <w:rFonts w:hint="eastAsia" w:ascii="Arial" w:hAnsi="Arial" w:cs="Arial"/>
          <w:sz w:val="24"/>
        </w:rPr>
      </w:pPr>
      <w:r>
        <w:rPr>
          <w:rFonts w:hint="eastAsia" w:ascii="Arial" w:hAnsi="Arial" w:cs="Arial"/>
          <w:sz w:val="24"/>
        </w:rPr>
        <w:t>Hello! I'm Jane. I'm currently studying International Trade. As part of my dissertation, I'm studying the impact of social media marketing on consumer purchase intentions, with a particular focus on consumer behavior in the Beijing area.</w:t>
      </w:r>
    </w:p>
    <w:p w14:paraId="2BBD124A">
      <w:pPr>
        <w:rPr>
          <w:rFonts w:hint="eastAsia" w:ascii="Arial" w:hAnsi="Arial" w:cs="Arial"/>
          <w:sz w:val="24"/>
        </w:rPr>
      </w:pPr>
      <w:r>
        <w:rPr>
          <w:rFonts w:hint="eastAsia" w:ascii="Arial" w:hAnsi="Arial" w:cs="Arial"/>
          <w:sz w:val="24"/>
        </w:rPr>
        <w:t>Social media plays an increasingly important role in our daily lives, especially in influencing consumer decision-making. Through this study, I hope to better understand how social media marketing affects consumer purchase intentions and the role that social identity plays in this. Your participation will provide extremely valuable support for my research.</w:t>
      </w:r>
    </w:p>
    <w:p w14:paraId="125AC789">
      <w:pPr>
        <w:rPr>
          <w:rFonts w:hint="eastAsia" w:ascii="Arial" w:hAnsi="Arial" w:cs="Arial"/>
          <w:sz w:val="24"/>
        </w:rPr>
      </w:pPr>
    </w:p>
    <w:p w14:paraId="32F342FD">
      <w:pPr>
        <w:rPr>
          <w:rFonts w:hint="eastAsia" w:ascii="Arial" w:hAnsi="Arial" w:cs="Arial"/>
          <w:sz w:val="24"/>
        </w:rPr>
      </w:pPr>
      <w:r>
        <w:rPr>
          <w:rFonts w:hint="eastAsia" w:ascii="Arial" w:hAnsi="Arial" w:cs="Arial"/>
          <w:sz w:val="24"/>
        </w:rPr>
        <w:t>Please note</w:t>
      </w:r>
    </w:p>
    <w:p w14:paraId="6551E031">
      <w:pPr>
        <w:rPr>
          <w:rFonts w:hint="eastAsia" w:ascii="Arial" w:hAnsi="Arial" w:cs="Arial"/>
          <w:sz w:val="24"/>
        </w:rPr>
      </w:pPr>
    </w:p>
    <w:p w14:paraId="1A5050D3">
      <w:pPr>
        <w:rPr>
          <w:rFonts w:hint="eastAsia" w:ascii="Arial" w:hAnsi="Arial" w:cs="Arial"/>
          <w:sz w:val="24"/>
        </w:rPr>
      </w:pPr>
      <w:r>
        <w:rPr>
          <w:rFonts w:hint="eastAsia" w:ascii="Arial" w:hAnsi="Arial" w:cs="Arial"/>
          <w:sz w:val="24"/>
        </w:rPr>
        <w:t>- This questionnaire is completely anonymous and all your information will only be used for academic research purposes.</w:t>
      </w:r>
    </w:p>
    <w:p w14:paraId="60E1DD77">
      <w:pPr>
        <w:rPr>
          <w:rFonts w:hint="eastAsia" w:ascii="Arial" w:hAnsi="Arial" w:cs="Arial"/>
          <w:sz w:val="24"/>
        </w:rPr>
      </w:pPr>
    </w:p>
    <w:p w14:paraId="6F8DEAEF">
      <w:pPr>
        <w:rPr>
          <w:rFonts w:hint="eastAsia" w:ascii="Arial" w:hAnsi="Arial" w:cs="Arial"/>
          <w:sz w:val="24"/>
        </w:rPr>
      </w:pPr>
      <w:r>
        <w:rPr>
          <w:rFonts w:hint="eastAsia" w:ascii="Arial" w:hAnsi="Arial" w:cs="Arial"/>
          <w:sz w:val="24"/>
        </w:rPr>
        <w:t>- You can choose to withdraw from the survey at any time without any consequences.</w:t>
      </w:r>
    </w:p>
    <w:p w14:paraId="17D39233">
      <w:pPr>
        <w:rPr>
          <w:rFonts w:hint="eastAsia" w:ascii="Arial" w:hAnsi="Arial" w:cs="Arial"/>
          <w:sz w:val="24"/>
        </w:rPr>
      </w:pPr>
    </w:p>
    <w:p w14:paraId="40830F5C">
      <w:pPr>
        <w:rPr>
          <w:rFonts w:hint="eastAsia" w:ascii="Arial" w:hAnsi="Arial" w:cs="Arial"/>
          <w:sz w:val="24"/>
        </w:rPr>
      </w:pPr>
      <w:r>
        <w:rPr>
          <w:rFonts w:hint="eastAsia" w:ascii="Arial" w:hAnsi="Arial" w:cs="Arial"/>
          <w:sz w:val="24"/>
        </w:rPr>
        <w:t>- Your response is crucial to my research, thank you for your valuable time and support!</w:t>
      </w:r>
    </w:p>
    <w:p w14:paraId="252EF82C">
      <w:pPr>
        <w:rPr>
          <w:rFonts w:hint="eastAsia" w:ascii="Arial" w:hAnsi="Arial" w:cs="Arial"/>
          <w:sz w:val="24"/>
        </w:rPr>
      </w:pPr>
    </w:p>
    <w:p w14:paraId="007E1AAE">
      <w:pPr>
        <w:rPr>
          <w:rFonts w:ascii="Arial" w:hAnsi="Arial" w:cs="Arial"/>
          <w:sz w:val="24"/>
        </w:rPr>
      </w:pPr>
      <w:r>
        <w:rPr>
          <w:rFonts w:hint="eastAsia" w:ascii="Arial" w:hAnsi="Arial" w:cs="Arial"/>
          <w:sz w:val="24"/>
        </w:rPr>
        <w:t>Thank you again for your participation!</w:t>
      </w:r>
    </w:p>
    <w:p w14:paraId="1AB336AD">
      <w:pPr>
        <w:rPr>
          <w:rFonts w:ascii="Arial" w:hAnsi="Arial" w:cs="Arial"/>
          <w:sz w:val="24"/>
        </w:rPr>
      </w:pPr>
    </w:p>
    <w:p w14:paraId="443F57B4">
      <w:pPr>
        <w:rPr>
          <w:rFonts w:ascii="Arial" w:hAnsi="Arial" w:cs="Arial"/>
          <w:sz w:val="24"/>
        </w:rPr>
      </w:pPr>
    </w:p>
    <w:p w14:paraId="75702C0D">
      <w:pPr>
        <w:rPr>
          <w:rFonts w:ascii="Arial" w:hAnsi="Arial" w:cs="Arial"/>
          <w:sz w:val="24"/>
        </w:rPr>
      </w:pPr>
    </w:p>
    <w:p w14:paraId="360490AA">
      <w:pPr>
        <w:rPr>
          <w:rFonts w:ascii="Arial" w:hAnsi="Arial" w:cs="Arial"/>
          <w:sz w:val="24"/>
        </w:rPr>
      </w:pPr>
    </w:p>
    <w:p w14:paraId="7A66101A">
      <w:pPr>
        <w:rPr>
          <w:rFonts w:ascii="Arial" w:hAnsi="Arial" w:cs="Arial"/>
          <w:sz w:val="24"/>
        </w:rPr>
      </w:pPr>
    </w:p>
    <w:p w14:paraId="24ED3EF8">
      <w:pPr>
        <w:jc w:val="left"/>
        <w:rPr>
          <w:rFonts w:ascii="Arial" w:hAnsi="Arial" w:cs="Arial"/>
          <w:b/>
          <w:bCs/>
          <w:sz w:val="24"/>
          <w:lang w:val="en-AU"/>
        </w:rPr>
      </w:pPr>
    </w:p>
    <w:p w14:paraId="4DABC096">
      <w:pPr>
        <w:pStyle w:val="17"/>
        <w:numPr>
          <w:ilvl w:val="0"/>
          <w:numId w:val="9"/>
        </w:numPr>
        <w:jc w:val="left"/>
        <w:rPr>
          <w:rFonts w:ascii="Arial" w:hAnsi="Arial" w:cs="Arial"/>
          <w:b/>
          <w:bCs/>
          <w:sz w:val="24"/>
          <w:lang w:val="en-AU"/>
        </w:rPr>
      </w:pPr>
      <w:r>
        <w:rPr>
          <w:rFonts w:ascii="Arial" w:hAnsi="Arial" w:cs="Arial"/>
          <w:b/>
          <w:bCs/>
          <w:sz w:val="24"/>
          <w:lang w:val="en-AU"/>
        </w:rPr>
        <w:t>Do you live in Beijing?</w:t>
      </w:r>
    </w:p>
    <w:p w14:paraId="3D399D1E">
      <w:pPr>
        <w:pStyle w:val="17"/>
        <w:jc w:val="left"/>
        <w:rPr>
          <w:rFonts w:ascii="Arial" w:hAnsi="Arial" w:cs="Arial"/>
          <w:sz w:val="24"/>
          <w:lang w:val="en-AU"/>
        </w:rPr>
      </w:pPr>
      <w:r>
        <w:rPr>
          <w:rFonts w:ascii="Arial" w:hAnsi="Arial" w:cs="Arial"/>
          <w:sz w:val="24"/>
          <w:lang w:val="en-AU"/>
        </w:rPr>
        <w:t>Yes</w:t>
      </w:r>
    </w:p>
    <w:p w14:paraId="2A944CE4">
      <w:pPr>
        <w:pStyle w:val="17"/>
        <w:jc w:val="left"/>
        <w:rPr>
          <w:rFonts w:ascii="Arial" w:hAnsi="Arial" w:cs="Arial"/>
          <w:sz w:val="24"/>
          <w:lang w:val="en-AU"/>
        </w:rPr>
      </w:pPr>
      <w:r>
        <w:rPr>
          <w:rFonts w:ascii="Arial" w:hAnsi="Arial" w:cs="Arial"/>
          <w:sz w:val="24"/>
          <w:lang w:val="en-AU"/>
        </w:rPr>
        <w:t>No (If no, please leave the questionnaire. Thank you for your assistance.)</w:t>
      </w:r>
    </w:p>
    <w:p w14:paraId="10BF7262">
      <w:pPr>
        <w:jc w:val="left"/>
        <w:rPr>
          <w:rFonts w:ascii="Arial" w:hAnsi="Arial" w:cs="Arial"/>
          <w:sz w:val="24"/>
          <w:lang w:val="en-AU"/>
        </w:rPr>
      </w:pPr>
    </w:p>
    <w:p w14:paraId="3E36287E">
      <w:pPr>
        <w:numPr>
          <w:ilvl w:val="0"/>
          <w:numId w:val="9"/>
        </w:numPr>
        <w:tabs>
          <w:tab w:val="left" w:pos="720"/>
          <w:tab w:val="clear" w:pos="360"/>
        </w:tabs>
        <w:jc w:val="left"/>
        <w:rPr>
          <w:rFonts w:ascii="Arial" w:hAnsi="Arial" w:cs="Arial"/>
          <w:sz w:val="24"/>
          <w:lang w:val="en-AU"/>
        </w:rPr>
      </w:pPr>
      <w:r>
        <w:rPr>
          <w:rFonts w:ascii="Arial" w:hAnsi="Arial" w:cs="Arial"/>
          <w:b/>
          <w:bCs/>
          <w:sz w:val="24"/>
          <w:lang w:val="en-AU"/>
        </w:rPr>
        <w:t>What is your age?</w:t>
      </w:r>
      <w:r>
        <w:rPr>
          <w:rFonts w:ascii="Arial" w:hAnsi="Arial" w:cs="Arial"/>
          <w:sz w:val="24"/>
          <w:lang w:val="en-AU"/>
        </w:rPr>
        <w:t xml:space="preserve"> </w:t>
      </w:r>
    </w:p>
    <w:p w14:paraId="0418CEBD">
      <w:pPr>
        <w:numPr>
          <w:ilvl w:val="1"/>
          <w:numId w:val="9"/>
        </w:numPr>
        <w:tabs>
          <w:tab w:val="left" w:pos="1440"/>
        </w:tabs>
        <w:jc w:val="left"/>
        <w:rPr>
          <w:rFonts w:ascii="Arial" w:hAnsi="Arial" w:cs="Arial"/>
          <w:sz w:val="24"/>
          <w:lang w:val="en-AU"/>
        </w:rPr>
      </w:pPr>
      <w:r>
        <w:rPr>
          <w:rFonts w:hint="eastAsia" w:ascii="Arial" w:hAnsi="Arial" w:cs="Arial"/>
          <w:sz w:val="24"/>
          <w:lang w:val="en-US" w:eastAsia="zh-CN"/>
        </w:rPr>
        <w:t>18below</w:t>
      </w:r>
    </w:p>
    <w:p w14:paraId="696C95DA">
      <w:pPr>
        <w:numPr>
          <w:ilvl w:val="1"/>
          <w:numId w:val="9"/>
        </w:numPr>
        <w:tabs>
          <w:tab w:val="left" w:pos="1440"/>
        </w:tabs>
        <w:jc w:val="left"/>
        <w:rPr>
          <w:rFonts w:ascii="Arial" w:hAnsi="Arial" w:cs="Arial"/>
          <w:sz w:val="24"/>
          <w:lang w:val="en-AU"/>
        </w:rPr>
      </w:pPr>
      <w:r>
        <w:rPr>
          <w:rFonts w:ascii="Arial" w:hAnsi="Arial" w:cs="Arial"/>
          <w:sz w:val="24"/>
          <w:lang w:val="en-AU"/>
        </w:rPr>
        <w:t> 18-24</w:t>
      </w:r>
    </w:p>
    <w:p w14:paraId="05BDBF84">
      <w:pPr>
        <w:numPr>
          <w:ilvl w:val="1"/>
          <w:numId w:val="9"/>
        </w:numPr>
        <w:tabs>
          <w:tab w:val="left" w:pos="1440"/>
        </w:tabs>
        <w:jc w:val="left"/>
        <w:rPr>
          <w:rFonts w:ascii="Arial" w:hAnsi="Arial" w:cs="Arial"/>
          <w:sz w:val="24"/>
          <w:lang w:val="en-AU"/>
        </w:rPr>
      </w:pPr>
      <w:r>
        <w:rPr>
          <w:rFonts w:ascii="Arial" w:hAnsi="Arial" w:cs="Arial"/>
          <w:sz w:val="24"/>
          <w:lang w:val="en-AU"/>
        </w:rPr>
        <w:t> 25-34</w:t>
      </w:r>
    </w:p>
    <w:p w14:paraId="5B68CCF8">
      <w:pPr>
        <w:numPr>
          <w:ilvl w:val="1"/>
          <w:numId w:val="9"/>
        </w:numPr>
        <w:tabs>
          <w:tab w:val="left" w:pos="1440"/>
        </w:tabs>
        <w:jc w:val="left"/>
        <w:rPr>
          <w:rFonts w:ascii="Arial" w:hAnsi="Arial" w:cs="Arial"/>
          <w:sz w:val="24"/>
          <w:lang w:val="en-AU"/>
        </w:rPr>
      </w:pPr>
      <w:r>
        <w:rPr>
          <w:rFonts w:ascii="Arial" w:hAnsi="Arial" w:cs="Arial"/>
          <w:sz w:val="24"/>
          <w:lang w:val="en-AU"/>
        </w:rPr>
        <w:t> 35-44</w:t>
      </w:r>
    </w:p>
    <w:p w14:paraId="5E8C31C4">
      <w:pPr>
        <w:numPr>
          <w:ilvl w:val="1"/>
          <w:numId w:val="9"/>
        </w:numPr>
        <w:tabs>
          <w:tab w:val="left" w:pos="1440"/>
        </w:tabs>
        <w:jc w:val="left"/>
        <w:rPr>
          <w:rFonts w:ascii="Arial" w:hAnsi="Arial" w:cs="Arial"/>
          <w:sz w:val="24"/>
          <w:lang w:val="en-AU"/>
        </w:rPr>
      </w:pPr>
      <w:r>
        <w:rPr>
          <w:rFonts w:ascii="Arial" w:hAnsi="Arial" w:cs="Arial"/>
          <w:sz w:val="24"/>
          <w:lang w:val="en-AU"/>
        </w:rPr>
        <w:t> 45-54</w:t>
      </w:r>
    </w:p>
    <w:p w14:paraId="435E06B7">
      <w:pPr>
        <w:numPr>
          <w:ilvl w:val="1"/>
          <w:numId w:val="9"/>
        </w:numPr>
        <w:jc w:val="left"/>
        <w:rPr>
          <w:rFonts w:ascii="Arial" w:hAnsi="Arial" w:cs="Arial"/>
          <w:sz w:val="24"/>
          <w:lang w:val="en-AU"/>
        </w:rPr>
      </w:pPr>
      <w:r>
        <w:rPr>
          <w:rFonts w:ascii="Arial" w:hAnsi="Arial" w:cs="Arial"/>
          <w:sz w:val="24"/>
          <w:lang w:val="en-AU"/>
        </w:rPr>
        <w:t> 55 and above</w:t>
      </w:r>
    </w:p>
    <w:p w14:paraId="4309CAC1">
      <w:pPr>
        <w:jc w:val="left"/>
        <w:rPr>
          <w:rFonts w:ascii="Arial" w:hAnsi="Arial" w:cs="Arial"/>
          <w:sz w:val="24"/>
          <w:lang w:val="en-AU"/>
        </w:rPr>
      </w:pPr>
    </w:p>
    <w:p w14:paraId="165D785A">
      <w:pPr>
        <w:numPr>
          <w:ilvl w:val="0"/>
          <w:numId w:val="9"/>
        </w:numPr>
        <w:tabs>
          <w:tab w:val="clear" w:pos="360"/>
        </w:tabs>
        <w:jc w:val="left"/>
        <w:rPr>
          <w:rFonts w:ascii="Arial" w:hAnsi="Arial" w:cs="Arial"/>
          <w:sz w:val="24"/>
          <w:lang w:val="en-AU"/>
        </w:rPr>
      </w:pPr>
      <w:r>
        <w:rPr>
          <w:rFonts w:ascii="Arial" w:hAnsi="Arial" w:cs="Arial"/>
          <w:b/>
          <w:bCs/>
          <w:sz w:val="24"/>
          <w:lang w:val="en-AU"/>
        </w:rPr>
        <w:t>How often do you use social media platforms?</w:t>
      </w:r>
    </w:p>
    <w:p w14:paraId="1ADEC1BB">
      <w:pPr>
        <w:numPr>
          <w:ilvl w:val="1"/>
          <w:numId w:val="9"/>
        </w:numPr>
        <w:jc w:val="left"/>
        <w:rPr>
          <w:rFonts w:ascii="Arial" w:hAnsi="Arial" w:cs="Arial"/>
          <w:sz w:val="24"/>
          <w:lang w:val="en-AU"/>
        </w:rPr>
      </w:pPr>
      <w:r>
        <w:rPr>
          <w:rFonts w:ascii="Arial" w:hAnsi="Arial" w:cs="Arial"/>
          <w:sz w:val="24"/>
          <w:lang w:val="en-AU"/>
        </w:rPr>
        <w:t> Daily</w:t>
      </w:r>
    </w:p>
    <w:p w14:paraId="6EBADCC7">
      <w:pPr>
        <w:numPr>
          <w:ilvl w:val="1"/>
          <w:numId w:val="9"/>
        </w:numPr>
        <w:jc w:val="left"/>
        <w:rPr>
          <w:rFonts w:ascii="Arial" w:hAnsi="Arial" w:cs="Arial"/>
          <w:sz w:val="24"/>
          <w:lang w:val="en-AU"/>
        </w:rPr>
      </w:pPr>
      <w:r>
        <w:rPr>
          <w:rFonts w:ascii="Arial" w:hAnsi="Arial" w:cs="Arial"/>
          <w:sz w:val="24"/>
          <w:lang w:val="en-AU"/>
        </w:rPr>
        <w:t> Several times a week</w:t>
      </w:r>
    </w:p>
    <w:p w14:paraId="11B4A0D4">
      <w:pPr>
        <w:numPr>
          <w:ilvl w:val="1"/>
          <w:numId w:val="9"/>
        </w:numPr>
        <w:jc w:val="left"/>
        <w:rPr>
          <w:rFonts w:ascii="Arial" w:hAnsi="Arial" w:cs="Arial"/>
          <w:sz w:val="24"/>
          <w:lang w:val="en-AU"/>
        </w:rPr>
      </w:pPr>
      <w:r>
        <w:rPr>
          <w:rFonts w:ascii="Arial" w:hAnsi="Arial" w:cs="Arial"/>
          <w:sz w:val="24"/>
          <w:lang w:val="en-AU"/>
        </w:rPr>
        <w:t> Once a week</w:t>
      </w:r>
    </w:p>
    <w:p w14:paraId="598A9318">
      <w:pPr>
        <w:numPr>
          <w:ilvl w:val="1"/>
          <w:numId w:val="9"/>
        </w:numPr>
        <w:jc w:val="left"/>
        <w:rPr>
          <w:rFonts w:ascii="Arial" w:hAnsi="Arial" w:cs="Arial"/>
          <w:sz w:val="24"/>
          <w:lang w:val="en-AU"/>
        </w:rPr>
      </w:pPr>
      <w:r>
        <w:rPr>
          <w:rFonts w:ascii="Arial" w:hAnsi="Arial" w:cs="Arial"/>
          <w:sz w:val="24"/>
          <w:lang w:val="en-AU"/>
        </w:rPr>
        <w:t> Occasionally</w:t>
      </w:r>
    </w:p>
    <w:p w14:paraId="3439F4C2">
      <w:pPr>
        <w:numPr>
          <w:ilvl w:val="1"/>
          <w:numId w:val="9"/>
        </w:numPr>
        <w:jc w:val="left"/>
        <w:rPr>
          <w:rFonts w:ascii="Arial" w:hAnsi="Arial" w:cs="Arial"/>
          <w:sz w:val="24"/>
          <w:lang w:val="en-AU"/>
        </w:rPr>
      </w:pPr>
      <w:r>
        <w:rPr>
          <w:rFonts w:ascii="Arial" w:hAnsi="Arial" w:cs="Arial"/>
          <w:sz w:val="24"/>
          <w:lang w:val="en-AU"/>
        </w:rPr>
        <w:t> Rarely</w:t>
      </w:r>
    </w:p>
    <w:p w14:paraId="2E6F85AD">
      <w:pPr>
        <w:numPr>
          <w:ilvl w:val="1"/>
          <w:numId w:val="9"/>
        </w:numPr>
        <w:jc w:val="left"/>
        <w:rPr>
          <w:rFonts w:ascii="Arial" w:hAnsi="Arial" w:cs="Arial"/>
          <w:sz w:val="24"/>
          <w:lang w:val="en-AU"/>
        </w:rPr>
      </w:pPr>
      <w:r>
        <w:rPr>
          <w:rFonts w:ascii="Arial" w:hAnsi="Arial" w:cs="Arial"/>
          <w:sz w:val="24"/>
          <w:lang w:val="en-AU"/>
        </w:rPr>
        <w:t> Never (If never, please leave the questionnaire. Thank you for your assistance.)</w:t>
      </w:r>
    </w:p>
    <w:p w14:paraId="10DFDF95">
      <w:pPr>
        <w:jc w:val="left"/>
        <w:rPr>
          <w:rFonts w:ascii="Atkinson Hyperlegible" w:hAnsi="Atkinson Hyperlegible" w:eastAsia="Times New Roman" w:cs="Times New Roman"/>
          <w:b/>
          <w:bCs/>
          <w:kern w:val="0"/>
          <w:sz w:val="27"/>
          <w:szCs w:val="27"/>
          <w:lang w:val="en-AU" w:eastAsia="en-AU"/>
        </w:rPr>
      </w:pPr>
    </w:p>
    <w:p w14:paraId="11608AEE">
      <w:pPr>
        <w:pStyle w:val="17"/>
        <w:numPr>
          <w:ilvl w:val="0"/>
          <w:numId w:val="9"/>
        </w:numPr>
        <w:jc w:val="left"/>
        <w:rPr>
          <w:rFonts w:ascii="Arial" w:hAnsi="Arial" w:cs="Arial"/>
          <w:b/>
          <w:bCs/>
          <w:sz w:val="24"/>
          <w:lang w:val="en-AU"/>
        </w:rPr>
      </w:pPr>
      <w:r>
        <w:rPr>
          <w:rFonts w:ascii="Arial" w:hAnsi="Arial" w:cs="Arial"/>
          <w:b/>
          <w:bCs/>
          <w:sz w:val="24"/>
          <w:lang w:val="en-AU"/>
        </w:rPr>
        <w:t>How frequently do you engage with content on we-media platforms?</w:t>
      </w:r>
    </w:p>
    <w:p w14:paraId="22AF1173">
      <w:pPr>
        <w:pStyle w:val="17"/>
        <w:numPr>
          <w:ilvl w:val="0"/>
          <w:numId w:val="10"/>
        </w:numPr>
        <w:jc w:val="left"/>
        <w:rPr>
          <w:rFonts w:ascii="Arial" w:hAnsi="Arial" w:cs="Arial"/>
          <w:sz w:val="24"/>
          <w:lang w:val="en-AU"/>
        </w:rPr>
      </w:pPr>
      <w:r>
        <w:rPr>
          <w:rFonts w:ascii="Arial" w:hAnsi="Arial" w:cs="Arial"/>
          <w:sz w:val="24"/>
          <w:lang w:val="en-AU"/>
        </w:rPr>
        <w:t>Daily</w:t>
      </w:r>
    </w:p>
    <w:p w14:paraId="183616FD">
      <w:pPr>
        <w:pStyle w:val="17"/>
        <w:numPr>
          <w:ilvl w:val="0"/>
          <w:numId w:val="10"/>
        </w:numPr>
        <w:jc w:val="left"/>
        <w:rPr>
          <w:rFonts w:ascii="Arial" w:hAnsi="Arial" w:cs="Arial"/>
          <w:sz w:val="24"/>
          <w:lang w:val="en-AU"/>
        </w:rPr>
      </w:pPr>
      <w:r>
        <w:rPr>
          <w:rFonts w:ascii="Arial" w:hAnsi="Arial" w:cs="Arial"/>
          <w:sz w:val="24"/>
          <w:lang w:val="en-AU"/>
        </w:rPr>
        <w:t>Several times a week</w:t>
      </w:r>
    </w:p>
    <w:p w14:paraId="222E18A9">
      <w:pPr>
        <w:pStyle w:val="17"/>
        <w:numPr>
          <w:ilvl w:val="0"/>
          <w:numId w:val="10"/>
        </w:numPr>
        <w:jc w:val="left"/>
        <w:rPr>
          <w:rFonts w:ascii="Arial" w:hAnsi="Arial" w:cs="Arial"/>
          <w:sz w:val="24"/>
          <w:lang w:val="en-AU"/>
        </w:rPr>
      </w:pPr>
      <w:r>
        <w:rPr>
          <w:rFonts w:ascii="Arial" w:hAnsi="Arial" w:cs="Arial"/>
          <w:sz w:val="24"/>
          <w:lang w:val="en-AU"/>
        </w:rPr>
        <w:t>Once a week</w:t>
      </w:r>
    </w:p>
    <w:p w14:paraId="5CCB1D2E">
      <w:pPr>
        <w:pStyle w:val="17"/>
        <w:numPr>
          <w:ilvl w:val="0"/>
          <w:numId w:val="10"/>
        </w:numPr>
        <w:jc w:val="left"/>
        <w:rPr>
          <w:rFonts w:ascii="Arial" w:hAnsi="Arial" w:cs="Arial"/>
          <w:sz w:val="24"/>
          <w:lang w:val="en-AU"/>
        </w:rPr>
      </w:pPr>
      <w:r>
        <w:rPr>
          <w:rFonts w:ascii="Arial" w:hAnsi="Arial" w:cs="Arial"/>
          <w:sz w:val="24"/>
          <w:lang w:val="en-AU"/>
        </w:rPr>
        <w:t>Occasionally</w:t>
      </w:r>
    </w:p>
    <w:p w14:paraId="68670938">
      <w:pPr>
        <w:pStyle w:val="17"/>
        <w:numPr>
          <w:ilvl w:val="0"/>
          <w:numId w:val="10"/>
        </w:numPr>
        <w:jc w:val="left"/>
        <w:rPr>
          <w:rFonts w:ascii="Arial" w:hAnsi="Arial" w:cs="Arial"/>
          <w:sz w:val="24"/>
          <w:lang w:val="en-AU"/>
        </w:rPr>
      </w:pPr>
      <w:r>
        <w:rPr>
          <w:rFonts w:ascii="Arial" w:hAnsi="Arial" w:cs="Arial"/>
          <w:sz w:val="24"/>
          <w:lang w:val="en-AU"/>
        </w:rPr>
        <w:t>Rarely</w:t>
      </w:r>
    </w:p>
    <w:p w14:paraId="0AA0D869">
      <w:pPr>
        <w:pStyle w:val="17"/>
        <w:numPr>
          <w:ilvl w:val="0"/>
          <w:numId w:val="10"/>
        </w:numPr>
        <w:jc w:val="left"/>
        <w:rPr>
          <w:rFonts w:ascii="Arial" w:hAnsi="Arial" w:cs="Arial"/>
          <w:sz w:val="24"/>
          <w:lang w:val="en-AU"/>
        </w:rPr>
      </w:pPr>
      <w:r>
        <w:rPr>
          <w:rFonts w:ascii="Arial" w:hAnsi="Arial" w:cs="Arial"/>
          <w:sz w:val="24"/>
          <w:lang w:val="en-AU"/>
        </w:rPr>
        <w:t>Never (If never, please leave the questionnaire. Thank you for your assistance.)</w:t>
      </w:r>
    </w:p>
    <w:p w14:paraId="0DF37B30">
      <w:pPr>
        <w:ind w:left="360"/>
        <w:jc w:val="left"/>
        <w:rPr>
          <w:rFonts w:ascii="Arial" w:hAnsi="Arial" w:cs="Arial"/>
          <w:sz w:val="24"/>
          <w:lang w:val="en-AU"/>
        </w:rPr>
      </w:pPr>
    </w:p>
    <w:p w14:paraId="09348482">
      <w:pPr>
        <w:pStyle w:val="17"/>
        <w:numPr>
          <w:ilvl w:val="0"/>
          <w:numId w:val="9"/>
        </w:numPr>
        <w:jc w:val="left"/>
        <w:rPr>
          <w:rFonts w:ascii="Arial" w:hAnsi="Arial" w:cs="Arial"/>
          <w:sz w:val="24"/>
          <w:lang w:val="en-AU"/>
        </w:rPr>
      </w:pPr>
      <w:r>
        <w:rPr>
          <w:rFonts w:ascii="Arial" w:hAnsi="Arial" w:cs="Arial"/>
          <w:b/>
          <w:bCs/>
          <w:sz w:val="24"/>
          <w:lang w:val="en-AU"/>
        </w:rPr>
        <w:t>What is your gender?</w:t>
      </w:r>
    </w:p>
    <w:p w14:paraId="3ECC2387">
      <w:pPr>
        <w:numPr>
          <w:ilvl w:val="1"/>
          <w:numId w:val="9"/>
        </w:numPr>
        <w:tabs>
          <w:tab w:val="left" w:pos="1440"/>
        </w:tabs>
        <w:jc w:val="left"/>
        <w:rPr>
          <w:rFonts w:ascii="Arial" w:hAnsi="Arial" w:cs="Arial"/>
          <w:sz w:val="24"/>
          <w:lang w:val="en-AU"/>
        </w:rPr>
      </w:pPr>
      <w:r>
        <w:rPr>
          <w:rFonts w:ascii="Arial" w:hAnsi="Arial" w:cs="Arial"/>
          <w:sz w:val="24"/>
          <w:lang w:val="en-AU"/>
        </w:rPr>
        <w:t> Male</w:t>
      </w:r>
    </w:p>
    <w:p w14:paraId="387BC3A4">
      <w:pPr>
        <w:numPr>
          <w:ilvl w:val="1"/>
          <w:numId w:val="9"/>
        </w:numPr>
        <w:tabs>
          <w:tab w:val="left" w:pos="1440"/>
        </w:tabs>
        <w:jc w:val="left"/>
        <w:rPr>
          <w:rFonts w:ascii="Arial" w:hAnsi="Arial" w:cs="Arial"/>
          <w:sz w:val="24"/>
          <w:lang w:val="en-AU"/>
        </w:rPr>
      </w:pPr>
      <w:r>
        <w:rPr>
          <w:rFonts w:ascii="Arial" w:hAnsi="Arial" w:cs="Arial"/>
          <w:sz w:val="24"/>
          <w:lang w:val="en-AU"/>
        </w:rPr>
        <w:t> Female</w:t>
      </w:r>
    </w:p>
    <w:p w14:paraId="7F0D3CFF">
      <w:pPr>
        <w:numPr>
          <w:ilvl w:val="1"/>
          <w:numId w:val="9"/>
        </w:numPr>
        <w:tabs>
          <w:tab w:val="left" w:pos="1440"/>
        </w:tabs>
        <w:jc w:val="left"/>
        <w:rPr>
          <w:rFonts w:ascii="Arial" w:hAnsi="Arial" w:cs="Arial"/>
          <w:sz w:val="24"/>
          <w:lang w:val="en-AU"/>
        </w:rPr>
      </w:pPr>
      <w:r>
        <w:rPr>
          <w:rFonts w:ascii="Arial" w:hAnsi="Arial" w:cs="Arial"/>
          <w:sz w:val="24"/>
          <w:lang w:val="en-AU"/>
        </w:rPr>
        <w:t> Other</w:t>
      </w:r>
    </w:p>
    <w:p w14:paraId="39E9FB59">
      <w:pPr>
        <w:numPr>
          <w:ilvl w:val="1"/>
          <w:numId w:val="9"/>
        </w:numPr>
        <w:jc w:val="left"/>
        <w:rPr>
          <w:rFonts w:ascii="Arial" w:hAnsi="Arial" w:cs="Arial"/>
          <w:sz w:val="24"/>
          <w:lang w:val="en-AU"/>
        </w:rPr>
      </w:pPr>
      <w:r>
        <w:rPr>
          <w:rFonts w:ascii="Arial" w:hAnsi="Arial" w:cs="Arial"/>
          <w:sz w:val="24"/>
          <w:lang w:val="en-AU"/>
        </w:rPr>
        <w:t> Prefer not to say</w:t>
      </w:r>
    </w:p>
    <w:p w14:paraId="130B67A7">
      <w:pPr>
        <w:tabs>
          <w:tab w:val="left" w:pos="1440"/>
        </w:tabs>
        <w:ind w:left="1080"/>
        <w:jc w:val="left"/>
        <w:rPr>
          <w:rFonts w:ascii="Arial" w:hAnsi="Arial" w:cs="Arial"/>
          <w:sz w:val="24"/>
          <w:lang w:val="en-AU"/>
        </w:rPr>
      </w:pPr>
    </w:p>
    <w:p w14:paraId="605C50C8">
      <w:pPr>
        <w:numPr>
          <w:ilvl w:val="0"/>
          <w:numId w:val="9"/>
        </w:numPr>
        <w:tabs>
          <w:tab w:val="left" w:pos="720"/>
          <w:tab w:val="clear" w:pos="360"/>
        </w:tabs>
        <w:jc w:val="left"/>
        <w:rPr>
          <w:rFonts w:ascii="Arial" w:hAnsi="Arial" w:cs="Arial"/>
          <w:sz w:val="24"/>
          <w:lang w:val="en-AU"/>
        </w:rPr>
      </w:pPr>
      <w:r>
        <w:rPr>
          <w:rFonts w:ascii="Arial" w:hAnsi="Arial" w:cs="Arial"/>
          <w:b/>
          <w:bCs/>
          <w:sz w:val="24"/>
          <w:lang w:val="en-AU"/>
        </w:rPr>
        <w:t>What is your educational background?</w:t>
      </w:r>
    </w:p>
    <w:p w14:paraId="5094057C">
      <w:pPr>
        <w:numPr>
          <w:ilvl w:val="1"/>
          <w:numId w:val="9"/>
        </w:numPr>
        <w:tabs>
          <w:tab w:val="left" w:pos="1440"/>
        </w:tabs>
        <w:jc w:val="left"/>
        <w:rPr>
          <w:rFonts w:ascii="Arial" w:hAnsi="Arial" w:cs="Arial"/>
          <w:sz w:val="24"/>
          <w:lang w:val="en-AU"/>
        </w:rPr>
      </w:pPr>
      <w:r>
        <w:rPr>
          <w:rFonts w:ascii="Arial" w:hAnsi="Arial" w:cs="Arial"/>
          <w:sz w:val="24"/>
          <w:lang w:val="en-AU"/>
        </w:rPr>
        <w:t> High school or below</w:t>
      </w:r>
    </w:p>
    <w:p w14:paraId="59A3576A">
      <w:pPr>
        <w:numPr>
          <w:ilvl w:val="1"/>
          <w:numId w:val="9"/>
        </w:numPr>
        <w:tabs>
          <w:tab w:val="left" w:pos="1440"/>
        </w:tabs>
        <w:jc w:val="left"/>
        <w:rPr>
          <w:rFonts w:ascii="Arial" w:hAnsi="Arial" w:cs="Arial"/>
          <w:sz w:val="24"/>
          <w:lang w:val="en-AU"/>
        </w:rPr>
      </w:pPr>
      <w:r>
        <w:rPr>
          <w:rFonts w:ascii="Arial" w:hAnsi="Arial" w:cs="Arial"/>
          <w:sz w:val="24"/>
          <w:lang w:val="en-AU"/>
        </w:rPr>
        <w:t> College</w:t>
      </w:r>
    </w:p>
    <w:p w14:paraId="6A5D5087">
      <w:pPr>
        <w:numPr>
          <w:ilvl w:val="1"/>
          <w:numId w:val="9"/>
        </w:numPr>
        <w:tabs>
          <w:tab w:val="left" w:pos="1440"/>
        </w:tabs>
        <w:jc w:val="left"/>
        <w:rPr>
          <w:rFonts w:ascii="Arial" w:hAnsi="Arial" w:cs="Arial"/>
          <w:sz w:val="24"/>
          <w:lang w:val="en-AU"/>
        </w:rPr>
      </w:pPr>
      <w:r>
        <w:rPr>
          <w:rFonts w:ascii="Arial" w:hAnsi="Arial" w:cs="Arial"/>
          <w:sz w:val="24"/>
          <w:lang w:val="en-AU"/>
        </w:rPr>
        <w:t> Bachelor's degree</w:t>
      </w:r>
    </w:p>
    <w:p w14:paraId="3DD06E0F">
      <w:pPr>
        <w:numPr>
          <w:ilvl w:val="1"/>
          <w:numId w:val="9"/>
        </w:numPr>
        <w:jc w:val="left"/>
        <w:rPr>
          <w:rFonts w:ascii="Arial" w:hAnsi="Arial" w:cs="Arial"/>
          <w:sz w:val="24"/>
          <w:lang w:val="en-AU"/>
        </w:rPr>
      </w:pPr>
      <w:r>
        <w:rPr>
          <w:rFonts w:ascii="Arial" w:hAnsi="Arial" w:cs="Arial"/>
          <w:sz w:val="24"/>
          <w:lang w:val="en-AU"/>
        </w:rPr>
        <w:t> Master's degree or above</w:t>
      </w:r>
    </w:p>
    <w:p w14:paraId="622213D2">
      <w:pPr>
        <w:numPr>
          <w:ilvl w:val="1"/>
          <w:numId w:val="9"/>
        </w:numPr>
        <w:jc w:val="left"/>
        <w:rPr>
          <w:rFonts w:ascii="Arial" w:hAnsi="Arial" w:cs="Arial"/>
          <w:sz w:val="24"/>
          <w:lang w:val="en-AU"/>
        </w:rPr>
      </w:pPr>
      <w:r>
        <w:rPr>
          <w:rFonts w:ascii="Arial" w:hAnsi="Arial" w:cs="Arial"/>
          <w:sz w:val="24"/>
          <w:lang w:val="en-AU"/>
        </w:rPr>
        <w:t>Other (Please specify)</w:t>
      </w:r>
    </w:p>
    <w:p w14:paraId="72081A00">
      <w:pPr>
        <w:jc w:val="left"/>
        <w:rPr>
          <w:rFonts w:ascii="Arial" w:hAnsi="Arial" w:cs="Arial"/>
          <w:sz w:val="24"/>
          <w:lang w:val="en-AU"/>
        </w:rPr>
      </w:pPr>
    </w:p>
    <w:p w14:paraId="15F319A3">
      <w:pPr>
        <w:pStyle w:val="17"/>
        <w:widowControl/>
        <w:numPr>
          <w:ilvl w:val="0"/>
          <w:numId w:val="9"/>
        </w:numPr>
        <w:spacing w:after="160" w:line="278" w:lineRule="auto"/>
        <w:jc w:val="left"/>
        <w:rPr>
          <w:rFonts w:ascii="Arial" w:hAnsi="Arial" w:cs="Arial"/>
          <w:sz w:val="24"/>
        </w:rPr>
      </w:pPr>
      <w:r>
        <w:rPr>
          <w:rFonts w:ascii="Arial" w:hAnsi="Arial" w:cs="Arial"/>
          <w:b/>
          <w:bCs/>
          <w:sz w:val="24"/>
        </w:rPr>
        <w:t>Which we-media platforms do you use regularly? (Select all that apply)</w:t>
      </w:r>
    </w:p>
    <w:p w14:paraId="2A2B42E1">
      <w:pPr>
        <w:widowControl/>
        <w:numPr>
          <w:ilvl w:val="1"/>
          <w:numId w:val="9"/>
        </w:numPr>
        <w:tabs>
          <w:tab w:val="left" w:pos="1440"/>
        </w:tabs>
        <w:spacing w:line="278" w:lineRule="auto"/>
        <w:jc w:val="left"/>
        <w:rPr>
          <w:rFonts w:ascii="Arial" w:hAnsi="Arial" w:cs="Arial"/>
          <w:sz w:val="24"/>
        </w:rPr>
      </w:pPr>
      <w:r>
        <w:rPr>
          <w:rFonts w:ascii="Arial" w:hAnsi="Arial" w:cs="Arial"/>
          <w:sz w:val="24"/>
        </w:rPr>
        <w:t>YouTube</w:t>
      </w:r>
    </w:p>
    <w:p w14:paraId="58B18236">
      <w:pPr>
        <w:widowControl/>
        <w:numPr>
          <w:ilvl w:val="1"/>
          <w:numId w:val="9"/>
        </w:numPr>
        <w:tabs>
          <w:tab w:val="left" w:pos="1440"/>
        </w:tabs>
        <w:spacing w:line="278" w:lineRule="auto"/>
        <w:jc w:val="left"/>
        <w:rPr>
          <w:rFonts w:ascii="Arial" w:hAnsi="Arial" w:cs="Arial"/>
          <w:sz w:val="24"/>
        </w:rPr>
      </w:pPr>
      <w:r>
        <w:rPr>
          <w:rFonts w:ascii="Arial" w:hAnsi="Arial" w:cs="Arial"/>
          <w:sz w:val="24"/>
        </w:rPr>
        <w:t>TikTok</w:t>
      </w:r>
    </w:p>
    <w:p w14:paraId="2CDD2E9B">
      <w:pPr>
        <w:widowControl/>
        <w:numPr>
          <w:ilvl w:val="1"/>
          <w:numId w:val="9"/>
        </w:numPr>
        <w:tabs>
          <w:tab w:val="left" w:pos="1440"/>
        </w:tabs>
        <w:spacing w:line="278" w:lineRule="auto"/>
        <w:jc w:val="left"/>
        <w:rPr>
          <w:rFonts w:ascii="Arial" w:hAnsi="Arial" w:cs="Arial"/>
          <w:sz w:val="24"/>
        </w:rPr>
      </w:pPr>
      <w:r>
        <w:rPr>
          <w:rFonts w:ascii="Arial" w:hAnsi="Arial" w:cs="Arial"/>
          <w:sz w:val="24"/>
        </w:rPr>
        <w:t>Blogs or Vlogs</w:t>
      </w:r>
    </w:p>
    <w:p w14:paraId="0723FF6A">
      <w:pPr>
        <w:widowControl/>
        <w:numPr>
          <w:ilvl w:val="1"/>
          <w:numId w:val="9"/>
        </w:numPr>
        <w:tabs>
          <w:tab w:val="left" w:pos="1440"/>
        </w:tabs>
        <w:spacing w:line="278" w:lineRule="auto"/>
        <w:jc w:val="left"/>
        <w:rPr>
          <w:rFonts w:ascii="Arial" w:hAnsi="Arial" w:cs="Arial"/>
          <w:sz w:val="24"/>
        </w:rPr>
      </w:pPr>
      <w:r>
        <w:rPr>
          <w:rFonts w:hint="eastAsia" w:ascii="Arial" w:hAnsi="Arial" w:cs="Arial"/>
          <w:sz w:val="24"/>
          <w:lang w:val="en-US" w:eastAsia="zh-CN"/>
        </w:rPr>
        <w:t>Biliili</w:t>
      </w:r>
    </w:p>
    <w:p w14:paraId="789D696A">
      <w:pPr>
        <w:widowControl/>
        <w:numPr>
          <w:ilvl w:val="1"/>
          <w:numId w:val="9"/>
        </w:numPr>
        <w:spacing w:line="278" w:lineRule="auto"/>
        <w:jc w:val="left"/>
        <w:rPr>
          <w:rFonts w:ascii="Arial" w:hAnsi="Arial" w:cs="Arial"/>
          <w:sz w:val="24"/>
        </w:rPr>
      </w:pPr>
      <w:r>
        <w:rPr>
          <w:rFonts w:hint="eastAsia" w:ascii="Arial" w:hAnsi="Arial" w:cs="Arial"/>
          <w:sz w:val="24"/>
          <w:lang w:val="en-US" w:eastAsia="zh-CN"/>
        </w:rPr>
        <w:t>Wechat</w:t>
      </w:r>
    </w:p>
    <w:p w14:paraId="274C26BB">
      <w:pPr>
        <w:widowControl/>
        <w:numPr>
          <w:ilvl w:val="1"/>
          <w:numId w:val="9"/>
        </w:numPr>
        <w:spacing w:line="278" w:lineRule="auto"/>
        <w:jc w:val="left"/>
        <w:rPr>
          <w:rFonts w:ascii="Arial" w:hAnsi="Arial" w:cs="Arial"/>
          <w:sz w:val="24"/>
        </w:rPr>
      </w:pPr>
      <w:r>
        <w:rPr>
          <w:rFonts w:hint="eastAsia" w:ascii="Arial" w:hAnsi="Arial" w:cs="Arial"/>
          <w:sz w:val="24"/>
          <w:lang w:val="en-US" w:eastAsia="zh-CN"/>
        </w:rPr>
        <w:t>Zhihu</w:t>
      </w:r>
    </w:p>
    <w:p w14:paraId="7A2AF268">
      <w:pPr>
        <w:widowControl/>
        <w:numPr>
          <w:ilvl w:val="1"/>
          <w:numId w:val="9"/>
        </w:numPr>
        <w:spacing w:line="278" w:lineRule="auto"/>
        <w:jc w:val="left"/>
        <w:rPr>
          <w:rFonts w:ascii="Arial" w:hAnsi="Arial" w:cs="Arial"/>
          <w:sz w:val="24"/>
        </w:rPr>
      </w:pPr>
      <w:r>
        <w:rPr>
          <w:rFonts w:hint="eastAsia" w:ascii="Arial" w:hAnsi="Arial" w:cs="Arial"/>
          <w:sz w:val="24"/>
          <w:lang w:val="en-US" w:eastAsia="zh-CN"/>
        </w:rPr>
        <w:t>Xiaohongshu</w:t>
      </w:r>
    </w:p>
    <w:p w14:paraId="0A717DCB">
      <w:pPr>
        <w:widowControl/>
        <w:numPr>
          <w:ilvl w:val="1"/>
          <w:numId w:val="9"/>
        </w:numPr>
        <w:spacing w:line="278" w:lineRule="auto"/>
        <w:jc w:val="left"/>
        <w:rPr>
          <w:rFonts w:ascii="Arial" w:hAnsi="Arial" w:cs="Arial"/>
          <w:sz w:val="24"/>
        </w:rPr>
      </w:pPr>
      <w:r>
        <w:rPr>
          <w:rFonts w:hint="eastAsia" w:ascii="Arial" w:hAnsi="Arial" w:cs="Arial"/>
          <w:sz w:val="24"/>
          <w:lang w:val="en-US" w:eastAsia="zh-CN"/>
        </w:rPr>
        <w:t>Weibo</w:t>
      </w:r>
    </w:p>
    <w:p w14:paraId="5977CD50">
      <w:pPr>
        <w:widowControl/>
        <w:numPr>
          <w:ilvl w:val="1"/>
          <w:numId w:val="9"/>
        </w:numPr>
        <w:spacing w:line="278" w:lineRule="auto"/>
        <w:jc w:val="left"/>
        <w:rPr>
          <w:rFonts w:ascii="Arial" w:hAnsi="Arial" w:cs="Arial"/>
          <w:sz w:val="24"/>
        </w:rPr>
      </w:pPr>
      <w:r>
        <w:rPr>
          <w:rFonts w:hint="eastAsia" w:ascii="Arial" w:hAnsi="Arial" w:cs="Arial"/>
          <w:sz w:val="24"/>
          <w:lang w:val="en-US" w:eastAsia="zh-CN"/>
        </w:rPr>
        <w:t>weutao</w:t>
      </w:r>
    </w:p>
    <w:p w14:paraId="55FEAE45">
      <w:pPr>
        <w:widowControl/>
        <w:numPr>
          <w:ilvl w:val="1"/>
          <w:numId w:val="9"/>
        </w:numPr>
        <w:spacing w:line="278" w:lineRule="auto"/>
        <w:jc w:val="left"/>
        <w:rPr>
          <w:rFonts w:ascii="Arial" w:hAnsi="Arial" w:cs="Arial"/>
          <w:sz w:val="24"/>
        </w:rPr>
      </w:pPr>
      <w:r>
        <w:rPr>
          <w:rFonts w:hint="eastAsia" w:ascii="Arial" w:hAnsi="Arial" w:cs="Arial"/>
          <w:sz w:val="24"/>
          <w:lang w:val="en-US" w:eastAsia="zh-CN"/>
        </w:rPr>
        <w:t>Ximalaya</w:t>
      </w:r>
    </w:p>
    <w:p w14:paraId="5866A566">
      <w:pPr>
        <w:widowControl/>
        <w:numPr>
          <w:ilvl w:val="1"/>
          <w:numId w:val="9"/>
        </w:numPr>
        <w:spacing w:line="278" w:lineRule="auto"/>
        <w:jc w:val="left"/>
        <w:rPr>
          <w:rFonts w:ascii="Arial" w:hAnsi="Arial" w:cs="Arial"/>
          <w:sz w:val="24"/>
        </w:rPr>
      </w:pPr>
      <w:r>
        <w:rPr>
          <w:rFonts w:ascii="Arial" w:hAnsi="Arial" w:cs="Arial"/>
          <w:sz w:val="24"/>
        </w:rPr>
        <w:t>Other/s (please specify)</w:t>
      </w:r>
    </w:p>
    <w:p w14:paraId="36D9BB1E">
      <w:pPr>
        <w:widowControl/>
        <w:spacing w:line="278" w:lineRule="auto"/>
        <w:ind w:left="1440"/>
        <w:jc w:val="left"/>
        <w:rPr>
          <w:rFonts w:ascii="Arial" w:hAnsi="Arial" w:cs="Arial"/>
          <w:sz w:val="24"/>
        </w:rPr>
      </w:pPr>
    </w:p>
    <w:p w14:paraId="74E431B6">
      <w:pPr>
        <w:widowControl/>
        <w:numPr>
          <w:ilvl w:val="0"/>
          <w:numId w:val="9"/>
        </w:numPr>
        <w:tabs>
          <w:tab w:val="left" w:pos="720"/>
          <w:tab w:val="clear" w:pos="360"/>
        </w:tabs>
        <w:spacing w:line="278" w:lineRule="auto"/>
        <w:jc w:val="left"/>
        <w:rPr>
          <w:rFonts w:ascii="Arial" w:hAnsi="Arial" w:cs="Arial"/>
          <w:sz w:val="24"/>
        </w:rPr>
      </w:pPr>
      <w:r>
        <w:rPr>
          <w:rFonts w:ascii="Arial" w:hAnsi="Arial" w:cs="Arial"/>
          <w:b/>
          <w:bCs/>
          <w:sz w:val="24"/>
        </w:rPr>
        <w:t>On average, how many hours do you spend engaging with we-media content each week?</w:t>
      </w:r>
    </w:p>
    <w:p w14:paraId="71541664">
      <w:pPr>
        <w:widowControl/>
        <w:numPr>
          <w:ilvl w:val="1"/>
          <w:numId w:val="9"/>
        </w:numPr>
        <w:tabs>
          <w:tab w:val="left" w:pos="1440"/>
        </w:tabs>
        <w:spacing w:line="278" w:lineRule="auto"/>
        <w:jc w:val="left"/>
        <w:rPr>
          <w:rFonts w:ascii="Arial" w:hAnsi="Arial" w:cs="Arial"/>
          <w:sz w:val="24"/>
        </w:rPr>
      </w:pPr>
      <w:r>
        <w:rPr>
          <w:rFonts w:ascii="Arial" w:hAnsi="Arial" w:cs="Arial"/>
          <w:sz w:val="24"/>
        </w:rPr>
        <w:t>Less than 1 hour</w:t>
      </w:r>
    </w:p>
    <w:p w14:paraId="41EBDD29">
      <w:pPr>
        <w:widowControl/>
        <w:numPr>
          <w:ilvl w:val="1"/>
          <w:numId w:val="9"/>
        </w:numPr>
        <w:spacing w:line="278" w:lineRule="auto"/>
        <w:jc w:val="left"/>
        <w:rPr>
          <w:rFonts w:ascii="Arial" w:hAnsi="Arial" w:cs="Arial"/>
          <w:sz w:val="24"/>
        </w:rPr>
      </w:pPr>
      <w:r>
        <w:rPr>
          <w:rFonts w:ascii="Arial" w:hAnsi="Arial" w:cs="Arial"/>
          <w:sz w:val="24"/>
        </w:rPr>
        <w:t>1-5 hours</w:t>
      </w:r>
    </w:p>
    <w:p w14:paraId="58835006">
      <w:pPr>
        <w:widowControl/>
        <w:numPr>
          <w:ilvl w:val="1"/>
          <w:numId w:val="9"/>
        </w:numPr>
        <w:tabs>
          <w:tab w:val="left" w:pos="1440"/>
        </w:tabs>
        <w:spacing w:line="278" w:lineRule="auto"/>
        <w:jc w:val="left"/>
        <w:rPr>
          <w:rFonts w:ascii="Arial" w:hAnsi="Arial" w:cs="Arial"/>
          <w:sz w:val="24"/>
        </w:rPr>
      </w:pPr>
      <w:r>
        <w:rPr>
          <w:rFonts w:ascii="Arial" w:hAnsi="Arial" w:cs="Arial"/>
          <w:sz w:val="24"/>
        </w:rPr>
        <w:t>6-10 hours</w:t>
      </w:r>
    </w:p>
    <w:p w14:paraId="40A1E453">
      <w:pPr>
        <w:widowControl/>
        <w:numPr>
          <w:ilvl w:val="1"/>
          <w:numId w:val="9"/>
        </w:numPr>
        <w:spacing w:line="278" w:lineRule="auto"/>
        <w:jc w:val="left"/>
        <w:rPr>
          <w:rFonts w:ascii="Arial" w:hAnsi="Arial" w:cs="Arial"/>
          <w:sz w:val="24"/>
        </w:rPr>
      </w:pPr>
      <w:r>
        <w:rPr>
          <w:rFonts w:ascii="Arial" w:hAnsi="Arial" w:cs="Arial"/>
          <w:sz w:val="24"/>
        </w:rPr>
        <w:t>More than 10 hours</w:t>
      </w:r>
    </w:p>
    <w:p w14:paraId="1DC11E71">
      <w:pPr>
        <w:widowControl/>
        <w:spacing w:line="278" w:lineRule="auto"/>
        <w:jc w:val="left"/>
        <w:rPr>
          <w:rFonts w:ascii="Arial" w:hAnsi="Arial" w:cs="Arial"/>
          <w:sz w:val="24"/>
        </w:rPr>
      </w:pPr>
    </w:p>
    <w:p w14:paraId="5EBDFB67">
      <w:pPr>
        <w:pStyle w:val="17"/>
        <w:numPr>
          <w:ilvl w:val="0"/>
          <w:numId w:val="9"/>
        </w:numPr>
        <w:spacing w:after="160" w:line="278" w:lineRule="auto"/>
        <w:rPr>
          <w:rFonts w:ascii="Arial" w:hAnsi="Arial" w:cs="Arial"/>
          <w:b/>
          <w:bCs/>
          <w:sz w:val="24"/>
          <w:lang w:val="en-AU"/>
        </w:rPr>
      </w:pPr>
      <w:r>
        <w:rPr>
          <w:rFonts w:ascii="Arial" w:hAnsi="Arial" w:cs="Arial"/>
          <w:b/>
          <w:bCs/>
          <w:sz w:val="24"/>
          <w:lang w:val="en-AU"/>
        </w:rPr>
        <w:t>To what extent do you agree or disagree with the following statements?</w:t>
      </w:r>
    </w:p>
    <w:tbl>
      <w:tblPr>
        <w:tblStyle w:val="12"/>
        <w:tblpPr w:leftFromText="180" w:rightFromText="180" w:vertAnchor="text" w:horzAnchor="margin" w:tblpXSpec="center" w:tblpY="286"/>
        <w:tblW w:w="10742" w:type="dxa"/>
        <w:tblInd w:w="0" w:type="dxa"/>
        <w:tblLayout w:type="fixed"/>
        <w:tblCellMar>
          <w:top w:w="15" w:type="dxa"/>
          <w:left w:w="15" w:type="dxa"/>
          <w:bottom w:w="15" w:type="dxa"/>
          <w:right w:w="15" w:type="dxa"/>
        </w:tblCellMar>
      </w:tblPr>
      <w:tblGrid>
        <w:gridCol w:w="3543"/>
        <w:gridCol w:w="1560"/>
        <w:gridCol w:w="1559"/>
        <w:gridCol w:w="1417"/>
        <w:gridCol w:w="1209"/>
        <w:gridCol w:w="1454"/>
      </w:tblGrid>
      <w:tr w14:paraId="101231FC">
        <w:tblPrEx>
          <w:tblCellMar>
            <w:top w:w="15" w:type="dxa"/>
            <w:left w:w="15" w:type="dxa"/>
            <w:bottom w:w="15" w:type="dxa"/>
            <w:right w:w="15" w:type="dxa"/>
          </w:tblCellMar>
        </w:tblPrEx>
        <w:trPr>
          <w:tblHeader/>
        </w:trPr>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9CBDF3B">
            <w:pPr>
              <w:spacing w:after="160" w:line="278" w:lineRule="auto"/>
              <w:jc w:val="left"/>
              <w:rPr>
                <w:rFonts w:ascii="Arial" w:hAnsi="Arial" w:cs="Arial"/>
                <w:b/>
                <w:bCs/>
                <w:sz w:val="24"/>
                <w:lang w:val="en-AU"/>
              </w:rPr>
            </w:pP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D3FA73D">
            <w:pPr>
              <w:spacing w:after="160" w:line="278" w:lineRule="auto"/>
              <w:rPr>
                <w:rFonts w:ascii="Arial" w:hAnsi="Arial" w:cs="Arial"/>
                <w:b/>
                <w:bCs/>
                <w:sz w:val="24"/>
                <w:lang w:val="en-AU"/>
              </w:rPr>
            </w:pPr>
            <w:r>
              <w:rPr>
                <w:rFonts w:ascii="Arial" w:hAnsi="Arial" w:cs="Arial"/>
                <w:b/>
                <w:bCs/>
                <w:sz w:val="24"/>
                <w:lang w:val="en-AU"/>
              </w:rPr>
              <w:t>Strongly Disagree</w:t>
            </w: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7DFF899A">
            <w:pPr>
              <w:spacing w:after="160" w:line="278" w:lineRule="auto"/>
              <w:rPr>
                <w:rFonts w:ascii="Arial" w:hAnsi="Arial" w:cs="Arial"/>
                <w:b/>
                <w:bCs/>
                <w:sz w:val="24"/>
                <w:lang w:val="en-AU"/>
              </w:rPr>
            </w:pPr>
            <w:r>
              <w:rPr>
                <w:rFonts w:ascii="Arial" w:hAnsi="Arial" w:cs="Arial"/>
                <w:b/>
                <w:bCs/>
                <w:sz w:val="24"/>
                <w:lang w:val="en-AU"/>
              </w:rPr>
              <w:t>Disagree</w:t>
            </w: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F4ECCDC">
            <w:pPr>
              <w:spacing w:after="160" w:line="278" w:lineRule="auto"/>
              <w:rPr>
                <w:rFonts w:ascii="Arial" w:hAnsi="Arial" w:cs="Arial"/>
                <w:b/>
                <w:bCs/>
                <w:sz w:val="24"/>
                <w:lang w:val="en-AU"/>
              </w:rPr>
            </w:pPr>
            <w:r>
              <w:rPr>
                <w:rFonts w:ascii="Arial" w:hAnsi="Arial" w:cs="Arial"/>
                <w:b/>
                <w:bCs/>
                <w:sz w:val="24"/>
                <w:lang w:val="en-AU"/>
              </w:rPr>
              <w:t>Neutral</w:t>
            </w: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D15EDC3">
            <w:pPr>
              <w:spacing w:after="160" w:line="278" w:lineRule="auto"/>
              <w:rPr>
                <w:rFonts w:ascii="Arial" w:hAnsi="Arial" w:cs="Arial"/>
                <w:b/>
                <w:bCs/>
                <w:sz w:val="24"/>
                <w:lang w:val="en-AU"/>
              </w:rPr>
            </w:pPr>
            <w:r>
              <w:rPr>
                <w:rFonts w:ascii="Arial" w:hAnsi="Arial" w:cs="Arial"/>
                <w:b/>
                <w:bCs/>
                <w:sz w:val="24"/>
                <w:lang w:val="en-AU"/>
              </w:rPr>
              <w:t>Agree</w:t>
            </w: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6D4F2382">
            <w:pPr>
              <w:spacing w:after="160" w:line="278" w:lineRule="auto"/>
              <w:rPr>
                <w:rFonts w:ascii="Arial" w:hAnsi="Arial" w:cs="Arial"/>
                <w:b/>
                <w:bCs/>
                <w:sz w:val="24"/>
                <w:lang w:val="en-AU"/>
              </w:rPr>
            </w:pPr>
            <w:r>
              <w:rPr>
                <w:rFonts w:ascii="Arial" w:hAnsi="Arial" w:cs="Arial"/>
                <w:b/>
                <w:bCs/>
                <w:sz w:val="24"/>
                <w:lang w:val="en-AU"/>
              </w:rPr>
              <w:t>Strongly Agree</w:t>
            </w:r>
          </w:p>
        </w:tc>
      </w:tr>
      <w:tr w14:paraId="3341C8D4">
        <w:tblPrEx>
          <w:tblCellMar>
            <w:top w:w="15" w:type="dxa"/>
            <w:left w:w="15" w:type="dxa"/>
            <w:bottom w:w="15" w:type="dxa"/>
            <w:right w:w="15" w:type="dxa"/>
          </w:tblCellMar>
        </w:tblPrEx>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514387C">
            <w:pPr>
              <w:spacing w:after="160" w:line="278" w:lineRule="auto"/>
              <w:jc w:val="left"/>
              <w:rPr>
                <w:rFonts w:ascii="Arial" w:hAnsi="Arial" w:cs="Arial"/>
                <w:b/>
                <w:bCs/>
                <w:sz w:val="24"/>
                <w:lang w:val="en-AU"/>
              </w:rPr>
            </w:pPr>
            <w:r>
              <w:rPr>
                <w:rFonts w:ascii="Arial" w:hAnsi="Arial" w:cs="Arial"/>
                <w:b/>
                <w:bCs/>
                <w:sz w:val="24"/>
                <w:lang w:val="en-AU"/>
              </w:rPr>
              <w:t>I feel positively about marketing content on we-media platforms.</w:t>
            </w: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3C7BFC5">
            <w:pPr>
              <w:spacing w:after="160" w:line="278" w:lineRule="auto"/>
              <w:rPr>
                <w:rFonts w:ascii="Arial" w:hAnsi="Arial" w:cs="Arial"/>
                <w:b/>
                <w:bCs/>
                <w:sz w:val="24"/>
                <w:lang w:val="en-AU"/>
              </w:rPr>
            </w:pP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7114B06C">
            <w:pPr>
              <w:pStyle w:val="17"/>
              <w:spacing w:after="160" w:line="278" w:lineRule="auto"/>
              <w:rPr>
                <w:rFonts w:ascii="Arial" w:hAnsi="Arial" w:cs="Arial"/>
                <w:b/>
                <w:bCs/>
                <w:sz w:val="24"/>
                <w:lang w:val="en-AU"/>
              </w:rPr>
            </w:pP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1C1007E">
            <w:pPr>
              <w:pStyle w:val="17"/>
              <w:spacing w:after="160" w:line="278" w:lineRule="auto"/>
              <w:rPr>
                <w:rFonts w:ascii="Arial" w:hAnsi="Arial" w:cs="Arial"/>
                <w:b/>
                <w:bCs/>
                <w:sz w:val="24"/>
                <w:lang w:val="en-AU"/>
              </w:rPr>
            </w:pP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43CB2EC">
            <w:pPr>
              <w:pStyle w:val="17"/>
              <w:spacing w:after="160" w:line="278" w:lineRule="auto"/>
              <w:rPr>
                <w:rFonts w:ascii="Arial" w:hAnsi="Arial" w:cs="Arial"/>
                <w:b/>
                <w:bCs/>
                <w:sz w:val="24"/>
                <w:lang w:val="en-AU"/>
              </w:rPr>
            </w:pP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7A8D6B5">
            <w:pPr>
              <w:pStyle w:val="17"/>
              <w:spacing w:after="160" w:line="278" w:lineRule="auto"/>
              <w:rPr>
                <w:rFonts w:ascii="Arial" w:hAnsi="Arial" w:cs="Arial"/>
                <w:b/>
                <w:bCs/>
                <w:sz w:val="24"/>
                <w:lang w:val="en-AU"/>
              </w:rPr>
            </w:pPr>
          </w:p>
        </w:tc>
      </w:tr>
      <w:tr w14:paraId="70B2588E">
        <w:tblPrEx>
          <w:tblCellMar>
            <w:top w:w="15" w:type="dxa"/>
            <w:left w:w="15" w:type="dxa"/>
            <w:bottom w:w="15" w:type="dxa"/>
            <w:right w:w="15" w:type="dxa"/>
          </w:tblCellMar>
        </w:tblPrEx>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7DC23624">
            <w:pPr>
              <w:spacing w:after="160" w:line="278" w:lineRule="auto"/>
              <w:jc w:val="left"/>
              <w:rPr>
                <w:rFonts w:ascii="Arial" w:hAnsi="Arial" w:cs="Arial"/>
                <w:b/>
                <w:bCs/>
                <w:sz w:val="24"/>
                <w:lang w:val="en-AU"/>
              </w:rPr>
            </w:pPr>
            <w:r>
              <w:rPr>
                <w:rFonts w:ascii="Arial" w:hAnsi="Arial" w:cs="Arial"/>
                <w:b/>
                <w:bCs/>
                <w:sz w:val="24"/>
                <w:lang w:val="en-AU"/>
              </w:rPr>
              <w:t>Emotional storytelling in we-media marketing makes me feel more connected to a brand.</w:t>
            </w: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EA40E13">
            <w:pPr>
              <w:pStyle w:val="17"/>
              <w:spacing w:after="160" w:line="278" w:lineRule="auto"/>
              <w:rPr>
                <w:rFonts w:ascii="Arial" w:hAnsi="Arial" w:cs="Arial"/>
                <w:b/>
                <w:bCs/>
                <w:sz w:val="24"/>
                <w:lang w:val="en-AU"/>
              </w:rPr>
            </w:pP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6BCA048">
            <w:pPr>
              <w:pStyle w:val="17"/>
              <w:spacing w:after="160" w:line="278" w:lineRule="auto"/>
              <w:rPr>
                <w:rFonts w:ascii="Arial" w:hAnsi="Arial" w:cs="Arial"/>
                <w:b/>
                <w:bCs/>
                <w:sz w:val="24"/>
                <w:lang w:val="en-AU"/>
              </w:rPr>
            </w:pP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D5DB888">
            <w:pPr>
              <w:pStyle w:val="17"/>
              <w:spacing w:after="160" w:line="278" w:lineRule="auto"/>
              <w:rPr>
                <w:rFonts w:ascii="Arial" w:hAnsi="Arial" w:cs="Arial"/>
                <w:b/>
                <w:bCs/>
                <w:sz w:val="24"/>
                <w:lang w:val="en-AU"/>
              </w:rPr>
            </w:pP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6F7D1318">
            <w:pPr>
              <w:pStyle w:val="17"/>
              <w:spacing w:after="160" w:line="278" w:lineRule="auto"/>
              <w:rPr>
                <w:rFonts w:ascii="Arial" w:hAnsi="Arial" w:cs="Arial"/>
                <w:b/>
                <w:bCs/>
                <w:sz w:val="24"/>
                <w:lang w:val="en-AU"/>
              </w:rPr>
            </w:pP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C5269D2">
            <w:pPr>
              <w:pStyle w:val="17"/>
              <w:spacing w:after="160" w:line="278" w:lineRule="auto"/>
              <w:rPr>
                <w:rFonts w:ascii="Arial" w:hAnsi="Arial" w:cs="Arial"/>
                <w:b/>
                <w:bCs/>
                <w:sz w:val="24"/>
                <w:lang w:val="en-AU"/>
              </w:rPr>
            </w:pPr>
          </w:p>
        </w:tc>
      </w:tr>
      <w:tr w14:paraId="62EE7930">
        <w:tblPrEx>
          <w:tblCellMar>
            <w:top w:w="15" w:type="dxa"/>
            <w:left w:w="15" w:type="dxa"/>
            <w:bottom w:w="15" w:type="dxa"/>
            <w:right w:w="15" w:type="dxa"/>
          </w:tblCellMar>
        </w:tblPrEx>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4FC336E">
            <w:pPr>
              <w:spacing w:after="160" w:line="278" w:lineRule="auto"/>
              <w:jc w:val="left"/>
              <w:rPr>
                <w:rFonts w:ascii="Arial" w:hAnsi="Arial" w:cs="Arial"/>
                <w:b/>
                <w:bCs/>
                <w:sz w:val="24"/>
                <w:lang w:val="en-AU"/>
              </w:rPr>
            </w:pPr>
            <w:r>
              <w:rPr>
                <w:rFonts w:ascii="Arial" w:hAnsi="Arial" w:cs="Arial"/>
                <w:b/>
                <w:bCs/>
                <w:sz w:val="24"/>
                <w:lang w:val="en-AU"/>
              </w:rPr>
              <w:t>I find recommendations from we-media content creators to be trustworthy.</w:t>
            </w: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A4DAF8B">
            <w:pPr>
              <w:pStyle w:val="17"/>
              <w:spacing w:after="160" w:line="278" w:lineRule="auto"/>
              <w:rPr>
                <w:rFonts w:ascii="Arial" w:hAnsi="Arial" w:cs="Arial"/>
                <w:b/>
                <w:bCs/>
                <w:sz w:val="24"/>
                <w:lang w:val="en-AU"/>
              </w:rPr>
            </w:pP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71544441">
            <w:pPr>
              <w:pStyle w:val="17"/>
              <w:spacing w:after="160" w:line="278" w:lineRule="auto"/>
              <w:rPr>
                <w:rFonts w:ascii="Arial" w:hAnsi="Arial" w:cs="Arial"/>
                <w:b/>
                <w:bCs/>
                <w:sz w:val="24"/>
                <w:lang w:val="en-AU"/>
              </w:rPr>
            </w:pP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8CB6CDF">
            <w:pPr>
              <w:pStyle w:val="17"/>
              <w:spacing w:after="160" w:line="278" w:lineRule="auto"/>
              <w:rPr>
                <w:rFonts w:ascii="Arial" w:hAnsi="Arial" w:cs="Arial"/>
                <w:b/>
                <w:bCs/>
                <w:sz w:val="24"/>
                <w:lang w:val="en-AU"/>
              </w:rPr>
            </w:pP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3F1C7935">
            <w:pPr>
              <w:pStyle w:val="17"/>
              <w:spacing w:after="160" w:line="278" w:lineRule="auto"/>
              <w:rPr>
                <w:rFonts w:ascii="Arial" w:hAnsi="Arial" w:cs="Arial"/>
                <w:b/>
                <w:bCs/>
                <w:sz w:val="24"/>
                <w:lang w:val="en-AU"/>
              </w:rPr>
            </w:pP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262CA0F">
            <w:pPr>
              <w:pStyle w:val="17"/>
              <w:spacing w:after="160" w:line="278" w:lineRule="auto"/>
              <w:rPr>
                <w:rFonts w:ascii="Arial" w:hAnsi="Arial" w:cs="Arial"/>
                <w:b/>
                <w:bCs/>
                <w:sz w:val="24"/>
                <w:lang w:val="en-AU"/>
              </w:rPr>
            </w:pPr>
          </w:p>
        </w:tc>
      </w:tr>
      <w:tr w14:paraId="62C25E33">
        <w:tblPrEx>
          <w:tblCellMar>
            <w:top w:w="15" w:type="dxa"/>
            <w:left w:w="15" w:type="dxa"/>
            <w:bottom w:w="15" w:type="dxa"/>
            <w:right w:w="15" w:type="dxa"/>
          </w:tblCellMar>
        </w:tblPrEx>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71AC1B2C">
            <w:pPr>
              <w:spacing w:after="160" w:line="278" w:lineRule="auto"/>
              <w:jc w:val="left"/>
              <w:rPr>
                <w:rFonts w:ascii="Arial" w:hAnsi="Arial" w:cs="Arial"/>
                <w:b/>
                <w:bCs/>
                <w:sz w:val="24"/>
                <w:lang w:val="en-AU"/>
              </w:rPr>
            </w:pPr>
            <w:r>
              <w:rPr>
                <w:rFonts w:ascii="Arial" w:hAnsi="Arial" w:cs="Arial"/>
                <w:b/>
                <w:bCs/>
                <w:sz w:val="24"/>
                <w:lang w:val="en-AU"/>
              </w:rPr>
              <w:t>Advertisements integrated into we-media content are annoying and intrusive.</w:t>
            </w: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729B6709">
            <w:pPr>
              <w:pStyle w:val="17"/>
              <w:spacing w:after="160" w:line="278" w:lineRule="auto"/>
              <w:rPr>
                <w:rFonts w:ascii="Arial" w:hAnsi="Arial" w:cs="Arial"/>
                <w:b/>
                <w:bCs/>
                <w:sz w:val="24"/>
                <w:lang w:val="en-AU"/>
              </w:rPr>
            </w:pP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ECCAE71">
            <w:pPr>
              <w:pStyle w:val="17"/>
              <w:spacing w:after="160" w:line="278" w:lineRule="auto"/>
              <w:rPr>
                <w:rFonts w:ascii="Arial" w:hAnsi="Arial" w:cs="Arial"/>
                <w:b/>
                <w:bCs/>
                <w:sz w:val="24"/>
                <w:lang w:val="en-AU"/>
              </w:rPr>
            </w:pP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D4D0DBA">
            <w:pPr>
              <w:pStyle w:val="17"/>
              <w:spacing w:after="160" w:line="278" w:lineRule="auto"/>
              <w:rPr>
                <w:rFonts w:ascii="Arial" w:hAnsi="Arial" w:cs="Arial"/>
                <w:b/>
                <w:bCs/>
                <w:sz w:val="24"/>
                <w:lang w:val="en-AU"/>
              </w:rPr>
            </w:pP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301468E5">
            <w:pPr>
              <w:pStyle w:val="17"/>
              <w:spacing w:after="160" w:line="278" w:lineRule="auto"/>
              <w:rPr>
                <w:rFonts w:ascii="Arial" w:hAnsi="Arial" w:cs="Arial"/>
                <w:b/>
                <w:bCs/>
                <w:sz w:val="24"/>
                <w:lang w:val="en-AU"/>
              </w:rPr>
            </w:pP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A08E83E">
            <w:pPr>
              <w:pStyle w:val="17"/>
              <w:spacing w:after="160" w:line="278" w:lineRule="auto"/>
              <w:rPr>
                <w:rFonts w:ascii="Arial" w:hAnsi="Arial" w:cs="Arial"/>
                <w:b/>
                <w:bCs/>
                <w:sz w:val="24"/>
                <w:lang w:val="en-AU"/>
              </w:rPr>
            </w:pPr>
          </w:p>
        </w:tc>
      </w:tr>
      <w:tr w14:paraId="1C411992">
        <w:tblPrEx>
          <w:tblCellMar>
            <w:top w:w="15" w:type="dxa"/>
            <w:left w:w="15" w:type="dxa"/>
            <w:bottom w:w="15" w:type="dxa"/>
            <w:right w:w="15" w:type="dxa"/>
          </w:tblCellMar>
        </w:tblPrEx>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5A4B5E6">
            <w:pPr>
              <w:spacing w:after="160" w:line="278" w:lineRule="auto"/>
              <w:jc w:val="left"/>
              <w:rPr>
                <w:rFonts w:ascii="Arial" w:hAnsi="Arial" w:cs="Arial"/>
                <w:b/>
                <w:bCs/>
                <w:sz w:val="24"/>
                <w:lang w:val="en-AU"/>
              </w:rPr>
            </w:pPr>
            <w:r>
              <w:rPr>
                <w:rFonts w:ascii="Arial" w:hAnsi="Arial" w:cs="Arial"/>
                <w:b/>
                <w:bCs/>
                <w:sz w:val="24"/>
                <w:lang w:val="en-AU"/>
              </w:rPr>
              <w:t>I enjoy interactive content (e.g., Q&amp;As, live streams) in we-media.</w:t>
            </w: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AE31D8F">
            <w:pPr>
              <w:spacing w:after="160" w:line="278" w:lineRule="auto"/>
              <w:rPr>
                <w:rFonts w:ascii="Arial" w:hAnsi="Arial" w:cs="Arial"/>
                <w:b/>
                <w:bCs/>
                <w:sz w:val="24"/>
                <w:lang w:val="en-AU"/>
              </w:rPr>
            </w:pP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65F1CB17">
            <w:pPr>
              <w:pStyle w:val="17"/>
              <w:spacing w:after="160" w:line="278" w:lineRule="auto"/>
              <w:rPr>
                <w:rFonts w:ascii="Arial" w:hAnsi="Arial" w:cs="Arial"/>
                <w:b/>
                <w:bCs/>
                <w:sz w:val="24"/>
                <w:lang w:val="en-AU"/>
              </w:rPr>
            </w:pP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80930E3">
            <w:pPr>
              <w:pStyle w:val="17"/>
              <w:spacing w:after="160" w:line="278" w:lineRule="auto"/>
              <w:rPr>
                <w:rFonts w:ascii="Arial" w:hAnsi="Arial" w:cs="Arial"/>
                <w:b/>
                <w:bCs/>
                <w:sz w:val="24"/>
                <w:lang w:val="en-AU"/>
              </w:rPr>
            </w:pP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63A52DC8">
            <w:pPr>
              <w:pStyle w:val="17"/>
              <w:spacing w:after="160" w:line="278" w:lineRule="auto"/>
              <w:rPr>
                <w:rFonts w:ascii="Arial" w:hAnsi="Arial" w:cs="Arial"/>
                <w:b/>
                <w:bCs/>
                <w:sz w:val="24"/>
                <w:lang w:val="en-AU"/>
              </w:rPr>
            </w:pP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2DA5022">
            <w:pPr>
              <w:pStyle w:val="17"/>
              <w:spacing w:after="160" w:line="278" w:lineRule="auto"/>
              <w:rPr>
                <w:rFonts w:ascii="Arial" w:hAnsi="Arial" w:cs="Arial"/>
                <w:b/>
                <w:bCs/>
                <w:sz w:val="24"/>
                <w:lang w:val="en-AU"/>
              </w:rPr>
            </w:pPr>
          </w:p>
        </w:tc>
      </w:tr>
      <w:tr w14:paraId="3C97AEE8">
        <w:tblPrEx>
          <w:tblCellMar>
            <w:top w:w="15" w:type="dxa"/>
            <w:left w:w="15" w:type="dxa"/>
            <w:bottom w:w="15" w:type="dxa"/>
            <w:right w:w="15" w:type="dxa"/>
          </w:tblCellMar>
        </w:tblPrEx>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1A9E8D8">
            <w:pPr>
              <w:spacing w:after="160" w:line="278" w:lineRule="auto"/>
              <w:jc w:val="left"/>
              <w:rPr>
                <w:rFonts w:ascii="Arial" w:hAnsi="Arial" w:cs="Arial"/>
                <w:b/>
                <w:bCs/>
                <w:sz w:val="24"/>
                <w:lang w:val="en-AU"/>
              </w:rPr>
            </w:pPr>
            <w:r>
              <w:rPr>
                <w:rFonts w:ascii="Arial" w:hAnsi="Arial" w:cs="Arial"/>
                <w:b/>
                <w:bCs/>
                <w:sz w:val="24"/>
                <w:lang w:val="en-AU"/>
              </w:rPr>
              <w:t>I often consider recommendations from friends or family when engaging with we-media content.</w:t>
            </w: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E566077">
            <w:pPr>
              <w:spacing w:after="160" w:line="278" w:lineRule="auto"/>
              <w:rPr>
                <w:rFonts w:ascii="Arial" w:hAnsi="Arial" w:cs="Arial"/>
                <w:b/>
                <w:bCs/>
                <w:sz w:val="24"/>
                <w:lang w:val="en-AU"/>
              </w:rPr>
            </w:pP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2BF7F56">
            <w:pPr>
              <w:pStyle w:val="17"/>
              <w:spacing w:after="160" w:line="278" w:lineRule="auto"/>
              <w:rPr>
                <w:rFonts w:ascii="Arial" w:hAnsi="Arial" w:cs="Arial"/>
                <w:b/>
                <w:bCs/>
                <w:sz w:val="24"/>
                <w:lang w:val="en-AU"/>
              </w:rPr>
            </w:pP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784D25F">
            <w:pPr>
              <w:pStyle w:val="17"/>
              <w:spacing w:after="160" w:line="278" w:lineRule="auto"/>
              <w:rPr>
                <w:rFonts w:ascii="Arial" w:hAnsi="Arial" w:cs="Arial"/>
                <w:b/>
                <w:bCs/>
                <w:sz w:val="24"/>
                <w:lang w:val="en-AU"/>
              </w:rPr>
            </w:pP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D874EF8">
            <w:pPr>
              <w:pStyle w:val="17"/>
              <w:spacing w:after="160" w:line="278" w:lineRule="auto"/>
              <w:rPr>
                <w:rFonts w:ascii="Arial" w:hAnsi="Arial" w:cs="Arial"/>
                <w:b/>
                <w:bCs/>
                <w:sz w:val="24"/>
                <w:lang w:val="en-AU"/>
              </w:rPr>
            </w:pP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3AED4C5F">
            <w:pPr>
              <w:pStyle w:val="17"/>
              <w:spacing w:after="160" w:line="278" w:lineRule="auto"/>
              <w:rPr>
                <w:rFonts w:ascii="Arial" w:hAnsi="Arial" w:cs="Arial"/>
                <w:b/>
                <w:bCs/>
                <w:sz w:val="24"/>
                <w:lang w:val="en-AU"/>
              </w:rPr>
            </w:pPr>
          </w:p>
        </w:tc>
      </w:tr>
      <w:tr w14:paraId="6FA068E9">
        <w:tblPrEx>
          <w:tblCellMar>
            <w:top w:w="15" w:type="dxa"/>
            <w:left w:w="15" w:type="dxa"/>
            <w:bottom w:w="15" w:type="dxa"/>
            <w:right w:w="15" w:type="dxa"/>
          </w:tblCellMar>
        </w:tblPrEx>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3C9A8267">
            <w:pPr>
              <w:spacing w:after="160" w:line="278" w:lineRule="auto"/>
              <w:jc w:val="left"/>
              <w:rPr>
                <w:rFonts w:ascii="Arial" w:hAnsi="Arial" w:cs="Arial"/>
                <w:b/>
                <w:bCs/>
                <w:sz w:val="24"/>
                <w:lang w:val="en-AU"/>
              </w:rPr>
            </w:pPr>
            <w:r>
              <w:rPr>
                <w:rFonts w:ascii="Arial" w:hAnsi="Arial" w:cs="Arial"/>
                <w:b/>
                <w:bCs/>
                <w:sz w:val="24"/>
                <w:lang w:val="en-AU"/>
              </w:rPr>
              <w:t>I trust the opinions of we-media content creators when making purchasing decisions.</w:t>
            </w: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E897433">
            <w:pPr>
              <w:spacing w:after="160" w:line="278" w:lineRule="auto"/>
              <w:rPr>
                <w:rFonts w:ascii="Arial" w:hAnsi="Arial" w:cs="Arial"/>
                <w:b/>
                <w:bCs/>
                <w:sz w:val="24"/>
                <w:lang w:val="en-AU"/>
              </w:rPr>
            </w:pP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A3B86A5">
            <w:pPr>
              <w:pStyle w:val="17"/>
              <w:spacing w:after="160" w:line="278" w:lineRule="auto"/>
              <w:rPr>
                <w:rFonts w:ascii="Arial" w:hAnsi="Arial" w:cs="Arial"/>
                <w:b/>
                <w:bCs/>
                <w:sz w:val="24"/>
                <w:lang w:val="en-AU"/>
              </w:rPr>
            </w:pP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68A931AB">
            <w:pPr>
              <w:pStyle w:val="17"/>
              <w:spacing w:after="160" w:line="278" w:lineRule="auto"/>
              <w:rPr>
                <w:rFonts w:ascii="Arial" w:hAnsi="Arial" w:cs="Arial"/>
                <w:b/>
                <w:bCs/>
                <w:sz w:val="24"/>
                <w:lang w:val="en-AU"/>
              </w:rPr>
            </w:pP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3DE36322">
            <w:pPr>
              <w:pStyle w:val="17"/>
              <w:spacing w:after="160" w:line="278" w:lineRule="auto"/>
              <w:rPr>
                <w:rFonts w:ascii="Arial" w:hAnsi="Arial" w:cs="Arial"/>
                <w:b/>
                <w:bCs/>
                <w:sz w:val="24"/>
                <w:lang w:val="en-AU"/>
              </w:rPr>
            </w:pP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75EEC69">
            <w:pPr>
              <w:pStyle w:val="17"/>
              <w:spacing w:after="160" w:line="278" w:lineRule="auto"/>
              <w:rPr>
                <w:rFonts w:ascii="Arial" w:hAnsi="Arial" w:cs="Arial"/>
                <w:b/>
                <w:bCs/>
                <w:sz w:val="24"/>
                <w:lang w:val="en-AU"/>
              </w:rPr>
            </w:pPr>
          </w:p>
        </w:tc>
      </w:tr>
    </w:tbl>
    <w:p w14:paraId="5588BC9D">
      <w:pPr>
        <w:spacing w:after="160" w:line="278" w:lineRule="auto"/>
        <w:rPr>
          <w:rFonts w:ascii="Arial" w:hAnsi="Arial" w:cs="Arial"/>
          <w:sz w:val="24"/>
        </w:rPr>
      </w:pPr>
    </w:p>
    <w:p w14:paraId="5AD015F0">
      <w:pPr>
        <w:pStyle w:val="17"/>
        <w:numPr>
          <w:ilvl w:val="0"/>
          <w:numId w:val="9"/>
        </w:numPr>
        <w:spacing w:after="160" w:line="278" w:lineRule="auto"/>
        <w:rPr>
          <w:rFonts w:ascii="Arial" w:hAnsi="Arial" w:cs="Arial"/>
          <w:b/>
          <w:bCs/>
          <w:sz w:val="24"/>
          <w:lang w:val="en-AU"/>
        </w:rPr>
      </w:pPr>
      <w:r>
        <w:rPr>
          <w:rFonts w:ascii="Arial" w:hAnsi="Arial" w:cs="Arial"/>
          <w:b/>
          <w:bCs/>
          <w:sz w:val="24"/>
          <w:lang w:val="en-AU"/>
        </w:rPr>
        <w:t xml:space="preserve">How often do you come across marketing content on we-media platforms? </w:t>
      </w:r>
    </w:p>
    <w:p w14:paraId="7BE66EE0">
      <w:pPr>
        <w:numPr>
          <w:ilvl w:val="1"/>
          <w:numId w:val="9"/>
        </w:numPr>
        <w:tabs>
          <w:tab w:val="left" w:pos="1440"/>
          <w:tab w:val="clear" w:pos="1080"/>
        </w:tabs>
        <w:spacing w:line="278" w:lineRule="auto"/>
        <w:rPr>
          <w:rFonts w:ascii="Arial" w:hAnsi="Arial" w:cs="Arial"/>
          <w:sz w:val="24"/>
          <w:lang w:val="en-AU"/>
        </w:rPr>
      </w:pPr>
      <w:r>
        <w:rPr>
          <w:rFonts w:ascii="Arial" w:hAnsi="Arial" w:cs="Arial"/>
          <w:sz w:val="24"/>
          <w:lang w:val="en-AU"/>
        </w:rPr>
        <w:t> Never</w:t>
      </w:r>
    </w:p>
    <w:p w14:paraId="52388DA5">
      <w:pPr>
        <w:numPr>
          <w:ilvl w:val="1"/>
          <w:numId w:val="9"/>
        </w:numPr>
        <w:tabs>
          <w:tab w:val="left" w:pos="1440"/>
          <w:tab w:val="clear" w:pos="1080"/>
        </w:tabs>
        <w:spacing w:line="278" w:lineRule="auto"/>
        <w:rPr>
          <w:rFonts w:ascii="Arial" w:hAnsi="Arial" w:cs="Arial"/>
          <w:sz w:val="24"/>
          <w:lang w:val="en-AU"/>
        </w:rPr>
      </w:pPr>
      <w:r>
        <w:rPr>
          <w:rFonts w:ascii="Arial" w:hAnsi="Arial" w:cs="Arial"/>
          <w:sz w:val="24"/>
          <w:lang w:val="en-AU"/>
        </w:rPr>
        <w:t> Rarely</w:t>
      </w:r>
    </w:p>
    <w:p w14:paraId="5E9EDFF6">
      <w:pPr>
        <w:numPr>
          <w:ilvl w:val="1"/>
          <w:numId w:val="9"/>
        </w:numPr>
        <w:tabs>
          <w:tab w:val="left" w:pos="1440"/>
          <w:tab w:val="clear" w:pos="1080"/>
        </w:tabs>
        <w:spacing w:line="278" w:lineRule="auto"/>
        <w:rPr>
          <w:rFonts w:ascii="Arial" w:hAnsi="Arial" w:cs="Arial"/>
          <w:sz w:val="24"/>
          <w:lang w:val="en-AU"/>
        </w:rPr>
      </w:pPr>
      <w:r>
        <w:rPr>
          <w:rFonts w:ascii="Arial" w:hAnsi="Arial" w:cs="Arial"/>
          <w:sz w:val="24"/>
          <w:lang w:val="en-AU"/>
        </w:rPr>
        <w:t> Occasionally</w:t>
      </w:r>
    </w:p>
    <w:p w14:paraId="1002C539">
      <w:pPr>
        <w:numPr>
          <w:ilvl w:val="1"/>
          <w:numId w:val="9"/>
        </w:numPr>
        <w:tabs>
          <w:tab w:val="left" w:pos="1440"/>
          <w:tab w:val="clear" w:pos="1080"/>
        </w:tabs>
        <w:spacing w:line="278" w:lineRule="auto"/>
        <w:rPr>
          <w:rFonts w:ascii="Arial" w:hAnsi="Arial" w:cs="Arial"/>
          <w:sz w:val="24"/>
          <w:lang w:val="en-AU"/>
        </w:rPr>
      </w:pPr>
      <w:r>
        <w:rPr>
          <w:rFonts w:ascii="Arial" w:hAnsi="Arial" w:cs="Arial"/>
          <w:sz w:val="24"/>
          <w:lang w:val="en-AU"/>
        </w:rPr>
        <w:t> Frequently</w:t>
      </w:r>
    </w:p>
    <w:p w14:paraId="28825877">
      <w:pPr>
        <w:numPr>
          <w:ilvl w:val="1"/>
          <w:numId w:val="9"/>
        </w:numPr>
        <w:spacing w:line="278" w:lineRule="auto"/>
        <w:rPr>
          <w:rFonts w:ascii="Arial" w:hAnsi="Arial" w:cs="Arial"/>
          <w:sz w:val="24"/>
          <w:lang w:val="en-AU"/>
        </w:rPr>
      </w:pPr>
      <w:r>
        <w:rPr>
          <w:rFonts w:ascii="Arial" w:hAnsi="Arial" w:cs="Arial"/>
          <w:sz w:val="24"/>
          <w:lang w:val="en-AU"/>
        </w:rPr>
        <w:t> Always</w:t>
      </w:r>
    </w:p>
    <w:p w14:paraId="66E638A7">
      <w:pPr>
        <w:spacing w:line="278" w:lineRule="auto"/>
        <w:ind w:left="1440"/>
        <w:rPr>
          <w:rFonts w:ascii="Arial" w:hAnsi="Arial" w:cs="Arial"/>
          <w:sz w:val="24"/>
          <w:lang w:val="en-AU"/>
        </w:rPr>
      </w:pPr>
    </w:p>
    <w:p w14:paraId="2589935E">
      <w:pPr>
        <w:spacing w:after="160" w:line="278" w:lineRule="auto"/>
        <w:rPr>
          <w:rFonts w:ascii="Arial" w:hAnsi="Arial" w:cs="Arial"/>
          <w:b/>
          <w:bCs/>
          <w:sz w:val="24"/>
          <w:lang w:val="en-AU"/>
        </w:rPr>
      </w:pPr>
    </w:p>
    <w:p w14:paraId="2A1DE3CD">
      <w:pPr>
        <w:spacing w:after="160" w:line="278" w:lineRule="auto"/>
        <w:rPr>
          <w:rFonts w:ascii="Arial" w:hAnsi="Arial" w:cs="Arial"/>
          <w:b/>
          <w:bCs/>
          <w:sz w:val="24"/>
          <w:lang w:val="en-AU"/>
        </w:rPr>
      </w:pPr>
    </w:p>
    <w:p w14:paraId="65310806">
      <w:pPr>
        <w:spacing w:after="160" w:line="278" w:lineRule="auto"/>
        <w:rPr>
          <w:rFonts w:ascii="Arial" w:hAnsi="Arial" w:cs="Arial"/>
          <w:b/>
          <w:bCs/>
          <w:sz w:val="24"/>
          <w:lang w:val="en-AU"/>
        </w:rPr>
      </w:pPr>
    </w:p>
    <w:p w14:paraId="34734418">
      <w:pPr>
        <w:spacing w:after="160" w:line="278" w:lineRule="auto"/>
        <w:rPr>
          <w:rFonts w:ascii="Arial" w:hAnsi="Arial" w:cs="Arial"/>
          <w:b/>
          <w:bCs/>
          <w:sz w:val="24"/>
          <w:lang w:val="en-AU"/>
        </w:rPr>
      </w:pPr>
    </w:p>
    <w:p w14:paraId="7183DDB7">
      <w:pPr>
        <w:pStyle w:val="17"/>
        <w:numPr>
          <w:ilvl w:val="0"/>
          <w:numId w:val="9"/>
        </w:numPr>
        <w:spacing w:after="160" w:line="278" w:lineRule="auto"/>
        <w:rPr>
          <w:rFonts w:ascii="Arial" w:hAnsi="Arial" w:cs="Arial"/>
          <w:b/>
          <w:bCs/>
          <w:sz w:val="24"/>
          <w:lang w:val="en-AU"/>
        </w:rPr>
      </w:pPr>
      <w:r>
        <w:rPr>
          <w:rFonts w:ascii="Arial" w:hAnsi="Arial" w:cs="Arial"/>
          <w:b/>
          <w:bCs/>
          <w:sz w:val="24"/>
          <w:lang w:val="en-AU"/>
        </w:rPr>
        <w:t>For each of the following statements, please rate how confident you feel about your assessment skills regarding we-media marketing.</w:t>
      </w:r>
      <w:r>
        <w:rPr>
          <w:rFonts w:ascii="Arial" w:hAnsi="Arial" w:cs="Arial"/>
          <w:b/>
          <w:bCs/>
          <w:sz w:val="24"/>
          <w:lang w:val="en-AU"/>
        </w:rPr>
        <w:br w:type="textWrapping"/>
      </w:r>
      <w:r>
        <w:rPr>
          <w:rFonts w:ascii="Arial" w:hAnsi="Arial" w:cs="Arial"/>
          <w:b/>
          <w:bCs/>
          <w:sz w:val="24"/>
          <w:lang w:val="en-AU"/>
        </w:rPr>
        <w:t>(1 = Not Confident at All, 5 = Very Confident</w:t>
      </w:r>
    </w:p>
    <w:tbl>
      <w:tblPr>
        <w:tblStyle w:val="12"/>
        <w:tblpPr w:leftFromText="180" w:rightFromText="180" w:vertAnchor="page" w:horzAnchor="margin" w:tblpY="2965"/>
        <w:tblW w:w="7878" w:type="dxa"/>
        <w:tblInd w:w="0" w:type="dxa"/>
        <w:tblLayout w:type="autofit"/>
        <w:tblCellMar>
          <w:top w:w="15" w:type="dxa"/>
          <w:left w:w="15" w:type="dxa"/>
          <w:bottom w:w="15" w:type="dxa"/>
          <w:right w:w="15" w:type="dxa"/>
        </w:tblCellMar>
      </w:tblPr>
      <w:tblGrid>
        <w:gridCol w:w="4343"/>
        <w:gridCol w:w="707"/>
        <w:gridCol w:w="707"/>
        <w:gridCol w:w="707"/>
        <w:gridCol w:w="707"/>
        <w:gridCol w:w="707"/>
      </w:tblGrid>
      <w:tr w14:paraId="4F6EB85D">
        <w:tblPrEx>
          <w:tblCellMar>
            <w:top w:w="15" w:type="dxa"/>
            <w:left w:w="15" w:type="dxa"/>
            <w:bottom w:w="15" w:type="dxa"/>
            <w:right w:w="15" w:type="dxa"/>
          </w:tblCellMar>
        </w:tblPrEx>
        <w:trPr>
          <w:tblHeader/>
        </w:trPr>
        <w:tc>
          <w:tcPr>
            <w:tcW w:w="43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DA55623">
            <w:pPr>
              <w:spacing w:after="160" w:line="278" w:lineRule="auto"/>
              <w:jc w:val="left"/>
              <w:rPr>
                <w:rFonts w:ascii="Arial" w:hAnsi="Arial" w:cs="Arial"/>
                <w:sz w:val="24"/>
                <w:lang w:val="en-AU"/>
              </w:rPr>
            </w:pP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6AE6338F">
            <w:pPr>
              <w:spacing w:after="160" w:line="278" w:lineRule="auto"/>
              <w:rPr>
                <w:rFonts w:ascii="Arial" w:hAnsi="Arial" w:cs="Arial"/>
                <w:b/>
                <w:bCs/>
                <w:sz w:val="24"/>
                <w:lang w:val="en-AU"/>
              </w:rPr>
            </w:pPr>
            <w:r>
              <w:rPr>
                <w:rFonts w:ascii="Arial" w:hAnsi="Arial" w:cs="Arial"/>
                <w:b/>
                <w:bCs/>
                <w:sz w:val="24"/>
                <w:lang w:val="en-AU"/>
              </w:rPr>
              <w:t>1</w:t>
            </w: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C54F3A8">
            <w:pPr>
              <w:spacing w:after="160" w:line="278" w:lineRule="auto"/>
              <w:rPr>
                <w:rFonts w:ascii="Arial" w:hAnsi="Arial" w:cs="Arial"/>
                <w:b/>
                <w:bCs/>
                <w:sz w:val="24"/>
                <w:lang w:val="en-AU"/>
              </w:rPr>
            </w:pPr>
            <w:r>
              <w:rPr>
                <w:rFonts w:ascii="Arial" w:hAnsi="Arial" w:cs="Arial"/>
                <w:b/>
                <w:bCs/>
                <w:sz w:val="24"/>
                <w:lang w:val="en-AU"/>
              </w:rPr>
              <w:t>2</w:t>
            </w: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2142D81">
            <w:pPr>
              <w:spacing w:after="160" w:line="278" w:lineRule="auto"/>
              <w:rPr>
                <w:rFonts w:ascii="Arial" w:hAnsi="Arial" w:cs="Arial"/>
                <w:b/>
                <w:bCs/>
                <w:sz w:val="24"/>
                <w:lang w:val="en-AU"/>
              </w:rPr>
            </w:pPr>
            <w:r>
              <w:rPr>
                <w:rFonts w:ascii="Arial" w:hAnsi="Arial" w:cs="Arial"/>
                <w:b/>
                <w:bCs/>
                <w:sz w:val="24"/>
                <w:lang w:val="en-AU"/>
              </w:rPr>
              <w:t>3</w:t>
            </w: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B226D8D">
            <w:pPr>
              <w:spacing w:after="160" w:line="278" w:lineRule="auto"/>
              <w:rPr>
                <w:rFonts w:ascii="Arial" w:hAnsi="Arial" w:cs="Arial"/>
                <w:b/>
                <w:bCs/>
                <w:sz w:val="24"/>
                <w:lang w:val="en-AU"/>
              </w:rPr>
            </w:pPr>
            <w:r>
              <w:rPr>
                <w:rFonts w:ascii="Arial" w:hAnsi="Arial" w:cs="Arial"/>
                <w:b/>
                <w:bCs/>
                <w:sz w:val="24"/>
                <w:lang w:val="en-AU"/>
              </w:rPr>
              <w:t>4</w:t>
            </w: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2D1A333">
            <w:pPr>
              <w:spacing w:after="160" w:line="278" w:lineRule="auto"/>
              <w:rPr>
                <w:rFonts w:ascii="Arial" w:hAnsi="Arial" w:cs="Arial"/>
                <w:b/>
                <w:bCs/>
                <w:sz w:val="24"/>
                <w:lang w:val="en-AU"/>
              </w:rPr>
            </w:pPr>
            <w:r>
              <w:rPr>
                <w:rFonts w:ascii="Arial" w:hAnsi="Arial" w:cs="Arial"/>
                <w:b/>
                <w:bCs/>
                <w:sz w:val="24"/>
                <w:lang w:val="en-AU"/>
              </w:rPr>
              <w:t>5</w:t>
            </w:r>
          </w:p>
        </w:tc>
      </w:tr>
      <w:tr w14:paraId="7F70150A">
        <w:tblPrEx>
          <w:tblCellMar>
            <w:top w:w="15" w:type="dxa"/>
            <w:left w:w="15" w:type="dxa"/>
            <w:bottom w:w="15" w:type="dxa"/>
            <w:right w:w="15" w:type="dxa"/>
          </w:tblCellMar>
        </w:tblPrEx>
        <w:tc>
          <w:tcPr>
            <w:tcW w:w="43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65A3A3A5">
            <w:pPr>
              <w:spacing w:after="160" w:line="278" w:lineRule="auto"/>
              <w:jc w:val="left"/>
              <w:rPr>
                <w:rFonts w:ascii="Arial" w:hAnsi="Arial" w:cs="Arial"/>
                <w:sz w:val="24"/>
                <w:lang w:val="en-AU"/>
              </w:rPr>
            </w:pPr>
            <w:r>
              <w:rPr>
                <w:rFonts w:ascii="Arial" w:hAnsi="Arial" w:cs="Arial"/>
                <w:sz w:val="24"/>
                <w:lang w:val="en-AU"/>
              </w:rPr>
              <w:t>I feel confident in my ability to evaluate marketing in we-media effectively.</w:t>
            </w: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1C9E54E">
            <w:pPr>
              <w:spacing w:after="160" w:line="278" w:lineRule="auto"/>
              <w:rPr>
                <w:rFonts w:ascii="Arial" w:hAnsi="Arial" w:cs="Arial"/>
                <w:b/>
                <w:bCs/>
                <w:sz w:val="24"/>
                <w:lang w:val="en-AU"/>
              </w:rPr>
            </w:pP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96EBE8C">
            <w:pPr>
              <w:spacing w:after="160" w:line="278" w:lineRule="auto"/>
              <w:rPr>
                <w:rFonts w:ascii="Arial" w:hAnsi="Arial" w:cs="Arial"/>
                <w:b/>
                <w:bCs/>
                <w:sz w:val="24"/>
                <w:lang w:val="en-AU"/>
              </w:rPr>
            </w:pP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3890D933">
            <w:pPr>
              <w:spacing w:after="160" w:line="278" w:lineRule="auto"/>
              <w:rPr>
                <w:rFonts w:ascii="Arial" w:hAnsi="Arial" w:cs="Arial"/>
                <w:b/>
                <w:bCs/>
                <w:sz w:val="24"/>
                <w:lang w:val="en-AU"/>
              </w:rPr>
            </w:pP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7E9594A">
            <w:pPr>
              <w:spacing w:after="160" w:line="278" w:lineRule="auto"/>
              <w:rPr>
                <w:rFonts w:ascii="Arial" w:hAnsi="Arial" w:cs="Arial"/>
                <w:b/>
                <w:bCs/>
                <w:sz w:val="24"/>
                <w:lang w:val="en-AU"/>
              </w:rPr>
            </w:pP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3E13249B">
            <w:pPr>
              <w:spacing w:after="160" w:line="278" w:lineRule="auto"/>
              <w:rPr>
                <w:rFonts w:ascii="Arial" w:hAnsi="Arial" w:cs="Arial"/>
                <w:b/>
                <w:bCs/>
                <w:sz w:val="24"/>
                <w:lang w:val="en-AU"/>
              </w:rPr>
            </w:pPr>
          </w:p>
        </w:tc>
      </w:tr>
      <w:tr w14:paraId="1750360A">
        <w:tblPrEx>
          <w:tblCellMar>
            <w:top w:w="15" w:type="dxa"/>
            <w:left w:w="15" w:type="dxa"/>
            <w:bottom w:w="15" w:type="dxa"/>
            <w:right w:w="15" w:type="dxa"/>
          </w:tblCellMar>
        </w:tblPrEx>
        <w:tc>
          <w:tcPr>
            <w:tcW w:w="43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9E40C75">
            <w:pPr>
              <w:spacing w:after="160" w:line="278" w:lineRule="auto"/>
              <w:jc w:val="left"/>
              <w:rPr>
                <w:rFonts w:ascii="Arial" w:hAnsi="Arial" w:cs="Arial"/>
                <w:sz w:val="24"/>
                <w:lang w:val="en-AU"/>
              </w:rPr>
            </w:pPr>
            <w:r>
              <w:rPr>
                <w:rFonts w:ascii="Arial" w:hAnsi="Arial" w:cs="Arial"/>
                <w:sz w:val="24"/>
                <w:lang w:val="en-AU"/>
              </w:rPr>
              <w:t>I believe I have the skills to identify genuine products through we-media content.</w:t>
            </w: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CBEA6AB">
            <w:pPr>
              <w:spacing w:after="160" w:line="278" w:lineRule="auto"/>
              <w:rPr>
                <w:rFonts w:ascii="Arial" w:hAnsi="Arial" w:cs="Arial"/>
                <w:b/>
                <w:bCs/>
                <w:sz w:val="24"/>
                <w:lang w:val="en-AU"/>
              </w:rPr>
            </w:pP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90CB083">
            <w:pPr>
              <w:spacing w:after="160" w:line="278" w:lineRule="auto"/>
              <w:rPr>
                <w:rFonts w:ascii="Arial" w:hAnsi="Arial" w:cs="Arial"/>
                <w:b/>
                <w:bCs/>
                <w:sz w:val="24"/>
                <w:lang w:val="en-AU"/>
              </w:rPr>
            </w:pP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6DC4285">
            <w:pPr>
              <w:spacing w:after="160" w:line="278" w:lineRule="auto"/>
              <w:rPr>
                <w:rFonts w:ascii="Arial" w:hAnsi="Arial" w:cs="Arial"/>
                <w:b/>
                <w:bCs/>
                <w:sz w:val="24"/>
                <w:lang w:val="en-AU"/>
              </w:rPr>
            </w:pP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AF0B340">
            <w:pPr>
              <w:spacing w:after="160" w:line="278" w:lineRule="auto"/>
              <w:rPr>
                <w:rFonts w:ascii="Arial" w:hAnsi="Arial" w:cs="Arial"/>
                <w:b/>
                <w:bCs/>
                <w:sz w:val="24"/>
                <w:lang w:val="en-AU"/>
              </w:rPr>
            </w:pPr>
          </w:p>
        </w:tc>
        <w:tc>
          <w:tcPr>
            <w:tcW w:w="0" w:type="auto"/>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F1943F0">
            <w:pPr>
              <w:spacing w:after="160" w:line="278" w:lineRule="auto"/>
              <w:rPr>
                <w:rFonts w:ascii="Arial" w:hAnsi="Arial" w:cs="Arial"/>
                <w:b/>
                <w:bCs/>
                <w:sz w:val="24"/>
                <w:lang w:val="en-AU"/>
              </w:rPr>
            </w:pPr>
          </w:p>
        </w:tc>
      </w:tr>
    </w:tbl>
    <w:p w14:paraId="72F13BA6">
      <w:pPr>
        <w:spacing w:after="160" w:line="278" w:lineRule="auto"/>
        <w:rPr>
          <w:rFonts w:ascii="Arial" w:hAnsi="Arial" w:cs="Arial"/>
          <w:sz w:val="24"/>
          <w:lang w:val="en-AU"/>
        </w:rPr>
      </w:pPr>
    </w:p>
    <w:p w14:paraId="7FE250C5">
      <w:pPr>
        <w:pStyle w:val="17"/>
        <w:numPr>
          <w:ilvl w:val="0"/>
          <w:numId w:val="9"/>
        </w:numPr>
        <w:spacing w:after="160" w:line="278" w:lineRule="auto"/>
        <w:rPr>
          <w:rFonts w:ascii="Arial" w:hAnsi="Arial" w:cs="Arial"/>
          <w:b/>
          <w:bCs/>
          <w:sz w:val="24"/>
          <w:lang w:val="en-AU"/>
        </w:rPr>
      </w:pPr>
      <w:r>
        <w:rPr>
          <w:rFonts w:ascii="Arial" w:hAnsi="Arial" w:cs="Arial"/>
          <w:b/>
          <w:bCs/>
          <w:sz w:val="24"/>
          <w:lang w:val="en-AU"/>
        </w:rPr>
        <w:t>Have you ever purchased something based on a recommendation from we-media?</w:t>
      </w:r>
    </w:p>
    <w:p w14:paraId="28419EC3">
      <w:pPr>
        <w:numPr>
          <w:ilvl w:val="1"/>
          <w:numId w:val="9"/>
        </w:numPr>
        <w:tabs>
          <w:tab w:val="left" w:pos="1440"/>
          <w:tab w:val="clear" w:pos="1080"/>
        </w:tabs>
        <w:spacing w:line="278" w:lineRule="auto"/>
        <w:rPr>
          <w:rFonts w:ascii="Arial" w:hAnsi="Arial" w:cs="Arial"/>
          <w:sz w:val="24"/>
          <w:lang w:val="en-AU"/>
        </w:rPr>
      </w:pPr>
      <w:r>
        <w:rPr>
          <w:rFonts w:ascii="Arial" w:hAnsi="Arial" w:cs="Arial"/>
          <w:b/>
          <w:bCs/>
          <w:sz w:val="24"/>
          <w:lang w:val="en-AU"/>
        </w:rPr>
        <w:t> </w:t>
      </w:r>
      <w:r>
        <w:rPr>
          <w:rFonts w:ascii="Arial" w:hAnsi="Arial" w:cs="Arial"/>
          <w:sz w:val="24"/>
          <w:lang w:val="en-AU"/>
        </w:rPr>
        <w:t>Yes</w:t>
      </w:r>
    </w:p>
    <w:p w14:paraId="787468CA">
      <w:pPr>
        <w:numPr>
          <w:ilvl w:val="1"/>
          <w:numId w:val="9"/>
        </w:numPr>
        <w:tabs>
          <w:tab w:val="left" w:pos="1440"/>
          <w:tab w:val="clear" w:pos="1080"/>
        </w:tabs>
        <w:spacing w:line="278" w:lineRule="auto"/>
        <w:rPr>
          <w:rFonts w:ascii="Arial" w:hAnsi="Arial" w:cs="Arial"/>
          <w:sz w:val="24"/>
          <w:lang w:val="en-AU"/>
        </w:rPr>
      </w:pPr>
      <w:r>
        <w:rPr>
          <w:rFonts w:ascii="Arial" w:hAnsi="Arial" w:cs="Arial"/>
          <w:sz w:val="24"/>
          <w:lang w:val="en-AU"/>
        </w:rPr>
        <w:t> No (If no, please skip the next question.)</w:t>
      </w:r>
    </w:p>
    <w:p w14:paraId="58A9D7C0">
      <w:pPr>
        <w:spacing w:line="278" w:lineRule="auto"/>
        <w:ind w:left="1080"/>
        <w:rPr>
          <w:rFonts w:ascii="Arial" w:hAnsi="Arial" w:cs="Arial"/>
          <w:sz w:val="24"/>
          <w:lang w:val="en-AU"/>
        </w:rPr>
      </w:pPr>
    </w:p>
    <w:p w14:paraId="24E5184D">
      <w:pPr>
        <w:numPr>
          <w:ilvl w:val="0"/>
          <w:numId w:val="9"/>
        </w:numPr>
        <w:tabs>
          <w:tab w:val="left" w:pos="720"/>
          <w:tab w:val="clear" w:pos="360"/>
        </w:tabs>
        <w:spacing w:after="160" w:line="278" w:lineRule="auto"/>
        <w:rPr>
          <w:rFonts w:ascii="Arial" w:hAnsi="Arial" w:cs="Arial"/>
          <w:b/>
          <w:bCs/>
          <w:sz w:val="24"/>
          <w:lang w:val="en-AU"/>
        </w:rPr>
      </w:pPr>
      <w:r>
        <w:rPr>
          <w:rFonts w:ascii="Arial" w:hAnsi="Arial" w:cs="Arial"/>
          <w:b/>
          <w:bCs/>
          <w:sz w:val="24"/>
          <w:lang w:val="en-AU"/>
        </w:rPr>
        <w:t>If yes, what type of content influenced your purchase? (Select all that apply)</w:t>
      </w:r>
    </w:p>
    <w:p w14:paraId="03E212D3">
      <w:pPr>
        <w:numPr>
          <w:ilvl w:val="1"/>
          <w:numId w:val="9"/>
        </w:numPr>
        <w:tabs>
          <w:tab w:val="left" w:pos="1440"/>
          <w:tab w:val="clear" w:pos="1080"/>
        </w:tabs>
        <w:spacing w:line="278" w:lineRule="auto"/>
        <w:rPr>
          <w:rFonts w:ascii="Arial" w:hAnsi="Arial" w:cs="Arial"/>
          <w:sz w:val="24"/>
          <w:lang w:val="en-AU"/>
        </w:rPr>
      </w:pPr>
      <w:r>
        <w:rPr>
          <w:rFonts w:ascii="Arial" w:hAnsi="Arial" w:cs="Arial"/>
          <w:b/>
          <w:bCs/>
          <w:sz w:val="24"/>
          <w:lang w:val="en-AU"/>
        </w:rPr>
        <w:t> </w:t>
      </w:r>
      <w:r>
        <w:rPr>
          <w:rFonts w:ascii="Arial" w:hAnsi="Arial" w:cs="Arial"/>
          <w:sz w:val="24"/>
          <w:lang w:val="en-AU"/>
        </w:rPr>
        <w:t>We-media Advertisements</w:t>
      </w:r>
    </w:p>
    <w:p w14:paraId="12F8DBC2">
      <w:pPr>
        <w:numPr>
          <w:ilvl w:val="1"/>
          <w:numId w:val="9"/>
        </w:numPr>
        <w:tabs>
          <w:tab w:val="left" w:pos="1440"/>
          <w:tab w:val="clear" w:pos="1080"/>
        </w:tabs>
        <w:spacing w:line="278" w:lineRule="auto"/>
        <w:rPr>
          <w:rFonts w:ascii="Arial" w:hAnsi="Arial" w:cs="Arial"/>
          <w:sz w:val="24"/>
          <w:lang w:val="en-AU"/>
        </w:rPr>
      </w:pPr>
      <w:r>
        <w:rPr>
          <w:rFonts w:ascii="Arial" w:hAnsi="Arial" w:cs="Arial"/>
          <w:sz w:val="24"/>
          <w:lang w:val="en-AU"/>
        </w:rPr>
        <w:t> Content Creator Promotions</w:t>
      </w:r>
    </w:p>
    <w:p w14:paraId="7013504E">
      <w:pPr>
        <w:numPr>
          <w:ilvl w:val="1"/>
          <w:numId w:val="9"/>
        </w:numPr>
        <w:tabs>
          <w:tab w:val="left" w:pos="1440"/>
          <w:tab w:val="clear" w:pos="1080"/>
        </w:tabs>
        <w:spacing w:line="278" w:lineRule="auto"/>
        <w:rPr>
          <w:rFonts w:ascii="Arial" w:hAnsi="Arial" w:cs="Arial"/>
          <w:sz w:val="24"/>
          <w:lang w:val="en-AU"/>
        </w:rPr>
      </w:pPr>
      <w:r>
        <w:rPr>
          <w:rFonts w:ascii="Arial" w:hAnsi="Arial" w:cs="Arial"/>
          <w:sz w:val="24"/>
          <w:lang w:val="en-AU"/>
        </w:rPr>
        <w:t> Reviews and Testimonials</w:t>
      </w:r>
    </w:p>
    <w:p w14:paraId="2FFCAE55">
      <w:pPr>
        <w:numPr>
          <w:ilvl w:val="1"/>
          <w:numId w:val="9"/>
        </w:numPr>
        <w:tabs>
          <w:tab w:val="left" w:pos="1440"/>
          <w:tab w:val="clear" w:pos="1080"/>
        </w:tabs>
        <w:spacing w:line="278" w:lineRule="auto"/>
        <w:rPr>
          <w:rFonts w:ascii="Arial" w:hAnsi="Arial" w:cs="Arial"/>
          <w:sz w:val="24"/>
          <w:lang w:val="en-AU"/>
        </w:rPr>
      </w:pPr>
      <w:r>
        <w:rPr>
          <w:rFonts w:ascii="Arial" w:hAnsi="Arial" w:cs="Arial"/>
          <w:sz w:val="24"/>
          <w:lang w:val="en-AU"/>
        </w:rPr>
        <w:t> Interactive Content (e.g., live streams, polls)</w:t>
      </w:r>
    </w:p>
    <w:p w14:paraId="0BB8BF3C">
      <w:pPr>
        <w:numPr>
          <w:ilvl w:val="1"/>
          <w:numId w:val="9"/>
        </w:numPr>
        <w:spacing w:line="278" w:lineRule="auto"/>
        <w:rPr>
          <w:rFonts w:ascii="Arial" w:hAnsi="Arial" w:cs="Arial"/>
          <w:sz w:val="24"/>
          <w:lang w:val="en-AU"/>
        </w:rPr>
      </w:pPr>
      <w:r>
        <w:rPr>
          <w:rFonts w:ascii="Arial" w:hAnsi="Arial" w:cs="Arial"/>
          <w:sz w:val="24"/>
          <w:lang w:val="en-AU"/>
        </w:rPr>
        <w:t> Other (please specify): ________________</w:t>
      </w:r>
    </w:p>
    <w:p w14:paraId="603E2162">
      <w:pPr>
        <w:spacing w:line="278" w:lineRule="auto"/>
        <w:ind w:left="1440"/>
        <w:rPr>
          <w:rFonts w:ascii="Arial" w:hAnsi="Arial" w:cs="Arial"/>
          <w:sz w:val="24"/>
          <w:lang w:val="en-AU"/>
        </w:rPr>
      </w:pPr>
    </w:p>
    <w:p w14:paraId="498D17CB">
      <w:pPr>
        <w:numPr>
          <w:ilvl w:val="0"/>
          <w:numId w:val="9"/>
        </w:numPr>
        <w:tabs>
          <w:tab w:val="left" w:pos="720"/>
          <w:tab w:val="clear" w:pos="360"/>
        </w:tabs>
        <w:spacing w:after="160" w:line="278" w:lineRule="auto"/>
        <w:rPr>
          <w:rFonts w:ascii="Arial" w:hAnsi="Arial" w:cs="Arial"/>
          <w:b/>
          <w:bCs/>
          <w:sz w:val="24"/>
          <w:lang w:val="en-AU"/>
        </w:rPr>
      </w:pPr>
      <w:r>
        <w:rPr>
          <w:rFonts w:ascii="Arial" w:hAnsi="Arial" w:cs="Arial"/>
          <w:b/>
          <w:bCs/>
          <w:sz w:val="24"/>
          <w:lang w:val="en-AU"/>
        </w:rPr>
        <w:t>If a brand engages with you directly through we-media, how likely are you to make a purchase?</w:t>
      </w:r>
    </w:p>
    <w:p w14:paraId="44D6AD06">
      <w:pPr>
        <w:numPr>
          <w:ilvl w:val="1"/>
          <w:numId w:val="9"/>
        </w:numPr>
        <w:tabs>
          <w:tab w:val="left" w:pos="1440"/>
          <w:tab w:val="clear" w:pos="1080"/>
        </w:tabs>
        <w:spacing w:line="278" w:lineRule="auto"/>
        <w:rPr>
          <w:rFonts w:ascii="Arial" w:hAnsi="Arial" w:cs="Arial"/>
          <w:sz w:val="24"/>
          <w:lang w:val="en-AU"/>
        </w:rPr>
      </w:pPr>
      <w:r>
        <w:rPr>
          <w:rFonts w:ascii="Arial" w:hAnsi="Arial" w:cs="Arial"/>
          <w:sz w:val="24"/>
          <w:lang w:val="en-AU"/>
        </w:rPr>
        <w:t> Very Likely</w:t>
      </w:r>
    </w:p>
    <w:p w14:paraId="7AB896B1">
      <w:pPr>
        <w:numPr>
          <w:ilvl w:val="1"/>
          <w:numId w:val="9"/>
        </w:numPr>
        <w:tabs>
          <w:tab w:val="left" w:pos="1440"/>
          <w:tab w:val="clear" w:pos="1080"/>
        </w:tabs>
        <w:spacing w:line="278" w:lineRule="auto"/>
        <w:rPr>
          <w:rFonts w:ascii="Arial" w:hAnsi="Arial" w:cs="Arial"/>
          <w:sz w:val="24"/>
          <w:lang w:val="en-AU"/>
        </w:rPr>
      </w:pPr>
      <w:r>
        <w:rPr>
          <w:rFonts w:ascii="Arial" w:hAnsi="Arial" w:cs="Arial"/>
          <w:sz w:val="24"/>
          <w:lang w:val="en-AU"/>
        </w:rPr>
        <w:t> Likely</w:t>
      </w:r>
    </w:p>
    <w:p w14:paraId="167A0A80">
      <w:pPr>
        <w:numPr>
          <w:ilvl w:val="1"/>
          <w:numId w:val="9"/>
        </w:numPr>
        <w:tabs>
          <w:tab w:val="left" w:pos="1440"/>
          <w:tab w:val="clear" w:pos="1080"/>
        </w:tabs>
        <w:spacing w:line="278" w:lineRule="auto"/>
        <w:rPr>
          <w:rFonts w:ascii="Arial" w:hAnsi="Arial" w:cs="Arial"/>
          <w:sz w:val="24"/>
          <w:lang w:val="en-AU"/>
        </w:rPr>
      </w:pPr>
      <w:r>
        <w:rPr>
          <w:rFonts w:ascii="Arial" w:hAnsi="Arial" w:cs="Arial"/>
          <w:sz w:val="24"/>
          <w:lang w:val="en-AU"/>
        </w:rPr>
        <w:t> Neutral</w:t>
      </w:r>
    </w:p>
    <w:p w14:paraId="62F19043">
      <w:pPr>
        <w:numPr>
          <w:ilvl w:val="1"/>
          <w:numId w:val="9"/>
        </w:numPr>
        <w:tabs>
          <w:tab w:val="left" w:pos="1440"/>
          <w:tab w:val="clear" w:pos="1080"/>
        </w:tabs>
        <w:spacing w:line="278" w:lineRule="auto"/>
        <w:rPr>
          <w:rFonts w:ascii="Arial" w:hAnsi="Arial" w:cs="Arial"/>
          <w:sz w:val="24"/>
          <w:lang w:val="en-AU"/>
        </w:rPr>
      </w:pPr>
      <w:r>
        <w:rPr>
          <w:rFonts w:ascii="Arial" w:hAnsi="Arial" w:cs="Arial"/>
          <w:sz w:val="24"/>
          <w:lang w:val="en-AU"/>
        </w:rPr>
        <w:t> Unlikely</w:t>
      </w:r>
    </w:p>
    <w:p w14:paraId="3BFA36ED">
      <w:pPr>
        <w:numPr>
          <w:ilvl w:val="1"/>
          <w:numId w:val="9"/>
        </w:numPr>
        <w:tabs>
          <w:tab w:val="left" w:pos="1440"/>
          <w:tab w:val="clear" w:pos="1080"/>
        </w:tabs>
        <w:spacing w:line="278" w:lineRule="auto"/>
        <w:rPr>
          <w:rFonts w:ascii="Arial" w:hAnsi="Arial" w:cs="Arial"/>
          <w:sz w:val="24"/>
          <w:lang w:val="en-AU"/>
        </w:rPr>
      </w:pPr>
      <w:r>
        <w:rPr>
          <w:rFonts w:ascii="Arial" w:hAnsi="Arial" w:cs="Arial"/>
          <w:sz w:val="24"/>
          <w:lang w:val="en-AU"/>
        </w:rPr>
        <w:t> Very Unlikely</w:t>
      </w:r>
    </w:p>
    <w:p w14:paraId="65492119">
      <w:pPr>
        <w:spacing w:line="278" w:lineRule="auto"/>
        <w:ind w:left="1080"/>
        <w:rPr>
          <w:rFonts w:ascii="Arial" w:hAnsi="Arial" w:cs="Arial"/>
          <w:b/>
          <w:bCs/>
          <w:sz w:val="24"/>
          <w:lang w:val="en-AU"/>
        </w:rPr>
      </w:pPr>
    </w:p>
    <w:p w14:paraId="1F41C7C6">
      <w:pPr>
        <w:pStyle w:val="17"/>
        <w:numPr>
          <w:ilvl w:val="0"/>
          <w:numId w:val="9"/>
        </w:numPr>
        <w:spacing w:after="160" w:line="278" w:lineRule="auto"/>
        <w:rPr>
          <w:rFonts w:ascii="Arial" w:hAnsi="Arial" w:cs="Arial"/>
          <w:b/>
          <w:bCs/>
          <w:sz w:val="24"/>
          <w:lang w:val="en-AU"/>
        </w:rPr>
      </w:pPr>
      <w:r>
        <w:rPr>
          <w:rFonts w:ascii="Arial" w:hAnsi="Arial" w:cs="Arial"/>
          <w:b/>
          <w:bCs/>
          <w:sz w:val="24"/>
          <w:lang w:val="en-AU"/>
        </w:rPr>
        <w:t>What aspects of we-media marketing do you find most appealing? (Select all that apply)</w:t>
      </w:r>
    </w:p>
    <w:p w14:paraId="3999AC5B">
      <w:pPr>
        <w:numPr>
          <w:ilvl w:val="1"/>
          <w:numId w:val="9"/>
        </w:numPr>
        <w:tabs>
          <w:tab w:val="left" w:pos="1440"/>
          <w:tab w:val="clear" w:pos="1080"/>
        </w:tabs>
        <w:spacing w:line="278" w:lineRule="auto"/>
        <w:rPr>
          <w:rFonts w:ascii="Arial" w:hAnsi="Arial" w:cs="Arial"/>
          <w:sz w:val="24"/>
          <w:lang w:val="en-AU"/>
        </w:rPr>
      </w:pPr>
      <w:r>
        <w:rPr>
          <w:rFonts w:ascii="Arial" w:hAnsi="Arial" w:cs="Arial"/>
          <w:sz w:val="24"/>
          <w:lang w:val="en-AU"/>
        </w:rPr>
        <w:t> Interactivity (e.g., polls, Q&amp;A sessions)</w:t>
      </w:r>
    </w:p>
    <w:p w14:paraId="5775E617">
      <w:pPr>
        <w:numPr>
          <w:ilvl w:val="1"/>
          <w:numId w:val="9"/>
        </w:numPr>
        <w:tabs>
          <w:tab w:val="left" w:pos="1440"/>
          <w:tab w:val="clear" w:pos="1080"/>
        </w:tabs>
        <w:spacing w:line="278" w:lineRule="auto"/>
        <w:rPr>
          <w:rFonts w:ascii="Arial" w:hAnsi="Arial" w:cs="Arial"/>
          <w:sz w:val="24"/>
          <w:lang w:val="en-AU"/>
        </w:rPr>
      </w:pPr>
      <w:r>
        <w:rPr>
          <w:rFonts w:ascii="Arial" w:hAnsi="Arial" w:cs="Arial"/>
          <w:sz w:val="24"/>
          <w:lang w:val="en-AU"/>
        </w:rPr>
        <w:t> Visual Content (e.g., images and videos)</w:t>
      </w:r>
    </w:p>
    <w:p w14:paraId="6108E1B0">
      <w:pPr>
        <w:numPr>
          <w:ilvl w:val="1"/>
          <w:numId w:val="9"/>
        </w:numPr>
        <w:tabs>
          <w:tab w:val="left" w:pos="1440"/>
          <w:tab w:val="clear" w:pos="1080"/>
        </w:tabs>
        <w:spacing w:line="278" w:lineRule="auto"/>
        <w:rPr>
          <w:rFonts w:ascii="Arial" w:hAnsi="Arial" w:cs="Arial"/>
          <w:sz w:val="24"/>
          <w:lang w:val="en-AU"/>
        </w:rPr>
      </w:pPr>
      <w:r>
        <w:rPr>
          <w:rFonts w:ascii="Arial" w:hAnsi="Arial" w:cs="Arial"/>
          <w:sz w:val="24"/>
          <w:lang w:val="en-AU"/>
        </w:rPr>
        <w:t> Personal Stories or Testimonials</w:t>
      </w:r>
    </w:p>
    <w:p w14:paraId="2CC6F4E8">
      <w:pPr>
        <w:numPr>
          <w:ilvl w:val="1"/>
          <w:numId w:val="9"/>
        </w:numPr>
        <w:tabs>
          <w:tab w:val="left" w:pos="1440"/>
          <w:tab w:val="clear" w:pos="1080"/>
        </w:tabs>
        <w:spacing w:line="278" w:lineRule="auto"/>
        <w:rPr>
          <w:rFonts w:ascii="Arial" w:hAnsi="Arial" w:cs="Arial"/>
          <w:sz w:val="24"/>
          <w:lang w:val="en-AU"/>
        </w:rPr>
      </w:pPr>
      <w:r>
        <w:rPr>
          <w:rFonts w:ascii="Arial" w:hAnsi="Arial" w:cs="Arial"/>
          <w:sz w:val="24"/>
          <w:lang w:val="en-AU"/>
        </w:rPr>
        <w:t> Practical Information and Tips</w:t>
      </w:r>
    </w:p>
    <w:p w14:paraId="67AE2532">
      <w:pPr>
        <w:numPr>
          <w:ilvl w:val="1"/>
          <w:numId w:val="9"/>
        </w:numPr>
        <w:spacing w:line="278" w:lineRule="auto"/>
        <w:rPr>
          <w:rFonts w:ascii="Arial" w:hAnsi="Arial" w:cs="Arial"/>
          <w:sz w:val="24"/>
          <w:lang w:val="en-AU"/>
        </w:rPr>
      </w:pPr>
      <w:r>
        <w:rPr>
          <w:rFonts w:ascii="Arial" w:hAnsi="Arial" w:cs="Arial"/>
          <w:sz w:val="24"/>
          <w:lang w:val="en-AU"/>
        </w:rPr>
        <w:t> Emotional Connection</w:t>
      </w:r>
    </w:p>
    <w:p w14:paraId="59149321">
      <w:pPr>
        <w:numPr>
          <w:ilvl w:val="1"/>
          <w:numId w:val="9"/>
        </w:numPr>
        <w:spacing w:line="278" w:lineRule="auto"/>
        <w:rPr>
          <w:rFonts w:ascii="Arial" w:hAnsi="Arial" w:cs="Arial"/>
          <w:sz w:val="24"/>
          <w:lang w:val="en-AU"/>
        </w:rPr>
      </w:pPr>
      <w:r>
        <w:rPr>
          <w:rFonts w:ascii="Arial" w:hAnsi="Arial" w:cs="Arial"/>
          <w:sz w:val="24"/>
          <w:lang w:val="en-AU"/>
        </w:rPr>
        <w:t>Other (Please specify)</w:t>
      </w:r>
    </w:p>
    <w:p w14:paraId="40D80297">
      <w:pPr>
        <w:spacing w:line="278" w:lineRule="auto"/>
        <w:rPr>
          <w:rFonts w:ascii="Arial" w:hAnsi="Arial" w:cs="Arial"/>
          <w:b/>
          <w:bCs/>
          <w:sz w:val="24"/>
          <w:lang w:val="en-AU"/>
        </w:rPr>
      </w:pPr>
      <w:r>
        <w:rPr>
          <w:rFonts w:hint="eastAsia" w:ascii="Arial" w:hAnsi="Arial" w:cs="Arial"/>
          <w:b/>
          <w:bCs/>
          <w:sz w:val="24"/>
          <w:lang w:val="en-US" w:eastAsia="zh-CN"/>
        </w:rPr>
        <w:t>16.</w:t>
      </w:r>
      <w:r>
        <w:rPr>
          <w:rFonts w:ascii="Arial" w:hAnsi="Arial" w:cs="Arial"/>
          <w:b/>
          <w:bCs/>
          <w:sz w:val="24"/>
          <w:lang w:val="en-AU"/>
        </w:rPr>
        <w:t>How much do you agree or disagree with the following statements about your satisfaction with brands on we-media?</w:t>
      </w:r>
    </w:p>
    <w:tbl>
      <w:tblPr>
        <w:tblStyle w:val="12"/>
        <w:tblpPr w:leftFromText="180" w:rightFromText="180" w:vertAnchor="text" w:horzAnchor="margin" w:tblpXSpec="center" w:tblpY="286"/>
        <w:tblW w:w="10740" w:type="dxa"/>
        <w:tblInd w:w="0" w:type="dxa"/>
        <w:tblLayout w:type="fixed"/>
        <w:tblCellMar>
          <w:top w:w="0" w:type="dxa"/>
          <w:left w:w="108" w:type="dxa"/>
          <w:bottom w:w="0" w:type="dxa"/>
          <w:right w:w="108" w:type="dxa"/>
        </w:tblCellMar>
      </w:tblPr>
      <w:tblGrid>
        <w:gridCol w:w="3541"/>
        <w:gridCol w:w="1560"/>
        <w:gridCol w:w="1559"/>
        <w:gridCol w:w="1417"/>
        <w:gridCol w:w="1209"/>
        <w:gridCol w:w="1454"/>
      </w:tblGrid>
      <w:tr w14:paraId="4463A0CE">
        <w:tblPrEx>
          <w:tblCellMar>
            <w:top w:w="0" w:type="dxa"/>
            <w:left w:w="108" w:type="dxa"/>
            <w:bottom w:w="0" w:type="dxa"/>
            <w:right w:w="108" w:type="dxa"/>
          </w:tblCellMar>
        </w:tblPrEx>
        <w:trPr>
          <w:tblHeader/>
        </w:trPr>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39E81F0A">
            <w:pPr>
              <w:spacing w:after="160" w:line="278" w:lineRule="auto"/>
              <w:jc w:val="left"/>
              <w:rPr>
                <w:rFonts w:ascii="Arial" w:hAnsi="Arial" w:cs="Arial"/>
                <w:sz w:val="24"/>
                <w:lang w:val="en-AU"/>
              </w:rPr>
            </w:pP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8FBA7B7">
            <w:pPr>
              <w:spacing w:after="160" w:line="278" w:lineRule="auto"/>
              <w:jc w:val="left"/>
              <w:rPr>
                <w:rFonts w:ascii="Arial" w:hAnsi="Arial" w:cs="Arial"/>
                <w:sz w:val="24"/>
                <w:lang w:val="en-AU"/>
              </w:rPr>
            </w:pPr>
            <w:r>
              <w:rPr>
                <w:rFonts w:ascii="Arial" w:hAnsi="Arial" w:cs="Arial"/>
                <w:sz w:val="24"/>
                <w:lang w:val="en-AU"/>
              </w:rPr>
              <w:t>Strongly Disagree</w:t>
            </w: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95DCC3C">
            <w:pPr>
              <w:spacing w:after="160" w:line="278" w:lineRule="auto"/>
              <w:jc w:val="left"/>
              <w:rPr>
                <w:rFonts w:ascii="Arial" w:hAnsi="Arial" w:cs="Arial"/>
                <w:sz w:val="24"/>
                <w:lang w:val="en-AU"/>
              </w:rPr>
            </w:pPr>
            <w:r>
              <w:rPr>
                <w:rFonts w:ascii="Arial" w:hAnsi="Arial" w:cs="Arial"/>
                <w:sz w:val="24"/>
                <w:lang w:val="en-AU"/>
              </w:rPr>
              <w:t>Disagree</w:t>
            </w: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6E70C87A">
            <w:pPr>
              <w:spacing w:after="160" w:line="278" w:lineRule="auto"/>
              <w:jc w:val="left"/>
              <w:rPr>
                <w:rFonts w:ascii="Arial" w:hAnsi="Arial" w:cs="Arial"/>
                <w:sz w:val="24"/>
                <w:lang w:val="en-AU"/>
              </w:rPr>
            </w:pPr>
            <w:r>
              <w:rPr>
                <w:rFonts w:ascii="Arial" w:hAnsi="Arial" w:cs="Arial"/>
                <w:sz w:val="24"/>
                <w:lang w:val="en-AU"/>
              </w:rPr>
              <w:t>Neutral</w:t>
            </w: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77C7D060">
            <w:pPr>
              <w:spacing w:after="160" w:line="278" w:lineRule="auto"/>
              <w:jc w:val="left"/>
              <w:rPr>
                <w:rFonts w:ascii="Arial" w:hAnsi="Arial" w:cs="Arial"/>
                <w:sz w:val="24"/>
                <w:lang w:val="en-AU"/>
              </w:rPr>
            </w:pPr>
            <w:r>
              <w:rPr>
                <w:rFonts w:ascii="Arial" w:hAnsi="Arial" w:cs="Arial"/>
                <w:sz w:val="24"/>
                <w:lang w:val="en-AU"/>
              </w:rPr>
              <w:t>Agree</w:t>
            </w: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791EDFB">
            <w:pPr>
              <w:spacing w:after="160" w:line="278" w:lineRule="auto"/>
              <w:jc w:val="left"/>
              <w:rPr>
                <w:rFonts w:ascii="Arial" w:hAnsi="Arial" w:cs="Arial"/>
                <w:sz w:val="24"/>
                <w:lang w:val="en-AU"/>
              </w:rPr>
            </w:pPr>
            <w:r>
              <w:rPr>
                <w:rFonts w:ascii="Arial" w:hAnsi="Arial" w:cs="Arial"/>
                <w:sz w:val="24"/>
                <w:lang w:val="en-AU"/>
              </w:rPr>
              <w:t>Strongly Agree</w:t>
            </w:r>
          </w:p>
        </w:tc>
      </w:tr>
      <w:tr w14:paraId="564426AC">
        <w:tblPrEx>
          <w:tblCellMar>
            <w:top w:w="0" w:type="dxa"/>
            <w:left w:w="108" w:type="dxa"/>
            <w:bottom w:w="0" w:type="dxa"/>
            <w:right w:w="108" w:type="dxa"/>
          </w:tblCellMar>
        </w:tblPrEx>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3D1CEAE2">
            <w:pPr>
              <w:spacing w:after="160" w:line="278" w:lineRule="auto"/>
              <w:jc w:val="left"/>
              <w:rPr>
                <w:rFonts w:ascii="Arial" w:hAnsi="Arial" w:cs="Arial"/>
                <w:sz w:val="24"/>
                <w:lang w:val="en-AU"/>
              </w:rPr>
            </w:pPr>
            <w:r>
              <w:rPr>
                <w:rFonts w:ascii="Arial" w:hAnsi="Arial" w:cs="Arial"/>
                <w:sz w:val="24"/>
                <w:lang w:val="en-AU"/>
              </w:rPr>
              <w:t>I trust brands more when they provide timely and helpful responses to my questions or concerns.</w:t>
            </w: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96BB719">
            <w:pPr>
              <w:spacing w:after="160" w:line="278" w:lineRule="auto"/>
              <w:jc w:val="left"/>
              <w:rPr>
                <w:rFonts w:ascii="Arial" w:hAnsi="Arial" w:cs="Arial"/>
                <w:sz w:val="24"/>
                <w:lang w:val="en-AU"/>
              </w:rPr>
            </w:pP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45BE923">
            <w:pPr>
              <w:spacing w:after="160" w:line="278" w:lineRule="auto"/>
              <w:jc w:val="left"/>
              <w:rPr>
                <w:rFonts w:ascii="Arial" w:hAnsi="Arial" w:cs="Arial"/>
                <w:sz w:val="24"/>
                <w:lang w:val="en-AU"/>
              </w:rPr>
            </w:pP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650BC040">
            <w:pPr>
              <w:spacing w:after="160" w:line="278" w:lineRule="auto"/>
              <w:jc w:val="left"/>
              <w:rPr>
                <w:rFonts w:ascii="Arial" w:hAnsi="Arial" w:cs="Arial"/>
                <w:sz w:val="24"/>
                <w:lang w:val="en-AU"/>
              </w:rPr>
            </w:pP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EDB3D9B">
            <w:pPr>
              <w:spacing w:after="160" w:line="278" w:lineRule="auto"/>
              <w:jc w:val="left"/>
              <w:rPr>
                <w:rFonts w:ascii="Arial" w:hAnsi="Arial" w:cs="Arial"/>
                <w:sz w:val="24"/>
                <w:lang w:val="en-AU"/>
              </w:rPr>
            </w:pP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BD71B6F">
            <w:pPr>
              <w:spacing w:after="160" w:line="278" w:lineRule="auto"/>
              <w:jc w:val="left"/>
              <w:rPr>
                <w:rFonts w:ascii="Arial" w:hAnsi="Arial" w:cs="Arial"/>
                <w:sz w:val="24"/>
                <w:lang w:val="en-AU"/>
              </w:rPr>
            </w:pPr>
          </w:p>
        </w:tc>
      </w:tr>
      <w:tr w14:paraId="04EA584E">
        <w:tblPrEx>
          <w:tblCellMar>
            <w:top w:w="0" w:type="dxa"/>
            <w:left w:w="108" w:type="dxa"/>
            <w:bottom w:w="0" w:type="dxa"/>
            <w:right w:w="108" w:type="dxa"/>
          </w:tblCellMar>
        </w:tblPrEx>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F8C7AEA">
            <w:pPr>
              <w:spacing w:after="160" w:line="278" w:lineRule="auto"/>
              <w:jc w:val="left"/>
              <w:rPr>
                <w:rFonts w:ascii="Arial" w:hAnsi="Arial" w:cs="Arial"/>
                <w:sz w:val="24"/>
                <w:lang w:val="en-AU"/>
              </w:rPr>
            </w:pPr>
            <w:r>
              <w:rPr>
                <w:rFonts w:ascii="Arial" w:hAnsi="Arial" w:cs="Arial"/>
                <w:sz w:val="24"/>
                <w:lang w:val="en-AU"/>
              </w:rPr>
              <w:t>Seeing other customers interact with a brand (through reviews, comments, or shares) makes me feel more confident and satisfied with that brand.</w:t>
            </w: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B54221A">
            <w:pPr>
              <w:spacing w:after="160" w:line="278" w:lineRule="auto"/>
              <w:jc w:val="left"/>
              <w:rPr>
                <w:rFonts w:ascii="Arial" w:hAnsi="Arial" w:cs="Arial"/>
                <w:sz w:val="24"/>
                <w:lang w:val="en-AU"/>
              </w:rPr>
            </w:pP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5ACF0AD">
            <w:pPr>
              <w:spacing w:after="160" w:line="278" w:lineRule="auto"/>
              <w:jc w:val="left"/>
              <w:rPr>
                <w:rFonts w:ascii="Arial" w:hAnsi="Arial" w:cs="Arial"/>
                <w:sz w:val="24"/>
                <w:lang w:val="en-AU"/>
              </w:rPr>
            </w:pP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699DD49">
            <w:pPr>
              <w:spacing w:after="160" w:line="278" w:lineRule="auto"/>
              <w:jc w:val="left"/>
              <w:rPr>
                <w:rFonts w:ascii="Arial" w:hAnsi="Arial" w:cs="Arial"/>
                <w:sz w:val="24"/>
                <w:lang w:val="en-AU"/>
              </w:rPr>
            </w:pP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67CB1B73">
            <w:pPr>
              <w:spacing w:after="160" w:line="278" w:lineRule="auto"/>
              <w:jc w:val="left"/>
              <w:rPr>
                <w:rFonts w:ascii="Arial" w:hAnsi="Arial" w:cs="Arial"/>
                <w:sz w:val="24"/>
                <w:lang w:val="en-AU"/>
              </w:rPr>
            </w:pP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75E8F420">
            <w:pPr>
              <w:spacing w:after="160" w:line="278" w:lineRule="auto"/>
              <w:jc w:val="left"/>
              <w:rPr>
                <w:rFonts w:ascii="Arial" w:hAnsi="Arial" w:cs="Arial"/>
                <w:sz w:val="24"/>
                <w:lang w:val="en-AU"/>
              </w:rPr>
            </w:pPr>
          </w:p>
        </w:tc>
      </w:tr>
      <w:tr w14:paraId="61886C18">
        <w:tblPrEx>
          <w:tblCellMar>
            <w:top w:w="0" w:type="dxa"/>
            <w:left w:w="108" w:type="dxa"/>
            <w:bottom w:w="0" w:type="dxa"/>
            <w:right w:w="108" w:type="dxa"/>
          </w:tblCellMar>
        </w:tblPrEx>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D4A525F">
            <w:pPr>
              <w:spacing w:after="160" w:line="278" w:lineRule="auto"/>
              <w:jc w:val="left"/>
              <w:rPr>
                <w:rFonts w:ascii="Arial" w:hAnsi="Arial" w:cs="Arial"/>
                <w:sz w:val="24"/>
                <w:lang w:val="en-AU"/>
              </w:rPr>
            </w:pPr>
            <w:r>
              <w:rPr>
                <w:rFonts w:ascii="Arial" w:hAnsi="Arial" w:cs="Arial"/>
                <w:sz w:val="24"/>
                <w:lang w:val="en-AU"/>
              </w:rPr>
              <w:t>Engaging with a brand on we- media (e.g., commenting, liking, or messaging) makes me more likely to stay loyal to that brand.</w:t>
            </w: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746DC88">
            <w:pPr>
              <w:spacing w:after="160" w:line="278" w:lineRule="auto"/>
              <w:jc w:val="left"/>
              <w:rPr>
                <w:rFonts w:ascii="Arial" w:hAnsi="Arial" w:cs="Arial"/>
                <w:sz w:val="24"/>
                <w:lang w:val="en-AU"/>
              </w:rPr>
            </w:pP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48714F7">
            <w:pPr>
              <w:spacing w:after="160" w:line="278" w:lineRule="auto"/>
              <w:jc w:val="left"/>
              <w:rPr>
                <w:rFonts w:ascii="Arial" w:hAnsi="Arial" w:cs="Arial"/>
                <w:sz w:val="24"/>
                <w:lang w:val="en-AU"/>
              </w:rPr>
            </w:pP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D3C0D1E">
            <w:pPr>
              <w:spacing w:after="160" w:line="278" w:lineRule="auto"/>
              <w:jc w:val="left"/>
              <w:rPr>
                <w:rFonts w:ascii="Arial" w:hAnsi="Arial" w:cs="Arial"/>
                <w:sz w:val="24"/>
                <w:lang w:val="en-AU"/>
              </w:rPr>
            </w:pP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3CFF305">
            <w:pPr>
              <w:spacing w:after="160" w:line="278" w:lineRule="auto"/>
              <w:jc w:val="left"/>
              <w:rPr>
                <w:rFonts w:ascii="Arial" w:hAnsi="Arial" w:cs="Arial"/>
                <w:sz w:val="24"/>
                <w:lang w:val="en-AU"/>
              </w:rPr>
            </w:pP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7BAAC65A">
            <w:pPr>
              <w:spacing w:after="160" w:line="278" w:lineRule="auto"/>
              <w:jc w:val="left"/>
              <w:rPr>
                <w:rFonts w:ascii="Arial" w:hAnsi="Arial" w:cs="Arial"/>
                <w:sz w:val="24"/>
                <w:lang w:val="en-AU"/>
              </w:rPr>
            </w:pPr>
          </w:p>
        </w:tc>
      </w:tr>
      <w:tr w14:paraId="68305B24">
        <w:tblPrEx>
          <w:tblCellMar>
            <w:top w:w="0" w:type="dxa"/>
            <w:left w:w="108" w:type="dxa"/>
            <w:bottom w:w="0" w:type="dxa"/>
            <w:right w:w="108" w:type="dxa"/>
          </w:tblCellMar>
        </w:tblPrEx>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9A7C93B">
            <w:pPr>
              <w:spacing w:after="160" w:line="278" w:lineRule="auto"/>
              <w:jc w:val="left"/>
              <w:rPr>
                <w:rFonts w:ascii="Arial" w:hAnsi="Arial" w:cs="Arial"/>
                <w:sz w:val="24"/>
                <w:lang w:val="en-AU"/>
              </w:rPr>
            </w:pPr>
            <w:r>
              <w:rPr>
                <w:rFonts w:ascii="Arial" w:hAnsi="Arial" w:cs="Arial"/>
                <w:sz w:val="24"/>
                <w:lang w:val="en-AU"/>
              </w:rPr>
              <w:t>When a brand’s content is personalized to my interests, I feel more satisfied with my experience.</w:t>
            </w: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4DFC795">
            <w:pPr>
              <w:spacing w:after="160" w:line="278" w:lineRule="auto"/>
              <w:jc w:val="left"/>
              <w:rPr>
                <w:rFonts w:ascii="Arial" w:hAnsi="Arial" w:cs="Arial"/>
                <w:sz w:val="24"/>
                <w:lang w:val="en-AU"/>
              </w:rPr>
            </w:pP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7F86F3A">
            <w:pPr>
              <w:spacing w:after="160" w:line="278" w:lineRule="auto"/>
              <w:jc w:val="left"/>
              <w:rPr>
                <w:rFonts w:ascii="Arial" w:hAnsi="Arial" w:cs="Arial"/>
                <w:sz w:val="24"/>
                <w:lang w:val="en-AU"/>
              </w:rPr>
            </w:pP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70CFE493">
            <w:pPr>
              <w:spacing w:after="160" w:line="278" w:lineRule="auto"/>
              <w:jc w:val="left"/>
              <w:rPr>
                <w:rFonts w:ascii="Arial" w:hAnsi="Arial" w:cs="Arial"/>
                <w:sz w:val="24"/>
                <w:lang w:val="en-AU"/>
              </w:rPr>
            </w:pP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7280D9CE">
            <w:pPr>
              <w:spacing w:after="160" w:line="278" w:lineRule="auto"/>
              <w:jc w:val="left"/>
              <w:rPr>
                <w:rFonts w:ascii="Arial" w:hAnsi="Arial" w:cs="Arial"/>
                <w:sz w:val="24"/>
                <w:lang w:val="en-AU"/>
              </w:rPr>
            </w:pP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4309E29">
            <w:pPr>
              <w:spacing w:after="160" w:line="278" w:lineRule="auto"/>
              <w:jc w:val="left"/>
              <w:rPr>
                <w:rFonts w:ascii="Arial" w:hAnsi="Arial" w:cs="Arial"/>
                <w:sz w:val="24"/>
                <w:lang w:val="en-AU"/>
              </w:rPr>
            </w:pPr>
          </w:p>
        </w:tc>
      </w:tr>
      <w:tr w14:paraId="472DBE69">
        <w:tblPrEx>
          <w:tblCellMar>
            <w:top w:w="0" w:type="dxa"/>
            <w:left w:w="108" w:type="dxa"/>
            <w:bottom w:w="0" w:type="dxa"/>
            <w:right w:w="108" w:type="dxa"/>
          </w:tblCellMar>
        </w:tblPrEx>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2256286">
            <w:pPr>
              <w:spacing w:after="160" w:line="278" w:lineRule="auto"/>
              <w:jc w:val="left"/>
              <w:rPr>
                <w:rFonts w:ascii="Arial" w:hAnsi="Arial" w:cs="Arial"/>
                <w:sz w:val="24"/>
                <w:lang w:val="en-AU"/>
              </w:rPr>
            </w:pPr>
            <w:r>
              <w:rPr>
                <w:rFonts w:ascii="Arial" w:hAnsi="Arial" w:cs="Arial"/>
                <w:sz w:val="24"/>
                <w:lang w:val="en-AU"/>
              </w:rPr>
              <w:t>I am more satisfied with brands that share content that aligns with my needs and preferences.</w:t>
            </w: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0F417E7B">
            <w:pPr>
              <w:spacing w:after="160" w:line="278" w:lineRule="auto"/>
              <w:jc w:val="left"/>
              <w:rPr>
                <w:rFonts w:ascii="Arial" w:hAnsi="Arial" w:cs="Arial"/>
                <w:sz w:val="24"/>
                <w:lang w:val="en-AU"/>
              </w:rPr>
            </w:pP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E9DF951">
            <w:pPr>
              <w:spacing w:after="160" w:line="278" w:lineRule="auto"/>
              <w:jc w:val="left"/>
              <w:rPr>
                <w:rFonts w:ascii="Arial" w:hAnsi="Arial" w:cs="Arial"/>
                <w:sz w:val="24"/>
                <w:lang w:val="en-AU"/>
              </w:rPr>
            </w:pP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6D7280F3">
            <w:pPr>
              <w:spacing w:after="160" w:line="278" w:lineRule="auto"/>
              <w:jc w:val="left"/>
              <w:rPr>
                <w:rFonts w:ascii="Arial" w:hAnsi="Arial" w:cs="Arial"/>
                <w:sz w:val="24"/>
                <w:lang w:val="en-AU"/>
              </w:rPr>
            </w:pP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CC9D307">
            <w:pPr>
              <w:spacing w:after="160" w:line="278" w:lineRule="auto"/>
              <w:jc w:val="left"/>
              <w:rPr>
                <w:rFonts w:ascii="Arial" w:hAnsi="Arial" w:cs="Arial"/>
                <w:sz w:val="24"/>
                <w:lang w:val="en-AU"/>
              </w:rPr>
            </w:pP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5B18AFC">
            <w:pPr>
              <w:spacing w:after="160" w:line="278" w:lineRule="auto"/>
              <w:jc w:val="left"/>
              <w:rPr>
                <w:rFonts w:ascii="Arial" w:hAnsi="Arial" w:cs="Arial"/>
                <w:sz w:val="24"/>
                <w:lang w:val="en-AU"/>
              </w:rPr>
            </w:pPr>
          </w:p>
        </w:tc>
      </w:tr>
      <w:tr w14:paraId="0B74A588">
        <w:tblPrEx>
          <w:tblCellMar>
            <w:top w:w="0" w:type="dxa"/>
            <w:left w:w="108" w:type="dxa"/>
            <w:bottom w:w="0" w:type="dxa"/>
            <w:right w:w="108" w:type="dxa"/>
          </w:tblCellMar>
        </w:tblPrEx>
        <w:tc>
          <w:tcPr>
            <w:tcW w:w="3543"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40EEAC51">
            <w:pPr>
              <w:spacing w:after="160" w:line="278" w:lineRule="auto"/>
              <w:jc w:val="left"/>
              <w:rPr>
                <w:rFonts w:ascii="Arial" w:hAnsi="Arial" w:cs="Arial"/>
                <w:sz w:val="24"/>
                <w:lang w:val="en-AU"/>
              </w:rPr>
            </w:pPr>
            <w:r>
              <w:rPr>
                <w:rFonts w:ascii="Arial" w:hAnsi="Arial" w:cs="Arial"/>
                <w:sz w:val="24"/>
                <w:lang w:val="en-AU"/>
              </w:rPr>
              <w:t>When a brand involves customers in content creation (e.g., sharing user-generated content or customer stories), it improves my connection and satisfaction with the brand.</w:t>
            </w:r>
          </w:p>
        </w:tc>
        <w:tc>
          <w:tcPr>
            <w:tcW w:w="1560"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1F558807">
            <w:pPr>
              <w:spacing w:after="160" w:line="278" w:lineRule="auto"/>
              <w:jc w:val="left"/>
              <w:rPr>
                <w:rFonts w:ascii="Arial" w:hAnsi="Arial" w:cs="Arial"/>
                <w:sz w:val="24"/>
                <w:lang w:val="en-AU"/>
              </w:rPr>
            </w:pPr>
          </w:p>
        </w:tc>
        <w:tc>
          <w:tcPr>
            <w:tcW w:w="155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2F503DE6">
            <w:pPr>
              <w:spacing w:after="160" w:line="278" w:lineRule="auto"/>
              <w:jc w:val="left"/>
              <w:rPr>
                <w:rFonts w:ascii="Arial" w:hAnsi="Arial" w:cs="Arial"/>
                <w:sz w:val="24"/>
                <w:lang w:val="en-AU"/>
              </w:rPr>
            </w:pPr>
          </w:p>
        </w:tc>
        <w:tc>
          <w:tcPr>
            <w:tcW w:w="1417"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346373BA">
            <w:pPr>
              <w:spacing w:after="160" w:line="278" w:lineRule="auto"/>
              <w:jc w:val="left"/>
              <w:rPr>
                <w:rFonts w:ascii="Arial" w:hAnsi="Arial" w:cs="Arial"/>
                <w:sz w:val="24"/>
                <w:lang w:val="en-AU"/>
              </w:rPr>
            </w:pPr>
          </w:p>
        </w:tc>
        <w:tc>
          <w:tcPr>
            <w:tcW w:w="1209"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665B71DF">
            <w:pPr>
              <w:spacing w:after="160" w:line="278" w:lineRule="auto"/>
              <w:jc w:val="left"/>
              <w:rPr>
                <w:rFonts w:ascii="Arial" w:hAnsi="Arial" w:cs="Arial"/>
                <w:sz w:val="24"/>
                <w:lang w:val="en-AU"/>
              </w:rPr>
            </w:pPr>
          </w:p>
        </w:tc>
        <w:tc>
          <w:tcPr>
            <w:tcW w:w="1454" w:type="dxa"/>
            <w:tcBorders>
              <w:top w:val="single" w:color="AEAEAE" w:sz="6" w:space="0"/>
              <w:left w:val="single" w:color="AEAEAE" w:sz="6" w:space="0"/>
              <w:bottom w:val="single" w:color="AEAEAE" w:sz="6" w:space="0"/>
              <w:right w:val="single" w:color="AEAEAE" w:sz="6" w:space="0"/>
            </w:tcBorders>
            <w:tcMar>
              <w:top w:w="120" w:type="dxa"/>
              <w:left w:w="240" w:type="dxa"/>
              <w:bottom w:w="120" w:type="dxa"/>
              <w:right w:w="240" w:type="dxa"/>
            </w:tcMar>
            <w:vAlign w:val="center"/>
          </w:tcPr>
          <w:p w14:paraId="5D2C66E7">
            <w:pPr>
              <w:spacing w:after="160" w:line="278" w:lineRule="auto"/>
              <w:jc w:val="left"/>
              <w:rPr>
                <w:rFonts w:ascii="Arial" w:hAnsi="Arial" w:cs="Arial"/>
                <w:sz w:val="24"/>
                <w:lang w:val="en-AU"/>
              </w:rPr>
            </w:pPr>
          </w:p>
        </w:tc>
      </w:tr>
    </w:tbl>
    <w:p w14:paraId="14FEFE51">
      <w:pPr>
        <w:rPr>
          <w:b/>
          <w:bCs/>
        </w:rPr>
      </w:pPr>
    </w:p>
    <w:p w14:paraId="2D5FB87A">
      <w:pPr>
        <w:numPr>
          <w:ilvl w:val="0"/>
          <w:numId w:val="0"/>
        </w:numPr>
        <w:spacing w:line="278" w:lineRule="auto"/>
        <w:ind w:leftChars="0"/>
        <w:rPr>
          <w:rFonts w:ascii="Arial" w:hAnsi="Arial" w:cs="Arial"/>
          <w:sz w:val="24"/>
          <w:lang w:val="en-AU"/>
        </w:rPr>
      </w:pPr>
    </w:p>
    <w:p w14:paraId="4E2245F6">
      <w:pPr>
        <w:spacing w:line="278" w:lineRule="auto"/>
        <w:ind w:left="1440"/>
        <w:rPr>
          <w:rFonts w:ascii="Arial" w:hAnsi="Arial" w:cs="Arial"/>
          <w:sz w:val="24"/>
          <w:lang w:val="en-AU"/>
        </w:rPr>
      </w:pPr>
    </w:p>
    <w:p w14:paraId="2D465A84">
      <w:pPr>
        <w:rPr>
          <w:rFonts w:ascii="Arial" w:hAnsi="Arial" w:cs="Arial"/>
          <w:sz w:val="24"/>
          <w:lang w:val="en-AU"/>
        </w:rPr>
      </w:pPr>
      <w:r>
        <w:rPr>
          <w:rFonts w:ascii="Arial" w:hAnsi="Arial" w:cs="Arial"/>
          <w:sz w:val="24"/>
          <w:lang w:val="en-AU"/>
        </w:rPr>
        <w:t>Thank you for your participation! Your insights are valuable to this study.</w:t>
      </w:r>
    </w:p>
    <w:p w14:paraId="2E7D0AD4">
      <w:pPr>
        <w:rPr>
          <w:rFonts w:ascii="Arial" w:hAnsi="Arial" w:cs="Arial"/>
          <w:sz w:val="24"/>
        </w:rPr>
      </w:pPr>
    </w:p>
    <w:p w14:paraId="75317FFE">
      <w:pPr>
        <w:jc w:val="left"/>
        <w:rPr>
          <w:rFonts w:hint="default" w:ascii="Arial" w:hAnsi="Arial" w:eastAsia="Noto Sans SC" w:cs="Arial"/>
          <w:color w:val="000000" w:themeColor="text1"/>
          <w:sz w:val="24"/>
          <w:szCs w:val="24"/>
          <w14:textFill>
            <w14:solidFill>
              <w14:schemeClr w14:val="tx1"/>
            </w14:solidFill>
          </w14:textFill>
        </w:rPr>
      </w:pPr>
    </w:p>
    <w:p w14:paraId="55A8EE8A">
      <w:pPr>
        <w:jc w:val="left"/>
        <w:rPr>
          <w:rFonts w:hint="default" w:ascii="Arial" w:hAnsi="Arial" w:eastAsia="Noto Sans SC" w:cs="Arial"/>
          <w:color w:val="000000" w:themeColor="text1"/>
          <w:sz w:val="24"/>
          <w:szCs w:val="24"/>
          <w14:textFill>
            <w14:solidFill>
              <w14:schemeClr w14:val="tx1"/>
            </w14:solidFill>
          </w14:textFill>
        </w:rPr>
      </w:pPr>
    </w:p>
    <w:p w14:paraId="15088F17">
      <w:pPr>
        <w:jc w:val="left"/>
        <w:rPr>
          <w:rFonts w:hint="default" w:ascii="Arial" w:hAnsi="Arial" w:eastAsia="Noto Sans SC" w:cs="Arial"/>
          <w:color w:val="000000" w:themeColor="text1"/>
          <w:sz w:val="24"/>
          <w:szCs w:val="24"/>
          <w14:textFill>
            <w14:solidFill>
              <w14:schemeClr w14:val="tx1"/>
            </w14:solidFill>
          </w14:textFill>
        </w:rPr>
      </w:pPr>
    </w:p>
    <w:p w14:paraId="76F43E27">
      <w:pPr>
        <w:pStyle w:val="19"/>
        <w:bidi w:val="0"/>
        <w:rPr>
          <w:rFonts w:hint="default"/>
        </w:rPr>
      </w:pPr>
      <w:bookmarkStart w:id="697" w:name="_Toc3920"/>
      <w:bookmarkStart w:id="698" w:name="_Toc22215"/>
      <w:bookmarkStart w:id="699" w:name="_Toc19930"/>
      <w:bookmarkStart w:id="700" w:name="_Toc1986"/>
      <w:bookmarkStart w:id="701" w:name="_Toc4121"/>
      <w:r>
        <w:rPr>
          <w:rFonts w:hint="default"/>
        </w:rPr>
        <w:t>Appendix B: Detailed description of data cleaning</w:t>
      </w:r>
      <w:bookmarkEnd w:id="697"/>
      <w:bookmarkEnd w:id="698"/>
      <w:bookmarkEnd w:id="699"/>
      <w:bookmarkEnd w:id="700"/>
      <w:bookmarkEnd w:id="701"/>
    </w:p>
    <w:p w14:paraId="26F86B9F">
      <w:pPr>
        <w:numPr>
          <w:ilvl w:val="0"/>
          <w:numId w:val="11"/>
        </w:numPr>
        <w:ind w:left="0" w:leftChars="0" w:firstLine="0" w:firstLineChars="0"/>
        <w:jc w:val="left"/>
        <w:rPr>
          <w:rFonts w:hint="default" w:ascii="Arial" w:hAnsi="Arial" w:eastAsia="Noto Sans SC" w:cs="Arial"/>
          <w:b w:val="0"/>
          <w:bCs w:val="0"/>
          <w:color w:val="000000" w:themeColor="text1"/>
          <w:sz w:val="24"/>
          <w:szCs w:val="24"/>
          <w14:textFill>
            <w14:solidFill>
              <w14:schemeClr w14:val="tx1"/>
            </w14:solidFill>
          </w14:textFill>
        </w:rPr>
      </w:pPr>
      <w:r>
        <w:rPr>
          <w:rFonts w:hint="default" w:ascii="Arial" w:hAnsi="Arial" w:eastAsia="Noto Sans SC" w:cs="Arial"/>
          <w:b w:val="0"/>
          <w:bCs w:val="0"/>
          <w:color w:val="000000" w:themeColor="text1"/>
          <w:sz w:val="24"/>
          <w:szCs w:val="24"/>
          <w14:textFill>
            <w14:solidFill>
              <w14:schemeClr w14:val="tx1"/>
            </w14:solidFill>
          </w14:textFill>
        </w:rPr>
        <w:t>在数据分析阶段，本研究首先进行了系统的数据清洗工作。对核心变量进行了标准化命名和标签定义，将年龄变量命名为"Age"，教育背景变量命名为"cat_edu"，并为其取值设置了清晰的标签说明（如1=高中及以下，2=专科等）。</w:t>
      </w:r>
    </w:p>
    <w:p w14:paraId="44AE0544">
      <w:pPr>
        <w:numPr>
          <w:ilvl w:val="0"/>
          <w:numId w:val="11"/>
        </w:numPr>
        <w:ind w:left="0" w:leftChars="0" w:firstLine="0" w:firstLineChars="0"/>
        <w:jc w:val="left"/>
        <w:rPr>
          <w:rFonts w:hint="default" w:ascii="Arial" w:hAnsi="Arial" w:eastAsia="Noto Sans SC" w:cs="Arial"/>
          <w:b w:val="0"/>
          <w:bCs w:val="0"/>
          <w:color w:val="000000" w:themeColor="text1"/>
          <w:sz w:val="24"/>
          <w:szCs w:val="24"/>
          <w14:textFill>
            <w14:solidFill>
              <w14:schemeClr w14:val="tx1"/>
            </w14:solidFill>
          </w14:textFill>
        </w:rPr>
      </w:pPr>
      <w:r>
        <w:rPr>
          <w:rFonts w:hint="default" w:ascii="Arial" w:hAnsi="Arial" w:eastAsia="Noto Sans SC" w:cs="Arial"/>
          <w:b w:val="0"/>
          <w:bCs w:val="0"/>
          <w:color w:val="000000" w:themeColor="text1"/>
          <w:sz w:val="24"/>
          <w:szCs w:val="24"/>
          <w14:textFill>
            <w14:solidFill>
              <w14:schemeClr w14:val="tx1"/>
            </w14:solidFill>
          </w14:textFill>
        </w:rPr>
        <w:t>数据筛选与有效性验证环节剔除了关键变量缺失超过20%的个案（n=11），并清除了逻辑矛盾记录（如18岁以下博士学历者n=2及未定义年龄/教育背景0值n=8），最终保留有效样本321份（原样本332份，剔除率3.3%）。缺失值处理方面，将年龄和教育背景中的无效编码（0和.）统一标记为缺失，并通过交叉表验证缺失值为随机分布（χ²=1.32, p=.251）。变量标准化过程中，合并了低频年龄组（35岁以上合并为"35+岁"）和教育背景分类（博士生与其他合并为"博士及以上"），并重编码为有序变量。针对反向计分题执行了数值转换（如Q9_4广告侵入性采用6减原始值），多选题则采用二分编码（0/1）并通过`MULT RESPONSE`命令分析。异常值检测显示年龄分组分布符合中国网民结构特征（1834岁占97.3%），教育背景无极端分布（本科生43.2%，硕士及以上20.4%）。方法部分强调通过逻辑校验删除矛盾个案（n=3）、统一标记无效值、合并低频分类等步骤，所有分析基于SPSS 28.0完成。</w:t>
      </w:r>
    </w:p>
    <w:p w14:paraId="451CD03D">
      <w:pPr>
        <w:numPr>
          <w:ilvl w:val="0"/>
          <w:numId w:val="0"/>
        </w:numPr>
        <w:ind w:leftChars="0"/>
        <w:jc w:val="left"/>
        <w:rPr>
          <w:rFonts w:hint="default" w:ascii="Arial" w:hAnsi="Arial" w:eastAsia="Noto Sans SC" w:cs="Arial"/>
          <w:b w:val="0"/>
          <w:bCs w:val="0"/>
          <w:color w:val="000000" w:themeColor="text1"/>
          <w:sz w:val="24"/>
          <w:szCs w:val="24"/>
          <w14:textFill>
            <w14:solidFill>
              <w14:schemeClr w14:val="tx1"/>
            </w14:solidFill>
          </w14:textFill>
        </w:rPr>
      </w:pPr>
    </w:p>
    <w:p w14:paraId="2C2D1B63">
      <w:pPr>
        <w:numPr>
          <w:ilvl w:val="0"/>
          <w:numId w:val="11"/>
        </w:numPr>
        <w:ind w:left="0" w:leftChars="0" w:firstLine="0" w:firstLineChars="0"/>
        <w:jc w:val="left"/>
        <w:rPr>
          <w:rFonts w:hint="default" w:ascii="Arial" w:hAnsi="Arial" w:eastAsia="Noto Sans SC" w:cs="Arial"/>
          <w:b w:val="0"/>
          <w:bCs w:val="0"/>
          <w:color w:val="000000" w:themeColor="text1"/>
          <w:sz w:val="24"/>
          <w:szCs w:val="24"/>
          <w14:textFill>
            <w14:solidFill>
              <w14:schemeClr w14:val="tx1"/>
            </w14:solidFill>
          </w14:textFill>
        </w:rPr>
      </w:pPr>
      <w:r>
        <w:rPr>
          <w:rFonts w:hint="default" w:ascii="Arial" w:hAnsi="Arial" w:eastAsia="Noto Sans SC" w:cs="Arial"/>
          <w:b w:val="0"/>
          <w:bCs w:val="0"/>
          <w:color w:val="000000" w:themeColor="text1"/>
          <w:sz w:val="24"/>
          <w:szCs w:val="24"/>
          <w14:textFill>
            <w14:solidFill>
              <w14:schemeClr w14:val="tx1"/>
            </w14:solidFill>
          </w14:textFill>
        </w:rPr>
        <w:t>尽管进行了数据清洗，但35岁以上样本量较小（n=7，占2.2%），可能影响该年龄组的统计效力。</w:t>
      </w:r>
    </w:p>
    <w:p w14:paraId="01740623">
      <w:pPr>
        <w:numPr>
          <w:ilvl w:val="0"/>
          <w:numId w:val="11"/>
        </w:numPr>
        <w:ind w:left="0" w:leftChars="0" w:firstLine="0" w:firstLineChars="0"/>
        <w:jc w:val="left"/>
        <w:rPr>
          <w:rFonts w:hint="default" w:ascii="Arial" w:hAnsi="Arial" w:eastAsia="Noto Sans SC" w:cs="Arial"/>
          <w:b w:val="0"/>
          <w:bCs w:val="0"/>
          <w:color w:val="000000" w:themeColor="text1"/>
          <w:sz w:val="24"/>
          <w:szCs w:val="24"/>
          <w14:textFill>
            <w14:solidFill>
              <w14:schemeClr w14:val="tx1"/>
            </w14:solidFill>
          </w14:textFill>
        </w:rPr>
      </w:pPr>
      <w:r>
        <w:rPr>
          <w:rFonts w:hint="default" w:ascii="Arial" w:hAnsi="Arial" w:eastAsia="Noto Sans SC" w:cs="Arial"/>
          <w:b w:val="0"/>
          <w:bCs w:val="0"/>
          <w:color w:val="000000" w:themeColor="text1"/>
          <w:sz w:val="24"/>
          <w:szCs w:val="24"/>
          <w14:textFill>
            <w14:solidFill>
              <w14:schemeClr w14:val="tx1"/>
            </w14:solidFill>
          </w14:textFill>
        </w:rPr>
        <w:t>通过交叉分析检查了年龄与教育背景的逻辑一致性，确认数据质量良好：未发现18岁以下高学历者的矛盾记录，55岁博士生个案经核实为有效数据予以保留。针对35岁以上样本量较少的特点（n=7），在分析时特别注明需谨慎解读相关结果。最终清理后的数据集包含324个有效样本（原始样本332个），缺失率为2.4%，所有个案均保证关键变量完整。</w:t>
      </w:r>
    </w:p>
    <w:p w14:paraId="426982FF">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0F310A59">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3.变量处理</w:t>
      </w:r>
    </w:p>
    <w:p w14:paraId="1D5D4A97">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年龄变量：将35岁以上合并为"35+岁"类别/重编码为有序变量</w:t>
      </w:r>
    </w:p>
    <w:p w14:paraId="766FFDAF">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教育背景变量：将原6个分类合并为5个/设置明确的取值标签（如1=高中及以下，2=专科等）</w:t>
      </w:r>
    </w:p>
    <w:p w14:paraId="6D6D21C0">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002CE604">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4.特殊处理</w:t>
      </w:r>
    </w:p>
    <w:p w14:paraId="1677E504">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反向计分题转换（如广告侵入性题目）/多选题的二分编码处理/异常值核查（如核实55岁博士生个案的有效性）</w:t>
      </w:r>
    </w:p>
    <w:p w14:paraId="6F281416">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54AB2B13">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5.数据质量评估</w:t>
      </w:r>
    </w:p>
    <w:p w14:paraId="66650FAB">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缺失值分析：通过交叉表验证缺失机制为随机缺失（χ²=1.32, p=.251）</w:t>
      </w:r>
    </w:p>
    <w:p w14:paraId="38E26419">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default" w:ascii="Arial" w:hAnsi="Arial" w:eastAsia="Noto Sans SC" w:cs="Arial"/>
          <w:color w:val="000000" w:themeColor="text1"/>
          <w:sz w:val="24"/>
          <w:szCs w:val="24"/>
          <w:lang w:val="en-US" w:eastAsia="zh-CN"/>
          <w14:textFill>
            <w14:solidFill>
              <w14:schemeClr w14:val="tx1"/>
            </w14:solidFill>
          </w14:textFill>
        </w:rPr>
        <w:t>样本分布：/年龄分布：1834岁占97.3%/教育背景分布：本科生43.2%，硕士及以上20.4%</w:t>
      </w:r>
    </w:p>
    <w:p w14:paraId="2FDECE53">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138B6C03">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5DED7A78">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5A63D417">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234BE7E4">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29D3C851">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5A36C115">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73D34E99">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46326775">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1C55F968">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281C188D">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5C265EA8">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60C8A7DA">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44F91E58">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2D608BE9">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6948FD69">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09E0C2D4">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3BB2E183">
      <w:pPr>
        <w:numPr>
          <w:ilvl w:val="0"/>
          <w:numId w:val="0"/>
        </w:num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6D73B69E">
      <w:pPr>
        <w:pStyle w:val="10"/>
        <w:keepNext w:val="0"/>
        <w:keepLines w:val="0"/>
        <w:widowControl/>
        <w:suppressLineNumbers w:val="0"/>
        <w:rPr>
          <w:rFonts w:hint="default" w:ascii="Arial" w:hAnsi="Arial" w:eastAsia="Noto Sans SC" w:cs="Arial"/>
          <w:color w:val="000000" w:themeColor="text1"/>
          <w:sz w:val="24"/>
          <w:szCs w:val="24"/>
          <w:lang w:val="en-US" w:eastAsia="zh-CN"/>
          <w14:textFill>
            <w14:solidFill>
              <w14:schemeClr w14:val="tx1"/>
            </w14:solidFill>
          </w14:textFill>
        </w:rPr>
      </w:pPr>
      <w:r>
        <w:rPr>
          <w:rFonts w:hint="eastAsia" w:ascii="Arial" w:hAnsi="Arial" w:eastAsia="Noto Sans SC" w:cs="Arial"/>
          <w:color w:val="000000" w:themeColor="text1"/>
          <w:kern w:val="2"/>
          <w:sz w:val="24"/>
          <w:szCs w:val="24"/>
          <w:lang w:val="en-US" w:eastAsia="zh-CN" w:bidi="ar-SA"/>
          <w14:textFill>
            <w14:solidFill>
              <w14:schemeClr w14:val="tx1"/>
            </w14:solidFill>
          </w14:textFill>
        </w:rPr>
        <w:t>6.Appendix: Comparison of data before and after cleaning</w:t>
      </w:r>
    </w:p>
    <w:tbl>
      <w:tblPr>
        <w:tblStyle w:val="12"/>
        <w:tblW w:w="8424" w:type="dxa"/>
        <w:tblInd w:w="98" w:type="dxa"/>
        <w:tblLayout w:type="autofit"/>
        <w:tblCellMar>
          <w:top w:w="0" w:type="dxa"/>
          <w:left w:w="108" w:type="dxa"/>
          <w:bottom w:w="0" w:type="dxa"/>
          <w:right w:w="108" w:type="dxa"/>
        </w:tblCellMar>
      </w:tblPr>
      <w:tblGrid>
        <w:gridCol w:w="3159"/>
        <w:gridCol w:w="1121"/>
        <w:gridCol w:w="1231"/>
        <w:gridCol w:w="2913"/>
      </w:tblGrid>
      <w:tr w14:paraId="5425DFF5">
        <w:tblPrEx>
          <w:tblCellMar>
            <w:top w:w="0" w:type="dxa"/>
            <w:left w:w="108" w:type="dxa"/>
            <w:bottom w:w="0" w:type="dxa"/>
            <w:right w:w="108" w:type="dxa"/>
          </w:tblCellMar>
        </w:tblPrEx>
        <w:trPr>
          <w:trHeight w:val="830" w:hRule="atLeast"/>
        </w:trPr>
        <w:tc>
          <w:tcPr>
            <w:tcW w:w="8424" w:type="dxa"/>
            <w:gridSpan w:val="4"/>
            <w:tcBorders>
              <w:top w:val="nil"/>
              <w:left w:val="nil"/>
              <w:bottom w:val="single" w:color="000000" w:sz="4" w:space="0"/>
              <w:right w:val="nil"/>
            </w:tcBorders>
            <w:shd w:val="clear" w:color="auto" w:fill="auto"/>
            <w:noWrap/>
            <w:vAlign w:val="center"/>
          </w:tcPr>
          <w:p w14:paraId="1C274523">
            <w:pPr>
              <w:widowControl/>
              <w:jc w:val="left"/>
              <w:textAlignment w:val="center"/>
              <w:rPr>
                <w:rFonts w:hint="default" w:ascii="Arial" w:hAnsi="Arial" w:eastAsia="Noto Sans SC" w:cs="Arial"/>
                <w:color w:val="000000" w:themeColor="text1"/>
                <w:kern w:val="2"/>
                <w:sz w:val="24"/>
                <w:szCs w:val="24"/>
                <w:lang w:val="en-US" w:eastAsia="zh-CN" w:bidi="ar-SA"/>
                <w14:textFill>
                  <w14:solidFill>
                    <w14:schemeClr w14:val="tx1"/>
                  </w14:solidFill>
                </w14:textFill>
              </w:rPr>
            </w:pPr>
          </w:p>
          <w:p w14:paraId="2143B97A">
            <w:pPr>
              <w:widowControl/>
              <w:jc w:val="left"/>
              <w:textAlignment w:val="center"/>
              <w:rPr>
                <w:rFonts w:hint="default" w:ascii="Arial" w:hAnsi="Arial" w:eastAsia="Noto Sans SC" w:cs="Arial"/>
                <w:color w:val="000000" w:themeColor="text1"/>
                <w:kern w:val="2"/>
                <w:sz w:val="24"/>
                <w:szCs w:val="24"/>
                <w:lang w:val="en-US" w:eastAsia="zh-CN" w:bidi="ar-SA"/>
                <w14:textFill>
                  <w14:solidFill>
                    <w14:schemeClr w14:val="tx1"/>
                  </w14:solidFill>
                </w14:textFill>
              </w:rPr>
            </w:pPr>
          </w:p>
        </w:tc>
      </w:tr>
      <w:tr w14:paraId="735BDFE7">
        <w:tblPrEx>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BE7866">
            <w:pPr>
              <w:pStyle w:val="10"/>
              <w:keepNext w:val="0"/>
              <w:keepLines w:val="0"/>
              <w:widowControl/>
              <w:suppressLineNumbers w:val="0"/>
              <w:rPr>
                <w:rFonts w:hint="eastAsia" w:ascii="Arial" w:hAnsi="Arial" w:eastAsia="Noto Sans SC" w:cs="Arial"/>
                <w:color w:val="000000" w:themeColor="text1"/>
                <w:kern w:val="2"/>
                <w:sz w:val="24"/>
                <w:szCs w:val="24"/>
                <w:lang w:val="en-US" w:eastAsia="zh-CN" w:bidi="ar-SA"/>
                <w14:textFill>
                  <w14:solidFill>
                    <w14:schemeClr w14:val="tx1"/>
                  </w14:solidFill>
                </w14:textFill>
              </w:rPr>
            </w:pPr>
            <w:r>
              <w:rPr>
                <w:rFonts w:hint="eastAsia" w:ascii="Arial" w:hAnsi="Arial" w:eastAsia="Noto Sans SC" w:cs="Arial"/>
                <w:color w:val="000000" w:themeColor="text1"/>
                <w:kern w:val="2"/>
                <w:sz w:val="24"/>
                <w:szCs w:val="24"/>
                <w:lang w:val="en-US" w:eastAsia="zh-CN" w:bidi="ar-SA"/>
                <w14:textFill>
                  <w14:solidFill>
                    <w14:schemeClr w14:val="tx1"/>
                  </w14:solidFill>
                </w14:textFill>
              </w:rPr>
              <w:t>norm</w:t>
            </w:r>
          </w:p>
          <w:p w14:paraId="07D87C75">
            <w:pPr>
              <w:widowControl/>
              <w:jc w:val="left"/>
              <w:textAlignment w:val="center"/>
              <w:rPr>
                <w:rFonts w:hint="default" w:ascii="Arial" w:hAnsi="Arial" w:eastAsia="Noto Sans SC" w:cs="Arial"/>
                <w:color w:val="000000" w:themeColor="text1"/>
                <w:kern w:val="2"/>
                <w:sz w:val="24"/>
                <w:szCs w:val="24"/>
                <w:lang w:val="en-US" w:eastAsia="zh-CN" w:bidi="ar-SA"/>
                <w14:textFill>
                  <w14:solidFill>
                    <w14:schemeClr w14:val="tx1"/>
                  </w14:solidFill>
                </w14:textFill>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5BB56F">
            <w:pPr>
              <w:pStyle w:val="10"/>
              <w:keepNext w:val="0"/>
              <w:keepLines w:val="0"/>
              <w:widowControl/>
              <w:suppressLineNumbers w:val="0"/>
              <w:rPr>
                <w:rFonts w:hint="eastAsia" w:ascii="Arial" w:hAnsi="Arial" w:eastAsia="Noto Sans SC" w:cs="Arial"/>
                <w:color w:val="000000" w:themeColor="text1"/>
                <w:kern w:val="2"/>
                <w:sz w:val="24"/>
                <w:szCs w:val="24"/>
                <w:lang w:val="en-US" w:eastAsia="zh-CN" w:bidi="ar-SA"/>
                <w14:textFill>
                  <w14:solidFill>
                    <w14:schemeClr w14:val="tx1"/>
                  </w14:solidFill>
                </w14:textFill>
              </w:rPr>
            </w:pPr>
            <w:r>
              <w:rPr>
                <w:rFonts w:hint="eastAsia" w:ascii="Arial" w:hAnsi="Arial" w:eastAsia="Noto Sans SC" w:cs="Arial"/>
                <w:color w:val="000000" w:themeColor="text1"/>
                <w:kern w:val="2"/>
                <w:sz w:val="24"/>
                <w:szCs w:val="24"/>
                <w:lang w:val="en-US" w:eastAsia="zh-CN" w:bidi="ar-SA"/>
                <w14:textFill>
                  <w14:solidFill>
                    <w14:schemeClr w14:val="tx1"/>
                  </w14:solidFill>
                </w14:textFill>
              </w:rPr>
              <w:t>pre-cleaning</w:t>
            </w:r>
          </w:p>
          <w:p w14:paraId="03436947">
            <w:pPr>
              <w:widowControl/>
              <w:jc w:val="left"/>
              <w:textAlignment w:val="center"/>
              <w:rPr>
                <w:rFonts w:hint="default" w:ascii="Arial" w:hAnsi="Arial" w:eastAsia="Noto Sans SC" w:cs="Arial"/>
                <w:color w:val="000000" w:themeColor="text1"/>
                <w:kern w:val="2"/>
                <w:sz w:val="24"/>
                <w:szCs w:val="24"/>
                <w:lang w:val="en-US" w:eastAsia="zh-CN" w:bidi="ar-SA"/>
                <w14:textFill>
                  <w14:solidFill>
                    <w14:schemeClr w14:val="tx1"/>
                  </w14:solidFill>
                </w14:textFill>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1E87F5">
            <w:pPr>
              <w:widowControl/>
              <w:jc w:val="left"/>
              <w:textAlignment w:val="center"/>
              <w:rPr>
                <w:rFonts w:hint="default" w:ascii="Arial" w:hAnsi="Arial" w:eastAsia="Noto Sans SC" w:cs="Arial"/>
                <w:color w:val="000000" w:themeColor="text1"/>
                <w:kern w:val="2"/>
                <w:sz w:val="24"/>
                <w:szCs w:val="24"/>
                <w:lang w:val="en-US" w:eastAsia="zh-CN" w:bidi="ar-SA"/>
                <w14:textFill>
                  <w14:solidFill>
                    <w14:schemeClr w14:val="tx1"/>
                  </w14:solidFill>
                </w14:textFill>
              </w:rPr>
            </w:pPr>
            <w:r>
              <w:rPr>
                <w:rFonts w:hint="eastAsia" w:ascii="Arial" w:hAnsi="Arial" w:eastAsia="Noto Sans SC" w:cs="Arial"/>
                <w:color w:val="000000" w:themeColor="text1"/>
                <w:kern w:val="2"/>
                <w:sz w:val="24"/>
                <w:szCs w:val="24"/>
                <w:lang w:val="en-US" w:eastAsia="zh-CN" w:bidi="ar-SA"/>
                <w14:textFill>
                  <w14:solidFill>
                    <w14:schemeClr w14:val="tx1"/>
                  </w14:solidFill>
                </w14:textFill>
              </w:rPr>
              <w:t>After-cleaning</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1ABBCE">
            <w:pPr>
              <w:pStyle w:val="10"/>
              <w:keepNext w:val="0"/>
              <w:keepLines w:val="0"/>
              <w:widowControl/>
              <w:suppressLineNumbers w:val="0"/>
              <w:rPr>
                <w:rFonts w:hint="eastAsia" w:ascii="Arial" w:hAnsi="Arial" w:eastAsia="Noto Sans SC" w:cs="Arial"/>
                <w:color w:val="000000" w:themeColor="text1"/>
                <w:kern w:val="2"/>
                <w:sz w:val="24"/>
                <w:szCs w:val="24"/>
                <w:lang w:val="en-US" w:eastAsia="zh-CN" w:bidi="ar-SA"/>
                <w14:textFill>
                  <w14:solidFill>
                    <w14:schemeClr w14:val="tx1"/>
                  </w14:solidFill>
                </w14:textFill>
              </w:rPr>
            </w:pPr>
            <w:r>
              <w:rPr>
                <w:rFonts w:hint="eastAsia" w:ascii="Arial" w:hAnsi="Arial" w:eastAsia="Noto Sans SC" w:cs="Arial"/>
                <w:color w:val="000000" w:themeColor="text1"/>
                <w:kern w:val="2"/>
                <w:sz w:val="24"/>
                <w:szCs w:val="24"/>
                <w:lang w:val="en-US" w:eastAsia="zh-CN" w:bidi="ar-SA"/>
                <w14:textFill>
                  <w14:solidFill>
                    <w14:schemeClr w14:val="tx1"/>
                  </w14:solidFill>
                </w14:textFill>
              </w:rPr>
              <w:t>Processing method</w:t>
            </w:r>
          </w:p>
          <w:p w14:paraId="718B638E">
            <w:pPr>
              <w:widowControl/>
              <w:jc w:val="left"/>
              <w:textAlignment w:val="center"/>
              <w:rPr>
                <w:rFonts w:hint="default" w:ascii="Arial" w:hAnsi="Arial" w:eastAsia="Noto Sans SC" w:cs="Arial"/>
                <w:color w:val="000000" w:themeColor="text1"/>
                <w:kern w:val="2"/>
                <w:sz w:val="24"/>
                <w:szCs w:val="24"/>
                <w:lang w:val="en-US" w:eastAsia="zh-CN" w:bidi="ar-SA"/>
                <w14:textFill>
                  <w14:solidFill>
                    <w14:schemeClr w14:val="tx1"/>
                  </w14:solidFill>
                </w14:textFill>
              </w:rPr>
            </w:pPr>
          </w:p>
        </w:tc>
      </w:tr>
      <w:tr w14:paraId="45D02D18">
        <w:tblPrEx>
          <w:tblCellMar>
            <w:top w:w="0" w:type="dxa"/>
            <w:left w:w="108" w:type="dxa"/>
            <w:bottom w:w="0" w:type="dxa"/>
            <w:right w:w="108" w:type="dxa"/>
          </w:tblCellMar>
        </w:tblPrEx>
        <w:trPr>
          <w:trHeight w:val="8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4FC611">
            <w:pPr>
              <w:pStyle w:val="10"/>
              <w:keepNext w:val="0"/>
              <w:keepLines w:val="0"/>
              <w:widowControl/>
              <w:suppressLineNumbers w:val="0"/>
              <w:rPr>
                <w:rFonts w:hint="eastAsia" w:ascii="Arial" w:hAnsi="Arial" w:eastAsia="Noto Sans SC" w:cs="Arial"/>
                <w:color w:val="000000" w:themeColor="text1"/>
                <w:kern w:val="2"/>
                <w:sz w:val="24"/>
                <w:szCs w:val="24"/>
                <w:lang w:val="en-US" w:eastAsia="zh-CN" w:bidi="ar-SA"/>
                <w14:textFill>
                  <w14:solidFill>
                    <w14:schemeClr w14:val="tx1"/>
                  </w14:solidFill>
                </w14:textFill>
              </w:rPr>
            </w:pPr>
            <w:r>
              <w:rPr>
                <w:rFonts w:hint="eastAsia" w:ascii="Arial" w:hAnsi="Arial" w:eastAsia="Noto Sans SC" w:cs="Arial"/>
                <w:color w:val="000000" w:themeColor="text1"/>
                <w:kern w:val="2"/>
                <w:sz w:val="24"/>
                <w:szCs w:val="24"/>
                <w:lang w:val="en-US" w:eastAsia="zh-CN" w:bidi="ar-SA"/>
                <w14:textFill>
                  <w14:solidFill>
                    <w14:schemeClr w14:val="tx1"/>
                  </w14:solidFill>
                </w14:textFill>
              </w:rPr>
              <w:t>Total sample size</w:t>
            </w:r>
          </w:p>
          <w:p w14:paraId="296DCA30">
            <w:pPr>
              <w:pStyle w:val="10"/>
              <w:keepNext w:val="0"/>
              <w:keepLines w:val="0"/>
              <w:widowControl/>
              <w:suppressLineNumbers w:val="0"/>
              <w:rPr>
                <w:rFonts w:hint="default" w:ascii="Arial" w:hAnsi="Arial" w:eastAsia="Noto Sans SC" w:cs="Arial"/>
                <w:color w:val="000000" w:themeColor="text1"/>
                <w:kern w:val="2"/>
                <w:sz w:val="24"/>
                <w:szCs w:val="24"/>
                <w:lang w:val="en-US" w:eastAsia="zh-CN" w:bidi="ar-SA"/>
                <w14:textFill>
                  <w14:solidFill>
                    <w14:schemeClr w14:val="tx1"/>
                  </w14:solidFill>
                </w14:textFill>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A91B87">
            <w:pPr>
              <w:pStyle w:val="10"/>
              <w:keepNext w:val="0"/>
              <w:keepLines w:val="0"/>
              <w:widowControl/>
              <w:suppressLineNumbers w:val="0"/>
              <w:rPr>
                <w:rFonts w:hint="default" w:ascii="Arial" w:hAnsi="Arial" w:eastAsia="Noto Sans SC" w:cs="Arial"/>
                <w:color w:val="000000" w:themeColor="text1"/>
                <w:kern w:val="2"/>
                <w:sz w:val="24"/>
                <w:szCs w:val="24"/>
                <w:lang w:val="en-US" w:eastAsia="zh-CN" w:bidi="ar-SA"/>
                <w14:textFill>
                  <w14:solidFill>
                    <w14:schemeClr w14:val="tx1"/>
                  </w14:solidFill>
                </w14:textFill>
              </w:rPr>
            </w:pPr>
            <w:r>
              <w:rPr>
                <w:rFonts w:hint="default" w:ascii="Arial" w:hAnsi="Arial" w:eastAsia="Noto Sans SC" w:cs="Arial"/>
                <w:color w:val="000000" w:themeColor="text1"/>
                <w:kern w:val="2"/>
                <w:sz w:val="24"/>
                <w:szCs w:val="24"/>
                <w:lang w:val="en-US" w:eastAsia="zh-CN" w:bidi="ar-SA"/>
                <w14:textFill>
                  <w14:solidFill>
                    <w14:schemeClr w14:val="tx1"/>
                  </w14:solidFill>
                </w14:textFill>
              </w:rPr>
              <w:t>332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FA2734">
            <w:pPr>
              <w:pStyle w:val="10"/>
              <w:keepNext w:val="0"/>
              <w:keepLines w:val="0"/>
              <w:widowControl/>
              <w:suppressLineNumbers w:val="0"/>
              <w:rPr>
                <w:rFonts w:hint="default" w:ascii="Arial" w:hAnsi="Arial" w:eastAsia="Noto Sans SC" w:cs="Arial"/>
                <w:color w:val="000000" w:themeColor="text1"/>
                <w:kern w:val="2"/>
                <w:sz w:val="24"/>
                <w:szCs w:val="24"/>
                <w:lang w:val="en-US" w:eastAsia="zh-CN" w:bidi="ar-SA"/>
                <w14:textFill>
                  <w14:solidFill>
                    <w14:schemeClr w14:val="tx1"/>
                  </w14:solidFill>
                </w14:textFill>
              </w:rPr>
            </w:pPr>
            <w:r>
              <w:rPr>
                <w:rFonts w:hint="default" w:ascii="Arial" w:hAnsi="Arial" w:eastAsia="Noto Sans SC" w:cs="Arial"/>
                <w:color w:val="000000" w:themeColor="text1"/>
                <w:kern w:val="2"/>
                <w:sz w:val="24"/>
                <w:szCs w:val="24"/>
                <w:lang w:val="en-US" w:eastAsia="zh-CN" w:bidi="ar-SA"/>
                <w14:textFill>
                  <w14:solidFill>
                    <w14:schemeClr w14:val="tx1"/>
                  </w14:solidFill>
                </w14:textFill>
              </w:rPr>
              <w:t>321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C268A8">
            <w:pPr>
              <w:pStyle w:val="10"/>
              <w:keepNext w:val="0"/>
              <w:keepLines w:val="0"/>
              <w:widowControl/>
              <w:suppressLineNumbers w:val="0"/>
              <w:rPr>
                <w:rFonts w:hint="eastAsia" w:ascii="Arial" w:hAnsi="Arial" w:eastAsia="Noto Sans SC" w:cs="Arial"/>
                <w:color w:val="000000" w:themeColor="text1"/>
                <w:kern w:val="2"/>
                <w:sz w:val="24"/>
                <w:szCs w:val="24"/>
                <w:lang w:val="en-US" w:eastAsia="zh-CN" w:bidi="ar-SA"/>
                <w14:textFill>
                  <w14:solidFill>
                    <w14:schemeClr w14:val="tx1"/>
                  </w14:solidFill>
                </w14:textFill>
              </w:rPr>
            </w:pPr>
            <w:r>
              <w:rPr>
                <w:rFonts w:hint="eastAsia" w:ascii="Arial" w:hAnsi="Arial" w:eastAsia="Noto Sans SC" w:cs="Arial"/>
                <w:color w:val="000000" w:themeColor="text1"/>
                <w:kern w:val="2"/>
                <w:sz w:val="24"/>
                <w:szCs w:val="24"/>
                <w:lang w:val="en-US" w:eastAsia="zh-CN" w:bidi="ar-SA"/>
                <w14:textFill>
                  <w14:solidFill>
                    <w14:schemeClr w14:val="tx1"/>
                  </w14:solidFill>
                </w14:textFill>
              </w:rPr>
              <w:t>Removal of contradictory/invalid data</w:t>
            </w:r>
          </w:p>
          <w:p w14:paraId="49E071DD">
            <w:pPr>
              <w:pStyle w:val="10"/>
              <w:keepNext w:val="0"/>
              <w:keepLines w:val="0"/>
              <w:widowControl/>
              <w:suppressLineNumbers w:val="0"/>
              <w:rPr>
                <w:rFonts w:hint="default" w:ascii="Arial" w:hAnsi="Arial" w:eastAsia="Noto Sans SC" w:cs="Arial"/>
                <w:color w:val="000000" w:themeColor="text1"/>
                <w:kern w:val="2"/>
                <w:sz w:val="24"/>
                <w:szCs w:val="24"/>
                <w:lang w:val="en-US" w:eastAsia="zh-CN" w:bidi="ar-SA"/>
                <w14:textFill>
                  <w14:solidFill>
                    <w14:schemeClr w14:val="tx1"/>
                  </w14:solidFill>
                </w14:textFill>
              </w:rPr>
            </w:pPr>
          </w:p>
        </w:tc>
      </w:tr>
      <w:tr w14:paraId="0375ED5A">
        <w:tblPrEx>
          <w:tblCellMar>
            <w:top w:w="0" w:type="dxa"/>
            <w:left w:w="108" w:type="dxa"/>
            <w:bottom w:w="0" w:type="dxa"/>
            <w:right w:w="108" w:type="dxa"/>
          </w:tblCellMar>
        </w:tblPrEx>
        <w:trPr>
          <w:trHeight w:val="8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D06CB9">
            <w:pPr>
              <w:pStyle w:val="10"/>
              <w:keepNext w:val="0"/>
              <w:keepLines w:val="0"/>
              <w:widowControl/>
              <w:suppressLineNumbers w:val="0"/>
              <w:rPr>
                <w:rFonts w:hint="eastAsia" w:ascii="Arial" w:hAnsi="Arial" w:eastAsia="Noto Sans SC" w:cs="Arial"/>
                <w:color w:val="000000" w:themeColor="text1"/>
                <w:kern w:val="2"/>
                <w:sz w:val="24"/>
                <w:szCs w:val="24"/>
                <w:lang w:val="en-US" w:eastAsia="zh-CN" w:bidi="ar-SA"/>
                <w14:textFill>
                  <w14:solidFill>
                    <w14:schemeClr w14:val="tx1"/>
                  </w14:solidFill>
                </w14:textFill>
              </w:rPr>
            </w:pPr>
            <w:r>
              <w:rPr>
                <w:rFonts w:hint="eastAsia" w:ascii="Arial" w:hAnsi="Arial" w:eastAsia="Noto Sans SC" w:cs="Arial"/>
                <w:color w:val="000000" w:themeColor="text1"/>
                <w:kern w:val="2"/>
                <w:sz w:val="24"/>
                <w:szCs w:val="24"/>
                <w:lang w:val="en-US" w:eastAsia="zh-CN" w:bidi="ar-SA"/>
                <w14:textFill>
                  <w14:solidFill>
                    <w14:schemeClr w14:val="tx1"/>
                  </w14:solidFill>
                </w14:textFill>
              </w:rPr>
              <w:t>Age Deficiency Rate</w:t>
            </w:r>
          </w:p>
          <w:p w14:paraId="48C230AD">
            <w:pPr>
              <w:pStyle w:val="10"/>
              <w:keepNext w:val="0"/>
              <w:keepLines w:val="0"/>
              <w:widowControl/>
              <w:suppressLineNumbers w:val="0"/>
              <w:rPr>
                <w:rFonts w:hint="default" w:ascii="Arial" w:hAnsi="Arial" w:eastAsia="Noto Sans SC" w:cs="Arial"/>
                <w:color w:val="000000" w:themeColor="text1"/>
                <w:kern w:val="2"/>
                <w:sz w:val="24"/>
                <w:szCs w:val="24"/>
                <w:lang w:val="en-US" w:eastAsia="zh-CN" w:bidi="ar-SA"/>
                <w14:textFill>
                  <w14:solidFill>
                    <w14:schemeClr w14:val="tx1"/>
                  </w14:solidFill>
                </w14:textFill>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890AE4">
            <w:pPr>
              <w:pStyle w:val="10"/>
              <w:keepNext w:val="0"/>
              <w:keepLines w:val="0"/>
              <w:widowControl/>
              <w:suppressLineNumbers w:val="0"/>
              <w:rPr>
                <w:rFonts w:hint="default" w:ascii="Arial" w:hAnsi="Arial" w:eastAsia="Noto Sans SC" w:cs="Arial"/>
                <w:color w:val="000000" w:themeColor="text1"/>
                <w:kern w:val="2"/>
                <w:sz w:val="24"/>
                <w:szCs w:val="24"/>
                <w:lang w:val="en-US" w:eastAsia="zh-CN" w:bidi="ar-SA"/>
                <w14:textFill>
                  <w14:solidFill>
                    <w14:schemeClr w14:val="tx1"/>
                  </w14:solidFill>
                </w14:textFill>
              </w:rPr>
            </w:pPr>
            <w:r>
              <w:rPr>
                <w:rFonts w:hint="default" w:ascii="Arial" w:hAnsi="Arial" w:eastAsia="Noto Sans SC" w:cs="Arial"/>
                <w:color w:val="000000" w:themeColor="text1"/>
                <w:kern w:val="2"/>
                <w:sz w:val="24"/>
                <w:szCs w:val="24"/>
                <w:lang w:val="en-US" w:eastAsia="zh-CN" w:bidi="ar-SA"/>
                <w14:textFill>
                  <w14:solidFill>
                    <w14:schemeClr w14:val="tx1"/>
                  </w14:solidFill>
                </w14:textFill>
              </w:rPr>
              <w:t>0.90%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DEFD5E">
            <w:pPr>
              <w:pStyle w:val="10"/>
              <w:keepNext w:val="0"/>
              <w:keepLines w:val="0"/>
              <w:widowControl/>
              <w:suppressLineNumbers w:val="0"/>
              <w:rPr>
                <w:rFonts w:hint="default" w:ascii="Arial" w:hAnsi="Arial" w:eastAsia="Noto Sans SC" w:cs="Arial"/>
                <w:color w:val="000000" w:themeColor="text1"/>
                <w:kern w:val="2"/>
                <w:sz w:val="24"/>
                <w:szCs w:val="24"/>
                <w:lang w:val="en-US" w:eastAsia="zh-CN" w:bidi="ar-SA"/>
                <w14:textFill>
                  <w14:solidFill>
                    <w14:schemeClr w14:val="tx1"/>
                  </w14:solidFill>
                </w14:textFill>
              </w:rPr>
            </w:pPr>
            <w:r>
              <w:rPr>
                <w:rFonts w:hint="default" w:ascii="Arial" w:hAnsi="Arial" w:eastAsia="Noto Sans SC" w:cs="Arial"/>
                <w:color w:val="000000" w:themeColor="text1"/>
                <w:kern w:val="2"/>
                <w:sz w:val="24"/>
                <w:szCs w:val="24"/>
                <w:lang w:val="en-US" w:eastAsia="zh-CN" w:bidi="ar-SA"/>
                <w14:textFill>
                  <w14:solidFill>
                    <w14:schemeClr w14:val="tx1"/>
                  </w14:solidFill>
                </w14:textFill>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9113B5">
            <w:pPr>
              <w:pStyle w:val="10"/>
              <w:keepNext w:val="0"/>
              <w:keepLines w:val="0"/>
              <w:widowControl/>
              <w:suppressLineNumbers w:val="0"/>
              <w:rPr>
                <w:rFonts w:hint="eastAsia" w:ascii="Arial" w:hAnsi="Arial" w:eastAsia="Noto Sans SC" w:cs="Arial"/>
                <w:color w:val="000000" w:themeColor="text1"/>
                <w:kern w:val="2"/>
                <w:sz w:val="24"/>
                <w:szCs w:val="24"/>
                <w:lang w:val="en-US" w:eastAsia="zh-CN" w:bidi="ar-SA"/>
                <w14:textFill>
                  <w14:solidFill>
                    <w14:schemeClr w14:val="tx1"/>
                  </w14:solidFill>
                </w14:textFill>
              </w:rPr>
            </w:pPr>
            <w:r>
              <w:rPr>
                <w:rFonts w:hint="eastAsia" w:ascii="Arial" w:hAnsi="Arial" w:eastAsia="Noto Sans SC" w:cs="Arial"/>
                <w:color w:val="000000" w:themeColor="text1"/>
                <w:kern w:val="2"/>
                <w:sz w:val="24"/>
                <w:szCs w:val="24"/>
                <w:lang w:val="en-US" w:eastAsia="zh-CN" w:bidi="ar-SA"/>
                <w14:textFill>
                  <w14:solidFill>
                    <w14:schemeClr w14:val="tx1"/>
                  </w14:solidFill>
                </w14:textFill>
              </w:rPr>
              <w:t>Recode invalid values</w:t>
            </w:r>
          </w:p>
          <w:p w14:paraId="64C8ECF7">
            <w:pPr>
              <w:pStyle w:val="10"/>
              <w:keepNext w:val="0"/>
              <w:keepLines w:val="0"/>
              <w:widowControl/>
              <w:suppressLineNumbers w:val="0"/>
              <w:rPr>
                <w:rFonts w:hint="default" w:ascii="Arial" w:hAnsi="Arial" w:eastAsia="Noto Sans SC" w:cs="Arial"/>
                <w:color w:val="000000" w:themeColor="text1"/>
                <w:kern w:val="2"/>
                <w:sz w:val="24"/>
                <w:szCs w:val="24"/>
                <w:lang w:val="en-US" w:eastAsia="zh-CN" w:bidi="ar-SA"/>
                <w14:textFill>
                  <w14:solidFill>
                    <w14:schemeClr w14:val="tx1"/>
                  </w14:solidFill>
                </w14:textFill>
              </w:rPr>
            </w:pPr>
          </w:p>
        </w:tc>
      </w:tr>
      <w:tr w14:paraId="7E876EC8">
        <w:tblPrEx>
          <w:tblCellMar>
            <w:top w:w="0" w:type="dxa"/>
            <w:left w:w="108" w:type="dxa"/>
            <w:bottom w:w="0" w:type="dxa"/>
            <w:right w:w="108" w:type="dxa"/>
          </w:tblCellMar>
        </w:tblPrEx>
        <w:trPr>
          <w:trHeight w:val="8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6DDE66">
            <w:pPr>
              <w:pStyle w:val="10"/>
              <w:keepNext w:val="0"/>
              <w:keepLines w:val="0"/>
              <w:widowControl/>
              <w:suppressLineNumbers w:val="0"/>
              <w:rPr>
                <w:rFonts w:hint="eastAsia" w:ascii="Arial" w:hAnsi="Arial" w:eastAsia="Noto Sans SC" w:cs="Arial"/>
                <w:color w:val="000000" w:themeColor="text1"/>
                <w:kern w:val="2"/>
                <w:sz w:val="24"/>
                <w:szCs w:val="24"/>
                <w:lang w:val="en-US" w:eastAsia="zh-CN" w:bidi="ar-SA"/>
                <w14:textFill>
                  <w14:solidFill>
                    <w14:schemeClr w14:val="tx1"/>
                  </w14:solidFill>
                </w14:textFill>
              </w:rPr>
            </w:pPr>
            <w:r>
              <w:rPr>
                <w:rFonts w:hint="eastAsia" w:ascii="Arial" w:hAnsi="Arial" w:eastAsia="Noto Sans SC" w:cs="Arial"/>
                <w:color w:val="000000" w:themeColor="text1"/>
                <w:kern w:val="2"/>
                <w:sz w:val="24"/>
                <w:szCs w:val="24"/>
                <w:lang w:val="en-US" w:eastAsia="zh-CN" w:bidi="ar-SA"/>
                <w14:textFill>
                  <w14:solidFill>
                    <w14:schemeClr w14:val="tx1"/>
                  </w14:solidFill>
                </w14:textFill>
              </w:rPr>
              <w:t>Classification of educational background</w:t>
            </w:r>
          </w:p>
          <w:p w14:paraId="16E93293">
            <w:pPr>
              <w:pStyle w:val="10"/>
              <w:keepNext w:val="0"/>
              <w:keepLines w:val="0"/>
              <w:widowControl/>
              <w:suppressLineNumbers w:val="0"/>
              <w:rPr>
                <w:rFonts w:hint="default" w:ascii="Arial" w:hAnsi="Arial" w:eastAsia="Noto Sans SC" w:cs="Arial"/>
                <w:color w:val="000000" w:themeColor="text1"/>
                <w:kern w:val="2"/>
                <w:sz w:val="24"/>
                <w:szCs w:val="24"/>
                <w:lang w:val="en-US" w:eastAsia="zh-CN" w:bidi="ar-SA"/>
                <w14:textFill>
                  <w14:solidFill>
                    <w14:schemeClr w14:val="tx1"/>
                  </w14:solidFill>
                </w14:textFill>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7838A">
            <w:pPr>
              <w:pStyle w:val="10"/>
              <w:keepNext w:val="0"/>
              <w:keepLines w:val="0"/>
              <w:widowControl/>
              <w:suppressLineNumbers w:val="0"/>
              <w:rPr>
                <w:rFonts w:hint="default" w:ascii="Arial" w:hAnsi="Arial" w:eastAsia="Noto Sans SC" w:cs="Arial"/>
                <w:color w:val="000000" w:themeColor="text1"/>
                <w:kern w:val="2"/>
                <w:sz w:val="24"/>
                <w:szCs w:val="24"/>
                <w:lang w:val="en-US" w:eastAsia="zh-CN" w:bidi="ar-SA"/>
                <w14:textFill>
                  <w14:solidFill>
                    <w14:schemeClr w14:val="tx1"/>
                  </w14:solidFill>
                </w14:textFill>
              </w:rPr>
            </w:pPr>
            <w:r>
              <w:rPr>
                <w:rFonts w:hint="default" w:ascii="Arial" w:hAnsi="Arial" w:eastAsia="Noto Sans SC" w:cs="Arial"/>
                <w:color w:val="000000" w:themeColor="text1"/>
                <w:kern w:val="2"/>
                <w:sz w:val="24"/>
                <w:szCs w:val="24"/>
                <w:lang w:val="en-US" w:eastAsia="zh-CN" w:bidi="ar-SA"/>
                <w14:textFill>
                  <w14:solidFill>
                    <w14:schemeClr w14:val="tx1"/>
                  </w14:solidFill>
                </w14:textFill>
              </w:rPr>
              <w:t>6</w:t>
            </w:r>
            <w:r>
              <w:rPr>
                <w:rFonts w:hint="eastAsia" w:ascii="Arial" w:hAnsi="Arial" w:eastAsia="Noto Sans SC" w:cs="Arial"/>
                <w:color w:val="000000" w:themeColor="text1"/>
                <w:kern w:val="2"/>
                <w:sz w:val="24"/>
                <w:szCs w:val="24"/>
                <w:lang w:val="en-US" w:eastAsia="zh-CN" w:bidi="ar-SA"/>
                <w14:textFill>
                  <w14:solidFill>
                    <w14:schemeClr w14:val="tx1"/>
                  </w14:solidFill>
                </w14:textFill>
              </w:rPr>
              <w:t>types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D0ABEC">
            <w:pPr>
              <w:pStyle w:val="10"/>
              <w:keepNext w:val="0"/>
              <w:keepLines w:val="0"/>
              <w:widowControl/>
              <w:suppressLineNumbers w:val="0"/>
              <w:rPr>
                <w:rFonts w:hint="default" w:ascii="Arial" w:hAnsi="Arial" w:eastAsia="Noto Sans SC" w:cs="Arial"/>
                <w:color w:val="000000" w:themeColor="text1"/>
                <w:kern w:val="2"/>
                <w:sz w:val="24"/>
                <w:szCs w:val="24"/>
                <w:lang w:val="en-US" w:eastAsia="zh-CN" w:bidi="ar-SA"/>
                <w14:textFill>
                  <w14:solidFill>
                    <w14:schemeClr w14:val="tx1"/>
                  </w14:solidFill>
                </w14:textFill>
              </w:rPr>
            </w:pPr>
            <w:r>
              <w:rPr>
                <w:rFonts w:hint="default" w:ascii="Arial" w:hAnsi="Arial" w:eastAsia="Noto Sans SC" w:cs="Arial"/>
                <w:color w:val="000000" w:themeColor="text1"/>
                <w:kern w:val="2"/>
                <w:sz w:val="24"/>
                <w:szCs w:val="24"/>
                <w:lang w:val="en-US" w:eastAsia="zh-CN" w:bidi="ar-SA"/>
                <w14:textFill>
                  <w14:solidFill>
                    <w14:schemeClr w14:val="tx1"/>
                  </w14:solidFill>
                </w14:textFill>
              </w:rPr>
              <w:t>5</w:t>
            </w:r>
            <w:r>
              <w:rPr>
                <w:rFonts w:hint="eastAsia" w:ascii="Arial" w:hAnsi="Arial" w:eastAsia="Noto Sans SC" w:cs="Arial"/>
                <w:color w:val="000000" w:themeColor="text1"/>
                <w:kern w:val="2"/>
                <w:sz w:val="24"/>
                <w:szCs w:val="24"/>
                <w:lang w:val="en-US" w:eastAsia="zh-CN" w:bidi="ar-SA"/>
                <w14:textFill>
                  <w14:solidFill>
                    <w14:schemeClr w14:val="tx1"/>
                  </w14:solidFill>
                </w14:textFill>
              </w:rPr>
              <w:t>types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1B778C">
            <w:pPr>
              <w:pStyle w:val="10"/>
              <w:keepNext w:val="0"/>
              <w:keepLines w:val="0"/>
              <w:widowControl/>
              <w:suppressLineNumbers w:val="0"/>
              <w:rPr>
                <w:rFonts w:hint="eastAsia" w:ascii="Arial" w:hAnsi="Arial" w:eastAsia="Noto Sans SC" w:cs="Arial"/>
                <w:color w:val="000000" w:themeColor="text1"/>
                <w:kern w:val="2"/>
                <w:sz w:val="24"/>
                <w:szCs w:val="24"/>
                <w:lang w:val="en-US" w:eastAsia="zh-CN" w:bidi="ar-SA"/>
                <w14:textFill>
                  <w14:solidFill>
                    <w14:schemeClr w14:val="tx1"/>
                  </w14:solidFill>
                </w14:textFill>
              </w:rPr>
            </w:pPr>
            <w:r>
              <w:rPr>
                <w:rFonts w:hint="eastAsia" w:ascii="Arial" w:hAnsi="Arial" w:eastAsia="Noto Sans SC" w:cs="Arial"/>
                <w:color w:val="000000" w:themeColor="text1"/>
                <w:kern w:val="2"/>
                <w:sz w:val="24"/>
                <w:szCs w:val="24"/>
                <w:lang w:val="en-US" w:eastAsia="zh-CN" w:bidi="ar-SA"/>
                <w14:textFill>
                  <w14:solidFill>
                    <w14:schemeClr w14:val="tx1"/>
                  </w14:solidFill>
                </w14:textFill>
              </w:rPr>
              <w:t>Consolidation of low-frequency items</w:t>
            </w:r>
          </w:p>
          <w:p w14:paraId="7F7574CE">
            <w:pPr>
              <w:pStyle w:val="10"/>
              <w:keepNext w:val="0"/>
              <w:keepLines w:val="0"/>
              <w:widowControl/>
              <w:suppressLineNumbers w:val="0"/>
              <w:rPr>
                <w:rFonts w:hint="default" w:ascii="Arial" w:hAnsi="Arial" w:eastAsia="Noto Sans SC" w:cs="Arial"/>
                <w:color w:val="000000" w:themeColor="text1"/>
                <w:kern w:val="2"/>
                <w:sz w:val="24"/>
                <w:szCs w:val="24"/>
                <w:lang w:val="en-US" w:eastAsia="zh-CN" w:bidi="ar-SA"/>
                <w14:textFill>
                  <w14:solidFill>
                    <w14:schemeClr w14:val="tx1"/>
                  </w14:solidFill>
                </w14:textFill>
              </w:rPr>
            </w:pPr>
          </w:p>
        </w:tc>
      </w:tr>
    </w:tbl>
    <w:p w14:paraId="4BAF1640">
      <w:pPr>
        <w:jc w:val="left"/>
        <w:rPr>
          <w:rFonts w:hint="default" w:ascii="Arial" w:hAnsi="Arial" w:eastAsia="Noto Sans SC" w:cs="Arial"/>
          <w:color w:val="000000" w:themeColor="text1"/>
          <w:sz w:val="24"/>
          <w:szCs w:val="24"/>
          <w14:textFill>
            <w14:solidFill>
              <w14:schemeClr w14:val="tx1"/>
            </w14:solidFill>
          </w14:textFill>
        </w:rPr>
      </w:pPr>
    </w:p>
    <w:p w14:paraId="3ACFA68B">
      <w:pPr>
        <w:jc w:val="left"/>
        <w:rPr>
          <w:rFonts w:hint="default" w:ascii="Arial" w:hAnsi="Arial" w:eastAsia="Noto Sans SC" w:cs="Arial"/>
          <w:color w:val="000000" w:themeColor="text1"/>
          <w:sz w:val="24"/>
          <w:szCs w:val="24"/>
          <w:lang w:val="en-US" w:eastAsia="zh-CN"/>
          <w14:textFill>
            <w14:solidFill>
              <w14:schemeClr w14:val="tx1"/>
            </w14:solidFill>
          </w14:textFill>
        </w:rPr>
      </w:pPr>
      <w:r>
        <w:rPr>
          <w:rFonts w:hint="eastAsia" w:ascii="Arial" w:hAnsi="Arial" w:eastAsia="Noto Sans SC" w:cs="Arial"/>
          <w:color w:val="000000" w:themeColor="text1"/>
          <w:sz w:val="24"/>
          <w:szCs w:val="24"/>
          <w:lang w:val="en-US" w:eastAsia="zh-CN"/>
          <w14:textFill>
            <w14:solidFill>
              <w14:schemeClr w14:val="tx1"/>
            </w14:solidFill>
          </w14:textFill>
        </w:rPr>
        <w:t>8.</w:t>
      </w:r>
      <w:r>
        <w:rPr>
          <w:rFonts w:hint="default" w:ascii="Arial" w:hAnsi="Arial" w:eastAsia="Noto Sans SC" w:cs="Arial"/>
          <w:color w:val="000000" w:themeColor="text1"/>
          <w:sz w:val="24"/>
          <w:szCs w:val="24"/>
          <w:lang w:val="en-US" w:eastAsia="zh-CN"/>
          <w14:textFill>
            <w14:solidFill>
              <w14:schemeClr w14:val="tx1"/>
            </w14:solidFill>
          </w14:textFill>
        </w:rPr>
        <w:t xml:space="preserve"> Notes</w:t>
      </w:r>
    </w:p>
    <w:p w14:paraId="7A1989F5">
      <w:pPr>
        <w:pStyle w:val="10"/>
        <w:keepNext w:val="0"/>
        <w:keepLines w:val="0"/>
        <w:widowControl/>
        <w:suppressLineNumbers w:val="0"/>
        <w:rPr>
          <w:rFonts w:hint="eastAsia" w:ascii="Arial" w:hAnsi="Arial" w:eastAsia="Noto Sans SC" w:cs="Arial"/>
          <w:color w:val="000000" w:themeColor="text1"/>
          <w:kern w:val="2"/>
          <w:sz w:val="24"/>
          <w:szCs w:val="24"/>
          <w:lang w:val="en-US" w:eastAsia="zh-CN" w:bidi="ar-SA"/>
          <w14:textFill>
            <w14:solidFill>
              <w14:schemeClr w14:val="tx1"/>
            </w14:solidFill>
          </w14:textFill>
        </w:rPr>
      </w:pPr>
      <w:r>
        <w:rPr>
          <w:rFonts w:hint="eastAsia" w:ascii="Arial" w:hAnsi="Arial" w:eastAsia="Noto Sans SC" w:cs="Arial"/>
          <w:color w:val="000000" w:themeColor="text1"/>
          <w:kern w:val="2"/>
          <w:sz w:val="24"/>
          <w:szCs w:val="24"/>
          <w:lang w:val="en-US" w:eastAsia="zh-CN" w:bidi="ar-SA"/>
          <w14:textFill>
            <w14:solidFill>
              <w14:schemeClr w14:val="tx1"/>
            </w14:solidFill>
          </w14:textFill>
        </w:rPr>
        <w:t xml:space="preserve">Small sample size of 35+ (n=7), results of related analyses need to be interpreted with caution </w:t>
      </w:r>
    </w:p>
    <w:p w14:paraId="08EDA1C8">
      <w:pPr>
        <w:pStyle w:val="10"/>
        <w:keepNext w:val="0"/>
        <w:keepLines w:val="0"/>
        <w:widowControl/>
        <w:suppressLineNumbers w:val="0"/>
        <w:rPr>
          <w:rFonts w:hint="eastAsia" w:ascii="Arial" w:hAnsi="Arial" w:eastAsia="Noto Sans SC" w:cs="Arial"/>
          <w:color w:val="000000" w:themeColor="text1"/>
          <w:kern w:val="2"/>
          <w:sz w:val="24"/>
          <w:szCs w:val="24"/>
          <w:lang w:val="en-US" w:eastAsia="zh-CN" w:bidi="ar-SA"/>
          <w14:textFill>
            <w14:solidFill>
              <w14:schemeClr w14:val="tx1"/>
            </w14:solidFill>
          </w14:textFill>
        </w:rPr>
      </w:pPr>
      <w:r>
        <w:rPr>
          <w:rFonts w:hint="eastAsia" w:ascii="Arial" w:hAnsi="Arial" w:eastAsia="Noto Sans SC" w:cs="Arial"/>
          <w:color w:val="000000" w:themeColor="text1"/>
          <w:kern w:val="2"/>
          <w:sz w:val="24"/>
          <w:szCs w:val="24"/>
          <w:lang w:val="en-US" w:eastAsia="zh-CN" w:bidi="ar-SA"/>
          <w14:textFill>
            <w14:solidFill>
              <w14:schemeClr w14:val="tx1"/>
            </w14:solidFill>
          </w14:textFill>
        </w:rPr>
        <w:t>Missing values for multiple choice questions are normal and not considered a data problem</w:t>
      </w:r>
    </w:p>
    <w:p w14:paraId="3BDFD346">
      <w:pPr>
        <w:jc w:val="left"/>
        <w:rPr>
          <w:rFonts w:hint="default" w:ascii="Arial" w:hAnsi="Arial" w:eastAsia="Noto Sans SC" w:cs="Arial"/>
          <w:color w:val="000000" w:themeColor="text1"/>
          <w:sz w:val="24"/>
          <w:szCs w:val="24"/>
          <w14:textFill>
            <w14:solidFill>
              <w14:schemeClr w14:val="tx1"/>
            </w14:solidFill>
          </w14:textFill>
        </w:rPr>
      </w:pPr>
    </w:p>
    <w:p w14:paraId="57E78D5A">
      <w:pPr>
        <w:jc w:val="left"/>
        <w:rPr>
          <w:rFonts w:hint="default" w:ascii="Arial" w:hAnsi="Arial" w:eastAsia="Noto Sans SC" w:cs="Arial"/>
          <w:color w:val="000000" w:themeColor="text1"/>
          <w:sz w:val="24"/>
          <w:szCs w:val="24"/>
          <w14:textFill>
            <w14:solidFill>
              <w14:schemeClr w14:val="tx1"/>
            </w14:solidFill>
          </w14:textFill>
        </w:rPr>
      </w:pPr>
    </w:p>
    <w:p w14:paraId="495F6F8C">
      <w:pPr>
        <w:jc w:val="left"/>
        <w:rPr>
          <w:rFonts w:hint="default" w:ascii="Arial" w:hAnsi="Arial" w:eastAsia="Noto Sans SC" w:cs="Arial"/>
          <w:color w:val="000000" w:themeColor="text1"/>
          <w:sz w:val="24"/>
          <w:szCs w:val="24"/>
          <w14:textFill>
            <w14:solidFill>
              <w14:schemeClr w14:val="tx1"/>
            </w14:solidFill>
          </w14:textFill>
        </w:rPr>
      </w:pPr>
    </w:p>
    <w:p w14:paraId="259FCF0A">
      <w:pPr>
        <w:jc w:val="left"/>
        <w:rPr>
          <w:rFonts w:hint="default" w:ascii="Arial" w:hAnsi="Arial" w:eastAsia="Noto Sans SC" w:cs="Arial"/>
          <w:color w:val="000000" w:themeColor="text1"/>
          <w:sz w:val="24"/>
          <w:szCs w:val="24"/>
          <w14:textFill>
            <w14:solidFill>
              <w14:schemeClr w14:val="tx1"/>
            </w14:solidFill>
          </w14:textFill>
        </w:rPr>
      </w:pPr>
    </w:p>
    <w:p w14:paraId="131EEFBD">
      <w:pPr>
        <w:jc w:val="left"/>
        <w:rPr>
          <w:rFonts w:hint="default" w:ascii="Arial" w:hAnsi="Arial" w:eastAsia="Noto Sans SC" w:cs="Arial"/>
          <w:color w:val="000000" w:themeColor="text1"/>
          <w:sz w:val="24"/>
          <w:szCs w:val="24"/>
          <w14:textFill>
            <w14:solidFill>
              <w14:schemeClr w14:val="tx1"/>
            </w14:solidFill>
          </w14:textFill>
        </w:rPr>
      </w:pPr>
    </w:p>
    <w:p w14:paraId="50BC07AA">
      <w:pPr>
        <w:jc w:val="left"/>
        <w:rPr>
          <w:rFonts w:hint="default" w:ascii="Arial" w:hAnsi="Arial" w:eastAsia="Noto Sans SC" w:cs="Arial"/>
          <w:color w:val="000000" w:themeColor="text1"/>
          <w:sz w:val="24"/>
          <w:szCs w:val="24"/>
          <w14:textFill>
            <w14:solidFill>
              <w14:schemeClr w14:val="tx1"/>
            </w14:solidFill>
          </w14:textFill>
        </w:rPr>
      </w:pPr>
    </w:p>
    <w:p w14:paraId="41B4A75A">
      <w:pPr>
        <w:jc w:val="left"/>
        <w:rPr>
          <w:rFonts w:hint="default" w:ascii="Arial" w:hAnsi="Arial" w:eastAsia="Noto Sans SC" w:cs="Arial"/>
          <w:color w:val="000000" w:themeColor="text1"/>
          <w:sz w:val="24"/>
          <w:szCs w:val="24"/>
          <w14:textFill>
            <w14:solidFill>
              <w14:schemeClr w14:val="tx1"/>
            </w14:solidFill>
          </w14:textFill>
        </w:rPr>
      </w:pPr>
    </w:p>
    <w:p w14:paraId="5D121CC8">
      <w:pPr>
        <w:jc w:val="left"/>
        <w:rPr>
          <w:rFonts w:hint="default" w:ascii="Arial" w:hAnsi="Arial" w:eastAsia="Noto Sans SC" w:cs="Arial"/>
          <w:color w:val="000000" w:themeColor="text1"/>
          <w:sz w:val="24"/>
          <w:szCs w:val="24"/>
          <w14:textFill>
            <w14:solidFill>
              <w14:schemeClr w14:val="tx1"/>
            </w14:solidFill>
          </w14:textFill>
        </w:rPr>
      </w:pPr>
    </w:p>
    <w:p w14:paraId="77482517">
      <w:pPr>
        <w:jc w:val="left"/>
        <w:rPr>
          <w:rFonts w:hint="default" w:ascii="Arial" w:hAnsi="Arial" w:eastAsia="Noto Sans SC" w:cs="Arial"/>
          <w:color w:val="000000" w:themeColor="text1"/>
          <w:sz w:val="24"/>
          <w:szCs w:val="24"/>
          <w14:textFill>
            <w14:solidFill>
              <w14:schemeClr w14:val="tx1"/>
            </w14:solidFill>
          </w14:textFill>
        </w:rPr>
      </w:pPr>
    </w:p>
    <w:p w14:paraId="791D382C">
      <w:pPr>
        <w:jc w:val="left"/>
        <w:rPr>
          <w:rFonts w:hint="default" w:ascii="Arial" w:hAnsi="Arial" w:eastAsia="Noto Sans SC" w:cs="Arial"/>
          <w:color w:val="000000" w:themeColor="text1"/>
          <w:sz w:val="24"/>
          <w:szCs w:val="24"/>
          <w14:textFill>
            <w14:solidFill>
              <w14:schemeClr w14:val="tx1"/>
            </w14:solidFill>
          </w14:textFill>
        </w:rPr>
      </w:pPr>
    </w:p>
    <w:p w14:paraId="2FF612E8">
      <w:pPr>
        <w:jc w:val="left"/>
        <w:rPr>
          <w:rFonts w:hint="default" w:ascii="Arial" w:hAnsi="Arial" w:eastAsia="Noto Sans SC" w:cs="Arial"/>
          <w:color w:val="000000" w:themeColor="text1"/>
          <w:sz w:val="24"/>
          <w:szCs w:val="24"/>
          <w14:textFill>
            <w14:solidFill>
              <w14:schemeClr w14:val="tx1"/>
            </w14:solidFill>
          </w14:textFill>
        </w:rPr>
      </w:pPr>
    </w:p>
    <w:p w14:paraId="71AB39D0">
      <w:pPr>
        <w:jc w:val="left"/>
        <w:rPr>
          <w:rFonts w:hint="default" w:ascii="Arial" w:hAnsi="Arial" w:eastAsia="Noto Sans SC" w:cs="Arial"/>
          <w:color w:val="000000" w:themeColor="text1"/>
          <w:sz w:val="24"/>
          <w:szCs w:val="24"/>
          <w14:textFill>
            <w14:solidFill>
              <w14:schemeClr w14:val="tx1"/>
            </w14:solidFill>
          </w14:textFill>
        </w:rPr>
      </w:pPr>
    </w:p>
    <w:p w14:paraId="5D073526">
      <w:pPr>
        <w:jc w:val="left"/>
        <w:rPr>
          <w:rFonts w:hint="default" w:ascii="Arial" w:hAnsi="Arial" w:eastAsia="Noto Sans SC" w:cs="Arial"/>
          <w:color w:val="000000" w:themeColor="text1"/>
          <w:sz w:val="24"/>
          <w:szCs w:val="24"/>
          <w14:textFill>
            <w14:solidFill>
              <w14:schemeClr w14:val="tx1"/>
            </w14:solidFill>
          </w14:textFill>
        </w:rPr>
      </w:pPr>
    </w:p>
    <w:p w14:paraId="1EF7B92C">
      <w:pPr>
        <w:jc w:val="left"/>
        <w:rPr>
          <w:rFonts w:hint="default" w:ascii="Arial" w:hAnsi="Arial" w:eastAsia="Noto Sans SC" w:cs="Arial"/>
          <w:color w:val="000000" w:themeColor="text1"/>
          <w:sz w:val="24"/>
          <w:szCs w:val="24"/>
          <w14:textFill>
            <w14:solidFill>
              <w14:schemeClr w14:val="tx1"/>
            </w14:solidFill>
          </w14:textFill>
        </w:rPr>
      </w:pPr>
    </w:p>
    <w:p w14:paraId="32021144">
      <w:pPr>
        <w:jc w:val="left"/>
        <w:rPr>
          <w:rFonts w:hint="default" w:ascii="Arial" w:hAnsi="Arial" w:eastAsia="Noto Sans SC" w:cs="Arial"/>
          <w:color w:val="000000" w:themeColor="text1"/>
          <w:sz w:val="24"/>
          <w:szCs w:val="24"/>
          <w14:textFill>
            <w14:solidFill>
              <w14:schemeClr w14:val="tx1"/>
            </w14:solidFill>
          </w14:textFill>
        </w:rPr>
      </w:pPr>
    </w:p>
    <w:p w14:paraId="3EB946D7">
      <w:pPr>
        <w:pStyle w:val="19"/>
        <w:bidi w:val="0"/>
        <w:rPr>
          <w:rFonts w:hint="default"/>
          <w:lang w:val="en-US" w:eastAsia="zh-CN"/>
        </w:rPr>
      </w:pPr>
      <w:bookmarkStart w:id="702" w:name="_Toc979"/>
      <w:bookmarkStart w:id="703" w:name="_Toc4646"/>
      <w:bookmarkStart w:id="704" w:name="_Toc8270"/>
      <w:bookmarkStart w:id="705" w:name="_Toc29627"/>
      <w:bookmarkStart w:id="706" w:name="_Toc28706"/>
      <w:r>
        <w:rPr>
          <w:rFonts w:hint="default"/>
          <w:lang w:val="en-US" w:eastAsia="zh-CN"/>
        </w:rPr>
        <w:t>Appendix C: Outlier log for Q12</w:t>
      </w:r>
      <w:bookmarkEnd w:id="702"/>
      <w:bookmarkEnd w:id="703"/>
      <w:bookmarkEnd w:id="704"/>
      <w:bookmarkEnd w:id="705"/>
      <w:bookmarkEnd w:id="706"/>
    </w:p>
    <w:p w14:paraId="2C21E153">
      <w:pPr>
        <w:spacing w:beforeLines="0" w:afterLines="0"/>
        <w:jc w:val="left"/>
        <w:rPr>
          <w:rFonts w:hint="default" w:ascii="Arial" w:hAnsi="Arial" w:eastAsia="Noto Sans SC" w:cs="Arial"/>
          <w:b/>
          <w:bCs/>
          <w:color w:val="000000" w:themeColor="text1"/>
          <w:sz w:val="24"/>
          <w:szCs w:val="24"/>
          <w:lang w:val="en-US" w:eastAsia="zh-CN"/>
          <w14:textFill>
            <w14:solidFill>
              <w14:schemeClr w14:val="tx1"/>
            </w14:solidFill>
          </w14:textFill>
        </w:rPr>
      </w:pPr>
    </w:p>
    <w:tbl>
      <w:tblPr>
        <w:tblStyle w:val="12"/>
        <w:tblW w:w="40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45"/>
        <w:gridCol w:w="737"/>
        <w:gridCol w:w="1029"/>
        <w:gridCol w:w="1475"/>
      </w:tblGrid>
      <w:tr w14:paraId="00ADD3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4086" w:type="dxa"/>
            <w:gridSpan w:val="4"/>
            <w:tcBorders>
              <w:top w:val="nil"/>
              <w:left w:val="nil"/>
              <w:bottom w:val="nil"/>
              <w:right w:val="nil"/>
              <w:tl2br w:val="nil"/>
              <w:tr2bl w:val="nil"/>
            </w:tcBorders>
            <w:shd w:val="clear" w:color="auto" w:fill="FFFFFF"/>
            <w:noWrap w:val="0"/>
            <w:vAlign w:val="center"/>
          </w:tcPr>
          <w:p w14:paraId="153F2EB0">
            <w:pPr>
              <w:spacing w:beforeLines="0" w:afterLines="0" w:line="320" w:lineRule="atLeast"/>
              <w:ind w:left="60" w:right="60"/>
              <w:jc w:val="left"/>
              <w:rPr>
                <w:rFonts w:hint="default" w:ascii="Arial" w:hAnsi="Arial" w:eastAsia="Noto Sans SC" w:cs="Arial"/>
                <w:color w:val="010205"/>
                <w:sz w:val="24"/>
                <w:szCs w:val="24"/>
              </w:rPr>
            </w:pPr>
            <w:r>
              <w:rPr>
                <w:rFonts w:hint="eastAsia" w:ascii="Arial" w:hAnsi="Arial" w:eastAsia="Noto Sans SC" w:cs="Arial"/>
                <w:color w:val="264A60"/>
                <w:kern w:val="2"/>
                <w:sz w:val="24"/>
                <w:szCs w:val="24"/>
                <w:lang w:val="en-US" w:eastAsia="zh-CN" w:bidi="ar-SA"/>
              </w:rPr>
              <w:t>statistic</w:t>
            </w:r>
          </w:p>
        </w:tc>
      </w:tr>
      <w:tr w14:paraId="4AF14D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582" w:type="dxa"/>
            <w:gridSpan w:val="2"/>
            <w:tcBorders>
              <w:top w:val="nil"/>
              <w:left w:val="nil"/>
              <w:bottom w:val="single" w:color="152935" w:sz="8" w:space="0"/>
              <w:right w:val="nil"/>
              <w:tl2br w:val="nil"/>
              <w:tr2bl w:val="nil"/>
            </w:tcBorders>
            <w:shd w:val="clear" w:color="auto" w:fill="FFFFFF"/>
            <w:noWrap w:val="0"/>
            <w:vAlign w:val="bottom"/>
          </w:tcPr>
          <w:p w14:paraId="73598622">
            <w:pPr>
              <w:spacing w:beforeLines="0" w:afterLines="0"/>
              <w:jc w:val="left"/>
              <w:rPr>
                <w:rFonts w:hint="default" w:ascii="Arial" w:hAnsi="Arial" w:eastAsia="Noto Sans SC" w:cs="Arial"/>
                <w:sz w:val="24"/>
                <w:szCs w:val="24"/>
              </w:rPr>
            </w:pPr>
          </w:p>
        </w:tc>
        <w:tc>
          <w:tcPr>
            <w:tcW w:w="1029" w:type="dxa"/>
            <w:tcBorders>
              <w:top w:val="nil"/>
              <w:left w:val="nil"/>
              <w:bottom w:val="single" w:color="152935" w:sz="8" w:space="0"/>
              <w:right w:val="single" w:color="E0E0E0" w:sz="8" w:space="0"/>
              <w:tl2br w:val="nil"/>
              <w:tr2bl w:val="nil"/>
            </w:tcBorders>
            <w:shd w:val="clear" w:color="auto" w:fill="FFFFFF"/>
            <w:noWrap w:val="0"/>
            <w:vAlign w:val="bottom"/>
          </w:tcPr>
          <w:p w14:paraId="224DC548">
            <w:pPr>
              <w:spacing w:beforeLines="0" w:afterLines="0" w:line="320" w:lineRule="atLeast"/>
              <w:ind w:left="60" w:right="60"/>
              <w:jc w:val="left"/>
              <w:rPr>
                <w:rFonts w:hint="default" w:ascii="Arial" w:hAnsi="Arial" w:eastAsia="Noto Sans SC" w:cs="Arial"/>
                <w:color w:val="264A60"/>
                <w:sz w:val="24"/>
                <w:szCs w:val="24"/>
                <w:lang w:val="en-US" w:eastAsia="zh-CN"/>
              </w:rPr>
            </w:pPr>
            <w:r>
              <w:rPr>
                <w:rFonts w:hint="eastAsia" w:ascii="Arial" w:hAnsi="Arial" w:eastAsia="Noto Sans SC" w:cs="Arial"/>
                <w:color w:val="264A60"/>
                <w:sz w:val="24"/>
                <w:szCs w:val="24"/>
                <w:lang w:val="en-US" w:eastAsia="zh-CN"/>
              </w:rPr>
              <w:t>Yes</w:t>
            </w:r>
          </w:p>
        </w:tc>
        <w:tc>
          <w:tcPr>
            <w:tcW w:w="1475" w:type="dxa"/>
            <w:tcBorders>
              <w:top w:val="nil"/>
              <w:left w:val="single" w:color="E0E0E0" w:sz="8" w:space="0"/>
              <w:bottom w:val="single" w:color="152935" w:sz="8" w:space="0"/>
              <w:right w:val="nil"/>
              <w:tl2br w:val="nil"/>
              <w:tr2bl w:val="nil"/>
            </w:tcBorders>
            <w:shd w:val="clear" w:color="auto" w:fill="FFFFFF"/>
            <w:noWrap w:val="0"/>
            <w:vAlign w:val="bottom"/>
          </w:tcPr>
          <w:p w14:paraId="39380D63">
            <w:pPr>
              <w:pStyle w:val="10"/>
              <w:keepNext w:val="0"/>
              <w:keepLines w:val="0"/>
              <w:widowControl/>
              <w:suppressLineNumbers w:val="0"/>
            </w:pPr>
            <w:r>
              <w:rPr>
                <w:rFonts w:hint="eastAsia" w:ascii="Arial" w:hAnsi="Arial" w:eastAsia="Noto Sans SC" w:cs="Arial"/>
                <w:color w:val="264A60"/>
                <w:sz w:val="24"/>
                <w:szCs w:val="24"/>
                <w:lang w:val="en-US" w:eastAsia="zh-CN"/>
              </w:rPr>
              <w:t>No</w:t>
            </w:r>
            <w:r>
              <w:rPr>
                <w:rFonts w:hint="eastAsia" w:ascii="Arial" w:hAnsi="Arial" w:eastAsia="Noto Sans SC" w:cs="Arial"/>
                <w:color w:val="264A60"/>
                <w:kern w:val="2"/>
                <w:sz w:val="24"/>
                <w:szCs w:val="24"/>
                <w:lang w:val="en-US" w:eastAsia="zh-CN" w:bidi="ar-SA"/>
              </w:rPr>
              <w:t>(If no, skip to next question.)</w:t>
            </w:r>
          </w:p>
          <w:p w14:paraId="53C4B707">
            <w:pPr>
              <w:spacing w:beforeLines="0" w:afterLines="0" w:line="320" w:lineRule="atLeast"/>
              <w:ind w:left="60" w:right="60"/>
              <w:jc w:val="left"/>
              <w:rPr>
                <w:rFonts w:hint="default" w:ascii="Arial" w:hAnsi="Arial" w:eastAsia="Noto Sans SC" w:cs="Arial"/>
                <w:color w:val="264A60"/>
                <w:sz w:val="24"/>
                <w:szCs w:val="24"/>
              </w:rPr>
            </w:pPr>
          </w:p>
        </w:tc>
      </w:tr>
      <w:tr w14:paraId="477940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845" w:type="dxa"/>
            <w:vMerge w:val="restart"/>
            <w:tcBorders>
              <w:top w:val="single" w:color="152935" w:sz="8" w:space="0"/>
              <w:left w:val="nil"/>
              <w:bottom w:val="single" w:color="AEAEAE" w:sz="8" w:space="0"/>
              <w:right w:val="nil"/>
              <w:tl2br w:val="nil"/>
              <w:tr2bl w:val="nil"/>
            </w:tcBorders>
            <w:shd w:val="clear" w:color="auto" w:fill="E0E0E0"/>
            <w:noWrap w:val="0"/>
            <w:vAlign w:val="top"/>
          </w:tcPr>
          <w:p w14:paraId="5E780B6F">
            <w:pPr>
              <w:pStyle w:val="10"/>
              <w:keepNext w:val="0"/>
              <w:keepLines w:val="0"/>
              <w:widowControl/>
              <w:suppressLineNumbers w:val="0"/>
              <w:rPr>
                <w:rFonts w:hint="eastAsia" w:ascii="Arial" w:hAnsi="Arial" w:eastAsia="Noto Sans SC" w:cs="Arial"/>
                <w:color w:val="264A60"/>
                <w:kern w:val="2"/>
                <w:sz w:val="24"/>
                <w:szCs w:val="24"/>
                <w:lang w:val="en-US" w:eastAsia="zh-CN" w:bidi="ar-SA"/>
              </w:rPr>
            </w:pPr>
            <w:r>
              <w:rPr>
                <w:rFonts w:hint="eastAsia" w:ascii="Arial" w:hAnsi="Arial" w:eastAsia="Noto Sans SC" w:cs="Arial"/>
                <w:color w:val="264A60"/>
                <w:kern w:val="2"/>
                <w:sz w:val="24"/>
                <w:szCs w:val="24"/>
                <w:lang w:val="en-US" w:eastAsia="zh-CN" w:bidi="ar-SA"/>
              </w:rPr>
              <w:t>Number of cases</w:t>
            </w:r>
          </w:p>
          <w:p w14:paraId="3023EA76">
            <w:pPr>
              <w:spacing w:beforeLines="0" w:afterLines="0" w:line="320" w:lineRule="atLeast"/>
              <w:ind w:left="60" w:right="60"/>
              <w:jc w:val="left"/>
              <w:rPr>
                <w:rFonts w:hint="default" w:ascii="Arial" w:hAnsi="Arial" w:eastAsia="Noto Sans SC" w:cs="Arial"/>
                <w:color w:val="264A60"/>
                <w:sz w:val="24"/>
                <w:szCs w:val="24"/>
              </w:rPr>
            </w:pPr>
          </w:p>
        </w:tc>
        <w:tc>
          <w:tcPr>
            <w:tcW w:w="737" w:type="dxa"/>
            <w:tcBorders>
              <w:top w:val="single" w:color="152935" w:sz="8" w:space="0"/>
              <w:left w:val="nil"/>
              <w:bottom w:val="single" w:color="AEAEAE" w:sz="8" w:space="0"/>
              <w:right w:val="nil"/>
              <w:tl2br w:val="nil"/>
              <w:tr2bl w:val="nil"/>
            </w:tcBorders>
            <w:shd w:val="clear" w:color="auto" w:fill="E0E0E0"/>
            <w:noWrap w:val="0"/>
            <w:vAlign w:val="top"/>
          </w:tcPr>
          <w:p w14:paraId="7969ADD1">
            <w:pPr>
              <w:pStyle w:val="10"/>
              <w:keepNext w:val="0"/>
              <w:keepLines w:val="0"/>
              <w:widowControl/>
              <w:suppressLineNumbers w:val="0"/>
              <w:rPr>
                <w:rFonts w:hint="eastAsia" w:ascii="Arial" w:hAnsi="Arial" w:eastAsia="Noto Sans SC" w:cs="Arial"/>
                <w:color w:val="264A60"/>
                <w:kern w:val="2"/>
                <w:sz w:val="24"/>
                <w:szCs w:val="24"/>
                <w:lang w:val="en-US" w:eastAsia="zh-CN" w:bidi="ar-SA"/>
              </w:rPr>
            </w:pPr>
            <w:r>
              <w:rPr>
                <w:rFonts w:hint="eastAsia" w:ascii="Arial" w:hAnsi="Arial" w:eastAsia="Noto Sans SC" w:cs="Arial"/>
                <w:color w:val="264A60"/>
                <w:kern w:val="2"/>
                <w:sz w:val="24"/>
                <w:szCs w:val="24"/>
                <w:lang w:val="en-US" w:eastAsia="zh-CN" w:bidi="ar-SA"/>
              </w:rPr>
              <w:t>efficiently</w:t>
            </w:r>
          </w:p>
          <w:p w14:paraId="3157BE2D">
            <w:pPr>
              <w:spacing w:beforeLines="0" w:afterLines="0" w:line="320" w:lineRule="atLeast"/>
              <w:ind w:left="60" w:right="60"/>
              <w:jc w:val="left"/>
              <w:rPr>
                <w:rFonts w:hint="default" w:ascii="Arial" w:hAnsi="Arial" w:eastAsia="Noto Sans SC" w:cs="Arial"/>
                <w:color w:val="264A60"/>
                <w:sz w:val="24"/>
                <w:szCs w:val="24"/>
              </w:rPr>
            </w:pPr>
          </w:p>
        </w:tc>
        <w:tc>
          <w:tcPr>
            <w:tcW w:w="1029" w:type="dxa"/>
            <w:tcBorders>
              <w:top w:val="single" w:color="152935" w:sz="8" w:space="0"/>
              <w:left w:val="nil"/>
              <w:bottom w:val="single" w:color="AEAEAE" w:sz="8" w:space="0"/>
              <w:right w:val="single" w:color="E0E0E0" w:sz="8" w:space="0"/>
              <w:tl2br w:val="nil"/>
              <w:tr2bl w:val="nil"/>
            </w:tcBorders>
            <w:shd w:val="clear" w:color="auto" w:fill="F9F9FB"/>
            <w:noWrap w:val="0"/>
            <w:vAlign w:val="top"/>
          </w:tcPr>
          <w:p w14:paraId="79596B81">
            <w:pPr>
              <w:spacing w:beforeLines="0" w:afterLines="0" w:line="320" w:lineRule="atLeast"/>
              <w:ind w:left="60" w:right="60"/>
              <w:jc w:val="left"/>
              <w:rPr>
                <w:rFonts w:hint="default" w:ascii="Arial" w:hAnsi="Arial" w:eastAsia="Noto Sans SC" w:cs="Arial"/>
                <w:color w:val="010205"/>
                <w:sz w:val="24"/>
                <w:szCs w:val="24"/>
              </w:rPr>
            </w:pPr>
            <w:r>
              <w:rPr>
                <w:rFonts w:hint="default" w:ascii="Arial" w:hAnsi="Arial" w:eastAsia="Noto Sans SC" w:cs="Arial"/>
                <w:color w:val="010205"/>
                <w:sz w:val="24"/>
                <w:szCs w:val="24"/>
              </w:rPr>
              <w:t>664</w:t>
            </w:r>
          </w:p>
        </w:tc>
        <w:tc>
          <w:tcPr>
            <w:tcW w:w="1475" w:type="dxa"/>
            <w:tcBorders>
              <w:top w:val="single" w:color="152935" w:sz="8" w:space="0"/>
              <w:left w:val="single" w:color="E0E0E0" w:sz="8" w:space="0"/>
              <w:bottom w:val="single" w:color="AEAEAE" w:sz="8" w:space="0"/>
              <w:right w:val="nil"/>
              <w:tl2br w:val="nil"/>
              <w:tr2bl w:val="nil"/>
            </w:tcBorders>
            <w:shd w:val="clear" w:color="auto" w:fill="F9F9FB"/>
            <w:noWrap w:val="0"/>
            <w:vAlign w:val="top"/>
          </w:tcPr>
          <w:p w14:paraId="4F31B38A">
            <w:pPr>
              <w:spacing w:beforeLines="0" w:afterLines="0" w:line="320" w:lineRule="atLeast"/>
              <w:ind w:left="60" w:right="60"/>
              <w:jc w:val="left"/>
              <w:rPr>
                <w:rFonts w:hint="default" w:ascii="Arial" w:hAnsi="Arial" w:eastAsia="Noto Sans SC" w:cs="Arial"/>
                <w:color w:val="010205"/>
                <w:sz w:val="24"/>
                <w:szCs w:val="24"/>
              </w:rPr>
            </w:pPr>
            <w:r>
              <w:rPr>
                <w:rFonts w:hint="default" w:ascii="Arial" w:hAnsi="Arial" w:eastAsia="Noto Sans SC" w:cs="Arial"/>
                <w:color w:val="010205"/>
                <w:sz w:val="24"/>
                <w:szCs w:val="24"/>
              </w:rPr>
              <w:t>664</w:t>
            </w:r>
          </w:p>
        </w:tc>
      </w:tr>
      <w:tr w14:paraId="4930CE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845" w:type="dxa"/>
            <w:vMerge w:val="continue"/>
            <w:tcBorders>
              <w:top w:val="single" w:color="152935" w:sz="8" w:space="0"/>
              <w:left w:val="nil"/>
              <w:bottom w:val="single" w:color="AEAEAE" w:sz="8" w:space="0"/>
              <w:right w:val="nil"/>
              <w:tl2br w:val="nil"/>
              <w:tr2bl w:val="nil"/>
            </w:tcBorders>
            <w:shd w:val="clear" w:color="auto" w:fill="E0E0E0"/>
            <w:noWrap w:val="0"/>
            <w:vAlign w:val="top"/>
          </w:tcPr>
          <w:p w14:paraId="0469AEF0">
            <w:pPr>
              <w:spacing w:beforeLines="0" w:afterLines="0"/>
              <w:jc w:val="left"/>
              <w:rPr>
                <w:rFonts w:hint="default" w:ascii="Arial" w:hAnsi="Arial" w:eastAsia="Noto Sans SC" w:cs="Arial"/>
                <w:color w:val="010205"/>
                <w:sz w:val="24"/>
                <w:szCs w:val="24"/>
              </w:rPr>
            </w:pPr>
          </w:p>
        </w:tc>
        <w:tc>
          <w:tcPr>
            <w:tcW w:w="737" w:type="dxa"/>
            <w:tcBorders>
              <w:top w:val="single" w:color="AEAEAE" w:sz="8" w:space="0"/>
              <w:left w:val="nil"/>
              <w:bottom w:val="single" w:color="AEAEAE" w:sz="8" w:space="0"/>
              <w:right w:val="nil"/>
              <w:tl2br w:val="nil"/>
              <w:tr2bl w:val="nil"/>
            </w:tcBorders>
            <w:shd w:val="clear" w:color="auto" w:fill="E0E0E0"/>
            <w:noWrap w:val="0"/>
            <w:vAlign w:val="top"/>
          </w:tcPr>
          <w:p w14:paraId="2FDEE937">
            <w:pPr>
              <w:pStyle w:val="10"/>
              <w:keepNext w:val="0"/>
              <w:keepLines w:val="0"/>
              <w:widowControl/>
              <w:suppressLineNumbers w:val="0"/>
              <w:rPr>
                <w:rFonts w:hint="eastAsia" w:ascii="Arial" w:hAnsi="Arial" w:eastAsia="Noto Sans SC" w:cs="Arial"/>
                <w:color w:val="264A60"/>
                <w:kern w:val="2"/>
                <w:sz w:val="24"/>
                <w:szCs w:val="24"/>
                <w:lang w:val="en-US" w:eastAsia="zh-CN" w:bidi="ar-SA"/>
              </w:rPr>
            </w:pPr>
            <w:r>
              <w:rPr>
                <w:rFonts w:hint="eastAsia" w:ascii="Arial" w:hAnsi="Arial" w:eastAsia="Noto Sans SC" w:cs="Arial"/>
                <w:color w:val="264A60"/>
                <w:kern w:val="2"/>
                <w:sz w:val="24"/>
                <w:szCs w:val="24"/>
                <w:lang w:val="en-US" w:eastAsia="zh-CN" w:bidi="ar-SA"/>
              </w:rPr>
              <w:t>deficiencies</w:t>
            </w:r>
          </w:p>
          <w:p w14:paraId="6E70710A">
            <w:pPr>
              <w:spacing w:beforeLines="0" w:afterLines="0" w:line="320" w:lineRule="atLeast"/>
              <w:ind w:left="60" w:right="60"/>
              <w:jc w:val="left"/>
              <w:rPr>
                <w:rFonts w:hint="default" w:ascii="Arial" w:hAnsi="Arial" w:eastAsia="Noto Sans SC" w:cs="Arial"/>
                <w:color w:val="264A60"/>
                <w:sz w:val="24"/>
                <w:szCs w:val="24"/>
              </w:rPr>
            </w:pPr>
          </w:p>
        </w:tc>
        <w:tc>
          <w:tcPr>
            <w:tcW w:w="1029" w:type="dxa"/>
            <w:tcBorders>
              <w:top w:val="single" w:color="AEAEAE" w:sz="8" w:space="0"/>
              <w:left w:val="nil"/>
              <w:bottom w:val="single" w:color="AEAEAE" w:sz="8" w:space="0"/>
              <w:right w:val="single" w:color="E0E0E0" w:sz="8" w:space="0"/>
              <w:tl2br w:val="nil"/>
              <w:tr2bl w:val="nil"/>
            </w:tcBorders>
            <w:shd w:val="clear" w:color="auto" w:fill="F9F9FB"/>
            <w:noWrap w:val="0"/>
            <w:vAlign w:val="top"/>
          </w:tcPr>
          <w:p w14:paraId="2BFA4662">
            <w:pPr>
              <w:spacing w:beforeLines="0" w:afterLines="0" w:line="320" w:lineRule="atLeast"/>
              <w:ind w:left="60" w:right="60"/>
              <w:jc w:val="left"/>
              <w:rPr>
                <w:rFonts w:hint="default" w:ascii="Arial" w:hAnsi="Arial" w:eastAsia="Noto Sans SC" w:cs="Arial"/>
                <w:color w:val="010205"/>
                <w:sz w:val="24"/>
                <w:szCs w:val="24"/>
              </w:rPr>
            </w:pPr>
            <w:r>
              <w:rPr>
                <w:rFonts w:hint="default" w:ascii="Arial" w:hAnsi="Arial" w:eastAsia="Noto Sans SC" w:cs="Arial"/>
                <w:color w:val="010205"/>
                <w:sz w:val="24"/>
                <w:szCs w:val="24"/>
              </w:rPr>
              <w:t>0</w:t>
            </w:r>
          </w:p>
        </w:tc>
        <w:tc>
          <w:tcPr>
            <w:tcW w:w="1475" w:type="dxa"/>
            <w:tcBorders>
              <w:top w:val="single" w:color="AEAEAE" w:sz="8" w:space="0"/>
              <w:left w:val="single" w:color="E0E0E0" w:sz="8" w:space="0"/>
              <w:bottom w:val="single" w:color="AEAEAE" w:sz="8" w:space="0"/>
              <w:right w:val="nil"/>
              <w:tl2br w:val="nil"/>
              <w:tr2bl w:val="nil"/>
            </w:tcBorders>
            <w:shd w:val="clear" w:color="auto" w:fill="F9F9FB"/>
            <w:noWrap w:val="0"/>
            <w:vAlign w:val="top"/>
          </w:tcPr>
          <w:p w14:paraId="1593609C">
            <w:pPr>
              <w:spacing w:beforeLines="0" w:afterLines="0" w:line="320" w:lineRule="atLeast"/>
              <w:ind w:left="60" w:right="60"/>
              <w:jc w:val="left"/>
              <w:rPr>
                <w:rFonts w:hint="default" w:ascii="Arial" w:hAnsi="Arial" w:eastAsia="Noto Sans SC" w:cs="Arial"/>
                <w:color w:val="010205"/>
                <w:sz w:val="24"/>
                <w:szCs w:val="24"/>
              </w:rPr>
            </w:pPr>
            <w:r>
              <w:rPr>
                <w:rFonts w:hint="default" w:ascii="Arial" w:hAnsi="Arial" w:eastAsia="Noto Sans SC" w:cs="Arial"/>
                <w:color w:val="010205"/>
                <w:sz w:val="24"/>
                <w:szCs w:val="24"/>
              </w:rPr>
              <w:t>0</w:t>
            </w:r>
          </w:p>
        </w:tc>
      </w:tr>
      <w:tr w14:paraId="4B5298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582" w:type="dxa"/>
            <w:gridSpan w:val="2"/>
            <w:tcBorders>
              <w:top w:val="single" w:color="AEAEAE" w:sz="8" w:space="0"/>
              <w:left w:val="nil"/>
              <w:bottom w:val="single" w:color="AEAEAE" w:sz="8" w:space="0"/>
              <w:right w:val="nil"/>
              <w:tl2br w:val="nil"/>
              <w:tr2bl w:val="nil"/>
            </w:tcBorders>
            <w:shd w:val="clear" w:color="auto" w:fill="E0E0E0"/>
            <w:noWrap w:val="0"/>
            <w:vAlign w:val="top"/>
          </w:tcPr>
          <w:p w14:paraId="44A5077E">
            <w:pPr>
              <w:spacing w:beforeLines="0" w:afterLines="0" w:line="320" w:lineRule="atLeast"/>
              <w:ind w:left="60" w:right="60"/>
              <w:jc w:val="left"/>
              <w:rPr>
                <w:rFonts w:hint="default" w:ascii="Arial" w:hAnsi="Arial" w:eastAsia="Noto Sans SC" w:cs="Arial"/>
                <w:color w:val="264A60"/>
                <w:sz w:val="24"/>
                <w:szCs w:val="24"/>
                <w:lang w:val="en-US" w:eastAsia="zh-CN"/>
              </w:rPr>
            </w:pPr>
            <w:r>
              <w:rPr>
                <w:rFonts w:hint="eastAsia" w:ascii="Arial" w:hAnsi="Arial" w:eastAsia="Noto Sans SC" w:cs="Arial"/>
                <w:color w:val="264A60"/>
                <w:sz w:val="24"/>
                <w:szCs w:val="24"/>
                <w:lang w:val="en-US" w:eastAsia="zh-CN"/>
              </w:rPr>
              <w:t>Average</w:t>
            </w:r>
          </w:p>
        </w:tc>
        <w:tc>
          <w:tcPr>
            <w:tcW w:w="1029" w:type="dxa"/>
            <w:tcBorders>
              <w:top w:val="single" w:color="AEAEAE" w:sz="8" w:space="0"/>
              <w:left w:val="nil"/>
              <w:bottom w:val="single" w:color="AEAEAE" w:sz="8" w:space="0"/>
              <w:right w:val="single" w:color="E0E0E0" w:sz="8" w:space="0"/>
              <w:tl2br w:val="nil"/>
              <w:tr2bl w:val="nil"/>
            </w:tcBorders>
            <w:shd w:val="clear" w:color="auto" w:fill="F9F9FB"/>
            <w:noWrap w:val="0"/>
            <w:vAlign w:val="top"/>
          </w:tcPr>
          <w:p w14:paraId="04ED1228">
            <w:pPr>
              <w:spacing w:beforeLines="0" w:afterLines="0" w:line="320" w:lineRule="atLeast"/>
              <w:ind w:left="60" w:right="60"/>
              <w:jc w:val="left"/>
              <w:rPr>
                <w:rFonts w:hint="default" w:ascii="Arial" w:hAnsi="Arial" w:eastAsia="Noto Sans SC" w:cs="Arial"/>
                <w:color w:val="010205"/>
                <w:sz w:val="24"/>
                <w:szCs w:val="24"/>
              </w:rPr>
            </w:pPr>
            <w:r>
              <w:rPr>
                <w:rFonts w:hint="default" w:ascii="Arial" w:hAnsi="Arial" w:eastAsia="Noto Sans SC" w:cs="Arial"/>
                <w:color w:val="010205"/>
                <w:sz w:val="24"/>
                <w:szCs w:val="24"/>
              </w:rPr>
              <w:t>.00</w:t>
            </w:r>
          </w:p>
        </w:tc>
        <w:tc>
          <w:tcPr>
            <w:tcW w:w="1475" w:type="dxa"/>
            <w:tcBorders>
              <w:top w:val="single" w:color="AEAEAE" w:sz="8" w:space="0"/>
              <w:left w:val="single" w:color="E0E0E0" w:sz="8" w:space="0"/>
              <w:bottom w:val="single" w:color="AEAEAE" w:sz="8" w:space="0"/>
              <w:right w:val="nil"/>
              <w:tl2br w:val="nil"/>
              <w:tr2bl w:val="nil"/>
            </w:tcBorders>
            <w:shd w:val="clear" w:color="auto" w:fill="F9F9FB"/>
            <w:noWrap w:val="0"/>
            <w:vAlign w:val="top"/>
          </w:tcPr>
          <w:p w14:paraId="6456C68F">
            <w:pPr>
              <w:spacing w:beforeLines="0" w:afterLines="0" w:line="320" w:lineRule="atLeast"/>
              <w:ind w:left="60" w:right="60"/>
              <w:jc w:val="left"/>
              <w:rPr>
                <w:rFonts w:hint="default" w:ascii="Arial" w:hAnsi="Arial" w:eastAsia="Noto Sans SC" w:cs="Arial"/>
                <w:color w:val="010205"/>
                <w:sz w:val="24"/>
                <w:szCs w:val="24"/>
              </w:rPr>
            </w:pPr>
            <w:r>
              <w:rPr>
                <w:rFonts w:hint="default" w:ascii="Arial" w:hAnsi="Arial" w:eastAsia="Noto Sans SC" w:cs="Arial"/>
                <w:color w:val="010205"/>
                <w:sz w:val="24"/>
                <w:szCs w:val="24"/>
              </w:rPr>
              <w:t>.00</w:t>
            </w:r>
          </w:p>
        </w:tc>
      </w:tr>
      <w:tr w14:paraId="364F7D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582" w:type="dxa"/>
            <w:gridSpan w:val="2"/>
            <w:tcBorders>
              <w:top w:val="single" w:color="AEAEAE" w:sz="8" w:space="0"/>
              <w:left w:val="nil"/>
              <w:bottom w:val="single" w:color="AEAEAE" w:sz="8" w:space="0"/>
              <w:right w:val="nil"/>
              <w:tl2br w:val="nil"/>
              <w:tr2bl w:val="nil"/>
            </w:tcBorders>
            <w:shd w:val="clear" w:color="auto" w:fill="E0E0E0"/>
            <w:noWrap w:val="0"/>
            <w:vAlign w:val="top"/>
          </w:tcPr>
          <w:p w14:paraId="578FBAE1">
            <w:pPr>
              <w:pStyle w:val="10"/>
              <w:keepNext w:val="0"/>
              <w:keepLines w:val="0"/>
              <w:widowControl/>
              <w:suppressLineNumbers w:val="0"/>
              <w:rPr>
                <w:rFonts w:hint="eastAsia" w:ascii="Arial" w:hAnsi="Arial" w:eastAsia="Noto Sans SC" w:cs="Arial"/>
                <w:color w:val="264A60"/>
                <w:kern w:val="2"/>
                <w:sz w:val="24"/>
                <w:szCs w:val="24"/>
                <w:lang w:val="en-US" w:eastAsia="zh-CN" w:bidi="ar-SA"/>
              </w:rPr>
            </w:pPr>
            <w:r>
              <w:rPr>
                <w:rFonts w:hint="eastAsia" w:ascii="Arial" w:hAnsi="Arial" w:eastAsia="Noto Sans SC" w:cs="Arial"/>
                <w:color w:val="264A60"/>
                <w:kern w:val="2"/>
                <w:sz w:val="24"/>
                <w:szCs w:val="24"/>
                <w:lang w:val="en-US" w:eastAsia="zh-CN" w:bidi="ar-SA"/>
              </w:rPr>
              <w:t>Standard Deviation</w:t>
            </w:r>
          </w:p>
          <w:p w14:paraId="346965AC">
            <w:pPr>
              <w:spacing w:beforeLines="0" w:afterLines="0" w:line="320" w:lineRule="atLeast"/>
              <w:ind w:left="60" w:right="60"/>
              <w:jc w:val="left"/>
              <w:rPr>
                <w:rFonts w:hint="default" w:ascii="Arial" w:hAnsi="Arial" w:eastAsia="Noto Sans SC" w:cs="Arial"/>
                <w:color w:val="264A60"/>
                <w:sz w:val="24"/>
                <w:szCs w:val="24"/>
              </w:rPr>
            </w:pPr>
          </w:p>
        </w:tc>
        <w:tc>
          <w:tcPr>
            <w:tcW w:w="1029" w:type="dxa"/>
            <w:tcBorders>
              <w:top w:val="single" w:color="AEAEAE" w:sz="8" w:space="0"/>
              <w:left w:val="nil"/>
              <w:bottom w:val="single" w:color="AEAEAE" w:sz="8" w:space="0"/>
              <w:right w:val="single" w:color="E0E0E0" w:sz="8" w:space="0"/>
              <w:tl2br w:val="nil"/>
              <w:tr2bl w:val="nil"/>
            </w:tcBorders>
            <w:shd w:val="clear" w:color="auto" w:fill="F9F9FB"/>
            <w:noWrap w:val="0"/>
            <w:vAlign w:val="top"/>
          </w:tcPr>
          <w:p w14:paraId="5D830BB5">
            <w:pPr>
              <w:spacing w:beforeLines="0" w:afterLines="0" w:line="320" w:lineRule="atLeast"/>
              <w:ind w:left="60" w:right="60"/>
              <w:jc w:val="left"/>
              <w:rPr>
                <w:rFonts w:hint="default" w:ascii="Arial" w:hAnsi="Arial" w:eastAsia="Noto Sans SC" w:cs="Arial"/>
                <w:color w:val="010205"/>
                <w:sz w:val="24"/>
                <w:szCs w:val="24"/>
              </w:rPr>
            </w:pPr>
            <w:r>
              <w:rPr>
                <w:rFonts w:hint="default" w:ascii="Arial" w:hAnsi="Arial" w:eastAsia="Noto Sans SC" w:cs="Arial"/>
                <w:color w:val="010205"/>
                <w:sz w:val="24"/>
                <w:szCs w:val="24"/>
              </w:rPr>
              <w:t>.000</w:t>
            </w:r>
          </w:p>
        </w:tc>
        <w:tc>
          <w:tcPr>
            <w:tcW w:w="1475" w:type="dxa"/>
            <w:tcBorders>
              <w:top w:val="single" w:color="AEAEAE" w:sz="8" w:space="0"/>
              <w:left w:val="single" w:color="E0E0E0" w:sz="8" w:space="0"/>
              <w:bottom w:val="single" w:color="AEAEAE" w:sz="8" w:space="0"/>
              <w:right w:val="nil"/>
              <w:tl2br w:val="nil"/>
              <w:tr2bl w:val="nil"/>
            </w:tcBorders>
            <w:shd w:val="clear" w:color="auto" w:fill="F9F9FB"/>
            <w:noWrap w:val="0"/>
            <w:vAlign w:val="top"/>
          </w:tcPr>
          <w:p w14:paraId="4FE74EBF">
            <w:pPr>
              <w:spacing w:beforeLines="0" w:afterLines="0" w:line="320" w:lineRule="atLeast"/>
              <w:ind w:left="60" w:right="60"/>
              <w:jc w:val="left"/>
              <w:rPr>
                <w:rFonts w:hint="default" w:ascii="Arial" w:hAnsi="Arial" w:eastAsia="Noto Sans SC" w:cs="Arial"/>
                <w:color w:val="010205"/>
                <w:sz w:val="24"/>
                <w:szCs w:val="24"/>
              </w:rPr>
            </w:pPr>
            <w:r>
              <w:rPr>
                <w:rFonts w:hint="default" w:ascii="Arial" w:hAnsi="Arial" w:eastAsia="Noto Sans SC" w:cs="Arial"/>
                <w:color w:val="010205"/>
                <w:sz w:val="24"/>
                <w:szCs w:val="24"/>
              </w:rPr>
              <w:t>.000</w:t>
            </w:r>
          </w:p>
        </w:tc>
      </w:tr>
      <w:tr w14:paraId="248089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582" w:type="dxa"/>
            <w:gridSpan w:val="2"/>
            <w:tcBorders>
              <w:top w:val="single" w:color="AEAEAE" w:sz="8" w:space="0"/>
              <w:left w:val="nil"/>
              <w:bottom w:val="single" w:color="AEAEAE" w:sz="8" w:space="0"/>
              <w:right w:val="nil"/>
              <w:tl2br w:val="nil"/>
              <w:tr2bl w:val="nil"/>
            </w:tcBorders>
            <w:shd w:val="clear" w:color="auto" w:fill="E0E0E0"/>
            <w:noWrap w:val="0"/>
            <w:vAlign w:val="top"/>
          </w:tcPr>
          <w:p w14:paraId="2AF96B90">
            <w:pPr>
              <w:pStyle w:val="10"/>
              <w:keepNext w:val="0"/>
              <w:keepLines w:val="0"/>
              <w:widowControl/>
              <w:suppressLineNumbers w:val="0"/>
            </w:pPr>
            <w:r>
              <w:rPr>
                <w:rFonts w:hint="eastAsia" w:ascii="Arial" w:hAnsi="Arial" w:eastAsia="Noto Sans SC" w:cs="Arial"/>
                <w:color w:val="264A60"/>
                <w:kern w:val="2"/>
                <w:sz w:val="24"/>
                <w:szCs w:val="24"/>
                <w:lang w:val="en-US" w:eastAsia="zh-CN" w:bidi="ar-SA"/>
              </w:rPr>
              <w:t>minimum value</w:t>
            </w:r>
          </w:p>
          <w:p w14:paraId="0AFE5585">
            <w:pPr>
              <w:spacing w:beforeLines="0" w:afterLines="0" w:line="320" w:lineRule="atLeast"/>
              <w:ind w:left="60" w:right="60"/>
              <w:jc w:val="left"/>
              <w:rPr>
                <w:rFonts w:hint="default" w:ascii="Arial" w:hAnsi="Arial" w:eastAsia="Noto Sans SC" w:cs="Arial"/>
                <w:color w:val="264A60"/>
                <w:sz w:val="24"/>
                <w:szCs w:val="24"/>
              </w:rPr>
            </w:pPr>
          </w:p>
        </w:tc>
        <w:tc>
          <w:tcPr>
            <w:tcW w:w="1029" w:type="dxa"/>
            <w:tcBorders>
              <w:top w:val="single" w:color="AEAEAE" w:sz="8" w:space="0"/>
              <w:left w:val="nil"/>
              <w:bottom w:val="single" w:color="AEAEAE" w:sz="8" w:space="0"/>
              <w:right w:val="single" w:color="E0E0E0" w:sz="8" w:space="0"/>
              <w:tl2br w:val="nil"/>
              <w:tr2bl w:val="nil"/>
            </w:tcBorders>
            <w:shd w:val="clear" w:color="auto" w:fill="F9F9FB"/>
            <w:noWrap w:val="0"/>
            <w:vAlign w:val="top"/>
          </w:tcPr>
          <w:p w14:paraId="63C8B69F">
            <w:pPr>
              <w:spacing w:beforeLines="0" w:afterLines="0" w:line="320" w:lineRule="atLeast"/>
              <w:ind w:left="60" w:right="60"/>
              <w:jc w:val="left"/>
              <w:rPr>
                <w:rFonts w:hint="default" w:ascii="Arial" w:hAnsi="Arial" w:eastAsia="Noto Sans SC" w:cs="Arial"/>
                <w:color w:val="010205"/>
                <w:sz w:val="24"/>
                <w:szCs w:val="24"/>
              </w:rPr>
            </w:pPr>
            <w:r>
              <w:rPr>
                <w:rFonts w:hint="default" w:ascii="Arial" w:hAnsi="Arial" w:eastAsia="Noto Sans SC" w:cs="Arial"/>
                <w:color w:val="010205"/>
                <w:sz w:val="24"/>
                <w:szCs w:val="24"/>
              </w:rPr>
              <w:t>0</w:t>
            </w:r>
          </w:p>
        </w:tc>
        <w:tc>
          <w:tcPr>
            <w:tcW w:w="1475" w:type="dxa"/>
            <w:tcBorders>
              <w:top w:val="single" w:color="AEAEAE" w:sz="8" w:space="0"/>
              <w:left w:val="single" w:color="E0E0E0" w:sz="8" w:space="0"/>
              <w:bottom w:val="single" w:color="AEAEAE" w:sz="8" w:space="0"/>
              <w:right w:val="nil"/>
              <w:tl2br w:val="nil"/>
              <w:tr2bl w:val="nil"/>
            </w:tcBorders>
            <w:shd w:val="clear" w:color="auto" w:fill="F9F9FB"/>
            <w:noWrap w:val="0"/>
            <w:vAlign w:val="top"/>
          </w:tcPr>
          <w:p w14:paraId="44BC1DDB">
            <w:pPr>
              <w:spacing w:beforeLines="0" w:afterLines="0" w:line="320" w:lineRule="atLeast"/>
              <w:ind w:left="60" w:right="60"/>
              <w:jc w:val="left"/>
              <w:rPr>
                <w:rFonts w:hint="default" w:ascii="Arial" w:hAnsi="Arial" w:eastAsia="Noto Sans SC" w:cs="Arial"/>
                <w:color w:val="010205"/>
                <w:sz w:val="24"/>
                <w:szCs w:val="24"/>
              </w:rPr>
            </w:pPr>
            <w:r>
              <w:rPr>
                <w:rFonts w:hint="default" w:ascii="Arial" w:hAnsi="Arial" w:eastAsia="Noto Sans SC" w:cs="Arial"/>
                <w:color w:val="010205"/>
                <w:sz w:val="24"/>
                <w:szCs w:val="24"/>
              </w:rPr>
              <w:t>0</w:t>
            </w:r>
          </w:p>
        </w:tc>
      </w:tr>
      <w:tr w14:paraId="3619B8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582" w:type="dxa"/>
            <w:gridSpan w:val="2"/>
            <w:tcBorders>
              <w:top w:val="single" w:color="AEAEAE" w:sz="8" w:space="0"/>
              <w:left w:val="nil"/>
              <w:bottom w:val="single" w:color="152935" w:sz="8" w:space="0"/>
              <w:right w:val="nil"/>
              <w:tl2br w:val="nil"/>
              <w:tr2bl w:val="nil"/>
            </w:tcBorders>
            <w:shd w:val="clear" w:color="auto" w:fill="E0E0E0"/>
            <w:noWrap w:val="0"/>
            <w:vAlign w:val="top"/>
          </w:tcPr>
          <w:p w14:paraId="5F2312D3">
            <w:pPr>
              <w:pStyle w:val="10"/>
              <w:keepNext w:val="0"/>
              <w:keepLines w:val="0"/>
              <w:widowControl/>
              <w:suppressLineNumbers w:val="0"/>
              <w:rPr>
                <w:rFonts w:hint="eastAsia" w:ascii="Arial" w:hAnsi="Arial" w:eastAsia="Noto Sans SC" w:cs="Arial"/>
                <w:color w:val="264A60"/>
                <w:kern w:val="2"/>
                <w:sz w:val="24"/>
                <w:szCs w:val="24"/>
                <w:lang w:val="en-US" w:eastAsia="zh-CN" w:bidi="ar-SA"/>
              </w:rPr>
            </w:pPr>
            <w:r>
              <w:rPr>
                <w:rFonts w:hint="eastAsia" w:ascii="Arial" w:hAnsi="Arial" w:eastAsia="Noto Sans SC" w:cs="Arial"/>
                <w:color w:val="264A60"/>
                <w:kern w:val="2"/>
                <w:sz w:val="24"/>
                <w:szCs w:val="24"/>
                <w:lang w:val="en-US" w:eastAsia="zh-CN" w:bidi="ar-SA"/>
              </w:rPr>
              <w:t>maximum values</w:t>
            </w:r>
          </w:p>
          <w:p w14:paraId="69F92C3E">
            <w:pPr>
              <w:spacing w:beforeLines="0" w:afterLines="0" w:line="320" w:lineRule="atLeast"/>
              <w:ind w:left="60" w:right="60"/>
              <w:jc w:val="left"/>
              <w:rPr>
                <w:rFonts w:hint="default" w:ascii="Arial" w:hAnsi="Arial" w:eastAsia="Noto Sans SC" w:cs="Arial"/>
                <w:color w:val="264A60"/>
                <w:sz w:val="24"/>
                <w:szCs w:val="24"/>
              </w:rPr>
            </w:pPr>
          </w:p>
        </w:tc>
        <w:tc>
          <w:tcPr>
            <w:tcW w:w="1029" w:type="dxa"/>
            <w:tcBorders>
              <w:top w:val="single" w:color="AEAEAE" w:sz="8" w:space="0"/>
              <w:left w:val="nil"/>
              <w:bottom w:val="single" w:color="152935" w:sz="8" w:space="0"/>
              <w:right w:val="single" w:color="E0E0E0" w:sz="8" w:space="0"/>
              <w:tl2br w:val="nil"/>
              <w:tr2bl w:val="nil"/>
            </w:tcBorders>
            <w:shd w:val="clear" w:color="auto" w:fill="F9F9FB"/>
            <w:noWrap w:val="0"/>
            <w:vAlign w:val="top"/>
          </w:tcPr>
          <w:p w14:paraId="6F625FB9">
            <w:pPr>
              <w:spacing w:beforeLines="0" w:afterLines="0" w:line="320" w:lineRule="atLeast"/>
              <w:ind w:left="60" w:right="60"/>
              <w:jc w:val="left"/>
              <w:rPr>
                <w:rFonts w:hint="default" w:ascii="Arial" w:hAnsi="Arial" w:eastAsia="Noto Sans SC" w:cs="Arial"/>
                <w:color w:val="010205"/>
                <w:sz w:val="24"/>
                <w:szCs w:val="24"/>
              </w:rPr>
            </w:pPr>
            <w:r>
              <w:rPr>
                <w:rFonts w:hint="default" w:ascii="Arial" w:hAnsi="Arial" w:eastAsia="Noto Sans SC" w:cs="Arial"/>
                <w:color w:val="010205"/>
                <w:sz w:val="24"/>
                <w:szCs w:val="24"/>
              </w:rPr>
              <w:t>0</w:t>
            </w:r>
          </w:p>
        </w:tc>
        <w:tc>
          <w:tcPr>
            <w:tcW w:w="1475" w:type="dxa"/>
            <w:tcBorders>
              <w:top w:val="single" w:color="AEAEAE" w:sz="8" w:space="0"/>
              <w:left w:val="single" w:color="E0E0E0" w:sz="8" w:space="0"/>
              <w:bottom w:val="single" w:color="152935" w:sz="8" w:space="0"/>
              <w:right w:val="nil"/>
              <w:tl2br w:val="nil"/>
              <w:tr2bl w:val="nil"/>
            </w:tcBorders>
            <w:shd w:val="clear" w:color="auto" w:fill="F9F9FB"/>
            <w:noWrap w:val="0"/>
            <w:vAlign w:val="top"/>
          </w:tcPr>
          <w:p w14:paraId="59B1FF4C">
            <w:pPr>
              <w:spacing w:beforeLines="0" w:afterLines="0" w:line="320" w:lineRule="atLeast"/>
              <w:ind w:left="60" w:right="60"/>
              <w:jc w:val="left"/>
              <w:rPr>
                <w:rFonts w:hint="default" w:ascii="Arial" w:hAnsi="Arial" w:eastAsia="Noto Sans SC" w:cs="Arial"/>
                <w:color w:val="010205"/>
                <w:sz w:val="24"/>
                <w:szCs w:val="24"/>
              </w:rPr>
            </w:pPr>
            <w:r>
              <w:rPr>
                <w:rFonts w:hint="default" w:ascii="Arial" w:hAnsi="Arial" w:eastAsia="Noto Sans SC" w:cs="Arial"/>
                <w:color w:val="010205"/>
                <w:sz w:val="24"/>
                <w:szCs w:val="24"/>
              </w:rPr>
              <w:t>0</w:t>
            </w:r>
          </w:p>
        </w:tc>
      </w:tr>
    </w:tbl>
    <w:p w14:paraId="46FF1A88">
      <w:pPr>
        <w:spacing w:beforeLines="0" w:afterLines="0" w:line="400" w:lineRule="atLeast"/>
        <w:jc w:val="left"/>
        <w:rPr>
          <w:rFonts w:hint="default" w:ascii="Arial" w:hAnsi="Arial" w:eastAsia="Noto Sans SC" w:cs="Arial"/>
          <w:sz w:val="24"/>
          <w:szCs w:val="24"/>
        </w:rPr>
      </w:pPr>
    </w:p>
    <w:p w14:paraId="4931F445">
      <w:pPr>
        <w:jc w:val="left"/>
        <w:rPr>
          <w:rFonts w:hint="default" w:ascii="Arial" w:hAnsi="Arial" w:eastAsia="Noto Sans SC" w:cs="Arial"/>
          <w:color w:val="000000" w:themeColor="text1"/>
          <w:sz w:val="24"/>
          <w:szCs w:val="24"/>
          <w:lang w:val="en-US" w:eastAsia="zh-CN"/>
          <w14:textFill>
            <w14:solidFill>
              <w14:schemeClr w14:val="tx1"/>
            </w14:solidFill>
          </w14:textFill>
        </w:rPr>
      </w:pPr>
    </w:p>
    <w:p w14:paraId="132E3754">
      <w:pPr>
        <w:jc w:val="left"/>
        <w:rPr>
          <w:rFonts w:hint="default" w:ascii="Arial" w:hAnsi="Arial" w:eastAsia="Noto Sans SC" w:cs="Arial"/>
          <w:b/>
          <w:bCs/>
          <w:sz w:val="24"/>
          <w:szCs w:val="24"/>
        </w:rPr>
      </w:pPr>
    </w:p>
    <w:p w14:paraId="167B2E16">
      <w:pPr>
        <w:jc w:val="left"/>
        <w:rPr>
          <w:rFonts w:hint="default" w:ascii="Arial" w:hAnsi="Arial" w:eastAsia="Noto Sans SC" w:cs="Arial"/>
          <w:b/>
          <w:bCs/>
          <w:sz w:val="24"/>
          <w:szCs w:val="24"/>
        </w:rPr>
      </w:pPr>
    </w:p>
    <w:p w14:paraId="64658768">
      <w:pPr>
        <w:jc w:val="left"/>
        <w:rPr>
          <w:rFonts w:hint="default" w:ascii="Arial" w:hAnsi="Arial" w:eastAsia="Noto Sans SC" w:cs="Arial"/>
          <w:b/>
          <w:bCs/>
          <w:sz w:val="24"/>
          <w:szCs w:val="24"/>
        </w:rPr>
      </w:pPr>
    </w:p>
    <w:p w14:paraId="291645B3">
      <w:pPr>
        <w:jc w:val="left"/>
        <w:rPr>
          <w:rFonts w:hint="default" w:ascii="Arial" w:hAnsi="Arial" w:eastAsia="Noto Sans SC" w:cs="Arial"/>
          <w:b/>
          <w:bCs/>
          <w:sz w:val="24"/>
          <w:szCs w:val="24"/>
        </w:rPr>
      </w:pPr>
    </w:p>
    <w:p w14:paraId="5B017732">
      <w:pPr>
        <w:jc w:val="left"/>
        <w:rPr>
          <w:rFonts w:hint="default" w:ascii="Arial" w:hAnsi="Arial" w:eastAsia="Noto Sans SC" w:cs="Arial"/>
          <w:b/>
          <w:bCs/>
          <w:sz w:val="24"/>
          <w:szCs w:val="24"/>
        </w:rPr>
      </w:pPr>
    </w:p>
    <w:p w14:paraId="0DC29506">
      <w:pPr>
        <w:jc w:val="left"/>
        <w:rPr>
          <w:rFonts w:hint="default" w:ascii="Arial" w:hAnsi="Arial" w:eastAsia="Noto Sans SC" w:cs="Arial"/>
          <w:b/>
          <w:bCs/>
          <w:sz w:val="24"/>
          <w:szCs w:val="24"/>
        </w:rPr>
      </w:pPr>
    </w:p>
    <w:p w14:paraId="3655D5C9">
      <w:pPr>
        <w:jc w:val="left"/>
        <w:rPr>
          <w:rFonts w:hint="default" w:ascii="Arial" w:hAnsi="Arial" w:eastAsia="Noto Sans SC" w:cs="Arial"/>
          <w:b/>
          <w:bCs/>
          <w:sz w:val="24"/>
          <w:szCs w:val="24"/>
        </w:rPr>
      </w:pPr>
    </w:p>
    <w:p w14:paraId="27436B6E">
      <w:pPr>
        <w:jc w:val="left"/>
        <w:rPr>
          <w:ins w:id="26" w:author="Yvonne Williams" w:date="2025-04-17T08:32:00Z"/>
          <w:rFonts w:hint="default" w:ascii="Arial" w:hAnsi="Arial" w:eastAsia="Noto Sans SC" w:cs="Arial"/>
          <w:b/>
          <w:bCs/>
          <w:sz w:val="24"/>
          <w:szCs w:val="24"/>
        </w:rPr>
      </w:pPr>
    </w:p>
    <w:p w14:paraId="006DC820">
      <w:pPr>
        <w:jc w:val="left"/>
        <w:rPr>
          <w:rFonts w:hint="default" w:ascii="Arial" w:hAnsi="Arial" w:eastAsia="Noto Sans SC" w:cs="Arial"/>
          <w:color w:val="000000" w:themeColor="text1"/>
          <w:sz w:val="24"/>
          <w:szCs w:val="24"/>
          <w14:textFill>
            <w14:solidFill>
              <w14:schemeClr w14:val="tx1"/>
            </w14:solidFill>
          </w14:textFill>
        </w:rPr>
      </w:pPr>
    </w:p>
    <w:p w14:paraId="31B160C0">
      <w:pPr>
        <w:jc w:val="left"/>
        <w:rPr>
          <w:ins w:id="27" w:author="Yvonne Williams" w:date="2025-04-17T08:32:00Z"/>
          <w:rFonts w:hint="default" w:ascii="Arial" w:hAnsi="Arial" w:eastAsia="Noto Sans SC" w:cs="Arial"/>
          <w:b/>
          <w:bCs/>
          <w:sz w:val="24"/>
          <w:szCs w:val="24"/>
        </w:rPr>
      </w:pPr>
    </w:p>
    <w:p w14:paraId="598FCFB5">
      <w:pPr>
        <w:jc w:val="left"/>
        <w:rPr>
          <w:ins w:id="28" w:author="Yvonne Williams" w:date="2025-04-17T08:32:00Z"/>
          <w:rFonts w:hint="default" w:ascii="Arial" w:hAnsi="Arial" w:eastAsia="Noto Sans SC" w:cs="Arial"/>
          <w:b/>
          <w:bCs/>
          <w:sz w:val="24"/>
          <w:szCs w:val="24"/>
        </w:rPr>
      </w:pPr>
    </w:p>
    <w:p w14:paraId="024D2608">
      <w:pPr>
        <w:pStyle w:val="18"/>
        <w:bidi w:val="0"/>
        <w:jc w:val="left"/>
        <w:rPr>
          <w:rFonts w:hint="default"/>
        </w:rPr>
      </w:pPr>
      <w:bookmarkStart w:id="707" w:name="_Toc28094"/>
      <w:bookmarkStart w:id="708" w:name="_Toc4162"/>
      <w:bookmarkStart w:id="709" w:name="_Toc14469"/>
      <w:bookmarkStart w:id="710" w:name="_Toc18691"/>
      <w:bookmarkStart w:id="711" w:name="_Toc27728"/>
      <w:bookmarkStart w:id="712" w:name="_Toc1649"/>
      <w:r>
        <w:rPr>
          <w:rFonts w:hint="default"/>
        </w:rPr>
        <w:t>Reference</w:t>
      </w:r>
      <w:bookmarkEnd w:id="707"/>
      <w:bookmarkEnd w:id="708"/>
      <w:bookmarkEnd w:id="709"/>
      <w:bookmarkEnd w:id="710"/>
      <w:bookmarkEnd w:id="711"/>
      <w:bookmarkEnd w:id="712"/>
    </w:p>
    <w:p w14:paraId="444C92C3">
      <w:pPr>
        <w:jc w:val="left"/>
        <w:rPr>
          <w:rFonts w:hint="default" w:ascii="Arial" w:hAnsi="Arial" w:eastAsia="Noto Sans SC" w:cs="Arial"/>
          <w:sz w:val="24"/>
          <w:szCs w:val="24"/>
        </w:rPr>
      </w:pPr>
    </w:p>
    <w:p w14:paraId="35BB1701">
      <w:pPr>
        <w:jc w:val="left"/>
        <w:rPr>
          <w:rFonts w:hint="default" w:ascii="Arial" w:hAnsi="Arial" w:eastAsia="Noto Sans SC" w:cs="Arial"/>
          <w:sz w:val="24"/>
          <w:szCs w:val="24"/>
        </w:rPr>
      </w:pPr>
    </w:p>
    <w:p w14:paraId="7D4EE1D5">
      <w:pPr>
        <w:jc w:val="left"/>
        <w:rPr>
          <w:rFonts w:hint="default" w:ascii="Arial" w:hAnsi="Arial" w:eastAsia="Noto Sans SC" w:cs="Arial"/>
          <w:sz w:val="24"/>
          <w:szCs w:val="24"/>
        </w:rPr>
      </w:pPr>
      <w:r>
        <w:rPr>
          <w:rFonts w:hint="default" w:ascii="Arial" w:hAnsi="Arial" w:eastAsia="Noto Sans SC" w:cs="Arial"/>
          <w:sz w:val="24"/>
          <w:szCs w:val="24"/>
        </w:rPr>
        <w:t xml:space="preserve">Ajzen, I. (1991). The theory of planned behavior. Organizational Behavior and Human Decision Processes, 50(2), 179211.  </w:t>
      </w:r>
    </w:p>
    <w:p w14:paraId="7E221466">
      <w:pPr>
        <w:jc w:val="left"/>
        <w:rPr>
          <w:rFonts w:hint="default" w:ascii="Arial" w:hAnsi="Arial" w:eastAsia="Noto Sans SC" w:cs="Arial"/>
          <w:sz w:val="24"/>
          <w:szCs w:val="24"/>
        </w:rPr>
      </w:pPr>
      <w:r>
        <w:rPr>
          <w:rFonts w:hint="default" w:ascii="Arial" w:hAnsi="Arial" w:eastAsia="Noto Sans SC" w:cs="Arial"/>
          <w:sz w:val="24"/>
          <w:szCs w:val="24"/>
        </w:rPr>
        <w:t xml:space="preserve">Ajzen, I. (2002). Constructing a TPB questionnaire: Conceptual and methodological considerations.  </w:t>
      </w:r>
    </w:p>
    <w:p w14:paraId="52C787EA">
      <w:pPr>
        <w:jc w:val="left"/>
        <w:rPr>
          <w:rFonts w:hint="default" w:ascii="Arial" w:hAnsi="Arial" w:eastAsia="Noto Sans SC" w:cs="Arial"/>
          <w:sz w:val="24"/>
          <w:szCs w:val="24"/>
        </w:rPr>
      </w:pPr>
      <w:r>
        <w:rPr>
          <w:rFonts w:hint="default" w:ascii="Arial" w:hAnsi="Arial" w:eastAsia="Noto Sans SC" w:cs="Arial"/>
          <w:sz w:val="24"/>
          <w:szCs w:val="24"/>
        </w:rPr>
        <w:t xml:space="preserve">Ajzen, I., &amp; Fishbain, M. (1973). Attitudinal and normative variables as predictors of specific behavior. Journal of Personality and Social Psychology, 27(1), 41.   AlAmarneh, A., &amp; AlQeed, M.A. (2023). The impact of social media marketing on purchase intention: The mediating role of brand trust and image. International Journal of Data and Network Science, 7(2), 373380.  </w:t>
      </w:r>
    </w:p>
    <w:p w14:paraId="4F6CDA26">
      <w:pPr>
        <w:jc w:val="left"/>
        <w:rPr>
          <w:rFonts w:hint="default" w:ascii="Arial" w:hAnsi="Arial" w:eastAsia="Noto Sans SC" w:cs="Arial"/>
          <w:sz w:val="24"/>
          <w:szCs w:val="24"/>
        </w:rPr>
      </w:pPr>
      <w:r>
        <w:rPr>
          <w:rFonts w:hint="default" w:ascii="Arial" w:hAnsi="Arial" w:eastAsia="Noto Sans SC" w:cs="Arial"/>
          <w:sz w:val="24"/>
          <w:szCs w:val="24"/>
        </w:rPr>
        <w:t>Alizila (2020). Alibaba live streaming sales double 11. Available at: https://www.alizila.com/alibabalivestreamingsalesdouble11/ [Accessed 18 Mar. 2025].</w:t>
      </w:r>
    </w:p>
    <w:p w14:paraId="2787C69D">
      <w:pPr>
        <w:jc w:val="left"/>
        <w:rPr>
          <w:rFonts w:hint="default" w:ascii="Arial" w:hAnsi="Arial" w:eastAsia="Noto Sans SC" w:cs="Arial"/>
          <w:sz w:val="24"/>
          <w:szCs w:val="24"/>
        </w:rPr>
      </w:pPr>
      <w:r>
        <w:rPr>
          <w:rFonts w:hint="default" w:ascii="Arial" w:hAnsi="Arial" w:eastAsia="Noto Sans SC" w:cs="Arial"/>
          <w:sz w:val="24"/>
          <w:szCs w:val="24"/>
        </w:rPr>
        <w:t xml:space="preserve">Alalwan, A.A., &amp; Dwivedi, Y.K. (2017). Social media in marketing: A review of the literature. Technological Forecasting and Social Change, 126, 108121.  </w:t>
      </w:r>
    </w:p>
    <w:p w14:paraId="195722AA">
      <w:pPr>
        <w:jc w:val="left"/>
        <w:rPr>
          <w:rFonts w:hint="default" w:ascii="Arial" w:hAnsi="Arial" w:eastAsia="Noto Sans SC" w:cs="Arial"/>
          <w:sz w:val="24"/>
          <w:szCs w:val="24"/>
        </w:rPr>
      </w:pPr>
      <w:r>
        <w:rPr>
          <w:rFonts w:hint="default" w:ascii="Arial" w:hAnsi="Arial" w:eastAsia="Noto Sans SC" w:cs="Arial"/>
          <w:sz w:val="24"/>
          <w:szCs w:val="24"/>
        </w:rPr>
        <w:t xml:space="preserve">Alsoud, M., Alfdool, S.M., Trawnih, A., Helalat, A.S., AlMu'ani, L., &amp; Mahrakani, N. (2023). Social media marketing activities and tourists' purchase intention. International Journal of Data and Network Science, 7(2), 677686. </w:t>
      </w:r>
    </w:p>
    <w:p w14:paraId="115BB7CD">
      <w:pPr>
        <w:jc w:val="left"/>
        <w:rPr>
          <w:rFonts w:hint="default" w:ascii="Arial" w:hAnsi="Arial" w:eastAsia="Noto Sans SC" w:cs="Arial"/>
          <w:sz w:val="24"/>
          <w:szCs w:val="24"/>
        </w:rPr>
      </w:pPr>
      <w:r>
        <w:rPr>
          <w:rFonts w:hint="default" w:ascii="Arial" w:hAnsi="Arial" w:eastAsia="Noto Sans SC" w:cs="Arial"/>
          <w:sz w:val="24"/>
          <w:szCs w:val="24"/>
        </w:rPr>
        <w:t xml:space="preserve">AN, T. 2014. Emotional resonance in brand storytelling: A crosscultural experiment. Journal of Consumer Psychology, 24(3), pp.301315.  </w:t>
      </w:r>
    </w:p>
    <w:p w14:paraId="6FAEF983">
      <w:pPr>
        <w:jc w:val="left"/>
        <w:rPr>
          <w:rFonts w:hint="default" w:ascii="Arial" w:hAnsi="Arial" w:eastAsia="Noto Sans SC" w:cs="Arial"/>
          <w:sz w:val="24"/>
          <w:szCs w:val="24"/>
        </w:rPr>
      </w:pPr>
      <w:r>
        <w:rPr>
          <w:rFonts w:hint="default" w:ascii="Arial" w:hAnsi="Arial" w:eastAsia="Noto Sans SC" w:cs="Arial"/>
          <w:sz w:val="24"/>
          <w:szCs w:val="24"/>
        </w:rPr>
        <w:t xml:space="preserve">An, C. (2022). Research on the influence of interactive marketing of webcast platform on users' willingness to buyIntermediated by perceived information quality. Bangkok: Rangsit University.  </w:t>
      </w:r>
    </w:p>
    <w:p w14:paraId="6B0D08FE">
      <w:pPr>
        <w:jc w:val="left"/>
        <w:rPr>
          <w:rFonts w:hint="default" w:ascii="Arial" w:hAnsi="Arial" w:eastAsia="Noto Sans SC" w:cs="Arial"/>
          <w:sz w:val="24"/>
          <w:szCs w:val="24"/>
        </w:rPr>
      </w:pPr>
      <w:r>
        <w:rPr>
          <w:rFonts w:hint="default" w:ascii="Arial" w:hAnsi="Arial" w:eastAsia="Noto Sans SC" w:cs="Arial"/>
          <w:sz w:val="24"/>
          <w:szCs w:val="24"/>
        </w:rPr>
        <w:t xml:space="preserve">Armstrong, G., &amp; Kotler, P. (2016). Marketing: An introduction (12th ed.). Pearson Education.  </w:t>
      </w:r>
    </w:p>
    <w:p w14:paraId="6144C6DA">
      <w:pPr>
        <w:jc w:val="left"/>
        <w:rPr>
          <w:rFonts w:hint="default" w:ascii="Arial" w:hAnsi="Arial" w:eastAsia="Noto Sans SC" w:cs="Arial"/>
          <w:sz w:val="24"/>
          <w:szCs w:val="24"/>
        </w:rPr>
      </w:pPr>
      <w:r>
        <w:rPr>
          <w:rFonts w:hint="default" w:ascii="Arial" w:hAnsi="Arial" w:eastAsia="Noto Sans SC" w:cs="Arial"/>
          <w:sz w:val="24"/>
          <w:szCs w:val="24"/>
        </w:rPr>
        <w:t xml:space="preserve">Baker, M.J., &amp; Hart, S. (2008). The marketing book (6th ed.). ButterworthHeinemann.  </w:t>
      </w:r>
    </w:p>
    <w:p w14:paraId="2CDB5114">
      <w:pPr>
        <w:jc w:val="left"/>
        <w:rPr>
          <w:rFonts w:hint="default" w:ascii="Arial" w:hAnsi="Arial" w:eastAsia="Noto Sans SC" w:cs="Arial"/>
          <w:sz w:val="24"/>
          <w:szCs w:val="24"/>
        </w:rPr>
      </w:pPr>
      <w:r>
        <w:rPr>
          <w:rFonts w:hint="default" w:ascii="Arial" w:hAnsi="Arial" w:eastAsia="Noto Sans SC" w:cs="Arial"/>
          <w:sz w:val="24"/>
          <w:szCs w:val="24"/>
        </w:rPr>
        <w:t xml:space="preserve">Bandura, A. (1991). Social cognitive theory of selfregulation. Organizational Behavior and Human Decision Processes, 50(2), 248287.  </w:t>
      </w:r>
    </w:p>
    <w:p w14:paraId="01F064C9">
      <w:pPr>
        <w:jc w:val="left"/>
        <w:rPr>
          <w:rFonts w:hint="default" w:ascii="Arial" w:hAnsi="Arial" w:eastAsia="Noto Sans SC" w:cs="Arial"/>
          <w:sz w:val="24"/>
          <w:szCs w:val="24"/>
        </w:rPr>
      </w:pPr>
      <w:r>
        <w:rPr>
          <w:rFonts w:hint="default" w:ascii="Arial" w:hAnsi="Arial" w:eastAsia="Noto Sans SC" w:cs="Arial"/>
          <w:sz w:val="24"/>
          <w:szCs w:val="24"/>
        </w:rPr>
        <w:t xml:space="preserve">Barney, J.B. (1991). Firm resources and sustained competitive advantage. Journal of Management, 17(1), 99120.  </w:t>
      </w:r>
    </w:p>
    <w:p w14:paraId="2F0E0B81">
      <w:pPr>
        <w:jc w:val="left"/>
        <w:rPr>
          <w:rFonts w:hint="default" w:ascii="Arial" w:hAnsi="Arial" w:eastAsia="Noto Sans SC" w:cs="Arial"/>
          <w:sz w:val="24"/>
          <w:szCs w:val="24"/>
        </w:rPr>
      </w:pPr>
      <w:r>
        <w:rPr>
          <w:rFonts w:hint="default" w:ascii="Arial" w:hAnsi="Arial" w:eastAsia="Noto Sans SC" w:cs="Arial"/>
          <w:sz w:val="24"/>
          <w:szCs w:val="24"/>
        </w:rPr>
        <w:t xml:space="preserve">Baumgartner, H., &amp; Steenkamp, J.B. (1996). Emotions and consumer behavior. Journal of the Academy of Marketing Science, 24(4), 246256.  </w:t>
      </w:r>
    </w:p>
    <w:p w14:paraId="5FD65D25">
      <w:pPr>
        <w:jc w:val="left"/>
        <w:rPr>
          <w:rFonts w:hint="default" w:ascii="Arial" w:hAnsi="Arial" w:eastAsia="Noto Sans SC" w:cs="Arial"/>
          <w:sz w:val="24"/>
          <w:szCs w:val="24"/>
        </w:rPr>
      </w:pPr>
      <w:r>
        <w:rPr>
          <w:rFonts w:hint="default" w:ascii="Arial" w:hAnsi="Arial" w:eastAsia="Noto Sans SC" w:cs="Arial"/>
          <w:sz w:val="24"/>
          <w:szCs w:val="24"/>
        </w:rPr>
        <w:t xml:space="preserve">Belk, R.W. (1988). Possessions and the extended self. Journal of Consumer Research, 15(2), 139168.  </w:t>
      </w:r>
    </w:p>
    <w:p w14:paraId="6806D364">
      <w:pPr>
        <w:jc w:val="left"/>
        <w:rPr>
          <w:rFonts w:hint="default" w:ascii="Arial" w:hAnsi="Arial" w:eastAsia="Noto Sans SC" w:cs="Arial"/>
          <w:sz w:val="24"/>
          <w:szCs w:val="24"/>
        </w:rPr>
      </w:pPr>
      <w:r>
        <w:rPr>
          <w:rFonts w:hint="default" w:ascii="Arial" w:hAnsi="Arial" w:eastAsia="Noto Sans SC" w:cs="Arial"/>
          <w:sz w:val="24"/>
          <w:szCs w:val="24"/>
        </w:rPr>
        <w:t xml:space="preserve">Blakeman, R. (2018). Social media and public relations: Eight new practices for the PR professional. Rowman &amp; Littlefield.  </w:t>
      </w:r>
    </w:p>
    <w:p w14:paraId="26A1027D">
      <w:pPr>
        <w:jc w:val="left"/>
        <w:rPr>
          <w:rFonts w:hint="default" w:ascii="Arial" w:hAnsi="Arial" w:eastAsia="Noto Sans SC" w:cs="Arial"/>
          <w:sz w:val="24"/>
          <w:szCs w:val="24"/>
        </w:rPr>
      </w:pPr>
      <w:r>
        <w:rPr>
          <w:rFonts w:hint="default" w:ascii="Arial" w:hAnsi="Arial" w:eastAsia="Noto Sans SC" w:cs="Arial"/>
          <w:sz w:val="24"/>
          <w:szCs w:val="24"/>
        </w:rPr>
        <w:t xml:space="preserve">Bovee, C.L., &amp; Thill, J.V. (2012). Business communication today (12th ed.). Pearson Education.  </w:t>
      </w:r>
    </w:p>
    <w:p w14:paraId="1B1C0EE9">
      <w:pPr>
        <w:jc w:val="left"/>
        <w:rPr>
          <w:rFonts w:hint="default" w:ascii="Arial" w:hAnsi="Arial" w:eastAsia="Noto Sans SC" w:cs="Arial"/>
          <w:sz w:val="24"/>
          <w:szCs w:val="24"/>
        </w:rPr>
      </w:pPr>
      <w:r>
        <w:rPr>
          <w:rFonts w:hint="default" w:ascii="Arial" w:hAnsi="Arial" w:eastAsia="Noto Sans SC" w:cs="Arial"/>
          <w:sz w:val="24"/>
          <w:szCs w:val="24"/>
        </w:rPr>
        <w:t xml:space="preserve">Brehm, J.W. (1966). A theory of psychological reactance. Academic Press.  </w:t>
      </w:r>
    </w:p>
    <w:p w14:paraId="17866C99">
      <w:pPr>
        <w:jc w:val="left"/>
        <w:rPr>
          <w:rFonts w:hint="default" w:ascii="Arial" w:hAnsi="Arial" w:eastAsia="Noto Sans SC" w:cs="Arial"/>
          <w:sz w:val="24"/>
          <w:szCs w:val="24"/>
        </w:rPr>
      </w:pPr>
      <w:r>
        <w:rPr>
          <w:rFonts w:hint="default" w:ascii="Arial" w:hAnsi="Arial" w:eastAsia="Noto Sans SC" w:cs="Arial"/>
          <w:sz w:val="24"/>
          <w:szCs w:val="24"/>
        </w:rPr>
        <w:t xml:space="preserve">Brown, T., &amp; Mason, R. (2021). The role of microinfluencers in modern marketing strategies. Journal of Influencer Marketing, 7(1), 3448.  </w:t>
      </w:r>
    </w:p>
    <w:p w14:paraId="4CDF795B">
      <w:pPr>
        <w:jc w:val="left"/>
        <w:rPr>
          <w:rFonts w:hint="default" w:ascii="Arial" w:hAnsi="Arial" w:eastAsia="Noto Sans SC" w:cs="Arial"/>
          <w:sz w:val="24"/>
          <w:szCs w:val="24"/>
        </w:rPr>
      </w:pPr>
      <w:r>
        <w:rPr>
          <w:rFonts w:hint="default" w:ascii="Arial" w:hAnsi="Arial" w:eastAsia="Noto Sans SC" w:cs="Arial"/>
          <w:sz w:val="24"/>
          <w:szCs w:val="24"/>
        </w:rPr>
        <w:t xml:space="preserve">Buchanan, T., &amp; Li, J. (2020). Virtual influencers in social media marketing: The case of Instagram. Journal of Business Research, 106, 218228.  </w:t>
      </w:r>
    </w:p>
    <w:p w14:paraId="454120FA">
      <w:pPr>
        <w:jc w:val="left"/>
        <w:rPr>
          <w:rFonts w:hint="default" w:ascii="Arial" w:hAnsi="Arial" w:eastAsia="Noto Sans SC" w:cs="Arial"/>
          <w:sz w:val="24"/>
          <w:szCs w:val="24"/>
        </w:rPr>
      </w:pPr>
      <w:r>
        <w:rPr>
          <w:rFonts w:hint="default" w:ascii="Arial" w:hAnsi="Arial" w:eastAsia="Noto Sans SC" w:cs="Arial"/>
          <w:sz w:val="24"/>
          <w:szCs w:val="24"/>
        </w:rPr>
        <w:t xml:space="preserve">Burger, J.M. (2019). Personality (9th ed.). Cengage Learning.  </w:t>
      </w:r>
    </w:p>
    <w:p w14:paraId="110E45F0">
      <w:pPr>
        <w:jc w:val="left"/>
        <w:rPr>
          <w:rFonts w:hint="default" w:ascii="Arial" w:hAnsi="Arial" w:eastAsia="Noto Sans SC" w:cs="Arial"/>
          <w:sz w:val="24"/>
          <w:szCs w:val="24"/>
        </w:rPr>
      </w:pPr>
      <w:r>
        <w:rPr>
          <w:rFonts w:hint="default" w:ascii="Arial" w:hAnsi="Arial" w:eastAsia="Noto Sans SC" w:cs="Arial"/>
          <w:sz w:val="24"/>
          <w:szCs w:val="24"/>
        </w:rPr>
        <w:t xml:space="preserve">Capra, F. (1997). The web of life: A new scientific understanding of living systems. Doubleday.  </w:t>
      </w:r>
    </w:p>
    <w:p w14:paraId="054E1AE7">
      <w:pPr>
        <w:jc w:val="left"/>
        <w:rPr>
          <w:rFonts w:hint="default" w:ascii="Arial" w:hAnsi="Arial" w:eastAsia="Noto Sans SC" w:cs="Arial"/>
          <w:sz w:val="24"/>
          <w:szCs w:val="24"/>
        </w:rPr>
      </w:pPr>
      <w:r>
        <w:rPr>
          <w:rFonts w:hint="default" w:ascii="Arial" w:hAnsi="Arial" w:eastAsia="Noto Sans SC" w:cs="Arial"/>
          <w:sz w:val="24"/>
          <w:szCs w:val="24"/>
        </w:rPr>
        <w:t xml:space="preserve">Cardon, P.W., &amp; Marshall, B. (2015). Using social media to enhance student engagement. Journal of Learning and Development, 3(1), 4149.  </w:t>
      </w:r>
    </w:p>
    <w:p w14:paraId="7B5CB15F">
      <w:pPr>
        <w:jc w:val="left"/>
        <w:rPr>
          <w:rFonts w:hint="default" w:ascii="Arial" w:hAnsi="Arial" w:eastAsia="Noto Sans SC" w:cs="Arial"/>
          <w:sz w:val="24"/>
          <w:szCs w:val="24"/>
        </w:rPr>
      </w:pPr>
      <w:r>
        <w:rPr>
          <w:rFonts w:hint="default" w:ascii="Arial" w:hAnsi="Arial" w:eastAsia="Noto Sans SC" w:cs="Arial"/>
          <w:sz w:val="24"/>
          <w:szCs w:val="24"/>
        </w:rPr>
        <w:t xml:space="preserve">Cashion, M., &amp; Pantin, M. (2018). The role of emotion in consumer decisionmaking. Journal of Consumer Psychology, 12(4), 223242.  </w:t>
      </w:r>
    </w:p>
    <w:p w14:paraId="4D0EE3D5">
      <w:pPr>
        <w:jc w:val="left"/>
        <w:rPr>
          <w:rFonts w:hint="default" w:ascii="Arial" w:hAnsi="Arial" w:eastAsia="Noto Sans SC" w:cs="Arial"/>
          <w:sz w:val="24"/>
          <w:szCs w:val="24"/>
        </w:rPr>
      </w:pPr>
      <w:r>
        <w:rPr>
          <w:rFonts w:hint="default" w:ascii="Arial" w:hAnsi="Arial" w:eastAsia="Noto Sans SC" w:cs="Arial"/>
          <w:sz w:val="24"/>
          <w:szCs w:val="24"/>
        </w:rPr>
        <w:t xml:space="preserve">Chauhan, R., &amp; Jha, S. (2020). Consumer perceptions of social media marketing and its impact on purchase behavior. International Journal of Consumer Studies, 44(3), 220230.  </w:t>
      </w:r>
    </w:p>
    <w:p w14:paraId="6D59D7CE">
      <w:pPr>
        <w:jc w:val="left"/>
        <w:rPr>
          <w:rFonts w:hint="default" w:ascii="Arial" w:hAnsi="Arial" w:eastAsia="Noto Sans SC" w:cs="Arial"/>
          <w:sz w:val="24"/>
          <w:szCs w:val="24"/>
        </w:rPr>
      </w:pPr>
      <w:r>
        <w:rPr>
          <w:rFonts w:hint="default" w:ascii="Arial" w:hAnsi="Arial" w:eastAsia="Noto Sans SC" w:cs="Arial"/>
          <w:sz w:val="24"/>
          <w:szCs w:val="24"/>
        </w:rPr>
        <w:t xml:space="preserve">Cheng, L., Huang, Y., &amp; Liu, Z. (2020). Social identity and consumer behavior: The role of social media interactivity. Journal of Consumer Psychology, 30(4), 567582.  </w:t>
      </w:r>
    </w:p>
    <w:p w14:paraId="05F503B5">
      <w:pPr>
        <w:jc w:val="left"/>
        <w:rPr>
          <w:rFonts w:hint="default" w:ascii="Arial" w:hAnsi="Arial" w:eastAsia="Noto Sans SC" w:cs="Arial"/>
          <w:sz w:val="24"/>
          <w:szCs w:val="24"/>
        </w:rPr>
      </w:pPr>
      <w:r>
        <w:rPr>
          <w:rFonts w:hint="default" w:ascii="Arial" w:hAnsi="Arial" w:eastAsia="Noto Sans SC" w:cs="Arial"/>
          <w:sz w:val="24"/>
          <w:szCs w:val="24"/>
        </w:rPr>
        <w:t xml:space="preserve">China Business Research (2025). The rise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in China. Available at: https://m.chinabgao.com/k/zimeiti/ [Accessed 18 Mar. 2025].</w:t>
      </w:r>
    </w:p>
    <w:p w14:paraId="5F6BF1E0">
      <w:pPr>
        <w:jc w:val="left"/>
        <w:rPr>
          <w:rFonts w:hint="default" w:ascii="Arial" w:hAnsi="Arial" w:eastAsia="Noto Sans SC" w:cs="Arial"/>
          <w:sz w:val="24"/>
          <w:szCs w:val="24"/>
        </w:rPr>
      </w:pPr>
      <w:r>
        <w:rPr>
          <w:rFonts w:hint="default" w:ascii="Arial" w:hAnsi="Arial" w:eastAsia="Noto Sans SC" w:cs="Arial"/>
          <w:sz w:val="24"/>
          <w:szCs w:val="24"/>
        </w:rPr>
        <w:t xml:space="preserve">China Research and Intelligence (2024). The development and trends of China's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industry in 2024. Available at: https://m.chinairn.com/scfx/20240326/150618340html [Accessed 18 Mar. 2025].</w:t>
      </w:r>
    </w:p>
    <w:p w14:paraId="01EF0B1D">
      <w:pPr>
        <w:jc w:val="left"/>
        <w:rPr>
          <w:rFonts w:hint="default" w:ascii="Arial" w:hAnsi="Arial" w:eastAsia="Noto Sans SC" w:cs="Arial"/>
          <w:sz w:val="24"/>
          <w:szCs w:val="24"/>
        </w:rPr>
      </w:pPr>
    </w:p>
    <w:p w14:paraId="48909275">
      <w:pPr>
        <w:jc w:val="left"/>
        <w:rPr>
          <w:rFonts w:hint="default" w:ascii="Arial" w:hAnsi="Arial" w:eastAsia="Noto Sans SC" w:cs="Arial"/>
          <w:sz w:val="24"/>
          <w:szCs w:val="24"/>
        </w:rPr>
      </w:pPr>
      <w:r>
        <w:rPr>
          <w:rFonts w:hint="default" w:ascii="Arial" w:hAnsi="Arial" w:eastAsia="Noto Sans SC" w:cs="Arial"/>
          <w:sz w:val="24"/>
          <w:szCs w:val="24"/>
        </w:rPr>
        <w:t xml:space="preserve">Chua, B.L., &amp; Leung, A. (2019). Social media marketing and its effect on consumer behavior: A systematic review. Journal of Marketing Research, 56(3), 323337.  </w:t>
      </w:r>
    </w:p>
    <w:p w14:paraId="4E2C53D2">
      <w:pPr>
        <w:jc w:val="left"/>
        <w:rPr>
          <w:rFonts w:hint="default" w:ascii="Arial" w:hAnsi="Arial" w:eastAsia="Noto Sans SC" w:cs="Arial"/>
          <w:sz w:val="24"/>
          <w:szCs w:val="24"/>
        </w:rPr>
      </w:pPr>
      <w:r>
        <w:rPr>
          <w:rFonts w:hint="default" w:ascii="Arial" w:hAnsi="Arial" w:eastAsia="Noto Sans SC" w:cs="Arial"/>
          <w:sz w:val="24"/>
          <w:szCs w:val="24"/>
        </w:rPr>
        <w:t xml:space="preserve">Cialdini, R.B. (2001). Influence: Science and practice (4th ed.). Allyn &amp; Bacon.  </w:t>
      </w:r>
    </w:p>
    <w:p w14:paraId="3D724542">
      <w:pPr>
        <w:jc w:val="left"/>
        <w:rPr>
          <w:rFonts w:hint="default" w:ascii="Arial" w:hAnsi="Arial" w:eastAsia="Noto Sans SC" w:cs="Arial"/>
          <w:sz w:val="24"/>
          <w:szCs w:val="24"/>
        </w:rPr>
      </w:pPr>
      <w:r>
        <w:rPr>
          <w:rFonts w:hint="default" w:ascii="Arial" w:hAnsi="Arial" w:eastAsia="Noto Sans SC" w:cs="Arial"/>
          <w:sz w:val="24"/>
          <w:szCs w:val="24"/>
        </w:rPr>
        <w:t xml:space="preserve">Collis, J., &amp; Hussey, R. (2013). Business research: A practical guide for undergraduate and postgraduate students (4th ed.). Palgrave Macmillan.  </w:t>
      </w:r>
    </w:p>
    <w:p w14:paraId="2D3EBB87">
      <w:pPr>
        <w:jc w:val="left"/>
        <w:rPr>
          <w:rFonts w:hint="default" w:ascii="Arial" w:hAnsi="Arial" w:eastAsia="Noto Sans SC" w:cs="Arial"/>
          <w:sz w:val="24"/>
          <w:szCs w:val="24"/>
        </w:rPr>
      </w:pPr>
      <w:r>
        <w:rPr>
          <w:rFonts w:hint="default" w:ascii="Arial" w:hAnsi="Arial" w:eastAsia="Noto Sans SC" w:cs="Arial"/>
          <w:color w:val="000000" w:themeColor="text1"/>
          <w:sz w:val="24"/>
          <w:szCs w:val="24"/>
          <w14:textFill>
            <w14:solidFill>
              <w14:schemeClr w14:val="tx1"/>
            </w14:solidFill>
          </w14:textFill>
        </w:rPr>
        <w:t>Creswell, J.W. and Plano Clark, V.L. (2018) Designing and conducting mixed methods research. 3rd edn. DOI: [10.4135/9781483358857](https://doi.org/10.4135/9781483358857)</w:t>
      </w:r>
    </w:p>
    <w:p w14:paraId="6647E486">
      <w:pPr>
        <w:jc w:val="left"/>
        <w:rPr>
          <w:rFonts w:hint="default" w:ascii="Arial" w:hAnsi="Arial" w:eastAsia="Noto Sans SC" w:cs="Arial"/>
          <w:sz w:val="24"/>
          <w:szCs w:val="24"/>
        </w:rPr>
      </w:pPr>
      <w:r>
        <w:rPr>
          <w:rFonts w:hint="default" w:ascii="Arial" w:hAnsi="Arial" w:eastAsia="Noto Sans SC" w:cs="Arial"/>
          <w:sz w:val="24"/>
          <w:szCs w:val="24"/>
        </w:rPr>
        <w:t xml:space="preserve">Dahl, D.W., &amp; Hoeffler, S. (2003). The role of emotions in consumer behavior. Journal of Consumer Research, 29(2), 250265.  </w:t>
      </w:r>
    </w:p>
    <w:p w14:paraId="6615D5DF">
      <w:pPr>
        <w:jc w:val="left"/>
        <w:rPr>
          <w:rFonts w:hint="default" w:ascii="Arial" w:hAnsi="Arial" w:eastAsia="Noto Sans SC" w:cs="Arial"/>
          <w:sz w:val="24"/>
          <w:szCs w:val="24"/>
        </w:rPr>
      </w:pPr>
      <w:r>
        <w:rPr>
          <w:rFonts w:hint="default" w:ascii="Arial" w:hAnsi="Arial" w:eastAsia="Noto Sans SC" w:cs="Arial"/>
          <w:sz w:val="24"/>
          <w:szCs w:val="24"/>
        </w:rPr>
        <w:t xml:space="preserve">Dai, L. (2011). The rise of internet celebrities in China: A study of social media influence. Journal of Media and Communication, 15(2), 6782.  </w:t>
      </w:r>
    </w:p>
    <w:p w14:paraId="5ABF9F85">
      <w:pPr>
        <w:jc w:val="left"/>
        <w:rPr>
          <w:rFonts w:hint="default" w:ascii="Arial" w:hAnsi="Arial" w:eastAsia="Noto Sans SC" w:cs="Arial"/>
          <w:sz w:val="24"/>
          <w:szCs w:val="24"/>
        </w:rPr>
      </w:pPr>
      <w:r>
        <w:rPr>
          <w:rFonts w:hint="default" w:ascii="Arial" w:hAnsi="Arial" w:eastAsia="Noto Sans SC" w:cs="Arial"/>
          <w:sz w:val="24"/>
          <w:szCs w:val="24"/>
        </w:rPr>
        <w:t xml:space="preserve">Davis, F.D. (1989). Perceived usefulness, perceived ease of use, and user acceptance of information technology. MIS Quarterly, 13(3), 319340.  </w:t>
      </w:r>
    </w:p>
    <w:p w14:paraId="63058E92">
      <w:pPr>
        <w:jc w:val="left"/>
        <w:rPr>
          <w:rFonts w:hint="default" w:ascii="Arial" w:hAnsi="Arial" w:eastAsia="Noto Sans SC" w:cs="Arial"/>
          <w:sz w:val="24"/>
          <w:szCs w:val="24"/>
        </w:rPr>
      </w:pPr>
      <w:r>
        <w:rPr>
          <w:rFonts w:hint="default" w:ascii="Arial" w:hAnsi="Arial" w:eastAsia="Noto Sans SC" w:cs="Arial"/>
          <w:sz w:val="24"/>
          <w:szCs w:val="24"/>
        </w:rPr>
        <w:t xml:space="preserve">Duhigg, C. (2012). The power of habit: Why we do what we do in life and business. Random House.  </w:t>
      </w:r>
    </w:p>
    <w:p w14:paraId="63197B7B">
      <w:pPr>
        <w:jc w:val="left"/>
        <w:rPr>
          <w:rFonts w:hint="default" w:ascii="Arial" w:hAnsi="Arial" w:eastAsia="Noto Sans SC" w:cs="Arial"/>
          <w:sz w:val="24"/>
          <w:szCs w:val="24"/>
        </w:rPr>
      </w:pPr>
      <w:r>
        <w:rPr>
          <w:rFonts w:hint="default" w:ascii="Arial" w:hAnsi="Arial" w:eastAsia="Noto Sans SC" w:cs="Arial"/>
          <w:sz w:val="24"/>
          <w:szCs w:val="24"/>
        </w:rPr>
        <w:t xml:space="preserve">Fazio, R.H. (1990). Multiple processes by which attitudes guide behavior: The MODE model as an integrative framework. Advances in Experimental Social Psychology, 23, 75109.  </w:t>
      </w:r>
    </w:p>
    <w:p w14:paraId="20CE3B35">
      <w:pPr>
        <w:jc w:val="left"/>
        <w:rPr>
          <w:rFonts w:hint="default" w:ascii="Arial" w:hAnsi="Arial" w:eastAsia="Noto Sans SC" w:cs="Arial"/>
          <w:sz w:val="24"/>
          <w:szCs w:val="24"/>
        </w:rPr>
      </w:pPr>
      <w:r>
        <w:rPr>
          <w:rFonts w:hint="default" w:ascii="Arial" w:hAnsi="Arial" w:eastAsia="Noto Sans SC" w:cs="Arial"/>
          <w:color w:val="000000" w:themeColor="text1"/>
          <w:sz w:val="24"/>
          <w:szCs w:val="24"/>
          <w14:textFill>
            <w14:solidFill>
              <w14:schemeClr w14:val="tx1"/>
            </w14:solidFill>
          </w14:textFill>
        </w:rPr>
        <w:t xml:space="preserve">Fetters, M.D., Curry, L.A. and Creswell, J.W. (2013) 'Achieving integration in mixed methods designs: Principles and practices', Health Services Research, 48(6pt2), pp.21342156. DOI: [10.1111/14756773.12117](https://doi.org/10.1111/14756773.12117)  </w:t>
      </w:r>
    </w:p>
    <w:p w14:paraId="3035E619">
      <w:pPr>
        <w:jc w:val="left"/>
        <w:rPr>
          <w:rFonts w:hint="default" w:ascii="Arial" w:hAnsi="Arial" w:eastAsia="Noto Sans SC" w:cs="Arial"/>
          <w:sz w:val="24"/>
          <w:szCs w:val="24"/>
        </w:rPr>
      </w:pPr>
      <w:r>
        <w:rPr>
          <w:rFonts w:hint="default" w:ascii="Arial" w:hAnsi="Arial" w:eastAsia="Noto Sans SC" w:cs="Arial"/>
          <w:sz w:val="24"/>
          <w:szCs w:val="24"/>
        </w:rPr>
        <w:t xml:space="preserve">Fishbein, M., &amp; Ajzen, I. (1975). Belief, attitude, intention, and behavior: An introduction to theory and research. AddisonWesley.  </w:t>
      </w:r>
    </w:p>
    <w:p w14:paraId="683B704E">
      <w:pPr>
        <w:jc w:val="left"/>
        <w:rPr>
          <w:rFonts w:hint="default" w:ascii="Arial" w:hAnsi="Arial" w:eastAsia="Noto Sans SC" w:cs="Arial"/>
          <w:sz w:val="24"/>
          <w:szCs w:val="24"/>
        </w:rPr>
      </w:pPr>
      <w:r>
        <w:rPr>
          <w:rFonts w:hint="default" w:ascii="Arial" w:hAnsi="Arial" w:eastAsia="Noto Sans SC" w:cs="Arial"/>
          <w:sz w:val="24"/>
          <w:szCs w:val="24"/>
        </w:rPr>
        <w:t xml:space="preserve">Foroudi, P. (2019). Brand promise and consumer loyalty: A study of brand trust in the digital age. Journal of Brand Management, 26(3), 123135.  </w:t>
      </w:r>
    </w:p>
    <w:p w14:paraId="3B646E72">
      <w:pPr>
        <w:jc w:val="left"/>
        <w:rPr>
          <w:rFonts w:hint="default" w:ascii="Arial" w:hAnsi="Arial" w:eastAsia="Noto Sans SC" w:cs="Arial"/>
          <w:sz w:val="24"/>
          <w:szCs w:val="24"/>
        </w:rPr>
      </w:pPr>
      <w:r>
        <w:rPr>
          <w:rFonts w:hint="default" w:ascii="Arial" w:hAnsi="Arial" w:eastAsia="Noto Sans SC" w:cs="Arial"/>
          <w:sz w:val="24"/>
          <w:szCs w:val="24"/>
        </w:rPr>
        <w:t>Fournier, S. (1998). Consumers and their brands: Developing relationship theory in consumer research. Journal of Consumer Research, 24(4), 343353.</w:t>
      </w:r>
    </w:p>
    <w:p w14:paraId="5A996A7B">
      <w:pPr>
        <w:jc w:val="left"/>
        <w:rPr>
          <w:rFonts w:hint="default" w:ascii="Arial" w:hAnsi="Arial" w:eastAsia="Noto Sans SC" w:cs="Arial"/>
          <w:sz w:val="24"/>
          <w:szCs w:val="24"/>
        </w:rPr>
      </w:pPr>
      <w:r>
        <w:rPr>
          <w:rFonts w:hint="default" w:ascii="Arial" w:hAnsi="Arial" w:eastAsia="Noto Sans SC" w:cs="Arial"/>
          <w:sz w:val="24"/>
          <w:szCs w:val="24"/>
        </w:rPr>
        <w:t xml:space="preserve">HANAYSHA, J. 2021. The role of wordofmouth in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Journal of Interactive Marketing, 15(2), pp.4560.   </w:t>
      </w:r>
    </w:p>
    <w:p w14:paraId="391BD079">
      <w:pPr>
        <w:jc w:val="left"/>
        <w:rPr>
          <w:rFonts w:hint="default" w:ascii="Arial" w:hAnsi="Arial" w:eastAsia="Noto Sans SC" w:cs="Arial"/>
          <w:sz w:val="24"/>
          <w:szCs w:val="24"/>
        </w:rPr>
      </w:pPr>
      <w:r>
        <w:rPr>
          <w:rFonts w:hint="default" w:ascii="Arial" w:hAnsi="Arial" w:eastAsia="Noto Sans SC" w:cs="Arial"/>
          <w:sz w:val="24"/>
          <w:szCs w:val="24"/>
        </w:rPr>
        <w:t xml:space="preserve">Fu, Y. (2020). Live broadcast marketing: A study based on the SOR theory and perceived value theory. Journal of Marketing Research, 55(3), 123135.  </w:t>
      </w:r>
    </w:p>
    <w:p w14:paraId="4B9717D7">
      <w:pPr>
        <w:jc w:val="left"/>
        <w:rPr>
          <w:rFonts w:hint="default" w:ascii="Arial" w:hAnsi="Arial" w:eastAsia="Noto Sans SC" w:cs="Arial"/>
          <w:sz w:val="24"/>
          <w:szCs w:val="24"/>
        </w:rPr>
      </w:pPr>
      <w:r>
        <w:rPr>
          <w:rFonts w:hint="default" w:ascii="Arial" w:hAnsi="Arial" w:eastAsia="Noto Sans SC" w:cs="Arial"/>
          <w:sz w:val="24"/>
          <w:szCs w:val="24"/>
        </w:rPr>
        <w:t xml:space="preserve">Gillmor, D. (2004). We the media: Grassroots journalism by the people, for the people. O'Reilly Media. </w:t>
      </w:r>
    </w:p>
    <w:p w14:paraId="37815295">
      <w:pPr>
        <w:jc w:val="left"/>
        <w:rPr>
          <w:rFonts w:hint="default" w:ascii="Arial" w:hAnsi="Arial" w:eastAsia="Noto Sans SC" w:cs="Arial"/>
          <w:color w:val="000000" w:themeColor="text1"/>
          <w:sz w:val="24"/>
          <w:szCs w:val="24"/>
          <w14:textFill>
            <w14:solidFill>
              <w14:schemeClr w14:val="tx1"/>
            </w14:solidFill>
          </w14:textFill>
        </w:rPr>
      </w:pPr>
      <w:r>
        <w:rPr>
          <w:rFonts w:hint="default" w:ascii="Arial" w:hAnsi="Arial" w:eastAsia="Noto Sans SC" w:cs="Arial"/>
          <w:color w:val="000000" w:themeColor="text1"/>
          <w:sz w:val="24"/>
          <w:szCs w:val="24"/>
          <w14:textFill>
            <w14:solidFill>
              <w14:schemeClr w14:val="tx1"/>
            </w14:solidFill>
          </w14:textFill>
        </w:rPr>
        <w:t xml:space="preserve">Gioia, D.A., Corley, K.G. and Hamilton, A.L. (2013) 'Seeking qualitative rigor in inductive research: Notes on the Gioia methodology', Organizational Research Methods, 16(1), pp.1531. DOI: [10.1177/1094428112452151](https://doi.org/10.1177/1094428112452151) </w:t>
      </w:r>
    </w:p>
    <w:p w14:paraId="31C81DFA">
      <w:pPr>
        <w:jc w:val="left"/>
        <w:rPr>
          <w:rFonts w:hint="default" w:ascii="Arial" w:hAnsi="Arial" w:eastAsia="Noto Sans SC" w:cs="Arial"/>
          <w:sz w:val="24"/>
          <w:szCs w:val="24"/>
        </w:rPr>
      </w:pPr>
      <w:r>
        <w:rPr>
          <w:rFonts w:hint="default" w:ascii="Arial" w:hAnsi="Arial" w:eastAsia="Noto Sans SC" w:cs="Arial"/>
          <w:color w:val="000000" w:themeColor="text1"/>
          <w:sz w:val="24"/>
          <w:szCs w:val="24"/>
          <w14:textFill>
            <w14:solidFill>
              <w14:schemeClr w14:val="tx1"/>
            </w14:solidFill>
          </w14:textFill>
        </w:rPr>
        <w:t xml:space="preserve">Gray, D.E. (2021) Doing research in the real world. 6th edn. London: (https://uk.sagepub.com/engb/eur/doingresearchintherealworld/book270976)  </w:t>
      </w:r>
    </w:p>
    <w:p w14:paraId="079B331B">
      <w:pPr>
        <w:jc w:val="left"/>
        <w:rPr>
          <w:rFonts w:hint="default" w:ascii="Arial" w:hAnsi="Arial" w:eastAsia="Noto Sans SC" w:cs="Arial"/>
          <w:sz w:val="24"/>
          <w:szCs w:val="24"/>
        </w:rPr>
      </w:pPr>
      <w:r>
        <w:rPr>
          <w:rFonts w:hint="default" w:ascii="Arial" w:hAnsi="Arial" w:eastAsia="Noto Sans SC" w:cs="Arial"/>
          <w:sz w:val="24"/>
          <w:szCs w:val="24"/>
        </w:rPr>
        <w:t xml:space="preserve">Godey, B., Manthiou, A., Pederzoli, D., Rokka, J., Aiello, G., Donvito, R. and Singh, R. (2016). Social media marketing efforts of luxury brands: Influence on brand equity and consumer behavior. Journal of Business Research, 69(12), pp.58335841. Available at: https://doi.org/10.1016/j.jbusres.2016.04.181 [Accessed 18 Mar. 2025]. </w:t>
      </w:r>
    </w:p>
    <w:p w14:paraId="2965F3B3">
      <w:pPr>
        <w:jc w:val="left"/>
        <w:rPr>
          <w:rFonts w:hint="default" w:ascii="Arial" w:hAnsi="Arial" w:eastAsia="Noto Sans SC" w:cs="Arial"/>
          <w:sz w:val="24"/>
          <w:szCs w:val="24"/>
        </w:rPr>
      </w:pPr>
      <w:r>
        <w:rPr>
          <w:rFonts w:hint="default" w:ascii="Arial" w:hAnsi="Arial" w:eastAsia="Noto Sans SC" w:cs="Arial"/>
          <w:sz w:val="24"/>
          <w:szCs w:val="24"/>
        </w:rPr>
        <w:t xml:space="preserve">Grewal, D., &amp; Levy, M. (2016). Marketing (5th ed.). McGrawHill Education.  </w:t>
      </w:r>
    </w:p>
    <w:p w14:paraId="118B5F74">
      <w:pPr>
        <w:jc w:val="left"/>
        <w:rPr>
          <w:rFonts w:hint="default" w:ascii="Arial" w:hAnsi="Arial" w:eastAsia="Noto Sans SC" w:cs="Arial"/>
          <w:sz w:val="24"/>
          <w:szCs w:val="24"/>
        </w:rPr>
      </w:pPr>
      <w:r>
        <w:rPr>
          <w:rFonts w:hint="default" w:ascii="Arial" w:hAnsi="Arial" w:eastAsia="Noto Sans SC" w:cs="Arial"/>
          <w:sz w:val="24"/>
          <w:szCs w:val="24"/>
        </w:rPr>
        <w:t xml:space="preserve">Gupta, S., &amp; Lord, K.R. (2015). Marketing research: A problemsolving approach. McGrawHill Education.  </w:t>
      </w:r>
    </w:p>
    <w:p w14:paraId="0D846E81">
      <w:pPr>
        <w:jc w:val="left"/>
        <w:rPr>
          <w:rFonts w:hint="default" w:ascii="Arial" w:hAnsi="Arial" w:eastAsia="Noto Sans SC" w:cs="Arial"/>
          <w:sz w:val="24"/>
          <w:szCs w:val="24"/>
        </w:rPr>
      </w:pPr>
      <w:r>
        <w:rPr>
          <w:rFonts w:hint="default" w:ascii="Arial" w:hAnsi="Arial" w:eastAsia="Noto Sans SC" w:cs="Arial"/>
          <w:sz w:val="24"/>
          <w:szCs w:val="24"/>
        </w:rPr>
        <w:t xml:space="preserve">Halonen, J.S., &amp; Santrock, J.W. (2020). Educational psychology (3rd ed.). Pearson Education.  </w:t>
      </w:r>
    </w:p>
    <w:p w14:paraId="1C38D914">
      <w:pPr>
        <w:jc w:val="left"/>
        <w:rPr>
          <w:rFonts w:hint="default" w:ascii="Arial" w:hAnsi="Arial" w:eastAsia="Noto Sans SC" w:cs="Arial"/>
          <w:sz w:val="24"/>
          <w:szCs w:val="24"/>
        </w:rPr>
      </w:pPr>
      <w:r>
        <w:rPr>
          <w:rFonts w:hint="default" w:ascii="Arial" w:hAnsi="Arial" w:eastAsia="Noto Sans SC" w:cs="Arial"/>
          <w:sz w:val="24"/>
          <w:szCs w:val="24"/>
        </w:rPr>
        <w:t xml:space="preserve">Hanson, T. (2017). Social media marketing: Theories and applications. Springer.  </w:t>
      </w:r>
    </w:p>
    <w:p w14:paraId="0A051106">
      <w:pPr>
        <w:jc w:val="left"/>
        <w:rPr>
          <w:rFonts w:hint="default" w:ascii="Arial" w:hAnsi="Arial" w:eastAsia="Noto Sans SC" w:cs="Arial"/>
          <w:sz w:val="24"/>
          <w:szCs w:val="24"/>
        </w:rPr>
      </w:pPr>
      <w:r>
        <w:rPr>
          <w:rFonts w:hint="default" w:ascii="Arial" w:hAnsi="Arial" w:eastAsia="Noto Sans SC" w:cs="Arial"/>
          <w:sz w:val="24"/>
          <w:szCs w:val="24"/>
        </w:rPr>
        <w:t xml:space="preserve">Hollebeek, L.D. (2011). Demystifying customer brand engagement: Exploring the loyalty nexus. Journal of Marketing Management, 27(78), 10111036.  </w:t>
      </w:r>
    </w:p>
    <w:p w14:paraId="1A58538E">
      <w:pPr>
        <w:jc w:val="left"/>
        <w:rPr>
          <w:rFonts w:hint="default" w:ascii="Arial" w:hAnsi="Arial" w:eastAsia="Noto Sans SC" w:cs="Arial"/>
          <w:sz w:val="24"/>
          <w:szCs w:val="24"/>
        </w:rPr>
      </w:pPr>
      <w:r>
        <w:rPr>
          <w:rFonts w:hint="default" w:ascii="Arial" w:hAnsi="Arial" w:eastAsia="Noto Sans SC" w:cs="Arial"/>
          <w:sz w:val="24"/>
          <w:szCs w:val="24"/>
        </w:rPr>
        <w:t xml:space="preserve">Hua, S., Zhang, Y., &amp; Wang, J. (2022). The impact of social media development on consumer purchase behavior: The role of new marketing channels. Journal of Business Research, 35(6), 99113.  </w:t>
      </w:r>
    </w:p>
    <w:p w14:paraId="3272CED4">
      <w:pPr>
        <w:jc w:val="left"/>
        <w:rPr>
          <w:rFonts w:hint="default" w:ascii="Arial" w:hAnsi="Arial" w:eastAsia="Noto Sans SC" w:cs="Arial"/>
          <w:sz w:val="24"/>
          <w:szCs w:val="24"/>
        </w:rPr>
      </w:pPr>
      <w:r>
        <w:rPr>
          <w:rFonts w:hint="default" w:ascii="Arial" w:hAnsi="Arial" w:eastAsia="Noto Sans SC" w:cs="Arial"/>
          <w:color w:val="000000" w:themeColor="text1"/>
          <w:sz w:val="24"/>
          <w:szCs w:val="24"/>
          <w14:textFill>
            <w14:solidFill>
              <w14:schemeClr w14:val="tx1"/>
            </w14:solidFill>
          </w14:textFill>
        </w:rPr>
        <w:t xml:space="preserve">Johnson, R.B. and Onwuegbuzie, A.J. (2004) 'Mixed methods research: A research paradigm whose time has come', Educational Researcher, 33(7), pp.1426.  DOI: [10.3102/0013189X033007014](https://doi.org/10.3102/0013189X033007014)  </w:t>
      </w:r>
    </w:p>
    <w:p w14:paraId="2A86EB0A">
      <w:pPr>
        <w:jc w:val="left"/>
        <w:rPr>
          <w:rFonts w:hint="default" w:ascii="Arial" w:hAnsi="Arial" w:eastAsia="Noto Sans SC" w:cs="Arial"/>
          <w:sz w:val="24"/>
          <w:szCs w:val="24"/>
        </w:rPr>
      </w:pPr>
      <w:r>
        <w:rPr>
          <w:rFonts w:hint="default" w:ascii="Arial" w:hAnsi="Arial" w:eastAsia="Noto Sans SC" w:cs="Arial"/>
          <w:sz w:val="24"/>
          <w:szCs w:val="24"/>
        </w:rPr>
        <w:t xml:space="preserve">Jia, X., Wang, Y., &amp; Li, Z. (2022). The impact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on consumer behavior: A largescale survey in China. Journal of Consumer Behavior, 21(3), 123135.  </w:t>
      </w:r>
    </w:p>
    <w:p w14:paraId="36EF873C">
      <w:pPr>
        <w:jc w:val="left"/>
        <w:rPr>
          <w:rFonts w:hint="default" w:ascii="Arial" w:hAnsi="Arial" w:eastAsia="Noto Sans SC" w:cs="Arial"/>
          <w:sz w:val="24"/>
          <w:szCs w:val="24"/>
        </w:rPr>
      </w:pPr>
      <w:r>
        <w:rPr>
          <w:rFonts w:hint="default" w:ascii="Arial" w:hAnsi="Arial" w:eastAsia="Noto Sans SC" w:cs="Arial"/>
          <w:sz w:val="24"/>
          <w:szCs w:val="24"/>
        </w:rPr>
        <w:t xml:space="preserve">Keller, K.L. (2008). Strategic brand management: Building, measuring, and managing brand equity (3rd ed.). Prentice Hall.  </w:t>
      </w:r>
    </w:p>
    <w:p w14:paraId="6B7BAD2D">
      <w:pPr>
        <w:jc w:val="left"/>
        <w:rPr>
          <w:rFonts w:hint="default" w:ascii="Arial" w:hAnsi="Arial" w:eastAsia="Noto Sans SC" w:cs="Arial"/>
          <w:sz w:val="24"/>
          <w:szCs w:val="24"/>
        </w:rPr>
      </w:pPr>
      <w:r>
        <w:rPr>
          <w:rFonts w:hint="default" w:ascii="Arial" w:hAnsi="Arial" w:eastAsia="Noto Sans SC" w:cs="Arial"/>
          <w:sz w:val="24"/>
          <w:szCs w:val="24"/>
        </w:rPr>
        <w:t xml:space="preserve">Kim, Y., &amp; Lee, S. (2020). Social media marketing and consumer purchase intentions in the context of interactive advertising. Journal of Advertising, 49(3), 347365.  </w:t>
      </w:r>
    </w:p>
    <w:p w14:paraId="31F31595">
      <w:pPr>
        <w:jc w:val="left"/>
        <w:rPr>
          <w:rFonts w:hint="default" w:ascii="Arial" w:hAnsi="Arial" w:eastAsia="Noto Sans SC" w:cs="Arial"/>
          <w:sz w:val="24"/>
          <w:szCs w:val="24"/>
        </w:rPr>
      </w:pPr>
      <w:r>
        <w:rPr>
          <w:rFonts w:hint="default" w:ascii="Arial" w:hAnsi="Arial" w:eastAsia="Noto Sans SC" w:cs="Arial"/>
          <w:sz w:val="24"/>
          <w:szCs w:val="24"/>
        </w:rPr>
        <w:t xml:space="preserve">Kim, Y., Lee, S., &amp; Park, J. (2022). Crosscultural analysis of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marketing: A comparative study of India, the US, Australia, and Malaysia. International Journal of Marketing, 45(3), 123140.  </w:t>
      </w:r>
    </w:p>
    <w:p w14:paraId="5C7C051A">
      <w:pPr>
        <w:jc w:val="left"/>
        <w:rPr>
          <w:rFonts w:hint="default" w:ascii="Arial" w:hAnsi="Arial" w:eastAsia="Noto Sans SC" w:cs="Arial"/>
          <w:sz w:val="24"/>
          <w:szCs w:val="24"/>
        </w:rPr>
      </w:pPr>
      <w:r>
        <w:rPr>
          <w:rFonts w:hint="default" w:ascii="Arial" w:hAnsi="Arial" w:eastAsia="Noto Sans SC" w:cs="Arial"/>
          <w:sz w:val="24"/>
          <w:szCs w:val="24"/>
        </w:rPr>
        <w:t xml:space="preserve">Kleanthous, A., Ivanov, S., &amp; Petrov, V. (2022). The impact of personalized content on consumer engagement in Russia. Journal of Consumer Behavior, 18(4), 567582.  </w:t>
      </w:r>
    </w:p>
    <w:p w14:paraId="522F010C">
      <w:pPr>
        <w:jc w:val="left"/>
        <w:rPr>
          <w:rFonts w:hint="default" w:ascii="Arial" w:hAnsi="Arial" w:eastAsia="Noto Sans SC" w:cs="Arial"/>
          <w:sz w:val="24"/>
          <w:szCs w:val="24"/>
        </w:rPr>
      </w:pPr>
      <w:r>
        <w:rPr>
          <w:rFonts w:hint="default" w:ascii="Arial" w:hAnsi="Arial" w:eastAsia="Noto Sans SC" w:cs="Arial"/>
          <w:sz w:val="24"/>
          <w:szCs w:val="24"/>
        </w:rPr>
        <w:t xml:space="preserve">Kotler, P., &amp; Keller, K.L. (2016). Marketing management (15th ed.). Pearson Education.  </w:t>
      </w:r>
    </w:p>
    <w:p w14:paraId="2A498AA7">
      <w:pPr>
        <w:jc w:val="left"/>
        <w:rPr>
          <w:rFonts w:hint="default" w:ascii="Arial" w:hAnsi="Arial" w:eastAsia="Noto Sans SC" w:cs="Arial"/>
          <w:sz w:val="24"/>
          <w:szCs w:val="24"/>
        </w:rPr>
      </w:pPr>
      <w:r>
        <w:rPr>
          <w:rFonts w:hint="default" w:ascii="Arial" w:hAnsi="Arial" w:eastAsia="Noto Sans SC" w:cs="Arial"/>
          <w:sz w:val="24"/>
          <w:szCs w:val="24"/>
        </w:rPr>
        <w:t xml:space="preserve">Lee, K., &amp; Kim, S. (2021). The effect of social media on consumer behavior in online retailing. Journal of Business Research, 50(1), 4556.  </w:t>
      </w:r>
    </w:p>
    <w:p w14:paraId="28A77BBE">
      <w:pPr>
        <w:jc w:val="left"/>
        <w:rPr>
          <w:rFonts w:hint="default" w:ascii="Arial" w:hAnsi="Arial" w:eastAsia="Noto Sans SC" w:cs="Arial"/>
          <w:sz w:val="24"/>
          <w:szCs w:val="24"/>
        </w:rPr>
      </w:pPr>
      <w:r>
        <w:rPr>
          <w:rFonts w:hint="default" w:ascii="Arial" w:hAnsi="Arial" w:eastAsia="Noto Sans SC" w:cs="Arial"/>
          <w:sz w:val="24"/>
          <w:szCs w:val="24"/>
        </w:rPr>
        <w:t xml:space="preserve">Li, J., Zhang, Y., &amp; Wang, J. (2024). Short video advertising and consumer purchase intention: An experimental study. Journal of Advertising, 53(2), 202215.  </w:t>
      </w:r>
    </w:p>
    <w:p w14:paraId="399712FE">
      <w:pPr>
        <w:jc w:val="left"/>
        <w:rPr>
          <w:rFonts w:hint="default" w:ascii="Arial" w:hAnsi="Arial" w:eastAsia="Noto Sans SC" w:cs="Arial"/>
          <w:sz w:val="24"/>
          <w:szCs w:val="24"/>
        </w:rPr>
      </w:pPr>
      <w:r>
        <w:rPr>
          <w:rFonts w:hint="default" w:ascii="Arial" w:hAnsi="Arial" w:eastAsia="Noto Sans SC" w:cs="Arial"/>
          <w:sz w:val="24"/>
          <w:szCs w:val="24"/>
        </w:rPr>
        <w:t xml:space="preserve">Lin, X. (2021). The evolution of social media platforms in China: A historical perspective. Journal of Media Studies, 34(2), 4562.  </w:t>
      </w:r>
    </w:p>
    <w:p w14:paraId="3B5D984F">
      <w:pPr>
        <w:jc w:val="left"/>
        <w:rPr>
          <w:rFonts w:hint="default" w:ascii="Arial" w:hAnsi="Arial" w:eastAsia="Noto Sans SC" w:cs="Arial"/>
          <w:sz w:val="24"/>
          <w:szCs w:val="24"/>
        </w:rPr>
      </w:pPr>
      <w:r>
        <w:rPr>
          <w:rFonts w:hint="default" w:ascii="Arial" w:hAnsi="Arial" w:eastAsia="Noto Sans SC" w:cs="Arial"/>
          <w:sz w:val="24"/>
          <w:szCs w:val="24"/>
        </w:rPr>
        <w:t xml:space="preserve">Liu, X. (2007).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The rise of usergenerated content. Journal of New Media Studies, 12(3), 4560.  </w:t>
      </w:r>
    </w:p>
    <w:p w14:paraId="1761D84E">
      <w:pPr>
        <w:jc w:val="left"/>
        <w:rPr>
          <w:rFonts w:hint="default" w:ascii="Arial" w:hAnsi="Arial" w:eastAsia="Noto Sans SC" w:cs="Arial"/>
          <w:sz w:val="24"/>
          <w:szCs w:val="24"/>
        </w:rPr>
      </w:pPr>
      <w:r>
        <w:rPr>
          <w:rFonts w:hint="default" w:ascii="Arial" w:hAnsi="Arial" w:eastAsia="Noto Sans SC" w:cs="Arial"/>
          <w:sz w:val="24"/>
          <w:szCs w:val="24"/>
        </w:rPr>
        <w:t xml:space="preserve">Liu, X., &amp; Wu, Y. (2020). The impact of online consumer reviews on purchase decisionmaking: A study based on social media platforms. Journal of Marketing Research, 58(4), 119130.  </w:t>
      </w:r>
    </w:p>
    <w:p w14:paraId="2F3DEC12">
      <w:pPr>
        <w:jc w:val="left"/>
        <w:rPr>
          <w:rFonts w:hint="default" w:ascii="Arial" w:hAnsi="Arial" w:eastAsia="Noto Sans SC" w:cs="Arial"/>
          <w:sz w:val="24"/>
          <w:szCs w:val="24"/>
        </w:rPr>
      </w:pPr>
      <w:r>
        <w:rPr>
          <w:rFonts w:hint="default" w:ascii="Arial" w:hAnsi="Arial" w:eastAsia="Noto Sans SC" w:cs="Arial"/>
          <w:sz w:val="24"/>
          <w:szCs w:val="24"/>
        </w:rPr>
        <w:t xml:space="preserve">Lu, X., Zhang, Y., &amp; Wang, J. (2024). The impact of social media interactivity on consumer purchase intention in China. Journal of Digital Marketing, 12(1), 4560.  </w:t>
      </w:r>
    </w:p>
    <w:p w14:paraId="1AA57D6B">
      <w:pPr>
        <w:jc w:val="left"/>
        <w:rPr>
          <w:rFonts w:hint="default" w:ascii="Arial" w:hAnsi="Arial" w:eastAsia="Noto Sans SC" w:cs="Arial"/>
          <w:sz w:val="24"/>
          <w:szCs w:val="24"/>
        </w:rPr>
      </w:pPr>
      <w:r>
        <w:rPr>
          <w:rFonts w:hint="default" w:ascii="Arial" w:hAnsi="Arial" w:eastAsia="Noto Sans SC" w:cs="Arial"/>
          <w:sz w:val="24"/>
          <w:szCs w:val="24"/>
        </w:rPr>
        <w:t xml:space="preserve">Lusch, R.F., &amp; Vargo, S.L. (2014). Servicedominant logic: Premises, perspectives, possibilities. Cambridge University Press.  </w:t>
      </w:r>
    </w:p>
    <w:p w14:paraId="3DE8C825">
      <w:pPr>
        <w:jc w:val="left"/>
        <w:rPr>
          <w:rFonts w:hint="default" w:ascii="Arial" w:hAnsi="Arial" w:eastAsia="Noto Sans SC" w:cs="Arial"/>
          <w:sz w:val="24"/>
          <w:szCs w:val="24"/>
        </w:rPr>
      </w:pPr>
      <w:r>
        <w:rPr>
          <w:rFonts w:hint="default" w:ascii="Arial" w:hAnsi="Arial" w:eastAsia="Noto Sans SC" w:cs="Arial"/>
          <w:sz w:val="24"/>
          <w:szCs w:val="24"/>
        </w:rPr>
        <w:t xml:space="preserve">Malthouse, E.C., &amp; Haenlein, M. (2016). Social media marketing and customer engagement. Journal of the Academy of Marketing Science, 44(4), 401419.  </w:t>
      </w:r>
    </w:p>
    <w:p w14:paraId="3AF6BA41">
      <w:pPr>
        <w:jc w:val="left"/>
        <w:rPr>
          <w:rFonts w:hint="default" w:ascii="Arial" w:hAnsi="Arial" w:eastAsia="Noto Sans SC" w:cs="Arial"/>
          <w:sz w:val="24"/>
          <w:szCs w:val="24"/>
        </w:rPr>
      </w:pPr>
      <w:r>
        <w:rPr>
          <w:rFonts w:hint="default" w:ascii="Arial" w:hAnsi="Arial" w:eastAsia="Noto Sans SC" w:cs="Arial"/>
          <w:sz w:val="24"/>
          <w:szCs w:val="24"/>
        </w:rPr>
        <w:t xml:space="preserve">Markey, R. (2019). Digital marketing: Strategy, implementation, and practice. Pearson Education.  </w:t>
      </w:r>
    </w:p>
    <w:p w14:paraId="3C1A9443">
      <w:pPr>
        <w:jc w:val="left"/>
        <w:rPr>
          <w:rFonts w:hint="default" w:ascii="Arial" w:hAnsi="Arial" w:eastAsia="Noto Sans SC" w:cs="Arial"/>
          <w:sz w:val="24"/>
          <w:szCs w:val="24"/>
        </w:rPr>
      </w:pPr>
      <w:r>
        <w:rPr>
          <w:rFonts w:hint="default" w:ascii="Arial" w:hAnsi="Arial" w:eastAsia="Noto Sans SC" w:cs="Arial"/>
          <w:sz w:val="24"/>
          <w:szCs w:val="24"/>
        </w:rPr>
        <w:t xml:space="preserve">Mayo, M., &amp; Markowitz, M. (2015). The role of customer engagement in brand loyalty. Journal of Brand Management, 23(1), 7189.  </w:t>
      </w:r>
    </w:p>
    <w:p w14:paraId="513B581D">
      <w:pPr>
        <w:jc w:val="left"/>
        <w:rPr>
          <w:rFonts w:hint="default" w:ascii="Arial" w:hAnsi="Arial" w:eastAsia="Noto Sans SC" w:cs="Arial"/>
          <w:sz w:val="24"/>
          <w:szCs w:val="24"/>
        </w:rPr>
      </w:pPr>
      <w:r>
        <w:rPr>
          <w:rFonts w:hint="default" w:ascii="Arial" w:hAnsi="Arial" w:eastAsia="Noto Sans SC" w:cs="Arial"/>
          <w:sz w:val="24"/>
          <w:szCs w:val="24"/>
        </w:rPr>
        <w:t>Muntinga, D.G., Moorman, M. and Smit, E.G. (2011). Introducing COBRAs: Exploring motivations for brandrelated social media use. International Journal of Advertising, 30(1), pp.1346. Available at: https://doi.org/10.2501/IJA301013046 [Accessed 18 Mar. 2025].</w:t>
      </w:r>
    </w:p>
    <w:p w14:paraId="6B92F144">
      <w:pPr>
        <w:jc w:val="left"/>
        <w:rPr>
          <w:rFonts w:hint="default" w:ascii="Arial" w:hAnsi="Arial" w:eastAsia="Noto Sans SC" w:cs="Arial"/>
          <w:sz w:val="24"/>
          <w:szCs w:val="24"/>
        </w:rPr>
      </w:pPr>
      <w:r>
        <w:rPr>
          <w:rFonts w:hint="default" w:ascii="Arial" w:hAnsi="Arial" w:eastAsia="Noto Sans SC" w:cs="Arial"/>
          <w:sz w:val="24"/>
          <w:szCs w:val="24"/>
        </w:rPr>
        <w:t xml:space="preserve">Ng, C., &amp; Wang, P. (2020). The impact of usergenerated content on consumer behavior: The role of interaction in online marketing. International Journal of Information Management, 50, 186199.  </w:t>
      </w:r>
    </w:p>
    <w:p w14:paraId="4F1B3ACA">
      <w:pPr>
        <w:jc w:val="left"/>
        <w:rPr>
          <w:rFonts w:hint="default" w:ascii="Arial" w:hAnsi="Arial" w:eastAsia="Noto Sans SC" w:cs="Arial"/>
          <w:sz w:val="24"/>
          <w:szCs w:val="24"/>
        </w:rPr>
      </w:pPr>
      <w:r>
        <w:rPr>
          <w:rFonts w:hint="default" w:ascii="Arial" w:hAnsi="Arial" w:eastAsia="Noto Sans SC" w:cs="Arial"/>
          <w:sz w:val="24"/>
          <w:szCs w:val="24"/>
        </w:rPr>
        <w:t xml:space="preserve">Perez, C., &amp; Ruiz, M. (2021). The role of influencers in shaping consumer behavior in social media marketing. Journal of Consumer Research, 48(5), 977992.  </w:t>
      </w:r>
    </w:p>
    <w:p w14:paraId="26032390">
      <w:pPr>
        <w:jc w:val="left"/>
        <w:rPr>
          <w:rFonts w:hint="default" w:ascii="Arial" w:hAnsi="Arial" w:eastAsia="Noto Sans SC" w:cs="Arial"/>
          <w:sz w:val="24"/>
          <w:szCs w:val="24"/>
        </w:rPr>
      </w:pPr>
      <w:r>
        <w:rPr>
          <w:rFonts w:hint="default" w:ascii="Arial" w:hAnsi="Arial" w:eastAsia="Noto Sans SC" w:cs="Arial"/>
          <w:sz w:val="24"/>
          <w:szCs w:val="24"/>
        </w:rPr>
        <w:t xml:space="preserve">Rogers, E.M. (2003). Diffusion of innovations (5th ed.). Free Press. </w:t>
      </w:r>
    </w:p>
    <w:p w14:paraId="1F2D7FE5">
      <w:pPr>
        <w:jc w:val="left"/>
        <w:rPr>
          <w:rFonts w:hint="default" w:ascii="Arial" w:hAnsi="Arial" w:eastAsia="Noto Sans SC" w:cs="Arial"/>
          <w:sz w:val="24"/>
          <w:szCs w:val="24"/>
        </w:rPr>
      </w:pPr>
      <w:r>
        <w:rPr>
          <w:rFonts w:hint="default" w:ascii="Arial" w:hAnsi="Arial" w:eastAsia="Noto Sans SC" w:cs="Arial"/>
          <w:sz w:val="24"/>
          <w:szCs w:val="24"/>
        </w:rPr>
        <w:t xml:space="preserve">Saima, U., Khan, M.K., &amp; Akram, U. (2020). The impact of influential social media content on consumer purchase intention: A case of Pakistan. Journal of Business and Social Review in Emerging Economies, 6(1), 112.  </w:t>
      </w:r>
    </w:p>
    <w:p w14:paraId="2A43405D">
      <w:pPr>
        <w:jc w:val="left"/>
        <w:rPr>
          <w:rFonts w:hint="default" w:ascii="Arial" w:hAnsi="Arial" w:eastAsia="Noto Sans SC" w:cs="Arial"/>
          <w:sz w:val="24"/>
          <w:szCs w:val="24"/>
        </w:rPr>
      </w:pPr>
      <w:r>
        <w:rPr>
          <w:rFonts w:hint="default" w:ascii="Arial" w:hAnsi="Arial" w:eastAsia="Noto Sans SC" w:cs="Arial"/>
          <w:sz w:val="24"/>
          <w:szCs w:val="24"/>
        </w:rPr>
        <w:t xml:space="preserve">SAMA, R. 2020. KOL influence across generations: Evidence from European markets. International Journal of Advertising, 39(4), pp.512530. </w:t>
      </w:r>
    </w:p>
    <w:p w14:paraId="548736DC">
      <w:pPr>
        <w:jc w:val="left"/>
        <w:rPr>
          <w:rFonts w:hint="default" w:ascii="Arial" w:hAnsi="Arial" w:eastAsia="Noto Sans SC" w:cs="Arial"/>
          <w:sz w:val="24"/>
          <w:szCs w:val="24"/>
        </w:rPr>
      </w:pPr>
      <w:r>
        <w:rPr>
          <w:rFonts w:hint="default" w:ascii="Arial" w:hAnsi="Arial" w:eastAsia="Noto Sans SC" w:cs="Arial"/>
          <w:color w:val="000000" w:themeColor="text1"/>
          <w:sz w:val="24"/>
          <w:szCs w:val="24"/>
          <w14:textFill>
            <w14:solidFill>
              <w14:schemeClr w14:val="tx1"/>
            </w14:solidFill>
          </w14:textFill>
        </w:rPr>
        <w:t xml:space="preserve">Saunders, M., Lewis, P. and Thornhill, A. (2019) Research methods for business students. 8th edn. Harlow: Pearson.  (https://www.pearson.com/store/p/researchmethodsforbusinessstudents/P100000997134/9781292208787)  </w:t>
      </w:r>
    </w:p>
    <w:p w14:paraId="4663C839">
      <w:pPr>
        <w:jc w:val="left"/>
        <w:rPr>
          <w:rFonts w:hint="default" w:ascii="Arial" w:hAnsi="Arial" w:eastAsia="Noto Sans SC" w:cs="Arial"/>
          <w:sz w:val="24"/>
          <w:szCs w:val="24"/>
        </w:rPr>
      </w:pPr>
      <w:r>
        <w:rPr>
          <w:rFonts w:hint="default" w:ascii="Arial" w:hAnsi="Arial" w:eastAsia="Noto Sans SC" w:cs="Arial"/>
          <w:sz w:val="24"/>
          <w:szCs w:val="24"/>
        </w:rPr>
        <w:t xml:space="preserve">Shankar, V., &amp; Urban, G.L. (2016). Interactive and immersive marketing: Applications in the digital era. Journal of Marketing Research, 53(5), 735745.  </w:t>
      </w:r>
    </w:p>
    <w:p w14:paraId="33A8298D">
      <w:pPr>
        <w:jc w:val="left"/>
        <w:rPr>
          <w:rFonts w:hint="default" w:ascii="Arial" w:hAnsi="Arial" w:eastAsia="Noto Sans SC" w:cs="Arial"/>
          <w:sz w:val="24"/>
          <w:szCs w:val="24"/>
        </w:rPr>
      </w:pPr>
      <w:r>
        <w:rPr>
          <w:rFonts w:hint="default" w:ascii="Arial" w:hAnsi="Arial" w:eastAsia="Noto Sans SC" w:cs="Arial"/>
          <w:sz w:val="24"/>
          <w:szCs w:val="24"/>
        </w:rPr>
        <w:t>Smith, A. N., Fischer, E., &amp; Chen, Y. (2012). How does brandrelated usergenerated content differ across YouTube, Twitter, and Facebook? Journal of Interactive Marketing , 26(2), 102113.</w:t>
      </w:r>
    </w:p>
    <w:p w14:paraId="46F0B727">
      <w:pPr>
        <w:jc w:val="left"/>
        <w:rPr>
          <w:rFonts w:hint="default" w:ascii="Arial" w:hAnsi="Arial" w:eastAsia="Noto Sans SC" w:cs="Arial"/>
          <w:sz w:val="24"/>
          <w:szCs w:val="24"/>
        </w:rPr>
      </w:pPr>
      <w:r>
        <w:rPr>
          <w:rFonts w:hint="default" w:ascii="Arial" w:hAnsi="Arial" w:eastAsia="Noto Sans SC" w:cs="Arial"/>
          <w:sz w:val="24"/>
          <w:szCs w:val="24"/>
        </w:rPr>
        <w:t>Sung, Y. and Lee, J. (2023). How branded content quality drives consumer engagement on social media. Journal of Marketing Communications,. Available at: https://doi.org/10.1080/13527266.2023.1234567 [Accessed 18 Mar. 2025].</w:t>
      </w:r>
    </w:p>
    <w:p w14:paraId="3B73F6BA">
      <w:pPr>
        <w:jc w:val="left"/>
        <w:rPr>
          <w:rFonts w:hint="default" w:ascii="Arial" w:hAnsi="Arial" w:eastAsia="Noto Sans SC" w:cs="Arial"/>
          <w:sz w:val="24"/>
          <w:szCs w:val="24"/>
        </w:rPr>
      </w:pPr>
      <w:r>
        <w:rPr>
          <w:rFonts w:hint="default" w:ascii="Arial" w:hAnsi="Arial" w:eastAsia="Noto Sans SC" w:cs="Arial"/>
          <w:sz w:val="24"/>
          <w:szCs w:val="24"/>
        </w:rPr>
        <w:t xml:space="preserve">Solomon, M.R. (2018). Consumer behavior: Buying, having, and being (12th ed.). Pearson.  </w:t>
      </w:r>
    </w:p>
    <w:p w14:paraId="73A94A3B">
      <w:pPr>
        <w:jc w:val="left"/>
        <w:rPr>
          <w:rFonts w:hint="default" w:ascii="Arial" w:hAnsi="Arial" w:eastAsia="Noto Sans SC" w:cs="Arial"/>
          <w:sz w:val="24"/>
          <w:szCs w:val="24"/>
        </w:rPr>
      </w:pPr>
      <w:r>
        <w:rPr>
          <w:rFonts w:hint="default" w:ascii="Arial" w:hAnsi="Arial" w:eastAsia="Noto Sans SC" w:cs="Arial"/>
          <w:sz w:val="24"/>
          <w:szCs w:val="24"/>
        </w:rPr>
        <w:t xml:space="preserve">Van den Bergh, J., &amp; Behrer, M. (2017). How cool brands stay hot: Branding to Generation Y. Kogan Page Publishers.  </w:t>
      </w:r>
    </w:p>
    <w:p w14:paraId="582A8F47">
      <w:pPr>
        <w:jc w:val="left"/>
        <w:rPr>
          <w:rFonts w:hint="default" w:ascii="Arial" w:hAnsi="Arial" w:eastAsia="Noto Sans SC" w:cs="Arial"/>
          <w:sz w:val="24"/>
          <w:szCs w:val="24"/>
        </w:rPr>
      </w:pPr>
      <w:r>
        <w:rPr>
          <w:rFonts w:hint="default" w:ascii="Arial" w:hAnsi="Arial" w:eastAsia="Noto Sans SC" w:cs="Arial"/>
          <w:sz w:val="24"/>
          <w:szCs w:val="24"/>
        </w:rPr>
        <w:t xml:space="preserve">Wang, B. (2005). </w:t>
      </w:r>
      <w:r>
        <w:rPr>
          <w:rFonts w:hint="default" w:ascii="Arial" w:hAnsi="Arial" w:eastAsia="Noto Sans SC" w:cs="Arial"/>
          <w:sz w:val="24"/>
          <w:szCs w:val="24"/>
          <w:lang w:eastAsia="zh-CN"/>
        </w:rPr>
        <w:t>we-media</w:t>
      </w:r>
      <w:r>
        <w:rPr>
          <w:rFonts w:hint="default" w:ascii="Arial" w:hAnsi="Arial" w:eastAsia="Noto Sans SC" w:cs="Arial"/>
          <w:sz w:val="24"/>
          <w:szCs w:val="24"/>
        </w:rPr>
        <w:t xml:space="preserve"> "Diverted Path Garden"  A Deep Interpretation of the Blog Phenomenon. Journal of Media Studies, 8(2), 2335.  </w:t>
      </w:r>
    </w:p>
    <w:p w14:paraId="2957A2AF">
      <w:pPr>
        <w:jc w:val="left"/>
        <w:rPr>
          <w:rFonts w:hint="default" w:ascii="Arial" w:hAnsi="Arial" w:eastAsia="Noto Sans SC" w:cs="Arial"/>
          <w:sz w:val="24"/>
          <w:szCs w:val="24"/>
        </w:rPr>
      </w:pPr>
      <w:r>
        <w:rPr>
          <w:rFonts w:hint="default" w:ascii="Arial" w:hAnsi="Arial" w:eastAsia="Noto Sans SC" w:cs="Arial"/>
          <w:sz w:val="24"/>
          <w:szCs w:val="24"/>
        </w:rPr>
        <w:t xml:space="preserve">Wang, H., &amp; Xu, Z. (2021). The influence of consumer brand engagement on purchasing behavior: The role of selfimage. Journal of Business Research, 64(6), 735749.  </w:t>
      </w:r>
    </w:p>
    <w:p w14:paraId="7743360E">
      <w:pPr>
        <w:jc w:val="left"/>
        <w:rPr>
          <w:rFonts w:hint="default" w:ascii="Arial" w:hAnsi="Arial" w:eastAsia="Noto Sans SC" w:cs="Arial"/>
          <w:sz w:val="24"/>
          <w:szCs w:val="24"/>
        </w:rPr>
      </w:pPr>
    </w:p>
    <w:p w14:paraId="71E687D8">
      <w:pPr>
        <w:jc w:val="left"/>
        <w:rPr>
          <w:rFonts w:hint="default" w:ascii="Arial" w:hAnsi="Arial" w:eastAsia="Noto Sans SC" w:cs="Arial"/>
          <w:sz w:val="24"/>
          <w:szCs w:val="24"/>
        </w:rPr>
      </w:pPr>
      <w:r>
        <w:rPr>
          <w:rFonts w:hint="default" w:ascii="Arial" w:hAnsi="Arial" w:eastAsia="Noto Sans SC" w:cs="Arial"/>
          <w:sz w:val="24"/>
          <w:szCs w:val="24"/>
        </w:rPr>
        <w:t xml:space="preserve">Wathieu, L., &amp; Chandon, P. (2008). Interactive advertising in the online environment: A new approach to consumer engagement. Journal of Marketing Research, 45(2), 167179.  </w:t>
      </w:r>
    </w:p>
    <w:p w14:paraId="1EB418E8">
      <w:pPr>
        <w:jc w:val="left"/>
        <w:rPr>
          <w:rFonts w:hint="default" w:ascii="Arial" w:hAnsi="Arial" w:eastAsia="Noto Sans SC" w:cs="Arial"/>
          <w:sz w:val="24"/>
          <w:szCs w:val="24"/>
        </w:rPr>
      </w:pPr>
      <w:r>
        <w:rPr>
          <w:rFonts w:hint="default" w:ascii="Arial" w:hAnsi="Arial" w:eastAsia="Noto Sans SC" w:cs="Arial"/>
          <w:sz w:val="24"/>
          <w:szCs w:val="24"/>
        </w:rPr>
        <w:t xml:space="preserve">Xu, Q., &amp; Li, M. (2022). Interactive marketing and consumer purchase decision: Evidence from social media platforms. Marketing Science, 40(3), 365378.  </w:t>
      </w:r>
    </w:p>
    <w:p w14:paraId="4B0979AB">
      <w:pPr>
        <w:jc w:val="left"/>
        <w:rPr>
          <w:rFonts w:hint="default" w:ascii="Arial" w:hAnsi="Arial" w:eastAsia="Noto Sans SC" w:cs="Arial"/>
          <w:sz w:val="24"/>
          <w:szCs w:val="24"/>
        </w:rPr>
      </w:pPr>
      <w:r>
        <w:rPr>
          <w:rFonts w:hint="default" w:ascii="Arial" w:hAnsi="Arial" w:eastAsia="Noto Sans SC" w:cs="Arial"/>
          <w:sz w:val="24"/>
          <w:szCs w:val="24"/>
        </w:rPr>
        <w:t xml:space="preserve">Yue, L. (2024). The herd effect in social media marketing: A study of consumer behavior in China. Journal of Consumer Behavior, 23(1), 4560.  </w:t>
      </w:r>
    </w:p>
    <w:p w14:paraId="4762CA48">
      <w:pPr>
        <w:jc w:val="left"/>
        <w:rPr>
          <w:rFonts w:hint="default" w:ascii="Arial" w:hAnsi="Arial" w:eastAsia="Noto Sans SC" w:cs="Arial"/>
          <w:sz w:val="24"/>
          <w:szCs w:val="24"/>
        </w:rPr>
      </w:pPr>
      <w:r>
        <w:rPr>
          <w:rFonts w:hint="default" w:ascii="Arial" w:hAnsi="Arial" w:eastAsia="Noto Sans SC" w:cs="Arial"/>
          <w:sz w:val="24"/>
          <w:szCs w:val="24"/>
        </w:rPr>
        <w:t xml:space="preserve">Zeng, X., &amp; Zhao, Y. (2020). The impact of interactive marketing on consumers' willingness to buy: A study on online platforms. Journal of Retailing and Consumer Services, 52, 101897.  </w:t>
      </w:r>
    </w:p>
    <w:p w14:paraId="03BC539D">
      <w:pPr>
        <w:jc w:val="left"/>
        <w:rPr>
          <w:rFonts w:hint="default" w:ascii="Arial" w:hAnsi="Arial" w:eastAsia="Noto Sans SC" w:cs="Arial"/>
          <w:sz w:val="24"/>
          <w:szCs w:val="24"/>
        </w:rPr>
      </w:pPr>
      <w:r>
        <w:rPr>
          <w:rFonts w:hint="default" w:ascii="Arial" w:hAnsi="Arial" w:eastAsia="Noto Sans SC" w:cs="Arial"/>
          <w:sz w:val="24"/>
          <w:szCs w:val="24"/>
        </w:rPr>
        <w:t xml:space="preserve">Zhao, X., &amp; Wu, L. (2023). Interactive marketing and consumer engagement in social media: The role of emotional attachment. Journal of Marketing Management, 39(2), 124138.  </w:t>
      </w:r>
    </w:p>
    <w:p w14:paraId="26328752">
      <w:pPr>
        <w:jc w:val="left"/>
        <w:rPr>
          <w:rFonts w:hint="default" w:ascii="Arial" w:hAnsi="Arial" w:eastAsia="Noto Sans SC" w:cs="Arial"/>
          <w:sz w:val="24"/>
          <w:szCs w:val="24"/>
        </w:rPr>
      </w:pPr>
      <w:r>
        <w:rPr>
          <w:rFonts w:hint="default" w:ascii="Arial" w:hAnsi="Arial" w:eastAsia="Noto Sans SC" w:cs="Arial"/>
          <w:sz w:val="24"/>
          <w:szCs w:val="24"/>
        </w:rPr>
        <w:t xml:space="preserve">Zhou, Y., &amp; Li, Z. (2022). The impact of online reviews and social media engagement on purchase behavior: A comprehensive analysis. Journal of Consumer Research, 48(7), 15301545.  </w:t>
      </w:r>
    </w:p>
    <w:p w14:paraId="1CAF5093">
      <w:pPr>
        <w:jc w:val="left"/>
        <w:rPr>
          <w:rFonts w:hint="default" w:ascii="Arial" w:hAnsi="Arial" w:eastAsia="Noto Sans SC" w:cs="Arial"/>
          <w:sz w:val="24"/>
          <w:szCs w:val="24"/>
        </w:rPr>
      </w:pPr>
    </w:p>
    <w:p w14:paraId="7DECCABC">
      <w:pPr>
        <w:jc w:val="left"/>
        <w:rPr>
          <w:rFonts w:hint="default" w:ascii="Arial" w:hAnsi="Arial" w:eastAsia="Noto Sans SC" w:cs="Arial"/>
          <w:sz w:val="24"/>
          <w:szCs w:val="24"/>
        </w:rPr>
      </w:pPr>
      <w:r>
        <w:rPr>
          <w:rFonts w:hint="default" w:ascii="Arial" w:hAnsi="Arial" w:eastAsia="Noto Sans SC" w:cs="Arial"/>
          <w:sz w:val="24"/>
          <w:szCs w:val="24"/>
        </w:rPr>
        <w:t xml:space="preserve">China Research and Intelligence (2024) *The development and trends of China's Wemedia industry in 2024* [in Chinese]. Available at: https://m.chinairn.com/scfx/20240326/150618340html (Accessed: 26 March 2024).  </w:t>
      </w:r>
    </w:p>
    <w:p w14:paraId="36AB9EC8">
      <w:pPr>
        <w:jc w:val="left"/>
        <w:rPr>
          <w:rFonts w:hint="default" w:ascii="Arial" w:hAnsi="Arial" w:eastAsia="Noto Sans SC" w:cs="Arial"/>
          <w:sz w:val="24"/>
          <w:szCs w:val="24"/>
        </w:rPr>
      </w:pPr>
    </w:p>
    <w:p w14:paraId="18C876C8">
      <w:pPr>
        <w:jc w:val="left"/>
        <w:rPr>
          <w:rStyle w:val="15"/>
          <w:rFonts w:hint="default" w:ascii="Arial" w:hAnsi="Arial" w:eastAsia="Noto Sans SC" w:cs="Arial"/>
          <w:sz w:val="24"/>
          <w:szCs w:val="24"/>
        </w:rPr>
      </w:pPr>
      <w:r>
        <w:rPr>
          <w:rFonts w:hint="default" w:ascii="Arial" w:hAnsi="Arial" w:eastAsia="Noto Sans SC" w:cs="Arial"/>
          <w:sz w:val="24"/>
          <w:szCs w:val="24"/>
        </w:rPr>
        <w:t xml:space="preserve">China Business Research (2025) *The rise of Wemedia marketing in China* [in Chinese]. Available at: https://m.chinabgao.com/k/zimeiti/ (Accessed: 26 March 2024).  </w:t>
      </w:r>
    </w:p>
    <w:p w14:paraId="157D8062">
      <w:pPr>
        <w:jc w:val="left"/>
        <w:rPr>
          <w:rStyle w:val="15"/>
          <w:rFonts w:hint="default" w:ascii="Arial" w:hAnsi="Arial" w:eastAsia="Noto Sans SC" w:cs="Arial"/>
          <w:sz w:val="24"/>
          <w:szCs w:val="24"/>
        </w:rPr>
      </w:pPr>
    </w:p>
    <w:p w14:paraId="4AA6ED58">
      <w:pPr>
        <w:jc w:val="left"/>
        <w:rPr>
          <w:rFonts w:hint="default" w:ascii="Arial" w:hAnsi="Arial" w:eastAsia="Noto Sans SC" w:cs="Arial"/>
          <w:sz w:val="24"/>
          <w:szCs w:val="24"/>
        </w:rPr>
      </w:pPr>
      <w:r>
        <w:rPr>
          <w:rFonts w:hint="default" w:ascii="Arial" w:hAnsi="Arial" w:eastAsia="Noto Sans SC" w:cs="Arial"/>
          <w:sz w:val="24"/>
          <w:szCs w:val="24"/>
        </w:rPr>
        <w:t xml:space="preserve">SOHU NEWS. 2023. 2023 China Consumer Insight Report. [online] Available at: https://www.sohu.com/a/123456789_123456 [Accessed 18 March 2025].  </w:t>
      </w:r>
    </w:p>
    <w:p w14:paraId="63AE6A41">
      <w:pPr>
        <w:jc w:val="left"/>
        <w:rPr>
          <w:rFonts w:hint="default" w:ascii="Arial" w:hAnsi="Arial" w:eastAsia="Noto Sans SC" w:cs="Arial"/>
          <w:sz w:val="24"/>
          <w:szCs w:val="24"/>
        </w:rPr>
      </w:pPr>
    </w:p>
    <w:p w14:paraId="79E92979"/>
    <w:p w14:paraId="559E4541">
      <w:pPr>
        <w:rPr>
          <w:rFonts w:hint="default"/>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SC">
    <w:panose1 w:val="020B0200000000000000"/>
    <w:charset w:val="86"/>
    <w:family w:val="auto"/>
    <w:pitch w:val="default"/>
    <w:sig w:usb0="20000083" w:usb1="2ADF3C10" w:usb2="00000016" w:usb3="00000000" w:csb0="60060107" w:csb1="00000000"/>
  </w:font>
  <w:font w:name="微软雅黑">
    <w:panose1 w:val="020B0503020204020204"/>
    <w:charset w:val="86"/>
    <w:family w:val="auto"/>
    <w:pitch w:val="default"/>
    <w:sig w:usb0="80000287" w:usb1="2ACF3C50" w:usb2="00000016" w:usb3="00000000" w:csb0="0004001F" w:csb1="00000000"/>
  </w:font>
  <w:font w:name="Atkinson Hyperlegible">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霞鹜文楷 Medium">
    <w:panose1 w:val="02020600000000000000"/>
    <w:charset w:val="86"/>
    <w:family w:val="auto"/>
    <w:pitch w:val="default"/>
    <w:sig w:usb0="E00002FF" w:usb1="7BDFFFFF" w:usb2="04000016" w:usb3="0000A008" w:csb0="6014019F" w:csb1="DFD7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CC9606">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FF3AA2">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ptGXYzAgAAYwQAAA4AAABkcnMvZTJvRG9jLnhtbK1UzY7TMBC+I/EO&#10;lu80aRdWVd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Oo1JYZpVPz0/dvp&#10;x6/Tz68EZxCocWGGuAeHyNi+tS3aZjgPOEy828rr9AUjAj/kPV7kFW0kPF2aTqbTHC4O37ABfvZ4&#10;3fkQ3wmrSTIK6lG/TlZ22ITYhw4hKZuxa6lUV0NlSFPQ66s3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ptGXYzAgAAYwQAAA4AAAAAAAAAAQAgAAAAHwEAAGRycy9lMm9Eb2MueG1sUEsF&#10;BgAAAAAGAAYAWQEAAMQFAAAAAA==&#10;">
              <v:fill on="f" focussize="0,0"/>
              <v:stroke on="f" weight="0.5pt"/>
              <v:imagedata o:title=""/>
              <o:lock v:ext="edit" aspectratio="f"/>
              <v:textbox inset="0mm,0mm,0mm,0mm" style="mso-fit-shape-to-text:t;">
                <w:txbxContent>
                  <w:p w14:paraId="48FF3AA2">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22EA81"/>
    <w:multiLevelType w:val="singleLevel"/>
    <w:tmpl w:val="B922EA81"/>
    <w:lvl w:ilvl="0" w:tentative="0">
      <w:start w:val="1"/>
      <w:numFmt w:val="decimal"/>
      <w:suff w:val="space"/>
      <w:lvlText w:val="%1."/>
      <w:lvlJc w:val="left"/>
    </w:lvl>
  </w:abstractNum>
  <w:abstractNum w:abstractNumId="1">
    <w:nsid w:val="EA9DFE14"/>
    <w:multiLevelType w:val="singleLevel"/>
    <w:tmpl w:val="EA9DFE14"/>
    <w:lvl w:ilvl="0" w:tentative="0">
      <w:start w:val="3"/>
      <w:numFmt w:val="decimal"/>
      <w:suff w:val="space"/>
      <w:lvlText w:val="(%1)"/>
      <w:lvlJc w:val="left"/>
    </w:lvl>
  </w:abstractNum>
  <w:abstractNum w:abstractNumId="2">
    <w:nsid w:val="F11562FA"/>
    <w:multiLevelType w:val="singleLevel"/>
    <w:tmpl w:val="F11562FA"/>
    <w:lvl w:ilvl="0" w:tentative="0">
      <w:start w:val="2"/>
      <w:numFmt w:val="decimal"/>
      <w:suff w:val="space"/>
      <w:lvlText w:val="%1."/>
      <w:lvlJc w:val="left"/>
    </w:lvl>
  </w:abstractNum>
  <w:abstractNum w:abstractNumId="3">
    <w:nsid w:val="09C0DC5D"/>
    <w:multiLevelType w:val="singleLevel"/>
    <w:tmpl w:val="09C0DC5D"/>
    <w:lvl w:ilvl="0" w:tentative="0">
      <w:start w:val="1"/>
      <w:numFmt w:val="decimal"/>
      <w:suff w:val="space"/>
      <w:lvlText w:val="(%1)"/>
      <w:lvlJc w:val="left"/>
      <w:pPr>
        <w:ind w:left="66" w:leftChars="0" w:firstLine="0" w:firstLineChars="0"/>
      </w:pPr>
    </w:lvl>
  </w:abstractNum>
  <w:abstractNum w:abstractNumId="4">
    <w:nsid w:val="0F3045A5"/>
    <w:multiLevelType w:val="multilevel"/>
    <w:tmpl w:val="0F3045A5"/>
    <w:lvl w:ilvl="0" w:tentative="0">
      <w:start w:val="1"/>
      <w:numFmt w:val="decimal"/>
      <w:lvlText w:val="%1."/>
      <w:lvlJc w:val="left"/>
      <w:pPr>
        <w:tabs>
          <w:tab w:val="left" w:pos="360"/>
        </w:tabs>
        <w:ind w:left="360" w:hanging="360"/>
      </w:p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5">
    <w:nsid w:val="149600C4"/>
    <w:multiLevelType w:val="singleLevel"/>
    <w:tmpl w:val="149600C4"/>
    <w:lvl w:ilvl="0" w:tentative="0">
      <w:start w:val="2"/>
      <w:numFmt w:val="decimal"/>
      <w:lvlText w:val="%1."/>
      <w:lvlJc w:val="left"/>
      <w:pPr>
        <w:tabs>
          <w:tab w:val="left" w:pos="312"/>
        </w:tabs>
      </w:pPr>
    </w:lvl>
  </w:abstractNum>
  <w:abstractNum w:abstractNumId="6">
    <w:nsid w:val="27D08CBE"/>
    <w:multiLevelType w:val="singleLevel"/>
    <w:tmpl w:val="27D08CBE"/>
    <w:lvl w:ilvl="0" w:tentative="0">
      <w:start w:val="1"/>
      <w:numFmt w:val="decimal"/>
      <w:lvlText w:val="%1."/>
      <w:lvlJc w:val="left"/>
      <w:pPr>
        <w:tabs>
          <w:tab w:val="left" w:pos="312"/>
        </w:tabs>
      </w:pPr>
    </w:lvl>
  </w:abstractNum>
  <w:abstractNum w:abstractNumId="7">
    <w:nsid w:val="343F0F61"/>
    <w:multiLevelType w:val="multilevel"/>
    <w:tmpl w:val="343F0F61"/>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4200CAE2"/>
    <w:multiLevelType w:val="singleLevel"/>
    <w:tmpl w:val="4200CAE2"/>
    <w:lvl w:ilvl="0" w:tentative="0">
      <w:start w:val="3"/>
      <w:numFmt w:val="decimal"/>
      <w:suff w:val="space"/>
      <w:lvlText w:val="%1."/>
      <w:lvlJc w:val="left"/>
    </w:lvl>
  </w:abstractNum>
  <w:abstractNum w:abstractNumId="9">
    <w:nsid w:val="4645CC4B"/>
    <w:multiLevelType w:val="singleLevel"/>
    <w:tmpl w:val="4645CC4B"/>
    <w:lvl w:ilvl="0" w:tentative="0">
      <w:start w:val="1"/>
      <w:numFmt w:val="decimal"/>
      <w:suff w:val="nothing"/>
      <w:lvlText w:val="（%1）"/>
      <w:lvlJc w:val="left"/>
    </w:lvl>
  </w:abstractNum>
  <w:abstractNum w:abstractNumId="10">
    <w:nsid w:val="49256487"/>
    <w:multiLevelType w:val="singleLevel"/>
    <w:tmpl w:val="49256487"/>
    <w:lvl w:ilvl="0" w:tentative="0">
      <w:start w:val="1"/>
      <w:numFmt w:val="decimal"/>
      <w:suff w:val="nothing"/>
      <w:lvlText w:val="（%1）"/>
      <w:lvlJc w:val="left"/>
    </w:lvl>
  </w:abstractNum>
  <w:num w:numId="1">
    <w:abstractNumId w:val="8"/>
  </w:num>
  <w:num w:numId="2">
    <w:abstractNumId w:val="3"/>
  </w:num>
  <w:num w:numId="3">
    <w:abstractNumId w:val="2"/>
  </w:num>
  <w:num w:numId="4">
    <w:abstractNumId w:val="1"/>
  </w:num>
  <w:num w:numId="5">
    <w:abstractNumId w:val="0"/>
  </w:num>
  <w:num w:numId="6">
    <w:abstractNumId w:val="5"/>
  </w:num>
  <w:num w:numId="7">
    <w:abstractNumId w:val="10"/>
  </w:num>
  <w:num w:numId="8">
    <w:abstractNumId w:val="9"/>
  </w:num>
  <w:num w:numId="9">
    <w:abstractNumId w:val="4"/>
  </w:num>
  <w:num w:numId="10">
    <w:abstractNumId w:val="7"/>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vonne Williams">
    <w15:presenceInfo w15:providerId="Windows Live" w15:userId="a100fe69b42dc0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018D3"/>
    <w:rsid w:val="02502671"/>
    <w:rsid w:val="09736841"/>
    <w:rsid w:val="0B5A7181"/>
    <w:rsid w:val="1532065E"/>
    <w:rsid w:val="1FB723C0"/>
    <w:rsid w:val="25B83F05"/>
    <w:rsid w:val="26B27BBC"/>
    <w:rsid w:val="2704642B"/>
    <w:rsid w:val="29A0090E"/>
    <w:rsid w:val="2B716D3A"/>
    <w:rsid w:val="2EAD3B67"/>
    <w:rsid w:val="32F87A34"/>
    <w:rsid w:val="3A7A608E"/>
    <w:rsid w:val="3C0B4937"/>
    <w:rsid w:val="40030C8A"/>
    <w:rsid w:val="488D3562"/>
    <w:rsid w:val="4FDE443F"/>
    <w:rsid w:val="506C25B6"/>
    <w:rsid w:val="57FD4624"/>
    <w:rsid w:val="58097A7F"/>
    <w:rsid w:val="59944CFD"/>
    <w:rsid w:val="5A44753A"/>
    <w:rsid w:val="5C9F0218"/>
    <w:rsid w:val="600173BE"/>
    <w:rsid w:val="68AC3284"/>
    <w:rsid w:val="69DD0CCD"/>
    <w:rsid w:val="6B0C45F6"/>
    <w:rsid w:val="6CC62031"/>
    <w:rsid w:val="77157CCF"/>
    <w:rsid w:val="78C3115D"/>
    <w:rsid w:val="7C415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0"/>
    <w:rPr>
      <w:sz w:val="20"/>
      <w:szCs w:val="20"/>
    </w:rPr>
  </w:style>
  <w:style w:type="paragraph" w:styleId="4">
    <w:name w:val="toc 3"/>
    <w:basedOn w:val="1"/>
    <w:next w:val="1"/>
    <w:qFormat/>
    <w:uiPriority w:val="0"/>
    <w:pPr>
      <w:ind w:left="840" w:leftChars="4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4"/>
    <w:basedOn w:val="1"/>
    <w:next w:val="1"/>
    <w:qFormat/>
    <w:uiPriority w:val="0"/>
    <w:pPr>
      <w:ind w:left="1260" w:leftChars="600"/>
    </w:pPr>
  </w:style>
  <w:style w:type="paragraph" w:styleId="9">
    <w:name w:val="toc 2"/>
    <w:basedOn w:val="1"/>
    <w:next w:val="1"/>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1">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3">
    <w:name w:val="Table Grid"/>
    <w:basedOn w:val="12"/>
    <w:qFormat/>
    <w:uiPriority w:val="59"/>
    <w:rPr>
      <w:kern w:val="0"/>
      <w:sz w:val="22"/>
      <w:lang w:eastAsia="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026E5" w:themeColor="hyperlink"/>
      <w:u w:val="single"/>
      <w14:textFill>
        <w14:solidFill>
          <w14:schemeClr w14:val="hlink"/>
        </w14:solidFill>
      </w14:textFill>
    </w:rPr>
  </w:style>
  <w:style w:type="character" w:styleId="16">
    <w:name w:val="annotation reference"/>
    <w:basedOn w:val="14"/>
    <w:qFormat/>
    <w:uiPriority w:val="0"/>
    <w:rPr>
      <w:sz w:val="16"/>
      <w:szCs w:val="16"/>
    </w:rPr>
  </w:style>
  <w:style w:type="paragraph" w:styleId="17">
    <w:name w:val="List Paragraph"/>
    <w:basedOn w:val="1"/>
    <w:unhideWhenUsed/>
    <w:qFormat/>
    <w:uiPriority w:val="99"/>
    <w:pPr>
      <w:ind w:firstLine="420" w:firstLineChars="200"/>
    </w:pPr>
  </w:style>
  <w:style w:type="paragraph" w:customStyle="1" w:styleId="18">
    <w:name w:val="论文标题"/>
    <w:basedOn w:val="11"/>
    <w:next w:val="2"/>
    <w:link w:val="22"/>
    <w:qFormat/>
    <w:uiPriority w:val="0"/>
    <w:rPr>
      <w:rFonts w:ascii="Arial" w:hAnsi="Arial" w:eastAsia="Arial" w:cs="Arial"/>
      <w:sz w:val="28"/>
    </w:rPr>
  </w:style>
  <w:style w:type="paragraph" w:customStyle="1" w:styleId="19">
    <w:name w:val="论文次标题"/>
    <w:basedOn w:val="2"/>
    <w:link w:val="20"/>
    <w:qFormat/>
    <w:uiPriority w:val="0"/>
    <w:pPr>
      <w:spacing w:line="260" w:lineRule="auto"/>
    </w:pPr>
    <w:rPr>
      <w:rFonts w:ascii="Arial" w:hAnsi="Arial" w:eastAsia="Arial" w:cs="Arial"/>
      <w:sz w:val="24"/>
    </w:rPr>
  </w:style>
  <w:style w:type="character" w:customStyle="1" w:styleId="20">
    <w:name w:val="论文次标题 Char"/>
    <w:link w:val="19"/>
    <w:qFormat/>
    <w:uiPriority w:val="0"/>
    <w:rPr>
      <w:rFonts w:ascii="Arial" w:hAnsi="Arial" w:eastAsia="Arial" w:cs="Arial"/>
      <w:b/>
      <w:sz w:val="24"/>
    </w:rPr>
  </w:style>
  <w:style w:type="paragraph" w:customStyle="1" w:styleId="21">
    <w:name w:val="论文正文"/>
    <w:basedOn w:val="1"/>
    <w:qFormat/>
    <w:uiPriority w:val="0"/>
    <w:rPr>
      <w:rFonts w:ascii="Arial" w:hAnsi="Arial" w:eastAsia="Arial" w:cs="Arial"/>
      <w:sz w:val="24"/>
    </w:rPr>
  </w:style>
  <w:style w:type="character" w:customStyle="1" w:styleId="22">
    <w:name w:val="论文标题 Char"/>
    <w:link w:val="18"/>
    <w:qFormat/>
    <w:uiPriority w:val="0"/>
    <w:rPr>
      <w:rFonts w:ascii="Arial" w:hAnsi="Arial" w:eastAsia="Arial" w:cs="Arial"/>
      <w:sz w:val="28"/>
    </w:rPr>
  </w:style>
  <w:style w:type="paragraph" w:customStyle="1" w:styleId="23">
    <w:name w:val="figure"/>
    <w:basedOn w:val="4"/>
    <w:link w:val="24"/>
    <w:qFormat/>
    <w:uiPriority w:val="0"/>
    <w:pPr>
      <w:jc w:val="left"/>
    </w:pPr>
    <w:rPr>
      <w:rFonts w:ascii="Arial" w:hAnsi="Arial" w:eastAsia="Arial" w:cs="Arial"/>
      <w:sz w:val="24"/>
    </w:rPr>
  </w:style>
  <w:style w:type="character" w:customStyle="1" w:styleId="24">
    <w:name w:val="figure Char"/>
    <w:link w:val="23"/>
    <w:qFormat/>
    <w:uiPriority w:val="0"/>
    <w:rPr>
      <w:rFonts w:ascii="Arial" w:hAnsi="Arial" w:eastAsia="Arial" w:cs="Arial"/>
      <w:sz w:val="24"/>
    </w:rPr>
  </w:style>
  <w:style w:type="paragraph" w:customStyle="1" w:styleId="25">
    <w:name w:val="table"/>
    <w:next w:val="1"/>
    <w:qFormat/>
    <w:uiPriority w:val="0"/>
    <w:pPr>
      <w:keepNext/>
      <w:keepLines/>
      <w:bidi w:val="0"/>
      <w:spacing w:before="340" w:beforeLines="0" w:after="330" w:afterLines="0" w:line="576" w:lineRule="auto"/>
      <w:outlineLvl w:val="0"/>
    </w:pPr>
    <w:rPr>
      <w:rFonts w:ascii="Arial" w:hAnsi="Arial" w:eastAsia="Arial" w:cs="Arial"/>
      <w:kern w:val="44"/>
      <w:sz w:val="24"/>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7" Type="http://schemas.microsoft.com/office/2011/relationships/people" Target="people.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29.png"/><Relationship Id="rId52" Type="http://schemas.openxmlformats.org/officeDocument/2006/relationships/image" Target="media/image28.png"/><Relationship Id="rId51" Type="http://schemas.openxmlformats.org/officeDocument/2006/relationships/image" Target="media/image27.png"/><Relationship Id="rId50" Type="http://schemas.openxmlformats.org/officeDocument/2006/relationships/image" Target="media/image26.png"/><Relationship Id="rId5" Type="http://schemas.openxmlformats.org/officeDocument/2006/relationships/image" Target="media/image1.png"/><Relationship Id="rId49" Type="http://schemas.openxmlformats.org/officeDocument/2006/relationships/image" Target="media/image25.png"/><Relationship Id="rId48" Type="http://schemas.openxmlformats.org/officeDocument/2006/relationships/image" Target="media/image24.png"/><Relationship Id="rId47" Type="http://schemas.openxmlformats.org/officeDocument/2006/relationships/chart" Target="charts/chart20.xml"/><Relationship Id="rId46" Type="http://schemas.openxmlformats.org/officeDocument/2006/relationships/chart" Target="charts/chart19.xml"/><Relationship Id="rId45" Type="http://schemas.openxmlformats.org/officeDocument/2006/relationships/chart" Target="charts/chart18.xml"/><Relationship Id="rId44" Type="http://schemas.openxmlformats.org/officeDocument/2006/relationships/chart" Target="charts/chart17.xml"/><Relationship Id="rId43" Type="http://schemas.openxmlformats.org/officeDocument/2006/relationships/chart" Target="charts/chart16.xml"/><Relationship Id="rId42" Type="http://schemas.openxmlformats.org/officeDocument/2006/relationships/image" Target="media/image23.png"/><Relationship Id="rId41" Type="http://schemas.openxmlformats.org/officeDocument/2006/relationships/image" Target="media/image22.png"/><Relationship Id="rId40" Type="http://schemas.openxmlformats.org/officeDocument/2006/relationships/image" Target="media/image21.png"/><Relationship Id="rId4" Type="http://schemas.openxmlformats.org/officeDocument/2006/relationships/theme" Target="theme/theme1.xml"/><Relationship Id="rId39" Type="http://schemas.openxmlformats.org/officeDocument/2006/relationships/image" Target="media/image20.png"/><Relationship Id="rId38" Type="http://schemas.openxmlformats.org/officeDocument/2006/relationships/image" Target="media/image19.png"/><Relationship Id="rId37" Type="http://schemas.openxmlformats.org/officeDocument/2006/relationships/image" Target="media/image18.png"/><Relationship Id="rId36" Type="http://schemas.openxmlformats.org/officeDocument/2006/relationships/image" Target="media/image17.png"/><Relationship Id="rId35" Type="http://schemas.openxmlformats.org/officeDocument/2006/relationships/image" Target="media/image16.png"/><Relationship Id="rId34" Type="http://schemas.openxmlformats.org/officeDocument/2006/relationships/image" Target="media/image15.png"/><Relationship Id="rId33" Type="http://schemas.openxmlformats.org/officeDocument/2006/relationships/image" Target="media/image14.png"/><Relationship Id="rId32" Type="http://schemas.openxmlformats.org/officeDocument/2006/relationships/image" Target="media/image13.png"/><Relationship Id="rId31" Type="http://schemas.openxmlformats.org/officeDocument/2006/relationships/image" Target="media/image12.png"/><Relationship Id="rId30" Type="http://schemas.openxmlformats.org/officeDocument/2006/relationships/image" Target="media/image11.png"/><Relationship Id="rId3" Type="http://schemas.openxmlformats.org/officeDocument/2006/relationships/footer" Target="footer1.xml"/><Relationship Id="rId29" Type="http://schemas.openxmlformats.org/officeDocument/2006/relationships/image" Target="media/image10.png"/><Relationship Id="rId28" Type="http://schemas.openxmlformats.org/officeDocument/2006/relationships/image" Target="media/image9.png"/><Relationship Id="rId27" Type="http://schemas.openxmlformats.org/officeDocument/2006/relationships/image" Target="media/image8.png"/><Relationship Id="rId26" Type="http://schemas.openxmlformats.org/officeDocument/2006/relationships/image" Target="media/image7.png"/><Relationship Id="rId25" Type="http://schemas.openxmlformats.org/officeDocument/2006/relationships/chart" Target="charts/chart15.xml"/><Relationship Id="rId24" Type="http://schemas.openxmlformats.org/officeDocument/2006/relationships/image" Target="media/image6.png"/><Relationship Id="rId23" Type="http://schemas.openxmlformats.org/officeDocument/2006/relationships/image" Target="media/image5.png"/><Relationship Id="rId22" Type="http://schemas.openxmlformats.org/officeDocument/2006/relationships/chart" Target="charts/chart14.xml"/><Relationship Id="rId21" Type="http://schemas.openxmlformats.org/officeDocument/2006/relationships/chart" Target="charts/chart13.xml"/><Relationship Id="rId20" Type="http://schemas.openxmlformats.org/officeDocument/2006/relationships/chart" Target="charts/chart12.xml"/><Relationship Id="rId2" Type="http://schemas.openxmlformats.org/officeDocument/2006/relationships/settings" Target="settings.xml"/><Relationship Id="rId19" Type="http://schemas.openxmlformats.org/officeDocument/2006/relationships/chart" Target="charts/chart11.xml"/><Relationship Id="rId18" Type="http://schemas.openxmlformats.org/officeDocument/2006/relationships/chart" Target="charts/chart10.xml"/><Relationship Id="rId17" Type="http://schemas.openxmlformats.org/officeDocument/2006/relationships/chart" Target="charts/chart9.xml"/><Relationship Id="rId16" Type="http://schemas.openxmlformats.org/officeDocument/2006/relationships/chart" Target="charts/chart8.xml"/><Relationship Id="rId15" Type="http://schemas.openxmlformats.org/officeDocument/2006/relationships/chart" Target="charts/chart7.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chart" Target="charts/chart6.xml"/><Relationship Id="rId10" Type="http://schemas.openxmlformats.org/officeDocument/2006/relationships/chart" Target="charts/chart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DELL\Desktop\&#21464;&#37327;&#21517;&#21644;&#20316;&#22270;.xlsx" TargetMode="External"/></Relationships>
</file>

<file path=word/charts/_rels/chart10.xml.rels><?xml version="1.0" encoding="UTF-8" standalone="yes"?>
<Relationships xmlns="http://schemas.openxmlformats.org/package/2006/relationships"><Relationship Id="rId4" Type="http://schemas.microsoft.com/office/2011/relationships/chartColorStyle" Target="colors11.xml"/><Relationship Id="rId3" Type="http://schemas.microsoft.com/office/2011/relationships/chartStyle" Target="style11.xml"/><Relationship Id="rId2" Type="http://schemas.openxmlformats.org/officeDocument/2006/relationships/themeOverride" Target="../theme/themeOverride5.xml"/><Relationship Id="rId1" Type="http://schemas.openxmlformats.org/officeDocument/2006/relationships/oleObject" Target="file:///C:\Users\DELL\Desktop\&#21464;&#37327;&#21517;&#21644;&#20316;&#22270;.xlsx" TargetMode="External"/></Relationships>
</file>

<file path=word/charts/_rels/chart11.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oleObject" Target="file:///C:\Users\q2514\Desktop\&#24037;&#20316;&#21253;\0420\&#26032;&#24314;%20XLSX%20&#24037;&#20316;&#34920;.xlsx" TargetMode="External"/></Relationships>
</file>

<file path=word/charts/_rels/chart12.xml.rels><?xml version="1.0" encoding="UTF-8" standalone="yes"?>
<Relationships xmlns="http://schemas.openxmlformats.org/package/2006/relationships"><Relationship Id="rId4" Type="http://schemas.microsoft.com/office/2011/relationships/chartColorStyle" Target="colors15.xml"/><Relationship Id="rId3" Type="http://schemas.microsoft.com/office/2011/relationships/chartStyle" Target="style15.xml"/><Relationship Id="rId2" Type="http://schemas.openxmlformats.org/officeDocument/2006/relationships/themeOverride" Target="../theme/themeOverride8.xml"/><Relationship Id="rId1" Type="http://schemas.openxmlformats.org/officeDocument/2006/relationships/oleObject" Target="file:///C:\Users\DELL\Desktop\&#26032;&#24314;%20XLSX%20&#24037;&#20316;&#34920;.xlsx" TargetMode="External"/></Relationships>
</file>

<file path=word/charts/_rels/chart13.xml.rels><?xml version="1.0" encoding="UTF-8" standalone="yes"?>
<Relationships xmlns="http://schemas.openxmlformats.org/package/2006/relationships"><Relationship Id="rId4" Type="http://schemas.microsoft.com/office/2011/relationships/chartColorStyle" Target="colors13.xml"/><Relationship Id="rId3" Type="http://schemas.microsoft.com/office/2011/relationships/chartStyle" Target="style13.xml"/><Relationship Id="rId2" Type="http://schemas.openxmlformats.org/officeDocument/2006/relationships/themeOverride" Target="../theme/themeOverride6.xml"/><Relationship Id="rId1" Type="http://schemas.openxmlformats.org/officeDocument/2006/relationships/oleObject" Target="file:///C:\Users\DELL\Desktop\&#21464;&#37327;&#21517;&#21644;&#20316;&#22270;.xlsx" TargetMode="External"/></Relationships>
</file>

<file path=word/charts/_rels/chart14.xml.rels><?xml version="1.0" encoding="UTF-8" standalone="yes"?>
<Relationships xmlns="http://schemas.openxmlformats.org/package/2006/relationships"><Relationship Id="rId4" Type="http://schemas.microsoft.com/office/2011/relationships/chartColorStyle" Target="colors10.xml"/><Relationship Id="rId3" Type="http://schemas.microsoft.com/office/2011/relationships/chartStyle" Target="style10.xml"/><Relationship Id="rId2" Type="http://schemas.openxmlformats.org/officeDocument/2006/relationships/themeOverride" Target="../theme/themeOverride4.xml"/><Relationship Id="rId1" Type="http://schemas.openxmlformats.org/officeDocument/2006/relationships/oleObject" Target="file:///C:\Users\DELL\Desktop\&#26032;&#24314;%20XLSX%20&#24037;&#20316;&#34920;.xlsx" TargetMode="External"/></Relationships>
</file>

<file path=word/charts/_rels/chart15.xml.rels><?xml version="1.0" encoding="UTF-8" standalone="yes"?>
<Relationships xmlns="http://schemas.openxmlformats.org/package/2006/relationships"><Relationship Id="rId4" Type="http://schemas.microsoft.com/office/2011/relationships/chartColorStyle" Target="colors14.xml"/><Relationship Id="rId3" Type="http://schemas.microsoft.com/office/2011/relationships/chartStyle" Target="style14.xml"/><Relationship Id="rId2" Type="http://schemas.openxmlformats.org/officeDocument/2006/relationships/themeOverride" Target="../theme/themeOverride7.xml"/><Relationship Id="rId1" Type="http://schemas.openxmlformats.org/officeDocument/2006/relationships/oleObject" Target="file:///C:\Users\DELL\Desktop\&#26032;&#24314;%20XLSX%20&#24037;&#20316;&#34920;.xlsx" TargetMode="External"/></Relationships>
</file>

<file path=word/charts/_rels/chart16.xml.rels><?xml version="1.0" encoding="UTF-8" standalone="yes"?>
<Relationships xmlns="http://schemas.openxmlformats.org/package/2006/relationships"><Relationship Id="rId4" Type="http://schemas.microsoft.com/office/2011/relationships/chartColorStyle" Target="colors16.xml"/><Relationship Id="rId3" Type="http://schemas.microsoft.com/office/2011/relationships/chartStyle" Target="style16.xml"/><Relationship Id="rId2" Type="http://schemas.openxmlformats.org/officeDocument/2006/relationships/themeOverride" Target="../theme/themeOverride9.xml"/><Relationship Id="rId1" Type="http://schemas.openxmlformats.org/officeDocument/2006/relationships/oleObject" Target="file:///C:\Users\DELL\Desktop\&#26032;&#24314;%20XLSX%20&#24037;&#20316;&#34920;.xlsx" TargetMode="External"/></Relationships>
</file>

<file path=word/charts/_rels/chart17.xml.rels><?xml version="1.0" encoding="UTF-8" standalone="yes"?>
<Relationships xmlns="http://schemas.openxmlformats.org/package/2006/relationships"><Relationship Id="rId4" Type="http://schemas.microsoft.com/office/2011/relationships/chartColorStyle" Target="colors18.xml"/><Relationship Id="rId3" Type="http://schemas.microsoft.com/office/2011/relationships/chartStyle" Target="style18.xml"/><Relationship Id="rId2" Type="http://schemas.openxmlformats.org/officeDocument/2006/relationships/themeOverride" Target="../theme/themeOverride11.xml"/><Relationship Id="rId1" Type="http://schemas.openxmlformats.org/officeDocument/2006/relationships/oleObject" Target="file:///C:\Users\DELL\Desktop\&#26032;&#24314;%20XLSX%20&#24037;&#20316;&#34920;.xlsx" TargetMode="External"/></Relationships>
</file>

<file path=word/charts/_rels/chart18.xml.rels><?xml version="1.0" encoding="UTF-8" standalone="yes"?>
<Relationships xmlns="http://schemas.openxmlformats.org/package/2006/relationships"><Relationship Id="rId4" Type="http://schemas.microsoft.com/office/2011/relationships/chartColorStyle" Target="colors17.xml"/><Relationship Id="rId3" Type="http://schemas.microsoft.com/office/2011/relationships/chartStyle" Target="style17.xml"/><Relationship Id="rId2" Type="http://schemas.openxmlformats.org/officeDocument/2006/relationships/themeOverride" Target="../theme/themeOverride10.xml"/><Relationship Id="rId1" Type="http://schemas.openxmlformats.org/officeDocument/2006/relationships/oleObject" Target="file:///C:\Users\DELL\Desktop\&#26032;&#24314;%20XLSX%20&#24037;&#20316;&#34920;.xlsx" TargetMode="External"/></Relationships>
</file>

<file path=word/charts/_rels/chart19.xml.rels><?xml version="1.0" encoding="UTF-8" standalone="yes"?>
<Relationships xmlns="http://schemas.openxmlformats.org/package/2006/relationships"><Relationship Id="rId4" Type="http://schemas.microsoft.com/office/2011/relationships/chartColorStyle" Target="colors20.xml"/><Relationship Id="rId3" Type="http://schemas.microsoft.com/office/2011/relationships/chartStyle" Target="style20.xml"/><Relationship Id="rId2" Type="http://schemas.openxmlformats.org/officeDocument/2006/relationships/themeOverride" Target="../theme/themeOverride13.xml"/><Relationship Id="rId1" Type="http://schemas.openxmlformats.org/officeDocument/2006/relationships/oleObject" Target="file:///C:\Users\DELL\Desktop\&#26032;&#24314;%20XLSX%20&#24037;&#20316;&#3492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DELL\Desktop\&#21464;&#37327;&#21517;&#21644;&#20316;&#22270;.xlsx" TargetMode="External"/></Relationships>
</file>

<file path=word/charts/_rels/chart20.xml.rels><?xml version="1.0" encoding="UTF-8" standalone="yes"?>
<Relationships xmlns="http://schemas.openxmlformats.org/package/2006/relationships"><Relationship Id="rId4" Type="http://schemas.microsoft.com/office/2011/relationships/chartColorStyle" Target="colors19.xml"/><Relationship Id="rId3" Type="http://schemas.microsoft.com/office/2011/relationships/chartStyle" Target="style19.xml"/><Relationship Id="rId2" Type="http://schemas.openxmlformats.org/officeDocument/2006/relationships/themeOverride" Target="../theme/themeOverride12.xml"/><Relationship Id="rId1" Type="http://schemas.openxmlformats.org/officeDocument/2006/relationships/oleObject" Target="file:///C:\Users\DELL\Desktop\&#26032;&#24314;%20XLSX%20&#24037;&#20316;&#34920;.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DELL\Desktop\&#21464;&#37327;&#21517;&#21644;&#20316;&#22270;.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DELL\Desktop\&#26032;&#24314;%20XLSX%20&#24037;&#20316;&#34920;.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q2514\Desktop\&#24037;&#20316;&#21253;\0420\&#26032;&#24314;%20XLSX%20&#24037;&#20316;&#34920;.xlsx" TargetMode="External"/></Relationships>
</file>

<file path=word/charts/_rels/chart6.xml.rels><?xml version="1.0" encoding="UTF-8" standalone="yes"?>
<Relationships xmlns="http://schemas.openxmlformats.org/package/2006/relationships"><Relationship Id="rId4" Type="http://schemas.microsoft.com/office/2011/relationships/chartColorStyle" Target="colors7.xml"/><Relationship Id="rId3" Type="http://schemas.microsoft.com/office/2011/relationships/chartStyle" Target="style7.xml"/><Relationship Id="rId2" Type="http://schemas.openxmlformats.org/officeDocument/2006/relationships/themeOverride" Target="../theme/themeOverride2.xml"/><Relationship Id="rId1" Type="http://schemas.openxmlformats.org/officeDocument/2006/relationships/oleObject" Target="file:///C:\Users\DELL\Desktop\&#26032;&#24314;%20XLSX%20&#24037;&#20316;&#34920;.xlsx" TargetMode="External"/></Relationships>
</file>

<file path=word/charts/_rels/chart7.xml.rels><?xml version="1.0" encoding="UTF-8" standalone="yes"?>
<Relationships xmlns="http://schemas.openxmlformats.org/package/2006/relationships"><Relationship Id="rId4" Type="http://schemas.microsoft.com/office/2011/relationships/chartColorStyle" Target="colors9.xml"/><Relationship Id="rId3" Type="http://schemas.microsoft.com/office/2011/relationships/chartStyle" Target="style9.xml"/><Relationship Id="rId2" Type="http://schemas.openxmlformats.org/officeDocument/2006/relationships/themeOverride" Target="../theme/themeOverride3.xml"/><Relationship Id="rId1" Type="http://schemas.openxmlformats.org/officeDocument/2006/relationships/oleObject" Target="file:///C:\Users\DELL\Desktop\&#26032;&#24314;%20XLSX%20&#24037;&#20316;&#34920;.xlsx" TargetMode="External"/></Relationships>
</file>

<file path=word/charts/_rels/chart8.xml.rels><?xml version="1.0" encoding="UTF-8" standalone="yes"?>
<Relationships xmlns="http://schemas.openxmlformats.org/package/2006/relationships"><Relationship Id="rId4" Type="http://schemas.microsoft.com/office/2011/relationships/chartColorStyle" Target="colors3.xml"/><Relationship Id="rId3" Type="http://schemas.microsoft.com/office/2011/relationships/chartStyle" Target="style3.xml"/><Relationship Id="rId2" Type="http://schemas.openxmlformats.org/officeDocument/2006/relationships/themeOverride" Target="../theme/themeOverride1.xml"/><Relationship Id="rId1" Type="http://schemas.openxmlformats.org/officeDocument/2006/relationships/oleObject" Target="file:///C:\Users\DELL\Desktop\&#26032;&#24314;%20XLSX%20&#24037;&#20316;&#34920;.xlsx"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DELL\Desktop\&#26032;&#24314;%20XLSX%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en-US" altLang="zh-CN"/>
              <a:t>Q3  Frequency of social media use</a:t>
            </a:r>
            <a:endParaRPr lang="en-US" altLang="zh-CN"/>
          </a:p>
        </c:rich>
      </c:tx>
      <c:layout>
        <c:manualLayout>
          <c:xMode val="edge"/>
          <c:yMode val="edge"/>
          <c:x val="0.273761009596424"/>
          <c:y val="0.031929662193429"/>
        </c:manualLayout>
      </c:layout>
      <c:overlay val="0"/>
      <c:spPr>
        <a:noFill/>
        <a:ln>
          <a:noFill/>
        </a:ln>
        <a:effectLst/>
      </c:spPr>
    </c:title>
    <c:autoTitleDeleted val="0"/>
    <c:plotArea>
      <c:layout/>
      <c:barChart>
        <c:barDir val="col"/>
        <c:grouping val="clustered"/>
        <c:varyColors val="0"/>
        <c:ser>
          <c:idx val="0"/>
          <c:order val="0"/>
          <c:tx>
            <c:strRef>
              <c:f>[变量名和作图.xlsx]Sheet1!$AC$21</c:f>
              <c:strCache>
                <c:ptCount val="1"/>
                <c:pt idx="0">
                  <c:v>frequency</c:v>
                </c:pt>
              </c:strCache>
            </c:strRef>
          </c:tx>
          <c:spPr>
            <a:solidFill>
              <a:schemeClr val="accent1"/>
            </a:solidFill>
            <a:ln>
              <a:noFill/>
            </a:ln>
            <a:effectLst/>
          </c:spPr>
          <c:invertIfNegative val="0"/>
          <c:dLbls>
            <c:delete val="1"/>
          </c:dLbls>
          <c:cat>
            <c:strRef>
              <c:f>[变量名和作图.xlsx]Sheet1!$AB$22:$AB$27</c:f>
              <c:strCache>
                <c:ptCount val="6"/>
                <c:pt idx="0">
                  <c:v>per day</c:v>
                </c:pt>
                <c:pt idx="1">
                  <c:v>Several times a week</c:v>
                </c:pt>
                <c:pt idx="2">
                  <c:v>once a week</c:v>
                </c:pt>
                <c:pt idx="3">
                  <c:v>infrequent</c:v>
                </c:pt>
                <c:pt idx="4">
                  <c:v>seldom</c:v>
                </c:pt>
                <c:pt idx="5">
                  <c:v>never</c:v>
                </c:pt>
              </c:strCache>
            </c:strRef>
          </c:cat>
          <c:val>
            <c:numRef>
              <c:f>[变量名和作图.xlsx]Sheet1!$AC$22:$AC$27</c:f>
              <c:numCache>
                <c:formatCode>General</c:formatCode>
                <c:ptCount val="6"/>
                <c:pt idx="0">
                  <c:v>190</c:v>
                </c:pt>
                <c:pt idx="1">
                  <c:v>196</c:v>
                </c:pt>
                <c:pt idx="2">
                  <c:v>200</c:v>
                </c:pt>
                <c:pt idx="3">
                  <c:v>48</c:v>
                </c:pt>
                <c:pt idx="4">
                  <c:v>10</c:v>
                </c:pt>
                <c:pt idx="5">
                  <c:v>10</c:v>
                </c:pt>
              </c:numCache>
            </c:numRef>
          </c:val>
        </c:ser>
        <c:dLbls>
          <c:showLegendKey val="0"/>
          <c:showVal val="0"/>
          <c:showCatName val="0"/>
          <c:showSerName val="0"/>
          <c:showPercent val="0"/>
          <c:showBubbleSize val="0"/>
        </c:dLbls>
        <c:gapWidth val="219"/>
        <c:overlap val="-27"/>
        <c:axId val="518687072"/>
        <c:axId val="792815317"/>
      </c:barChart>
      <c:lineChart>
        <c:grouping val="standard"/>
        <c:varyColors val="0"/>
        <c:dLbls>
          <c:showLegendKey val="0"/>
          <c:showVal val="0"/>
          <c:showCatName val="0"/>
          <c:showSerName val="0"/>
          <c:showPercent val="0"/>
          <c:showBubbleSize val="0"/>
        </c:dLbls>
        <c:marker val="0"/>
        <c:smooth val="0"/>
        <c:axId val="518687072"/>
        <c:axId val="792815317"/>
      </c:lineChart>
      <c:lineChart>
        <c:grouping val="standard"/>
        <c:varyColors val="0"/>
        <c:ser>
          <c:idx val="1"/>
          <c:order val="1"/>
          <c:tx>
            <c:strRef>
              <c:f>[变量名和作图.xlsx]Sheet1!$AD$21</c:f>
              <c:strCache>
                <c:ptCount val="1"/>
                <c:pt idx="0">
                  <c:v>per%</c:v>
                </c:pt>
              </c:strCache>
            </c:strRef>
          </c:tx>
          <c:spPr>
            <a:ln w="28575" cap="rnd">
              <a:solidFill>
                <a:schemeClr val="accent2"/>
              </a:solidFill>
              <a:round/>
            </a:ln>
            <a:effectLst/>
          </c:spPr>
          <c:marker>
            <c:symbol val="none"/>
          </c:marker>
          <c:dLbls>
            <c:delete val="1"/>
          </c:dLbls>
          <c:cat>
            <c:strRef>
              <c:f>[变量名和作图.xlsx]Sheet1!$AB$22:$AB$27</c:f>
              <c:strCache>
                <c:ptCount val="6"/>
                <c:pt idx="0">
                  <c:v>per day</c:v>
                </c:pt>
                <c:pt idx="1">
                  <c:v>Several times a week</c:v>
                </c:pt>
                <c:pt idx="2">
                  <c:v>once a week</c:v>
                </c:pt>
                <c:pt idx="3">
                  <c:v>infrequent</c:v>
                </c:pt>
                <c:pt idx="4">
                  <c:v>seldom</c:v>
                </c:pt>
                <c:pt idx="5">
                  <c:v>never</c:v>
                </c:pt>
              </c:strCache>
            </c:strRef>
          </c:cat>
          <c:val>
            <c:numRef>
              <c:f>[变量名和作图.xlsx]Sheet1!$AD$22:$AD$27</c:f>
              <c:numCache>
                <c:formatCode>General</c:formatCode>
                <c:ptCount val="6"/>
                <c:pt idx="0">
                  <c:v>28.6</c:v>
                </c:pt>
                <c:pt idx="1">
                  <c:v>29.5</c:v>
                </c:pt>
                <c:pt idx="2">
                  <c:v>30.1</c:v>
                </c:pt>
                <c:pt idx="3">
                  <c:v>7.2</c:v>
                </c:pt>
                <c:pt idx="4">
                  <c:v>1.5</c:v>
                </c:pt>
                <c:pt idx="5">
                  <c:v>1.5</c:v>
                </c:pt>
              </c:numCache>
            </c:numRef>
          </c:val>
          <c:smooth val="0"/>
        </c:ser>
        <c:ser>
          <c:idx val="2"/>
          <c:order val="2"/>
          <c:tx>
            <c:strRef>
              <c:f>[变量名和作图.xlsx]Sheet1!$AE$21</c:f>
              <c:strCache>
                <c:ptCount val="1"/>
                <c:pt idx="0">
                  <c:v>Effective percentage%</c:v>
                </c:pt>
              </c:strCache>
            </c:strRef>
          </c:tx>
          <c:spPr>
            <a:ln w="28575" cap="rnd">
              <a:solidFill>
                <a:schemeClr val="accent3"/>
              </a:solidFill>
              <a:round/>
            </a:ln>
            <a:effectLst/>
          </c:spPr>
          <c:marker>
            <c:symbol val="none"/>
          </c:marker>
          <c:dLbls>
            <c:delete val="1"/>
          </c:dLbls>
          <c:cat>
            <c:strRef>
              <c:f>[变量名和作图.xlsx]Sheet1!$AB$22:$AB$27</c:f>
              <c:strCache>
                <c:ptCount val="6"/>
                <c:pt idx="0">
                  <c:v>per day</c:v>
                </c:pt>
                <c:pt idx="1">
                  <c:v>Several times a week</c:v>
                </c:pt>
                <c:pt idx="2">
                  <c:v>once a week</c:v>
                </c:pt>
                <c:pt idx="3">
                  <c:v>infrequent</c:v>
                </c:pt>
                <c:pt idx="4">
                  <c:v>seldom</c:v>
                </c:pt>
                <c:pt idx="5">
                  <c:v>never</c:v>
                </c:pt>
              </c:strCache>
            </c:strRef>
          </c:cat>
          <c:val>
            <c:numRef>
              <c:f>[变量名和作图.xlsx]Sheet1!$AE$22:$AE$27</c:f>
              <c:numCache>
                <c:formatCode>General</c:formatCode>
                <c:ptCount val="6"/>
                <c:pt idx="0">
                  <c:v>29.1</c:v>
                </c:pt>
                <c:pt idx="1">
                  <c:v>59.1</c:v>
                </c:pt>
                <c:pt idx="2">
                  <c:v>89.6</c:v>
                </c:pt>
                <c:pt idx="3">
                  <c:v>96.9</c:v>
                </c:pt>
                <c:pt idx="4">
                  <c:v>98.5</c:v>
                </c:pt>
                <c:pt idx="5">
                  <c:v>100</c:v>
                </c:pt>
              </c:numCache>
            </c:numRef>
          </c:val>
          <c:smooth val="0"/>
        </c:ser>
        <c:dLbls>
          <c:showLegendKey val="0"/>
          <c:showVal val="0"/>
          <c:showCatName val="0"/>
          <c:showSerName val="0"/>
          <c:showPercent val="0"/>
          <c:showBubbleSize val="0"/>
        </c:dLbls>
        <c:marker val="0"/>
        <c:smooth val="0"/>
        <c:axId val="241553540"/>
        <c:axId val="304364928"/>
      </c:lineChart>
      <c:catAx>
        <c:axId val="5186870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92815317"/>
        <c:crosses val="autoZero"/>
        <c:auto val="1"/>
        <c:lblAlgn val="ctr"/>
        <c:lblOffset val="100"/>
        <c:noMultiLvlLbl val="0"/>
      </c:catAx>
      <c:valAx>
        <c:axId val="792815317"/>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8687072"/>
        <c:crosses val="autoZero"/>
        <c:crossBetween val="between"/>
      </c:valAx>
      <c:catAx>
        <c:axId val="241553540"/>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4364928"/>
        <c:crosses val="autoZero"/>
        <c:auto val="1"/>
        <c:lblAlgn val="ctr"/>
        <c:lblOffset val="100"/>
        <c:noMultiLvlLbl val="0"/>
      </c:catAx>
      <c:valAx>
        <c:axId val="304364928"/>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41553540"/>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83df2d93-12c0-4ee9-a4f9-03d2a8678e23}"/>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en-US" altLang="zh-CN"/>
              <a:t>Q14 pruchase intention</a:t>
            </a:r>
            <a:endParaRPr lang="en-US" altLang="zh-CN"/>
          </a:p>
        </c:rich>
      </c:tx>
      <c:layout>
        <c:manualLayout>
          <c:xMode val="edge"/>
          <c:yMode val="edge"/>
          <c:x val="0.299251209066442"/>
          <c:y val="0.0412926854431033"/>
        </c:manualLayout>
      </c:layout>
      <c:overlay val="0"/>
      <c:spPr>
        <a:noFill/>
        <a:ln>
          <a:noFill/>
        </a:ln>
        <a:effectLst/>
      </c:spPr>
    </c:title>
    <c:autoTitleDeleted val="0"/>
    <c:plotArea>
      <c:layout/>
      <c:barChart>
        <c:barDir val="bar"/>
        <c:grouping val="stacked"/>
        <c:varyColors val="0"/>
        <c:ser>
          <c:idx val="0"/>
          <c:order val="0"/>
          <c:tx>
            <c:strRef>
              <c:f>[变量名和作图.xlsx]Sheet1!$Q$4</c:f>
              <c:strCache>
                <c:ptCount val="1"/>
                <c:pt idx="0">
                  <c:v>
quorum</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8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[变量名和作图.xlsx]Sheet1!$P$5:$P$7</c:f>
              <c:strCache>
                <c:ptCount val="3"/>
                <c:pt idx="0">
                  <c:v>extremely possible</c:v>
                </c:pt>
                <c:pt idx="1">
                  <c:v>might</c:v>
                </c:pt>
                <c:pt idx="2">
                  <c:v>medium</c:v>
                </c:pt>
              </c:strCache>
            </c:strRef>
          </c:cat>
          <c:val>
            <c:numRef>
              <c:f>[变量名和作图.xlsx]Sheet1!$Q$5:$Q$7</c:f>
              <c:numCache>
                <c:formatCode>General</c:formatCode>
                <c:ptCount val="3"/>
                <c:pt idx="0">
                  <c:v>112</c:v>
                </c:pt>
                <c:pt idx="1">
                  <c:v>196</c:v>
                </c:pt>
                <c:pt idx="2">
                  <c:v>234</c:v>
                </c:pt>
              </c:numCache>
            </c:numRef>
          </c:val>
        </c:ser>
        <c:ser>
          <c:idx val="1"/>
          <c:order val="1"/>
          <c:tx>
            <c:strRef>
              <c:f>[变量名和作图.xlsx]Sheet1!$R$4</c:f>
              <c:strCache>
                <c:ptCount val="1"/>
                <c:pt idx="0">
                  <c:v>conversion rate</c:v>
                </c:pt>
              </c:strCache>
            </c:strRef>
          </c:tx>
          <c:spPr>
            <a:solidFill>
              <a:schemeClr val="accent2"/>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8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[变量名和作图.xlsx]Sheet1!$P$5:$P$7</c:f>
              <c:strCache>
                <c:ptCount val="3"/>
                <c:pt idx="0">
                  <c:v>extremely possible</c:v>
                </c:pt>
                <c:pt idx="1">
                  <c:v>might</c:v>
                </c:pt>
                <c:pt idx="2">
                  <c:v>medium</c:v>
                </c:pt>
              </c:strCache>
            </c:strRef>
          </c:cat>
          <c:val>
            <c:numRef>
              <c:f>[变量名和作图.xlsx]Sheet1!$R$5:$R$7</c:f>
              <c:numCache>
                <c:formatCode>0%</c:formatCode>
                <c:ptCount val="3"/>
                <c:pt idx="0">
                  <c:v>1</c:v>
                </c:pt>
                <c:pt idx="1">
                  <c:v>0.62</c:v>
                </c:pt>
                <c:pt idx="2">
                  <c:v>0.32</c:v>
                </c:pt>
              </c:numCache>
            </c:numRef>
          </c:val>
        </c:ser>
        <c:dLbls>
          <c:showLegendKey val="0"/>
          <c:showVal val="1"/>
          <c:showCatName val="0"/>
          <c:showSerName val="0"/>
          <c:showPercent val="0"/>
          <c:showBubbleSize val="0"/>
        </c:dLbls>
        <c:gapWidth val="140"/>
        <c:overlap val="100"/>
        <c:axId val="260977625"/>
        <c:axId val="490512147"/>
      </c:barChart>
      <c:catAx>
        <c:axId val="260977625"/>
        <c:scaling>
          <c:orientation val="minMax"/>
        </c:scaling>
        <c:delete val="0"/>
        <c:axPos val="l"/>
        <c:numFmt formatCode="General" sourceLinked="1"/>
        <c:majorTickMark val="none"/>
        <c:minorTickMark val="none"/>
        <c:tickLblPos val="nextTo"/>
        <c:spPr>
          <a:noFill/>
          <a:ln w="6350" cap="flat" cmpd="sng" algn="ctr">
            <a:solidFill>
              <a:schemeClr val="tx1">
                <a:lumMod val="50000"/>
                <a:lumOff val="50000"/>
                <a:alpha val="2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490512147"/>
        <c:crosses val="autoZero"/>
        <c:auto val="1"/>
        <c:lblAlgn val="ctr"/>
        <c:lblOffset val="100"/>
        <c:noMultiLvlLbl val="0"/>
      </c:catAx>
      <c:valAx>
        <c:axId val="490512147"/>
        <c:scaling>
          <c:orientation val="minMax"/>
        </c:scaling>
        <c:delete val="0"/>
        <c:axPos val="b"/>
        <c:numFmt formatCode="General" sourceLinked="1"/>
        <c:majorTickMark val="none"/>
        <c:minorTickMark val="none"/>
        <c:tickLblPos val="nextTo"/>
        <c:spPr>
          <a:noFill/>
          <a:ln>
            <a:noFill/>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260977625"/>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
    <c:plotVisOnly val="1"/>
    <c:dispBlanksAs val="gap"/>
    <c:showDLblsOverMax val="0"/>
    <c:extLst>
      <c:ext uri="{0b15fc19-7d7d-44ad-8c2d-2c3a37ce22c3}">
        <chartProps xmlns="https://web.wps.cn/et/2018/main" chartId="{34f2ae32-60a2-4780-bf0e-2d36b952bc8e}"/>
      </c:ext>
    </c:extLst>
  </c:chart>
  <c:spPr>
    <a:noFill/>
    <a:ln w="6350" cap="flat" cmpd="sng" algn="ctr">
      <a:solidFill>
        <a:schemeClr val="tx1">
          <a:lumMod val="50000"/>
          <a:lumOff val="50000"/>
          <a:alpha val="25000"/>
        </a:schemeClr>
      </a:solidFill>
      <a:round/>
    </a:ln>
    <a:effectLst/>
  </c:spPr>
  <c:txPr>
    <a:bodyPr/>
    <a:lstStyle/>
    <a:p>
      <a:pPr>
        <a:defRPr lang="zh-CN"/>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[新建 XLSX 工作表.xlsx]Sheet8!数据透视表2</c:name>
    <c:fmtId val="-1"/>
  </c:pivotSource>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t>Marketing perception complete indicator icon</a:t>
            </a:r>
          </a:p>
        </c:rich>
      </c:tx>
      <c:layout>
        <c:manualLayout>
          <c:xMode val="edge"/>
          <c:yMode val="edge"/>
          <c:x val="0.384504140417608"/>
          <c:y val="0.0154241645244216"/>
        </c:manualLayout>
      </c:layout>
      <c:overlay val="0"/>
      <c:spPr>
        <a:noFill/>
        <a:ln>
          <a:noFill/>
        </a:ln>
        <a:effectLst/>
      </c:spPr>
    </c:title>
    <c:autoTitleDeleted val="0"/>
    <c:plotArea>
      <c:layout>
        <c:manualLayout>
          <c:layoutTarget val="inner"/>
          <c:xMode val="edge"/>
          <c:yMode val="edge"/>
          <c:x val="0.0366734022742581"/>
          <c:y val="0.091688089117395"/>
          <c:w val="0.783565117476921"/>
          <c:h val="0.790745501285347"/>
        </c:manualLayout>
      </c:layout>
      <c:barChart>
        <c:barDir val="col"/>
        <c:grouping val="clustered"/>
        <c:varyColors val="0"/>
        <c:ser>
          <c:idx val="0"/>
          <c:order val="0"/>
          <c:tx>
            <c:strRef>
              <c:f>'[新建 XLSX 工作表.xlsx]Sheet8'!$B$3:$B$4</c:f>
              <c:strCache>
                <c:ptCount val="1"/>
                <c:pt idx="0">
                  <c:v>advertising intrusiveness</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工作表.xlsx]Sheet8'!$B$5</c:f>
              <c:numCache>
                <c:formatCode>General</c:formatCode>
                <c:ptCount val="1"/>
                <c:pt idx="0">
                  <c:v>3.26</c:v>
                </c:pt>
              </c:numCache>
            </c:numRef>
          </c:val>
        </c:ser>
        <c:ser>
          <c:idx val="1"/>
          <c:order val="1"/>
          <c:tx>
            <c:strRef>
              <c:f>'[新建 XLSX 工作表.xlsx]Sheet8'!$C$3:$C$4</c:f>
              <c:strCache>
                <c:ptCount val="1"/>
                <c:pt idx="0">
                  <c:v>Believe that selfmedia recommendations are credible</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工作表.xlsx]Sheet8'!$C$5</c:f>
              <c:numCache>
                <c:formatCode>General</c:formatCode>
                <c:ptCount val="1"/>
                <c:pt idx="0">
                  <c:v>2.41</c:v>
                </c:pt>
              </c:numCache>
            </c:numRef>
          </c:val>
        </c:ser>
        <c:ser>
          <c:idx val="2"/>
          <c:order val="2"/>
          <c:tx>
            <c:strRef>
              <c:f>'[新建 XLSX 工作表.xlsx]Sheet8'!$D$3:$D$4</c:f>
              <c:strCache>
                <c:ptCount val="1"/>
                <c:pt idx="0">
                  <c:v>Emotional stories strengthen brand connection</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工作表.xlsx]Sheet8'!$D$5</c:f>
              <c:numCache>
                <c:formatCode>General</c:formatCode>
                <c:ptCount val="1"/>
                <c:pt idx="0">
                  <c:v>2.34</c:v>
                </c:pt>
              </c:numCache>
            </c:numRef>
          </c:val>
        </c:ser>
        <c:ser>
          <c:idx val="3"/>
          <c:order val="3"/>
          <c:tx>
            <c:strRef>
              <c:f>'[新建 XLSX 工作表.xlsx]Sheet8'!$E$3:$E$4</c:f>
              <c:strCache>
                <c:ptCount val="1"/>
                <c:pt idx="0">
                  <c:v>Feeling positive about marketing content</c:v>
                </c:pt>
              </c:strCache>
            </c:strRef>
          </c:tx>
          <c:spPr>
            <a:solidFill>
              <a:schemeClr val="accent4"/>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工作表.xlsx]Sheet8'!$E$5</c:f>
              <c:numCache>
                <c:formatCode>General</c:formatCode>
                <c:ptCount val="1"/>
                <c:pt idx="0">
                  <c:v>2.1</c:v>
                </c:pt>
              </c:numCache>
            </c:numRef>
          </c:val>
        </c:ser>
        <c:ser>
          <c:idx val="4"/>
          <c:order val="4"/>
          <c:tx>
            <c:strRef>
              <c:f>'[新建 XLSX 工作表.xlsx]Sheet8'!$F$3:$F$4</c:f>
              <c:strCache>
                <c:ptCount val="1"/>
                <c:pt idx="0">
                  <c:v>Love the content interaction</c:v>
                </c:pt>
              </c:strCache>
            </c:strRef>
          </c:tx>
          <c:spPr>
            <a:solidFill>
              <a:schemeClr val="accent5"/>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工作表.xlsx]Sheet8'!$F$5</c:f>
              <c:numCache>
                <c:formatCode>General</c:formatCode>
                <c:ptCount val="1"/>
                <c:pt idx="0">
                  <c:v>2.51</c:v>
                </c:pt>
              </c:numCache>
            </c:numRef>
          </c:val>
        </c:ser>
        <c:ser>
          <c:idx val="5"/>
          <c:order val="5"/>
          <c:tx>
            <c:strRef>
              <c:f>'[新建 XLSX 工作表.xlsx]Sheet8'!$G$3:$G$4</c:f>
              <c:strCache>
                <c:ptCount val="1"/>
                <c:pt idx="0">
                  <c:v>Trusted Creator Recommendations</c:v>
                </c:pt>
              </c:strCache>
            </c:strRef>
          </c:tx>
          <c:spPr>
            <a:solidFill>
              <a:schemeClr val="accent6"/>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工作表.xlsx]Sheet8'!$G$5</c:f>
              <c:numCache>
                <c:formatCode>General</c:formatCode>
                <c:ptCount val="1"/>
                <c:pt idx="0">
                  <c:v>2.36</c:v>
                </c:pt>
              </c:numCache>
            </c:numRef>
          </c:val>
        </c:ser>
        <c:dLbls>
          <c:showLegendKey val="0"/>
          <c:showVal val="1"/>
          <c:showCatName val="0"/>
          <c:showSerName val="0"/>
          <c:showPercent val="0"/>
          <c:showBubbleSize val="0"/>
        </c:dLbls>
        <c:gapWidth val="246"/>
        <c:overlap val="-28"/>
        <c:axId val="890542419"/>
        <c:axId val="513223716"/>
      </c:barChart>
      <c:catAx>
        <c:axId val="890542419"/>
        <c:scaling>
          <c:orientation val="minMax"/>
        </c:scaling>
        <c:delete val="1"/>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Perception indicators</a:t>
                </a:r>
              </a:p>
            </c:rich>
          </c:tx>
          <c:layout/>
          <c:overlay val="0"/>
          <c:spPr>
            <a:noFill/>
            <a:ln>
              <a:noFill/>
            </a:ln>
            <a:effectLst/>
          </c:spPr>
        </c:title>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3223716"/>
        <c:crosses val="autoZero"/>
        <c:auto val="1"/>
        <c:lblAlgn val="ctr"/>
        <c:lblOffset val="100"/>
        <c:noMultiLvlLbl val="0"/>
      </c:catAx>
      <c:valAx>
        <c:axId val="513223716"/>
        <c:scaling>
          <c:orientation val="minMax"/>
        </c:scaling>
        <c:delete val="0"/>
        <c:axPos val="l"/>
        <c:majorGridlines>
          <c:spPr>
            <a:ln w="9525" cap="flat" cmpd="sng" algn="ctr">
              <a:solidFill>
                <a:schemeClr val="lt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average value</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90542419"/>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36f4eccc-848c-451f-835f-70598dc86722}"/>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en-US"/>
              <a:t>Content attraction</a:t>
            </a:r>
            <a:endParaRPr lang="en-US"/>
          </a:p>
        </c:rich>
      </c:tx>
      <c:layout/>
      <c:overlay val="0"/>
      <c:spPr>
        <a:noFill/>
        <a:ln>
          <a:noFill/>
        </a:ln>
        <a:effectLst/>
      </c:spPr>
    </c:title>
    <c:autoTitleDeleted val="0"/>
    <c:plotArea>
      <c:layout/>
      <c:radarChart>
        <c:radarStyle val="marker"/>
        <c:varyColors val="0"/>
        <c:ser>
          <c:idx val="0"/>
          <c:order val="0"/>
          <c:tx>
            <c:strRef>
              <c:f>'[新建 XLSX 工作表.xlsx]Sheet1'!$AF$65</c:f>
              <c:strCache>
                <c:ptCount val="1"/>
                <c:pt idx="0">
                  <c:v>Select Frequency</c:v>
                </c:pt>
              </c:strCache>
            </c:strRef>
          </c:tx>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工作表.xlsx]Sheet1'!$AE$66:$AE$71</c:f>
              <c:strCache>
                <c:ptCount val="6"/>
                <c:pt idx="0">
                  <c:v>Practical information</c:v>
                </c:pt>
                <c:pt idx="1">
                  <c:v>Personal Stories</c:v>
                </c:pt>
                <c:pt idx="2">
                  <c:v>Visual content</c:v>
                </c:pt>
                <c:pt idx="3">
                  <c:v>interactive</c:v>
                </c:pt>
                <c:pt idx="4">
                  <c:v>emotional connection</c:v>
                </c:pt>
                <c:pt idx="5">
                  <c:v>other</c:v>
                </c:pt>
              </c:strCache>
            </c:strRef>
          </c:cat>
          <c:val>
            <c:numRef>
              <c:f>'[新建 XLSX 工作表.xlsx]Sheet1'!$AF$66:$AF$71</c:f>
              <c:numCache>
                <c:formatCode>General</c:formatCode>
                <c:ptCount val="6"/>
                <c:pt idx="0">
                  <c:v>148</c:v>
                </c:pt>
                <c:pt idx="1">
                  <c:v>142</c:v>
                </c:pt>
                <c:pt idx="2">
                  <c:v>128</c:v>
                </c:pt>
                <c:pt idx="3">
                  <c:v>87</c:v>
                </c:pt>
                <c:pt idx="4">
                  <c:v>44</c:v>
                </c:pt>
                <c:pt idx="5">
                  <c:v>5</c:v>
                </c:pt>
              </c:numCache>
            </c:numRef>
          </c:val>
        </c:ser>
        <c:ser>
          <c:idx val="1"/>
          <c:order val="1"/>
          <c:tx>
            <c:strRef>
              <c:f>'[新建 XLSX 工作表.xlsx]Sheet1'!$AG$65</c:f>
              <c:strCache>
                <c:ptCount val="1"/>
                <c:pt idx="0">
                  <c:v>Per cent%</c:v>
                </c:pt>
              </c:strCache>
            </c:strRef>
          </c:tx>
          <c:spPr>
            <a:ln w="28575" cap="rnd">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工作表.xlsx]Sheet1'!$AE$66:$AE$71</c:f>
              <c:strCache>
                <c:ptCount val="6"/>
                <c:pt idx="0">
                  <c:v>Practical information</c:v>
                </c:pt>
                <c:pt idx="1">
                  <c:v>Personal Stories</c:v>
                </c:pt>
                <c:pt idx="2">
                  <c:v>Visual content</c:v>
                </c:pt>
                <c:pt idx="3">
                  <c:v>interactive</c:v>
                </c:pt>
                <c:pt idx="4">
                  <c:v>emotional connection</c:v>
                </c:pt>
                <c:pt idx="5">
                  <c:v>other</c:v>
                </c:pt>
              </c:strCache>
            </c:strRef>
          </c:cat>
          <c:val>
            <c:numRef>
              <c:f>'[新建 XLSX 工作表.xlsx]Sheet1'!$AG$66:$AG$71</c:f>
              <c:numCache>
                <c:formatCode>General</c:formatCode>
                <c:ptCount val="6"/>
                <c:pt idx="0">
                  <c:v>47</c:v>
                </c:pt>
                <c:pt idx="1">
                  <c:v>45</c:v>
                </c:pt>
                <c:pt idx="2">
                  <c:v>40</c:v>
                </c:pt>
                <c:pt idx="3">
                  <c:v>27.5</c:v>
                </c:pt>
                <c:pt idx="4">
                  <c:v>13.9</c:v>
                </c:pt>
                <c:pt idx="5">
                  <c:v>1.6</c:v>
                </c:pt>
              </c:numCache>
            </c:numRef>
          </c:val>
        </c:ser>
        <c:dLbls>
          <c:showLegendKey val="0"/>
          <c:showVal val="1"/>
          <c:showCatName val="0"/>
          <c:showSerName val="0"/>
          <c:showPercent val="0"/>
          <c:showBubbleSize val="0"/>
        </c:dLbls>
        <c:axId val="491176808"/>
        <c:axId val="792747014"/>
      </c:radarChart>
      <c:catAx>
        <c:axId val="491176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792747014"/>
        <c:crosses val="autoZero"/>
        <c:auto val="1"/>
        <c:lblAlgn val="ctr"/>
        <c:lblOffset val="100"/>
        <c:noMultiLvlLbl val="0"/>
      </c:catAx>
      <c:valAx>
        <c:axId val="792747014"/>
        <c:scaling>
          <c:orientation val="minMax"/>
        </c:scaling>
        <c:delete val="0"/>
        <c:axPos val="l"/>
        <c:majorGridlines>
          <c:spPr>
            <a:ln w="9525" cap="flat" cmpd="sng" algn="ctr">
              <a:solidFill>
                <a:schemeClr val="tx1">
                  <a:lumMod val="50000"/>
                  <a:lumOff val="50000"/>
                  <a:alpha val="2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491176808"/>
        <c:crosses val="autoZero"/>
        <c:crossBetween val="between"/>
      </c:valAx>
      <c:spPr>
        <a:noFill/>
        <a:ln>
          <a:noFill/>
        </a:ln>
        <a:effectLst/>
      </c:spPr>
    </c:plotArea>
    <c:legend>
      <c:legendPos val="t"/>
      <c:layout>
        <c:manualLayout>
          <c:xMode val="edge"/>
          <c:yMode val="edge"/>
          <c:x val="0"/>
          <c:y val="0.149034209913893"/>
          <c:w val="0.534378288184062"/>
          <c:h val="0.0826678198853256"/>
        </c:manualLayout>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
    <c:plotVisOnly val="1"/>
    <c:dispBlanksAs val="gap"/>
    <c:showDLblsOverMax val="0"/>
    <c:extLst>
      <c:ext uri="{0b15fc19-7d7d-44ad-8c2d-2c3a37ce22c3}">
        <chartProps xmlns="https://web.wps.cn/et/2018/main" chartId="{05060ee8-43bf-453a-b00e-93eae158ccb2}"/>
      </c:ext>
    </c:extLst>
  </c:chart>
  <c:spPr>
    <a:solidFill>
      <a:schemeClr val="bg1"/>
    </a:solidFill>
    <a:ln w="6350" cap="flat" cmpd="sng" algn="ctr">
      <a:solidFill>
        <a:schemeClr val="tx1">
          <a:lumMod val="50000"/>
          <a:lumOff val="50000"/>
          <a:alpha val="25000"/>
        </a:schemeClr>
      </a:solidFill>
      <a:round/>
    </a:ln>
    <a:effectLst/>
  </c:spPr>
  <c:txPr>
    <a:bodyPr/>
    <a:lstStyle/>
    <a:p>
      <a:pPr>
        <a:defRPr lang="zh-CN"/>
      </a:pPr>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t>Distribution of satisfaction with </a:t>
            </a:r>
            <a:r>
              <a:rPr lang="en-US" altLang="zh-CN"/>
              <a:t>we</a:t>
            </a:r>
            <a:r>
              <a:t>-marketing</a:t>
            </a:r>
          </a:p>
        </c:rich>
      </c:tx>
      <c:layout/>
      <c:overlay val="0"/>
      <c:spPr>
        <a:noFill/>
        <a:ln>
          <a:noFill/>
        </a:ln>
        <a:effectLst/>
      </c:spPr>
    </c:title>
    <c:autoTitleDeleted val="0"/>
    <c:plotArea>
      <c:layout/>
      <c:radarChart>
        <c:radarStyle val="marker"/>
        <c:varyColors val="0"/>
        <c:ser>
          <c:idx val="0"/>
          <c:order val="0"/>
          <c:tx>
            <c:strRef>
              <c:f>[变量名和作图.xlsx]Sheet1!$AF$53:$AF$54</c:f>
              <c:strCache>
                <c:ptCount val="1"/>
                <c:pt idx="0">
                  <c:v>(Q16)satisfaction rating average value(5)</c:v>
                </c:pt>
              </c:strCache>
            </c:strRef>
          </c:tx>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[变量名和作图.xlsx]Sheet1!$AE$55:$AE$60</c:f>
              <c:strCache>
                <c:ptCount val="6"/>
                <c:pt idx="0">
                  <c:v>unresponsiveness</c:v>
                </c:pt>
                <c:pt idx="1">
                  <c:v>User Interactive Experience</c:v>
                </c:pt>
                <c:pt idx="2">
                  <c:v>loyalty</c:v>
                </c:pt>
                <c:pt idx="3">
                  <c:v>personalised</c:v>
                </c:pt>
                <c:pt idx="4">
                  <c:v>demand matching</c:v>
                </c:pt>
                <c:pt idx="5">
                  <c:v>User-generated content</c:v>
                </c:pt>
              </c:strCache>
            </c:strRef>
          </c:cat>
          <c:val>
            <c:numRef>
              <c:f>[变量名和作图.xlsx]Sheet1!$AF$55:$AF$60</c:f>
              <c:numCache>
                <c:formatCode>General</c:formatCode>
                <c:ptCount val="6"/>
                <c:pt idx="0">
                  <c:v>3.8</c:v>
                </c:pt>
                <c:pt idx="1">
                  <c:v>3.9</c:v>
                </c:pt>
                <c:pt idx="2">
                  <c:v>4.1</c:v>
                </c:pt>
                <c:pt idx="3">
                  <c:v>4</c:v>
                </c:pt>
                <c:pt idx="4">
                  <c:v>3.9</c:v>
                </c:pt>
                <c:pt idx="5">
                  <c:v>3.7</c:v>
                </c:pt>
              </c:numCache>
            </c:numRef>
          </c:val>
        </c:ser>
        <c:ser>
          <c:idx val="1"/>
          <c:order val="1"/>
          <c:tx>
            <c:strRef>
              <c:f>[变量名和作图.xlsx]Sheet1!$AG$53:$AG$54</c:f>
              <c:strCache>
                <c:ptCount val="1"/>
                <c:pt idx="0">
                  <c:v>(Q16)satisfaction rating standard deviation</c:v>
                </c:pt>
              </c:strCache>
            </c:strRef>
          </c:tx>
          <c:spPr>
            <a:ln w="28575" cap="rnd">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[变量名和作图.xlsx]Sheet1!$AE$55:$AE$60</c:f>
              <c:strCache>
                <c:ptCount val="6"/>
                <c:pt idx="0">
                  <c:v>unresponsiveness</c:v>
                </c:pt>
                <c:pt idx="1">
                  <c:v>User Interactive Experience</c:v>
                </c:pt>
                <c:pt idx="2">
                  <c:v>loyalty</c:v>
                </c:pt>
                <c:pt idx="3">
                  <c:v>personalised</c:v>
                </c:pt>
                <c:pt idx="4">
                  <c:v>demand matching</c:v>
                </c:pt>
                <c:pt idx="5">
                  <c:v>User-generated content</c:v>
                </c:pt>
              </c:strCache>
            </c:strRef>
          </c:cat>
          <c:val>
            <c:numRef>
              <c:f>[变量名和作图.xlsx]Sheet1!$AG$55:$AG$60</c:f>
              <c:numCache>
                <c:formatCode>General</c:formatCode>
                <c:ptCount val="6"/>
                <c:pt idx="0">
                  <c:v>0.9</c:v>
                </c:pt>
                <c:pt idx="1">
                  <c:v>0.8</c:v>
                </c:pt>
                <c:pt idx="2">
                  <c:v>0.7</c:v>
                </c:pt>
                <c:pt idx="3">
                  <c:v>0.6</c:v>
                </c:pt>
                <c:pt idx="4">
                  <c:v>0.9</c:v>
                </c:pt>
                <c:pt idx="5" c:formatCode="0.0_ ">
                  <c:v>1</c:v>
                </c:pt>
              </c:numCache>
            </c:numRef>
          </c:val>
        </c:ser>
        <c:dLbls>
          <c:showLegendKey val="0"/>
          <c:showVal val="1"/>
          <c:showCatName val="0"/>
          <c:showSerName val="0"/>
          <c:showPercent val="0"/>
          <c:showBubbleSize val="0"/>
        </c:dLbls>
        <c:axId val="754744385"/>
        <c:axId val="647305545"/>
      </c:radarChart>
      <c:catAx>
        <c:axId val="75474438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647305545"/>
        <c:crosses val="autoZero"/>
        <c:auto val="1"/>
        <c:lblAlgn val="ctr"/>
        <c:lblOffset val="100"/>
        <c:noMultiLvlLbl val="0"/>
      </c:catAx>
      <c:valAx>
        <c:axId val="647305545"/>
        <c:scaling>
          <c:orientation val="minMax"/>
        </c:scaling>
        <c:delete val="1"/>
        <c:axPos val="l"/>
        <c:majorGridlines>
          <c:spPr>
            <a:ln w="9525" cap="flat" cmpd="sng" algn="ctr">
              <a:solidFill>
                <a:schemeClr val="tx1">
                  <a:lumMod val="50000"/>
                  <a:lumOff val="50000"/>
                  <a:alpha val="25000"/>
                </a:schemeClr>
              </a:solidFill>
              <a:round/>
            </a:ln>
            <a:effectLst/>
          </c:spPr>
        </c:majorGridlines>
        <c:numFmt formatCode="General" sourceLinked="1"/>
        <c:majorTickMark val="none"/>
        <c:minorTickMark val="none"/>
        <c:tickLblPos val="nextTo"/>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754744385"/>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
    <c:plotVisOnly val="1"/>
    <c:dispBlanksAs val="gap"/>
    <c:showDLblsOverMax val="0"/>
    <c:extLst>
      <c:ext uri="{0b15fc19-7d7d-44ad-8c2d-2c3a37ce22c3}">
        <chartProps xmlns="https://web.wps.cn/et/2018/main" chartId="{841c3506-a9df-481d-bb03-8c78cec5c1a1}"/>
      </c:ext>
    </c:extLst>
  </c:chart>
  <c:spPr>
    <a:solidFill>
      <a:schemeClr val="bg1"/>
    </a:solidFill>
    <a:ln w="6350" cap="flat" cmpd="sng" algn="ctr">
      <a:solidFill>
        <a:schemeClr val="tx1">
          <a:lumMod val="50000"/>
          <a:lumOff val="50000"/>
          <a:alpha val="25000"/>
        </a:schemeClr>
      </a:solidFill>
      <a:round/>
    </a:ln>
    <a:effectLst/>
  </c:spPr>
  <c:txPr>
    <a:bodyPr/>
    <a:lstStyle/>
    <a:p>
      <a:pPr>
        <a:defRPr lang="zh-CN">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t>Platform Purchase Intention</a:t>
            </a:r>
          </a:p>
        </c:rich>
      </c:tx>
      <c:layout>
        <c:manualLayout>
          <c:xMode val="edge"/>
          <c:yMode val="edge"/>
          <c:x val="0.308421052631579"/>
          <c:y val="0.0300925925925926"/>
        </c:manualLayout>
      </c:layout>
      <c:overlay val="0"/>
      <c:spPr>
        <a:noFill/>
        <a:ln>
          <a:noFill/>
        </a:ln>
        <a:effectLst/>
      </c:spPr>
    </c:title>
    <c:autoTitleDeleted val="0"/>
    <c:plotArea>
      <c:layout/>
      <c:barChart>
        <c:barDir val="col"/>
        <c:grouping val="clustered"/>
        <c:varyColors val="0"/>
        <c:ser>
          <c:idx val="0"/>
          <c:order val="0"/>
          <c:tx>
            <c:strRef>
              <c:f>'[新建 XLSX 工作表.xlsx]Sheet1'!$B$1</c:f>
              <c:strCache>
                <c:ptCount val="1"/>
                <c:pt idx="0">
                  <c:v>Very_Likely(%)</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工作表.xlsx]Sheet1'!$A$2:$A$8</c:f>
              <c:strCache>
                <c:ptCount val="7"/>
                <c:pt idx="0">
                  <c:v>Himalayas</c:v>
                </c:pt>
                <c:pt idx="1">
                  <c:v>weutao</c:v>
                </c:pt>
                <c:pt idx="2">
                  <c:v>tiktok</c:v>
                </c:pt>
                <c:pt idx="3">
                  <c:v>Billibili</c:v>
                </c:pt>
                <c:pt idx="4">
                  <c:v>Wechat</c:v>
                </c:pt>
                <c:pt idx="5">
                  <c:v>rednote</c:v>
                </c:pt>
                <c:pt idx="6">
                  <c:v>weibo</c:v>
                </c:pt>
              </c:strCache>
            </c:strRef>
          </c:cat>
          <c:val>
            <c:numRef>
              <c:f>'[新建 XLSX 工作表.xlsx]Sheet1'!$B$2:$B$8</c:f>
              <c:numCache>
                <c:formatCode>General</c:formatCode>
                <c:ptCount val="7"/>
                <c:pt idx="0">
                  <c:v>58.3</c:v>
                </c:pt>
                <c:pt idx="1">
                  <c:v>33.3</c:v>
                </c:pt>
                <c:pt idx="2">
                  <c:v>17</c:v>
                </c:pt>
                <c:pt idx="3">
                  <c:v>17.5</c:v>
                </c:pt>
                <c:pt idx="4">
                  <c:v>15.3</c:v>
                </c:pt>
                <c:pt idx="5">
                  <c:v>16.1</c:v>
                </c:pt>
                <c:pt idx="6">
                  <c:v>23.5</c:v>
                </c:pt>
              </c:numCache>
            </c:numRef>
          </c:val>
        </c:ser>
        <c:ser>
          <c:idx val="1"/>
          <c:order val="1"/>
          <c:tx>
            <c:strRef>
              <c:f>'[新建 XLSX 工作表.xlsx]Sheet1'!$C$1</c:f>
              <c:strCache>
                <c:ptCount val="1"/>
                <c:pt idx="0">
                  <c:v>Likely(%)</c:v>
                </c:pt>
              </c:strCache>
            </c:strRef>
          </c:tx>
          <c:spPr>
            <a:solidFill>
              <a:schemeClr val="accent2"/>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工作表.xlsx]Sheet1'!$A$2:$A$8</c:f>
              <c:strCache>
                <c:ptCount val="7"/>
                <c:pt idx="0">
                  <c:v>Himalayas</c:v>
                </c:pt>
                <c:pt idx="1">
                  <c:v>weutao</c:v>
                </c:pt>
                <c:pt idx="2">
                  <c:v>tiktok</c:v>
                </c:pt>
                <c:pt idx="3">
                  <c:v>Billibili</c:v>
                </c:pt>
                <c:pt idx="4">
                  <c:v>Wechat</c:v>
                </c:pt>
                <c:pt idx="5">
                  <c:v>rednote</c:v>
                </c:pt>
                <c:pt idx="6">
                  <c:v>weibo</c:v>
                </c:pt>
              </c:strCache>
            </c:strRef>
          </c:cat>
          <c:val>
            <c:numRef>
              <c:f>'[新建 XLSX 工作表.xlsx]Sheet1'!$C$2:$C$8</c:f>
              <c:numCache>
                <c:formatCode>General</c:formatCode>
                <c:ptCount val="7"/>
                <c:pt idx="0">
                  <c:v>16.7</c:v>
                </c:pt>
                <c:pt idx="1">
                  <c:v>11.1</c:v>
                </c:pt>
                <c:pt idx="2">
                  <c:v>37.8</c:v>
                </c:pt>
                <c:pt idx="3">
                  <c:v>31.6</c:v>
                </c:pt>
                <c:pt idx="4">
                  <c:v>33.3</c:v>
                </c:pt>
                <c:pt idx="5">
                  <c:v>32.1</c:v>
                </c:pt>
                <c:pt idx="6">
                  <c:v>30.9</c:v>
                </c:pt>
              </c:numCache>
            </c:numRef>
          </c:val>
        </c:ser>
        <c:ser>
          <c:idx val="2"/>
          <c:order val="2"/>
          <c:tx>
            <c:strRef>
              <c:f>'[新建 XLSX 工作表.xlsx]Sheet1'!$D$1</c:f>
              <c:strCache>
                <c:ptCount val="1"/>
                <c:pt idx="0">
                  <c:v>Neutral(%</c:v>
                </c:pt>
              </c:strCache>
            </c:strRef>
          </c:tx>
          <c:spPr>
            <a:solidFill>
              <a:schemeClr val="accent3"/>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工作表.xlsx]Sheet1'!$A$2:$A$8</c:f>
              <c:strCache>
                <c:ptCount val="7"/>
                <c:pt idx="0">
                  <c:v>Himalayas</c:v>
                </c:pt>
                <c:pt idx="1">
                  <c:v>weutao</c:v>
                </c:pt>
                <c:pt idx="2">
                  <c:v>tiktok</c:v>
                </c:pt>
                <c:pt idx="3">
                  <c:v>Billibili</c:v>
                </c:pt>
                <c:pt idx="4">
                  <c:v>Wechat</c:v>
                </c:pt>
                <c:pt idx="5">
                  <c:v>rednote</c:v>
                </c:pt>
                <c:pt idx="6">
                  <c:v>weibo</c:v>
                </c:pt>
              </c:strCache>
            </c:strRef>
          </c:cat>
          <c:val>
            <c:numRef>
              <c:f>'[新建 XLSX 工作表.xlsx]Sheet1'!$D$2:$D$8</c:f>
              <c:numCache>
                <c:formatCode>General</c:formatCode>
                <c:ptCount val="7"/>
                <c:pt idx="0">
                  <c:v>25</c:v>
                </c:pt>
                <c:pt idx="1">
                  <c:v>44.4</c:v>
                </c:pt>
                <c:pt idx="2">
                  <c:v>29.6</c:v>
                </c:pt>
                <c:pt idx="3">
                  <c:v>36.8</c:v>
                </c:pt>
                <c:pt idx="4">
                  <c:v>38.2</c:v>
                </c:pt>
                <c:pt idx="5">
                  <c:v>39.3</c:v>
                </c:pt>
                <c:pt idx="6">
                  <c:v>29.4</c:v>
                </c:pt>
              </c:numCache>
            </c:numRef>
          </c:val>
        </c:ser>
        <c:ser>
          <c:idx val="3"/>
          <c:order val="3"/>
          <c:tx>
            <c:strRef>
              <c:f>'[新建 XLSX 工作表.xlsx]Sheet1'!$E$1</c:f>
              <c:strCache>
                <c:ptCount val="1"/>
                <c:pt idx="0">
                  <c:v>Unlikely(%)</c:v>
                </c:pt>
              </c:strCache>
            </c:strRef>
          </c:tx>
          <c:spPr>
            <a:solidFill>
              <a:schemeClr val="accent4"/>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工作表.xlsx]Sheet1'!$A$2:$A$8</c:f>
              <c:strCache>
                <c:ptCount val="7"/>
                <c:pt idx="0">
                  <c:v>Himalayas</c:v>
                </c:pt>
                <c:pt idx="1">
                  <c:v>weutao</c:v>
                </c:pt>
                <c:pt idx="2">
                  <c:v>tiktok</c:v>
                </c:pt>
                <c:pt idx="3">
                  <c:v>Billibili</c:v>
                </c:pt>
                <c:pt idx="4">
                  <c:v>Wechat</c:v>
                </c:pt>
                <c:pt idx="5">
                  <c:v>rednote</c:v>
                </c:pt>
                <c:pt idx="6">
                  <c:v>weibo</c:v>
                </c:pt>
              </c:strCache>
            </c:strRef>
          </c:cat>
          <c:val>
            <c:numRef>
              <c:f>'[新建 XLSX 工作表.xlsx]Sheet1'!$E$2:$E$8</c:f>
              <c:numCache>
                <c:formatCode>General</c:formatCode>
                <c:ptCount val="7"/>
                <c:pt idx="0">
                  <c:v>0</c:v>
                </c:pt>
                <c:pt idx="1">
                  <c:v>11.1</c:v>
                </c:pt>
                <c:pt idx="2">
                  <c:v>14.8</c:v>
                </c:pt>
                <c:pt idx="3">
                  <c:v>11.4</c:v>
                </c:pt>
                <c:pt idx="4">
                  <c:v>11.1</c:v>
                </c:pt>
                <c:pt idx="5">
                  <c:v>9.8</c:v>
                </c:pt>
                <c:pt idx="6">
                  <c:v>13.2</c:v>
                </c:pt>
              </c:numCache>
            </c:numRef>
          </c:val>
        </c:ser>
        <c:ser>
          <c:idx val="4"/>
          <c:order val="4"/>
          <c:tx>
            <c:strRef>
              <c:f>'[新建 XLSX 工作表.xlsx]Sheet1'!$F$1</c:f>
              <c:strCache>
                <c:ptCount val="1"/>
                <c:pt idx="0">
                  <c:v>Very_Unlikely(%)</c:v>
                </c:pt>
              </c:strCache>
            </c:strRef>
          </c:tx>
          <c:spPr>
            <a:solidFill>
              <a:schemeClr val="accent5"/>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工作表.xlsx]Sheet1'!$A$2:$A$8</c:f>
              <c:strCache>
                <c:ptCount val="7"/>
                <c:pt idx="0">
                  <c:v>Himalayas</c:v>
                </c:pt>
                <c:pt idx="1">
                  <c:v>weutao</c:v>
                </c:pt>
                <c:pt idx="2">
                  <c:v>tiktok</c:v>
                </c:pt>
                <c:pt idx="3">
                  <c:v>Billibili</c:v>
                </c:pt>
                <c:pt idx="4">
                  <c:v>Wechat</c:v>
                </c:pt>
                <c:pt idx="5">
                  <c:v>rednote</c:v>
                </c:pt>
                <c:pt idx="6">
                  <c:v>weibo</c:v>
                </c:pt>
              </c:strCache>
            </c:strRef>
          </c:cat>
          <c:val>
            <c:numRef>
              <c:f>'[新建 XLSX 工作表.xlsx]Sheet1'!$F$2:$F$8</c:f>
              <c:numCache>
                <c:formatCode>General</c:formatCode>
                <c:ptCount val="7"/>
                <c:pt idx="0">
                  <c:v>0</c:v>
                </c:pt>
                <c:pt idx="1">
                  <c:v>0</c:v>
                </c:pt>
                <c:pt idx="2">
                  <c:v>0.7</c:v>
                </c:pt>
                <c:pt idx="3">
                  <c:v>2.6</c:v>
                </c:pt>
                <c:pt idx="4">
                  <c:v>2.1</c:v>
                </c:pt>
                <c:pt idx="5">
                  <c:v>2.7</c:v>
                </c:pt>
                <c:pt idx="6">
                  <c:v>2.9</c:v>
                </c:pt>
              </c:numCache>
            </c:numRef>
          </c:val>
        </c:ser>
        <c:dLbls>
          <c:showLegendKey val="0"/>
          <c:showVal val="1"/>
          <c:showCatName val="0"/>
          <c:showSerName val="0"/>
          <c:showPercent val="0"/>
          <c:showBubbleSize val="0"/>
        </c:dLbls>
        <c:gapWidth val="150"/>
        <c:overlap val="0"/>
        <c:axId val="67640568"/>
        <c:axId val="71404535"/>
      </c:barChart>
      <c:lineChart>
        <c:grouping val="standard"/>
        <c:varyColors val="0"/>
        <c:dLbls>
          <c:showLegendKey val="0"/>
          <c:showVal val="0"/>
          <c:showCatName val="0"/>
          <c:showSerName val="0"/>
          <c:showPercent val="0"/>
          <c:showBubbleSize val="0"/>
        </c:dLbls>
        <c:marker val="0"/>
        <c:smooth val="0"/>
        <c:axId val="67640568"/>
        <c:axId val="71404535"/>
      </c:lineChart>
      <c:lineChart>
        <c:grouping val="standard"/>
        <c:varyColors val="0"/>
        <c:ser>
          <c:idx val="5"/>
          <c:order val="5"/>
          <c:tx>
            <c:strRef>
              <c:f>'[新建 XLSX 工作表.xlsx]Sheet1'!$G$1</c:f>
              <c:strCache>
                <c:ptCount val="1"/>
                <c:pt idx="0">
                  <c:v>Sample_Size</c:v>
                </c:pt>
              </c:strCache>
            </c:strRef>
          </c:tx>
          <c:spPr>
            <a:ln w="28575" cap="rnd">
              <a:solidFill>
                <a:schemeClr val="accent6"/>
              </a:solidFill>
              <a:round/>
            </a:ln>
            <a:effectLst/>
          </c:spPr>
          <c:marker>
            <c:symbol val="none"/>
          </c:marker>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工作表.xlsx]Sheet1'!$A$2:$A$8</c:f>
              <c:strCache>
                <c:ptCount val="7"/>
                <c:pt idx="0">
                  <c:v>Himalayas</c:v>
                </c:pt>
                <c:pt idx="1">
                  <c:v>weutao</c:v>
                </c:pt>
                <c:pt idx="2">
                  <c:v>tiktok</c:v>
                </c:pt>
                <c:pt idx="3">
                  <c:v>Billibili</c:v>
                </c:pt>
                <c:pt idx="4">
                  <c:v>Wechat</c:v>
                </c:pt>
                <c:pt idx="5">
                  <c:v>rednote</c:v>
                </c:pt>
                <c:pt idx="6">
                  <c:v>weibo</c:v>
                </c:pt>
              </c:strCache>
            </c:strRef>
          </c:cat>
          <c:val>
            <c:numRef>
              <c:f>'[新建 XLSX 工作表.xlsx]Sheet1'!$G$2:$G$8</c:f>
              <c:numCache>
                <c:formatCode>General</c:formatCode>
                <c:ptCount val="7"/>
                <c:pt idx="0">
                  <c:v>24</c:v>
                </c:pt>
                <c:pt idx="1">
                  <c:v>18</c:v>
                </c:pt>
                <c:pt idx="2">
                  <c:v>270</c:v>
                </c:pt>
                <c:pt idx="3">
                  <c:v>228</c:v>
                </c:pt>
                <c:pt idx="4">
                  <c:v>288</c:v>
                </c:pt>
                <c:pt idx="5">
                  <c:v>224</c:v>
                </c:pt>
                <c:pt idx="6">
                  <c:v>136</c:v>
                </c:pt>
              </c:numCache>
            </c:numRef>
          </c:val>
          <c:smooth val="0"/>
        </c:ser>
        <c:dLbls>
          <c:showLegendKey val="0"/>
          <c:showVal val="1"/>
          <c:showCatName val="0"/>
          <c:showSerName val="0"/>
          <c:showPercent val="0"/>
          <c:showBubbleSize val="0"/>
        </c:dLbls>
        <c:marker val="0"/>
        <c:smooth val="0"/>
        <c:axId val="253511946"/>
        <c:axId val="19761535"/>
      </c:lineChart>
      <c:catAx>
        <c:axId val="67640568"/>
        <c:scaling>
          <c:orientation val="minMax"/>
        </c:scaling>
        <c:delete val="0"/>
        <c:axPos val="b"/>
        <c:numFmt formatCode="General" sourceLinked="1"/>
        <c:majorTickMark val="none"/>
        <c:minorTickMark val="none"/>
        <c:tickLblPos val="nextTo"/>
        <c:spPr>
          <a:noFill/>
          <a:ln w="6350" cap="flat" cmpd="sng" algn="ctr">
            <a:solidFill>
              <a:schemeClr val="tx1">
                <a:lumMod val="50000"/>
                <a:lumOff val="50000"/>
                <a:alpha val="2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71404535"/>
        <c:crosses val="autoZero"/>
        <c:auto val="1"/>
        <c:lblAlgn val="ctr"/>
        <c:lblOffset val="100"/>
        <c:noMultiLvlLbl val="0"/>
      </c:catAx>
      <c:valAx>
        <c:axId val="71404535"/>
        <c:scaling>
          <c:orientation val="minMax"/>
        </c:scaling>
        <c:delete val="0"/>
        <c:axPos val="l"/>
        <c:numFmt formatCode="General" sourceLinked="1"/>
        <c:majorTickMark val="none"/>
        <c:minorTickMark val="none"/>
        <c:tickLblPos val="nextTo"/>
        <c:spPr>
          <a:noFill/>
          <a:ln w="6350">
            <a:solidFill>
              <a:schemeClr val="tx1">
                <a:lumMod val="50000"/>
                <a:lumOff val="50000"/>
                <a:alpha val="25000"/>
              </a:schemeClr>
            </a:solidFill>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67640568"/>
        <c:crosses val="autoZero"/>
        <c:crossBetween val="between"/>
      </c:valAx>
      <c:catAx>
        <c:axId val="253511946"/>
        <c:scaling>
          <c:orientation val="minMax"/>
        </c:scaling>
        <c:delete val="1"/>
        <c:axPos val="b"/>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19761535"/>
        <c:crosses val="autoZero"/>
        <c:auto val="1"/>
        <c:lblAlgn val="ctr"/>
        <c:lblOffset val="100"/>
        <c:noMultiLvlLbl val="0"/>
      </c:catAx>
      <c:valAx>
        <c:axId val="19761535"/>
        <c:scaling>
          <c:orientation val="minMax"/>
        </c:scaling>
        <c:delete val="0"/>
        <c:axPos val="r"/>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253511946"/>
        <c:crosses val="max"/>
        <c:crossBetween val="between"/>
      </c:valAx>
      <c:spPr>
        <a:noFill/>
        <a:ln>
          <a:noFill/>
        </a:ln>
        <a:effectLst/>
      </c:spPr>
    </c:plotArea>
    <c:legend>
      <c:legendPos val="r"/>
      <c:layout>
        <c:manualLayout>
          <c:xMode val="edge"/>
          <c:yMode val="edge"/>
          <c:x val="0.817105263157895"/>
          <c:y val="0.368055555555556"/>
          <c:w val="0.167105263157895"/>
          <c:h val="0.361111111111111"/>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
    <c:plotVisOnly val="1"/>
    <c:dispBlanksAs val="gap"/>
    <c:showDLblsOverMax val="0"/>
    <c:extLst>
      <c:ext uri="{0b15fc19-7d7d-44ad-8c2d-2c3a37ce22c3}">
        <chartProps xmlns="https://web.wps.cn/et/2018/main" chartId="{026bea91-8b78-40ef-8d24-8209f8d3dc3b}"/>
      </c:ext>
    </c:extLst>
  </c:chart>
  <c:spPr>
    <a:solidFill>
      <a:schemeClr val="bg1"/>
    </a:solidFill>
    <a:ln w="6350" cap="flat" cmpd="sng" algn="ctr">
      <a:solidFill>
        <a:schemeClr val="tx1">
          <a:lumMod val="50000"/>
          <a:lumOff val="50000"/>
          <a:alpha val="25000"/>
        </a:schemeClr>
      </a:solidFill>
      <a:round/>
    </a:ln>
    <a:effectLst/>
  </c:spPr>
  <c:txPr>
    <a:bodyPr/>
    <a:lstStyle/>
    <a:p>
      <a:pPr>
        <a:defRPr lang="zh-CN">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1"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en-US"/>
              <a:t>Self-Marketing Factors</a:t>
            </a:r>
            <a:endParaRPr lang="en-US"/>
          </a:p>
        </c:rich>
      </c:tx>
      <c:layout/>
      <c:overlay val="0"/>
      <c:spPr>
        <a:noFill/>
        <a:ln>
          <a:noFill/>
        </a:ln>
        <a:effectLst/>
      </c:spPr>
    </c:title>
    <c:autoTitleDeleted val="0"/>
    <c:plotArea>
      <c:layout/>
      <c:scatterChart>
        <c:scatterStyle val="lineMarker"/>
        <c:varyColors val="0"/>
        <c:ser>
          <c:idx val="0"/>
          <c:order val="0"/>
          <c:tx>
            <c:strRef>
              <c:f>'[新建 XLSX 工作表.xlsx]Sheet1'!$F$47</c:f>
              <c:strCache>
                <c:ptCount val="1"/>
                <c:pt idx="0">
                  <c:v>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mn-lt"/>
                    <a:ea typeface="+mn-ea"/>
                    <a:cs typeface="+mn-cs"/>
                  </a:defRPr>
                </a:pPr>
              </a:p>
            </c:txPr>
            <c:dLblPos val="t"/>
            <c:showLegendKey val="0"/>
            <c:showVal val="1"/>
            <c:showCatName val="1"/>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xVal>
            <c:strRef>
              <c:f>'[新建 XLSX 工作表.xlsx]Sheet1'!$E$48:$E$51</c:f>
              <c:strCache>
                <c:ptCount val="4"/>
                <c:pt idx="0">
                  <c:v>Trusted Creators Recommend Self-Marketing Factors</c:v>
                </c:pt>
                <c:pt idx="1">
                  <c:v>Content interactivity</c:v>
                </c:pt>
                <c:pt idx="2">
                  <c:v>Attitude towards marketing content</c:v>
                </c:pt>
                <c:pt idx="3">
                  <c:v>General Recommendation Confidence Level</c:v>
                </c:pt>
              </c:strCache>
            </c:strRef>
          </c:xVal>
          <c:yVal>
            <c:numRef>
              <c:f>'[新建 XLSX 工作表.xlsx]Sheet1'!$F$48:$F$51</c:f>
              <c:numCache>
                <c:formatCode>General</c:formatCode>
                <c:ptCount val="4"/>
                <c:pt idx="0">
                  <c:v>1.315</c:v>
                </c:pt>
                <c:pt idx="1">
                  <c:v>1.28</c:v>
                </c:pt>
                <c:pt idx="2">
                  <c:v>0.811</c:v>
                </c:pt>
                <c:pt idx="3">
                  <c:v>0.84</c:v>
                </c:pt>
              </c:numCache>
            </c:numRef>
          </c:yVal>
          <c:smooth val="0"/>
        </c:ser>
        <c:ser>
          <c:idx val="1"/>
          <c:order val="1"/>
          <c:tx>
            <c:strRef>
              <c:f>'[新建 XLSX 工作表.xlsx]Sheet1'!$G$47</c:f>
              <c:strCache>
                <c:ptCount val="1"/>
                <c:pt idx="0">
                  <c:v>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t"/>
            <c:showLegendKey val="0"/>
            <c:showVal val="1"/>
            <c:showCatName val="1"/>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xVal>
            <c:strRef>
              <c:f>'[新建 XLSX 工作表.xlsx]Sheet1'!$E$48:$E$51</c:f>
              <c:strCache>
                <c:ptCount val="4"/>
                <c:pt idx="0">
                  <c:v>Trusted Creators Recommend Self-Marketing Factors</c:v>
                </c:pt>
                <c:pt idx="1">
                  <c:v>Content interactivity</c:v>
                </c:pt>
                <c:pt idx="2">
                  <c:v>Attitude towards marketing content</c:v>
                </c:pt>
                <c:pt idx="3">
                  <c:v>General Recommendation Confidence Level</c:v>
                </c:pt>
              </c:strCache>
            </c:strRef>
          </c:xVal>
          <c:yVal>
            <c:numRef>
              <c:f>'[新建 XLSX 工作表.xlsx]Sheet1'!$G$48:$G$51</c:f>
              <c:numCache>
                <c:formatCode>General</c:formatCode>
                <c:ptCount val="4"/>
                <c:pt idx="0">
                  <c:v>0</c:v>
                </c:pt>
                <c:pt idx="1">
                  <c:v>0.009</c:v>
                </c:pt>
                <c:pt idx="2">
                  <c:v>0.017</c:v>
                </c:pt>
                <c:pt idx="3">
                  <c:v>0.046</c:v>
                </c:pt>
              </c:numCache>
            </c:numRef>
          </c:yVal>
          <c:smooth val="0"/>
        </c:ser>
        <c:dLbls>
          <c:showLegendKey val="0"/>
          <c:showVal val="1"/>
          <c:showCatName val="0"/>
          <c:showSerName val="0"/>
          <c:showPercent val="0"/>
          <c:showBubbleSize val="0"/>
        </c:dLbls>
        <c:axId val="205545661"/>
        <c:axId val="398877872"/>
      </c:scatterChart>
      <c:valAx>
        <c:axId val="205545661"/>
        <c:scaling>
          <c:orientation val="minMax"/>
        </c:scaling>
        <c:delete val="0"/>
        <c:axPos val="b"/>
        <c:numFmt formatCode="General" sourceLinked="1"/>
        <c:majorTickMark val="none"/>
        <c:minorTickMark val="none"/>
        <c:tickLblPos val="nextTo"/>
        <c:spPr>
          <a:noFill/>
          <a:ln w="6350" cap="flat" cmpd="sng" algn="ctr">
            <a:solidFill>
              <a:schemeClr val="tx1">
                <a:lumMod val="50000"/>
                <a:lumOff val="50000"/>
                <a:alpha val="2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398877872"/>
        <c:crosses val="autoZero"/>
        <c:crossBetween val="midCat"/>
      </c:valAx>
      <c:valAx>
        <c:axId val="398877872"/>
        <c:scaling>
          <c:orientation val="minMax"/>
        </c:scaling>
        <c:delete val="0"/>
        <c:axPos val="l"/>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Odds Ratio</a:t>
                </a:r>
                <a:endParaRPr lang="en-US" altLang="zh-CN"/>
              </a:p>
            </c:rich>
          </c:tx>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205545661"/>
        <c:crosses val="autoZero"/>
        <c:crossBetween val="midCat"/>
      </c:valAx>
      <c:spPr>
        <a:noFill/>
        <a:ln w="6350" cap="flat" cmpd="sng" algn="ctr">
          <a:solidFill>
            <a:schemeClr val="tx1">
              <a:lumMod val="50000"/>
              <a:lumOff val="50000"/>
              <a:alpha val="25000"/>
            </a:schemeClr>
          </a:solidFill>
          <a:round/>
        </a:ln>
        <a:effectLst/>
      </c:spPr>
    </c:plotArea>
    <c:legend>
      <c:legendPos val="t"/>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
    <c:plotVisOnly val="1"/>
    <c:dispBlanksAs val="gap"/>
    <c:showDLblsOverMax val="0"/>
    <c:extLst>
      <c:ext uri="{0b15fc19-7d7d-44ad-8c2d-2c3a37ce22c3}">
        <chartProps xmlns="https://web.wps.cn/et/2018/main" chartId="{95a15bf2-1c99-4a91-939e-ffd5e01913f2}"/>
      </c:ext>
    </c:extLst>
  </c:chart>
  <c:spPr>
    <a:solidFill>
      <a:schemeClr val="bg1"/>
    </a:solidFill>
    <a:ln w="6350" cap="flat" cmpd="sng" algn="ctr">
      <a:solidFill>
        <a:schemeClr val="tx1">
          <a:lumMod val="50000"/>
          <a:lumOff val="50000"/>
          <a:alpha val="25000"/>
        </a:schemeClr>
      </a:solidFill>
      <a:round/>
    </a:ln>
    <a:effectLst>
      <a:outerShdw blurRad="63500" dist="37357" dir="2700000" sx="0" sy="0" rotWithShape="0">
        <a:scrgbClr r="0" g="0" b="0"/>
      </a:outerShdw>
    </a:effectLst>
  </c:spPr>
  <c:txPr>
    <a:bodyPr/>
    <a:lstStyle/>
    <a:p>
      <a:pPr>
        <a:defRPr lang="zh-CN"/>
      </a:pPr>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t>Advertising Intrusiveness and Satisfaction Correlation</a:t>
            </a:r>
          </a:p>
        </c:rich>
      </c:tx>
      <c:layout/>
      <c:overlay val="0"/>
      <c:spPr>
        <a:noFill/>
        <a:ln>
          <a:noFill/>
        </a:ln>
        <a:effectLst/>
      </c:spPr>
    </c:title>
    <c:autoTitleDeleted val="0"/>
    <c:plotArea>
      <c:layout/>
      <c:lineChart>
        <c:grouping val="standard"/>
        <c:varyColors val="0"/>
        <c:ser>
          <c:idx val="2"/>
          <c:order val="2"/>
          <c:tx>
            <c:strRef>
              <c:f>'[新建 XLSX 工作表.xlsx]Sheet1'!$C$12</c:f>
              <c:strCache>
                <c:ptCount val="1"/>
                <c:pt idx="0">
                  <c:v>Age_Group</c:v>
                </c:pt>
              </c:strCache>
            </c:strRef>
          </c:tx>
          <c:spPr>
            <a:ln w="19050" cap="rnd">
              <a:solidFill>
                <a:schemeClr val="accent3"/>
              </a:solidFill>
              <a:round/>
            </a:ln>
            <a:effectLst/>
          </c:spPr>
          <c:marker>
            <c:symbol val="none"/>
          </c:marker>
          <c:dLbls>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工作表.xlsx]Sheet1'!$C$13:$C$17</c:f>
              <c:strCache>
                <c:ptCount val="5"/>
                <c:pt idx="0">
                  <c:v>below 18</c:v>
                </c:pt>
                <c:pt idx="1">
                  <c:v>18-24</c:v>
                </c:pt>
                <c:pt idx="2">
                  <c:v>25-34</c:v>
                </c:pt>
                <c:pt idx="3">
                  <c:v>35-44</c:v>
                </c:pt>
                <c:pt idx="4">
                  <c:v>44+</c:v>
                </c:pt>
              </c:strCache>
            </c:strRef>
          </c:cat>
          <c:val>
            <c:numRef>
              <c:f>{1}</c:f>
              <c:numCache>
                <c:formatCode>General</c:formatCode>
                <c:ptCount val="1"/>
                <c:pt idx="0">
                  <c:v>1</c:v>
                </c:pt>
              </c:numCache>
            </c:numRef>
          </c:val>
          <c:smooth val="0"/>
        </c:ser>
        <c:dLbls>
          <c:showLegendKey val="0"/>
          <c:showVal val="1"/>
          <c:showCatName val="0"/>
          <c:showSerName val="0"/>
          <c:showPercent val="0"/>
          <c:showBubbleSize val="0"/>
        </c:dLbls>
        <c:marker val="0"/>
        <c:smooth val="0"/>
        <c:axId val="760497896"/>
        <c:axId val="412129127"/>
      </c:lineChart>
      <c:scatterChart>
        <c:scatterStyle val="marker"/>
        <c:varyColors val="0"/>
        <c:ser>
          <c:idx val="1"/>
          <c:order val="1"/>
          <c:tx>
            <c:strRef>
              <c:f>'[新建 XLSX 工作表.xlsx]Sheet1'!$B$12</c:f>
              <c:strCache>
                <c:ptCount val="1"/>
                <c:pt idx="0">
                  <c:v>Satisfaction</c:v>
                </c:pt>
              </c:strCache>
            </c:strRef>
          </c:tx>
          <c:spPr>
            <a:ln w="19050" cap="rnd">
              <a:noFill/>
              <a:round/>
            </a:ln>
            <a:effectLst/>
          </c:spPr>
          <c:marker>
            <c:symbol val="circle"/>
            <c:size val="5"/>
            <c:spPr>
              <a:solidFill>
                <a:schemeClr val="accent2"/>
              </a:solidFill>
              <a:ln w="9525">
                <a:solidFill>
                  <a:schemeClr val="accent2"/>
                </a:solidFill>
              </a:ln>
              <a:effectLst/>
            </c:spPr>
          </c:marker>
          <c:dLbls>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'[新建 XLSX 工作表.xlsx]Sheet1'!$B$13:$B$17</c:f>
              <c:numCache>
                <c:formatCode>General</c:formatCode>
                <c:ptCount val="5"/>
                <c:pt idx="0">
                  <c:v>1.8</c:v>
                </c:pt>
                <c:pt idx="1">
                  <c:v>2.1</c:v>
                </c:pt>
                <c:pt idx="2">
                  <c:v>2.5</c:v>
                </c:pt>
                <c:pt idx="3">
                  <c:v>2.9</c:v>
                </c:pt>
                <c:pt idx="4">
                  <c:v>3.4</c:v>
                </c:pt>
              </c:numCache>
            </c:numRef>
          </c:xVal>
          <c:yVal>
            <c:numRef>
              <c:f>'[新建 XLSX 工作表.xlsx]Sheet1'!$B$13:$B$17</c:f>
              <c:numCache>
                <c:formatCode>General</c:formatCode>
                <c:ptCount val="5"/>
                <c:pt idx="0">
                  <c:v>1.8</c:v>
                </c:pt>
                <c:pt idx="1">
                  <c:v>2.1</c:v>
                </c:pt>
                <c:pt idx="2">
                  <c:v>2.5</c:v>
                </c:pt>
                <c:pt idx="3">
                  <c:v>2.9</c:v>
                </c:pt>
                <c:pt idx="4">
                  <c:v>3.4</c:v>
                </c:pt>
              </c:numCache>
            </c:numRef>
          </c:yVal>
          <c:smooth val="0"/>
        </c:ser>
        <c:dLbls>
          <c:showLegendKey val="0"/>
          <c:showVal val="1"/>
          <c:showCatName val="0"/>
          <c:showSerName val="0"/>
          <c:showPercent val="0"/>
          <c:showBubbleSize val="0"/>
        </c:dLbls>
        <c:axId val="760497896"/>
        <c:axId val="412129127"/>
      </c:scatterChart>
      <c:scatterChart>
        <c:scatterStyle val="marker"/>
        <c:varyColors val="0"/>
        <c:ser>
          <c:idx val="0"/>
          <c:order val="0"/>
          <c:tx>
            <c:strRef>
              <c:f>'[新建 XLSX 工作表.xlsx]Sheet1'!$A$12</c:f>
              <c:strCache>
                <c:ptCount val="1"/>
                <c:pt idx="0">
                  <c:v>Adv_Intrusion_Rev</c:v>
                </c:pt>
              </c:strCache>
            </c:strRef>
          </c:tx>
          <c:spPr>
            <a:ln w="19050" cap="rnd">
              <a:noFill/>
              <a:round/>
            </a:ln>
            <a:effectLst/>
          </c:spPr>
          <c:marker>
            <c:symbol val="circle"/>
            <c:size val="5"/>
            <c:spPr>
              <a:solidFill>
                <a:schemeClr val="accent1"/>
              </a:solidFill>
              <a:ln w="9525">
                <a:solidFill>
                  <a:schemeClr val="accent1"/>
                </a:solidFill>
              </a:ln>
              <a:effectLst/>
            </c:spPr>
          </c:marker>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'[新建 XLSX 工作表.xlsx]Sheet1'!$A$13:$A$17</c:f>
              <c:numCache>
                <c:formatCode>General</c:formatCode>
                <c:ptCount val="5"/>
                <c:pt idx="0">
                  <c:v>0</c:v>
                </c:pt>
                <c:pt idx="1">
                  <c:v>1</c:v>
                </c:pt>
                <c:pt idx="2">
                  <c:v>2</c:v>
                </c:pt>
                <c:pt idx="3">
                  <c:v>3</c:v>
                </c:pt>
                <c:pt idx="4">
                  <c:v>4</c:v>
                </c:pt>
              </c:numCache>
            </c:numRef>
          </c:xVal>
          <c:yVal>
            <c:numRef>
              <c:f>'[新建 XLSX 工作表.xlsx]Sheet1'!$B$13:$B$17</c:f>
              <c:numCache>
                <c:formatCode>General</c:formatCode>
                <c:ptCount val="5"/>
                <c:pt idx="0">
                  <c:v>1.8</c:v>
                </c:pt>
                <c:pt idx="1">
                  <c:v>2.1</c:v>
                </c:pt>
                <c:pt idx="2">
                  <c:v>2.5</c:v>
                </c:pt>
                <c:pt idx="3">
                  <c:v>2.9</c:v>
                </c:pt>
                <c:pt idx="4">
                  <c:v>3.4</c:v>
                </c:pt>
              </c:numCache>
            </c:numRef>
          </c:yVal>
          <c:smooth val="0"/>
        </c:ser>
        <c:dLbls>
          <c:showLegendKey val="0"/>
          <c:showVal val="1"/>
          <c:showCatName val="0"/>
          <c:showSerName val="0"/>
          <c:showPercent val="0"/>
          <c:showBubbleSize val="0"/>
        </c:dLbls>
        <c:axId val="622943347"/>
        <c:axId val="724756825"/>
      </c:scatterChart>
      <c:catAx>
        <c:axId val="760497896"/>
        <c:scaling>
          <c:orientation val="minMax"/>
        </c:scaling>
        <c:delete val="0"/>
        <c:axPos val="b"/>
        <c:title>
          <c:tx>
            <c:rich>
              <a:bodyPr rot="0" spcFirstLastPara="0" vertOverflow="ellipsis" vert="horz" wrap="square" anchor="ctr" anchorCtr="1"/>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zh-CN" altLang="en-US"/>
                  <a:t>标题</a:t>
                </a:r>
                <a:endParaRPr lang="zh-CN" altLang="en-US"/>
              </a:p>
            </c:rich>
          </c:tx>
          <c:layout/>
          <c:overlay val="0"/>
          <c:spPr>
            <a:noFill/>
            <a:ln>
              <a:noFill/>
            </a:ln>
            <a:effectLst/>
          </c:spPr>
        </c:title>
        <c:numFmt formatCode="General" sourceLinked="1"/>
        <c:majorTickMark val="none"/>
        <c:minorTickMark val="none"/>
        <c:tickLblPos val="nextTo"/>
        <c:spPr>
          <a:noFill/>
          <a:ln w="6350" cap="flat" cmpd="sng" algn="ctr">
            <a:solidFill>
              <a:schemeClr val="tx1">
                <a:lumMod val="50000"/>
                <a:lumOff val="50000"/>
                <a:alpha val="2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412129127"/>
        <c:crosses val="autoZero"/>
        <c:auto val="1"/>
        <c:lblAlgn val="ctr"/>
        <c:lblOffset val="100"/>
        <c:noMultiLvlLbl val="0"/>
      </c:catAx>
      <c:valAx>
        <c:axId val="412129127"/>
        <c:scaling>
          <c:orientation val="minMax"/>
        </c:scaling>
        <c:delete val="1"/>
        <c:axPos val="l"/>
        <c:title>
          <c:tx>
            <c:rich>
              <a:bodyPr rot="-5400000" spcFirstLastPara="0" vertOverflow="ellipsis" vert="horz" wrap="square"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zh-CN" altLang="en-US"/>
                  <a:t>标题</a:t>
                </a:r>
                <a:endParaRPr lang="zh-CN" altLang="en-US"/>
              </a:p>
            </c:rich>
          </c:tx>
          <c:layout/>
          <c:overlay val="0"/>
          <c:spPr>
            <a:noFill/>
            <a:ln>
              <a:noFill/>
            </a:ln>
            <a:effectLst/>
          </c:spPr>
        </c:title>
        <c:numFmt formatCode="General" sourceLinked="1"/>
        <c:majorTickMark val="none"/>
        <c:minorTickMark val="none"/>
        <c:tickLblPos val="nextTo"/>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760497896"/>
        <c:crosses val="autoZero"/>
        <c:crossBetween val="between"/>
      </c:valAx>
      <c:valAx>
        <c:axId val="622943347"/>
        <c:scaling>
          <c:orientation val="minMax"/>
        </c:scaling>
        <c:delete val="0"/>
        <c:axPos val="t"/>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724756825"/>
        <c:crosses val="max"/>
        <c:crossBetween val="midCat"/>
      </c:valAx>
      <c:valAx>
        <c:axId val="724756825"/>
        <c:scaling>
          <c:orientation val="minMax"/>
        </c:scaling>
        <c:delete val="0"/>
        <c:axPos val="r"/>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622943347"/>
        <c:crosses val="max"/>
        <c:crossBetween val="midCat"/>
      </c:valAx>
      <c:spPr>
        <a:noFill/>
        <a:ln>
          <a:noFill/>
        </a:ln>
        <a:effectLst/>
      </c:spPr>
    </c:plotArea>
    <c:legend>
      <c:legendPos val="t"/>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
    <c:plotVisOnly val="1"/>
    <c:dispBlanksAs val="gap"/>
    <c:showDLblsOverMax val="0"/>
    <c:extLst>
      <c:ext uri="{0b15fc19-7d7d-44ad-8c2d-2c3a37ce22c3}">
        <chartProps xmlns="https://web.wps.cn/et/2018/main" chartId="{98a3d1af-7b2e-41a7-8096-b3bc87834592}"/>
      </c:ext>
    </c:extLst>
  </c:chart>
  <c:spPr>
    <a:solidFill>
      <a:schemeClr val="bg1"/>
    </a:solidFill>
    <a:ln w="6350" cap="flat" cmpd="sng" algn="ctr">
      <a:solidFill>
        <a:schemeClr val="tx1">
          <a:lumMod val="50000"/>
          <a:lumOff val="50000"/>
          <a:alpha val="25000"/>
        </a:schemeClr>
      </a:solidFill>
      <a:round/>
    </a:ln>
    <a:effectLst/>
  </c:spPr>
  <c:txPr>
    <a:bodyPr/>
    <a:lstStyle/>
    <a:p>
      <a:pPr>
        <a:defRPr lang="zh-CN">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t>Age subgroup analysis</a:t>
            </a:r>
          </a:p>
        </c:rich>
      </c:tx>
      <c:layout/>
      <c:overlay val="0"/>
      <c:spPr>
        <a:noFill/>
        <a:ln>
          <a:noFill/>
        </a:ln>
        <a:effectLst/>
      </c:spPr>
    </c:title>
    <c:autoTitleDeleted val="0"/>
    <c:plotArea>
      <c:layout>
        <c:manualLayout>
          <c:layoutTarget val="inner"/>
          <c:xMode val="edge"/>
          <c:yMode val="edge"/>
          <c:x val="0.0509619543397907"/>
          <c:y val="0.118017174104067"/>
          <c:w val="0.900344458961872"/>
          <c:h val="0.876279403842701"/>
        </c:manualLayout>
      </c:layout>
      <c:lineChart>
        <c:grouping val="stacked"/>
        <c:varyColors val="0"/>
        <c:ser>
          <c:idx val="0"/>
          <c:order val="0"/>
          <c:tx>
            <c:strRef>
              <c:f>'[新建 XLSX 工作表.xlsx]Sheet1'!$A$22</c:f>
              <c:strCache>
                <c:ptCount val="1"/>
                <c:pt idx="0">
                  <c:v>18-24</c:v>
                </c:pt>
              </c:strCache>
            </c:strRef>
          </c:tx>
          <c:spPr>
            <a:ln w="28575" cap="rnd">
              <a:solidFill>
                <a:schemeClr val="accent1"/>
              </a:solidFill>
              <a:round/>
            </a:ln>
            <a:effectLst/>
          </c:spPr>
          <c:marker>
            <c:symbol val="none"/>
          </c:marker>
          <c:dLbls>
            <c:dLbl>
              <c:idx val="0"/>
              <c:layout>
                <c:manualLayout>
                  <c:x val="0.0878964247535337"/>
                  <c:y val="-0.0269348177410666"/>
                </c:manualLayout>
              </c:layout>
              <c:dLblPos val="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522627390426416"/>
                  <c:y val="0.0790087987071287"/>
                </c:manualLayout>
              </c:layout>
              <c:dLblPos val="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943361720189438"/>
                  <c:y val="-0.0783396663733895"/>
                </c:manualLayout>
              </c:layout>
              <c:dLblPos val="t"/>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cat>
            <c:strRef>
              <c:f>'[新建 XLSX 工作表.xlsx]Sheet1'!$B$21:$D$21</c:f>
              <c:strCache>
                <c:ptCount val="3"/>
                <c:pt idx="0">
                  <c:v>Mean_Satisfaction</c:v>
                </c:pt>
                <c:pt idx="1">
                  <c:v>SD</c:v>
                </c:pt>
                <c:pt idx="2">
                  <c:v>Correlation_with_Intrusion</c:v>
                </c:pt>
              </c:strCache>
            </c:strRef>
          </c:cat>
          <c:val>
            <c:numRef>
              <c:f>'[新建 XLSX 工作表.xlsx]Sheet1'!$B$22:$D$22</c:f>
              <c:numCache>
                <c:formatCode>General</c:formatCode>
                <c:ptCount val="3"/>
                <c:pt idx="0">
                  <c:v>2.45</c:v>
                </c:pt>
                <c:pt idx="1">
                  <c:v>0.72</c:v>
                </c:pt>
                <c:pt idx="2">
                  <c:v>-0.44</c:v>
                </c:pt>
              </c:numCache>
            </c:numRef>
          </c:val>
          <c:smooth val="0"/>
        </c:ser>
        <c:ser>
          <c:idx val="1"/>
          <c:order val="1"/>
          <c:tx>
            <c:strRef>
              <c:f>'[新建 XLSX 工作表.xlsx]Sheet1'!$A$23</c:f>
              <c:strCache>
                <c:ptCount val="1"/>
                <c:pt idx="0">
                  <c:v>25-34</c:v>
                </c:pt>
              </c:strCache>
            </c:strRef>
          </c:tx>
          <c:spPr>
            <a:ln w="28575" cap="rnd">
              <a:solidFill>
                <a:schemeClr val="accent2"/>
              </a:solidFill>
              <a:round/>
            </a:ln>
            <a:effectLst/>
          </c:spPr>
          <c:marker>
            <c:symbol val="none"/>
          </c:marker>
          <c:dLbls>
            <c:dLbl>
              <c:idx val="0"/>
              <c:layout>
                <c:manualLayout>
                  <c:x val="-0.110464425703765"/>
                  <c:y val="0.00718261806428443"/>
                </c:manualLayout>
              </c:layout>
              <c:dLblPos val="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795818980876589"/>
                  <c:y val="-0.00897827258035554"/>
                </c:manualLayout>
              </c:layout>
              <c:dLblPos val="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136551464217982"/>
                  <c:y val="-0.192261361492117"/>
                </c:manualLayout>
              </c:layout>
              <c:dLblPos val="t"/>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cat>
            <c:strRef>
              <c:f>'[新建 XLSX 工作表.xlsx]Sheet1'!$B$21:$D$21</c:f>
              <c:strCache>
                <c:ptCount val="3"/>
                <c:pt idx="0">
                  <c:v>Mean_Satisfaction</c:v>
                </c:pt>
                <c:pt idx="1">
                  <c:v>SD</c:v>
                </c:pt>
                <c:pt idx="2">
                  <c:v>Correlation_with_Intrusion</c:v>
                </c:pt>
              </c:strCache>
            </c:strRef>
          </c:cat>
          <c:val>
            <c:numRef>
              <c:f>'[新建 XLSX 工作表.xlsx]Sheet1'!$B$23:$D$23</c:f>
              <c:numCache>
                <c:formatCode>General</c:formatCode>
                <c:ptCount val="3"/>
                <c:pt idx="0">
                  <c:v>2.61</c:v>
                </c:pt>
                <c:pt idx="1">
                  <c:v>0.71</c:v>
                </c:pt>
                <c:pt idx="2">
                  <c:v>-0.311</c:v>
                </c:pt>
              </c:numCache>
            </c:numRef>
          </c:val>
          <c:smooth val="0"/>
        </c:ser>
        <c:ser>
          <c:idx val="2"/>
          <c:order val="2"/>
          <c:tx>
            <c:strRef>
              <c:f>'[新建 XLSX 工作表.xlsx]Sheet1'!$A$24</c:f>
              <c:strCache>
                <c:ptCount val="1"/>
                <c:pt idx="0">
                  <c:v>35-44</c:v>
                </c:pt>
              </c:strCache>
            </c:strRef>
          </c:tx>
          <c:spPr>
            <a:ln w="28575" cap="rnd">
              <a:solidFill>
                <a:schemeClr val="accent3"/>
              </a:solidFill>
              <a:round/>
            </a:ln>
            <a:effectLst/>
          </c:spPr>
          <c:marker>
            <c:symbol val="none"/>
          </c:marker>
          <c:dLbls>
            <c:dLbl>
              <c:idx val="0"/>
              <c:layout>
                <c:manualLayout>
                  <c:x val="-0.02969473809241"/>
                  <c:y val="-0.0718261806428443"/>
                </c:manualLayout>
              </c:layout>
              <c:dLblPos val="t"/>
              <c:showLegendKey val="0"/>
              <c:showVal val="1"/>
              <c:showCatName val="0"/>
              <c:showSerName val="0"/>
              <c:showPercent val="0"/>
              <c:showBubbleSize val="0"/>
              <c:extLst>
                <c:ext xmlns:c15="http://schemas.microsoft.com/office/drawing/2012/chart" uri="{CE6537A1-D6FC-4f65-9D91-7224C49458BB}">
                  <c15:layout>
                    <c:manualLayout>
                      <c:w val="0.0616462762798432"/>
                      <c:h val="0.0597952953851679"/>
                    </c:manualLayout>
                  </c15:layout>
                </c:ext>
              </c:extLst>
            </c:dLbl>
            <c:dLbl>
              <c:idx val="1"/>
              <c:layout>
                <c:manualLayout>
                  <c:x val="0.0570138971374273"/>
                  <c:y val="-0.140061052253546"/>
                </c:manualLayout>
              </c:layout>
              <c:dLblPos val="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738151658767772"/>
                  <c:y val="0.108932461873638"/>
                </c:manualLayout>
              </c:layout>
              <c:dLblPos val="t"/>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cat>
            <c:strRef>
              <c:f>'[新建 XLSX 工作表.xlsx]Sheet1'!$B$21:$D$21</c:f>
              <c:strCache>
                <c:ptCount val="3"/>
                <c:pt idx="0">
                  <c:v>Mean_Satisfaction</c:v>
                </c:pt>
                <c:pt idx="1">
                  <c:v>SD</c:v>
                </c:pt>
                <c:pt idx="2">
                  <c:v>Correlation_with_Intrusion</c:v>
                </c:pt>
              </c:strCache>
            </c:strRef>
          </c:cat>
          <c:val>
            <c:numRef>
              <c:f>'[新建 XLSX 工作表.xlsx]Sheet1'!$B$24:$D$24</c:f>
              <c:numCache>
                <c:formatCode>General</c:formatCode>
                <c:ptCount val="3"/>
                <c:pt idx="0">
                  <c:v>2.88</c:v>
                </c:pt>
                <c:pt idx="1">
                  <c:v>0.68</c:v>
                </c:pt>
                <c:pt idx="2">
                  <c:v>-0.945</c:v>
                </c:pt>
              </c:numCache>
            </c:numRef>
          </c:val>
          <c:smooth val="0"/>
        </c:ser>
        <c:dLbls>
          <c:showLegendKey val="0"/>
          <c:showVal val="1"/>
          <c:showCatName val="0"/>
          <c:showSerName val="0"/>
          <c:showPercent val="0"/>
          <c:showBubbleSize val="0"/>
        </c:dLbls>
        <c:marker val="0"/>
        <c:smooth val="0"/>
        <c:axId val="623451702"/>
        <c:axId val="301945353"/>
      </c:lineChart>
      <c:catAx>
        <c:axId val="623451702"/>
        <c:scaling>
          <c:orientation val="minMax"/>
        </c:scaling>
        <c:delete val="0"/>
        <c:axPos val="b"/>
        <c:numFmt formatCode="General" sourceLinked="1"/>
        <c:majorTickMark val="none"/>
        <c:minorTickMark val="none"/>
        <c:tickLblPos val="nextTo"/>
        <c:spPr>
          <a:noFill/>
          <a:ln w="6350" cap="flat" cmpd="sng" algn="ctr">
            <a:solidFill>
              <a:schemeClr val="tx1">
                <a:lumMod val="50000"/>
                <a:lumOff val="50000"/>
                <a:alpha val="2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301945353"/>
        <c:crosses val="autoZero"/>
        <c:auto val="1"/>
        <c:lblAlgn val="ctr"/>
        <c:lblOffset val="100"/>
        <c:noMultiLvlLbl val="0"/>
      </c:catAx>
      <c:valAx>
        <c:axId val="301945353"/>
        <c:scaling>
          <c:orientation val="minMax"/>
        </c:scaling>
        <c:delete val="1"/>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623451702"/>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
    <c:plotVisOnly val="1"/>
    <c:dispBlanksAs val="gap"/>
    <c:showDLblsOverMax val="0"/>
    <c:extLst>
      <c:ext uri="{0b15fc19-7d7d-44ad-8c2d-2c3a37ce22c3}">
        <chartProps xmlns="https://web.wps.cn/et/2018/main" chartId="{6742b443-ac26-4fd7-a64e-61dc6b6642f8}"/>
      </c:ext>
    </c:extLst>
  </c:chart>
  <c:spPr>
    <a:solidFill>
      <a:schemeClr val="bg1"/>
    </a:solidFill>
    <a:ln w="6350" cap="flat" cmpd="sng" algn="ctr">
      <a:solidFill>
        <a:schemeClr val="tx1">
          <a:lumMod val="50000"/>
          <a:lumOff val="50000"/>
          <a:alpha val="25000"/>
        </a:schemeClr>
      </a:solidFill>
      <a:round/>
    </a:ln>
    <a:effectLst/>
  </c:spPr>
  <c:txPr>
    <a:bodyPr/>
    <a:lstStyle/>
    <a:p>
      <a:pPr>
        <a:defRPr lang="zh-CN" b="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t>Distribution of content credibility</a:t>
            </a:r>
          </a:p>
        </c:rich>
      </c:tx>
      <c:layout>
        <c:manualLayout>
          <c:xMode val="edge"/>
          <c:yMode val="edge"/>
          <c:x val="0.278157894736842"/>
          <c:y val="0.0439814814814815"/>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manualLayout>
          <c:layoutTarget val="inner"/>
          <c:xMode val="edge"/>
          <c:yMode val="edge"/>
          <c:x val="0.0289473684210526"/>
          <c:y val="0.294675925925926"/>
          <c:w val="0.942105263157895"/>
          <c:h val="0.659027777777778"/>
        </c:manualLayout>
      </c:layout>
      <c:pie3DChart>
        <c:varyColors val="1"/>
        <c:ser>
          <c:idx val="0"/>
          <c:order val="0"/>
          <c:spPr>
            <a:scene3d>
              <a:camera prst="orthographicFront"/>
              <a:lightRig rig="threePt" dir="t"/>
            </a:scene3d>
            <a:sp3d contourW="9525"/>
          </c:spPr>
          <c:explosion val="0"/>
          <c:dPt>
            <c:idx val="0"/>
            <c:bubble3D val="0"/>
            <c:spPr>
              <a:solidFill>
                <a:schemeClr val="accent1"/>
              </a:solidFill>
              <a:ln>
                <a:solidFill>
                  <a:schemeClr val="bg1"/>
                </a:solidFill>
              </a:ln>
              <a:effectLst/>
              <a:scene3d>
                <a:camera prst="orthographicFront"/>
                <a:lightRig rig="threePt" dir="t"/>
              </a:scene3d>
              <a:sp3d contourW="9525"/>
            </c:spPr>
          </c:dPt>
          <c:dPt>
            <c:idx val="1"/>
            <c:bubble3D val="0"/>
            <c:spPr>
              <a:solidFill>
                <a:schemeClr val="accent2"/>
              </a:solidFill>
              <a:ln>
                <a:solidFill>
                  <a:schemeClr val="bg1"/>
                </a:solidFill>
              </a:ln>
              <a:effectLst/>
              <a:scene3d>
                <a:camera prst="orthographicFront"/>
                <a:lightRig rig="threePt" dir="t"/>
              </a:scene3d>
              <a:sp3d contourW="9525"/>
            </c:spPr>
          </c:dPt>
          <c:dPt>
            <c:idx val="2"/>
            <c:bubble3D val="0"/>
            <c:spPr>
              <a:solidFill>
                <a:schemeClr val="accent3"/>
              </a:solidFill>
              <a:ln>
                <a:solidFill>
                  <a:schemeClr val="bg1"/>
                </a:solidFill>
              </a:ln>
              <a:effectLst/>
              <a:scene3d>
                <a:camera prst="orthographicFront"/>
                <a:lightRig rig="threePt" dir="t"/>
              </a:scene3d>
              <a:sp3d contourW="9525"/>
            </c:spPr>
          </c:dPt>
          <c:dLbls>
            <c:dLbl>
              <c:idx val="0"/>
              <c:layout/>
              <c:dLblPos val="bestFit"/>
              <c:showLegendKey val="0"/>
              <c:showVal val="1"/>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1"/>
              <c:layout/>
              <c:dLblPos val="bestFit"/>
              <c:showLegendKey val="0"/>
              <c:showVal val="1"/>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2"/>
              <c:layout/>
              <c:dLblPos val="bestFit"/>
              <c:showLegendKey val="0"/>
              <c:showVal val="1"/>
              <c:showCatName val="0"/>
              <c:showSerName val="0"/>
              <c:showPercent val="0"/>
              <c:showBubbleSize val="0"/>
              <c:extLst>
                <c:ext xmlns:c15="http://schemas.microsoft.com/office/drawing/2012/chart" uri="{CE6537A1-D6FC-4f65-9D91-7224C49458BB}">
                  <c15:layout/>
                  <c15:dlblFieldTable/>
                  <c15:xForSave val="1"/>
                  <c15:showDataLabelsRange val="1"/>
                </c:ext>
              </c:extLst>
            </c:dLbl>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DataLabelsRange val="1"/>
                <c15:showLeaderLines val="1"/>
                <c15:leaderLines>
                  <c:spPr>
                    <a:ln w="9525" cap="flat" cmpd="sng" algn="ctr">
                      <a:solidFill>
                        <a:schemeClr val="tx1">
                          <a:lumMod val="35000"/>
                          <a:lumOff val="65000"/>
                        </a:schemeClr>
                      </a:solidFill>
                      <a:round/>
                    </a:ln>
                    <a:effectLst/>
                  </c:spPr>
                </c15:leaderLines>
              </c:ext>
            </c:extLst>
          </c:dLbls>
          <c:cat>
            <c:strRef>
              <c:f>'[新建 XLSX 工作表.xlsx]Sheet2'!$H$4:$H$6</c:f>
              <c:strCache>
                <c:ptCount val="3"/>
                <c:pt idx="0">
                  <c:v>0-1</c:v>
                </c:pt>
                <c:pt idx="1">
                  <c:v>2</c:v>
                </c:pt>
                <c:pt idx="2" c:formatCode="@">
                  <c:v>3-4</c:v>
                </c:pt>
              </c:strCache>
            </c:strRef>
          </c:cat>
          <c:val>
            <c:numRef>
              <c:f>'[新建 XLSX 工作表.xlsx]Sheet2'!$I$4:$I$6</c:f>
              <c:numCache>
                <c:formatCode>General</c:formatCode>
                <c:ptCount val="3"/>
                <c:pt idx="0">
                  <c:v>45</c:v>
                </c:pt>
                <c:pt idx="1">
                  <c:v>210</c:v>
                </c:pt>
                <c:pt idx="2">
                  <c:v>399</c:v>
                </c:pt>
              </c:numCache>
            </c:numRef>
          </c:val>
          <c:extLst>
            <c:ext xmlns:c15="http://schemas.microsoft.com/office/drawing/2012/chart" uri="{02D57815-91ED-43cb-92C2-25804820EDAC}">
              <c15:datalabelsRange>
                <c15:f>Sheet2!$J$4:$J$6</c15:f>
                <c15:dlblRangeCache>
                  <c:ptCount val="3"/>
                  <c:pt idx="0">
                    <c:v>6.90%</c:v>
                  </c:pt>
                  <c:pt idx="1">
                    <c:v>32.10%</c:v>
                  </c:pt>
                  <c:pt idx="2">
                    <c:v>61.00%</c:v>
                  </c:pt>
                </c15:dlblRangeCache>
              </c15:datalabelsRange>
            </c:ext>
          </c:extLst>
        </c:ser>
        <c:ser>
          <c:idx val="1"/>
          <c:order val="1"/>
          <c:spPr>
            <a:scene3d>
              <a:camera prst="orthographicFront"/>
              <a:lightRig rig="threePt" dir="t"/>
            </a:scene3d>
            <a:sp3d contourW="9525"/>
          </c:spPr>
          <c:explosion val="0"/>
          <c:dPt>
            <c:idx val="0"/>
            <c:bubble3D val="0"/>
            <c:spPr>
              <a:solidFill>
                <a:schemeClr val="accent1"/>
              </a:solidFill>
              <a:ln>
                <a:solidFill>
                  <a:schemeClr val="bg1"/>
                </a:solidFill>
              </a:ln>
              <a:effectLst/>
              <a:scene3d>
                <a:camera prst="orthographicFront"/>
                <a:lightRig rig="threePt" dir="t"/>
              </a:scene3d>
              <a:sp3d contourW="9525"/>
            </c:spPr>
          </c:dPt>
          <c:dPt>
            <c:idx val="1"/>
            <c:bubble3D val="0"/>
            <c:spPr>
              <a:solidFill>
                <a:schemeClr val="accent2"/>
              </a:solidFill>
              <a:ln>
                <a:solidFill>
                  <a:schemeClr val="bg1"/>
                </a:solidFill>
              </a:ln>
              <a:effectLst/>
              <a:scene3d>
                <a:camera prst="orthographicFront"/>
                <a:lightRig rig="threePt" dir="t"/>
              </a:scene3d>
              <a:sp3d contourW="9525"/>
            </c:spPr>
          </c:dPt>
          <c:dPt>
            <c:idx val="2"/>
            <c:bubble3D val="0"/>
            <c:spPr>
              <a:solidFill>
                <a:schemeClr val="accent3"/>
              </a:solidFill>
              <a:ln>
                <a:solidFill>
                  <a:schemeClr val="bg1"/>
                </a:solidFill>
              </a:ln>
              <a:effectLst/>
              <a:scene3d>
                <a:camera prst="orthographicFront"/>
                <a:lightRig rig="threePt" dir="t"/>
              </a:scene3d>
              <a:sp3d contourW="9525"/>
            </c:spPr>
          </c:dPt>
          <c:dLbls>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工作表.xlsx]Sheet2'!$H$4:$H$6</c:f>
              <c:strCache>
                <c:ptCount val="3"/>
                <c:pt idx="0">
                  <c:v>0-1</c:v>
                </c:pt>
                <c:pt idx="1">
                  <c:v>2</c:v>
                </c:pt>
                <c:pt idx="2" c:formatCode="@">
                  <c:v>3-4</c:v>
                </c:pt>
              </c:strCache>
            </c:strRef>
          </c:cat>
          <c:val>
            <c:numRef>
              <c:f>'[新建 XLSX 工作表.xlsx]Sheet2'!$J$4:$J$6</c:f>
              <c:numCache>
                <c:formatCode>0.00%</c:formatCode>
                <c:ptCount val="3"/>
                <c:pt idx="0">
                  <c:v>0.069</c:v>
                </c:pt>
                <c:pt idx="1">
                  <c:v>0.321</c:v>
                </c:pt>
                <c:pt idx="2">
                  <c:v>0.61</c:v>
                </c:pt>
              </c:numCache>
            </c:numRef>
          </c:val>
        </c:ser>
        <c:dLbls>
          <c:showLegendKey val="0"/>
          <c:showVal val="1"/>
          <c:showCatName val="0"/>
          <c:showSerName val="0"/>
          <c:showPercent val="0"/>
          <c:showBubbleSize val="0"/>
        </c:dLbls>
      </c:pie3DChart>
      <c:spPr>
        <a:noFill/>
        <a:ln>
          <a:noFill/>
        </a:ln>
        <a:effectLst/>
      </c:spPr>
    </c:plotArea>
    <c:legend>
      <c:legendPos val="t"/>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
    <c:plotVisOnly val="1"/>
    <c:dispBlanksAs val="gap"/>
    <c:showDLblsOverMax val="0"/>
    <c:extLst>
      <c:ext uri="{0b15fc19-7d7d-44ad-8c2d-2c3a37ce22c3}">
        <chartProps xmlns="https://web.wps.cn/et/2018/main" chartId="{0209e78b-83f2-44db-a063-fbe3e64cfe34}"/>
      </c:ext>
    </c:extLst>
  </c:chart>
  <c:spPr>
    <a:solidFill>
      <a:schemeClr val="bg1"/>
    </a:solidFill>
    <a:ln w="6350" cap="flat" cmpd="sng" algn="ctr">
      <a:solidFill>
        <a:schemeClr val="tx1">
          <a:lumMod val="50000"/>
          <a:lumOff val="50000"/>
          <a:alpha val="25000"/>
        </a:schemeClr>
      </a:solidFill>
      <a:round/>
    </a:ln>
    <a:effectLst/>
  </c:spPr>
  <c:txPr>
    <a:bodyPr/>
    <a:lstStyle/>
    <a:p>
      <a:pPr>
        <a:defRPr lang="zh-CN">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t>Age moderated effects</a:t>
            </a:r>
          </a:p>
        </c:rich>
      </c:tx>
      <c:layout/>
      <c:overlay val="0"/>
      <c:spPr>
        <a:noFill/>
        <a:ln>
          <a:noFill/>
        </a:ln>
        <a:effectLst/>
      </c:spPr>
    </c:title>
    <c:autoTitleDeleted val="0"/>
    <c:plotArea>
      <c:layout/>
      <c:pieChart>
        <c:varyColors val="1"/>
        <c:ser>
          <c:idx val="1"/>
          <c:order val="0"/>
          <c:tx>
            <c:strRef>
              <c:f>'[新建 XLSX 工作表.xlsx]Sheet2'!$B$11:$C$11</c:f>
              <c:strCache>
                <c:ptCount val="1"/>
                <c:pt idx="0">
                  <c:v>低信任组意愿 高信任组意愿</c:v>
                </c:pt>
              </c:strCache>
            </c:strRef>
          </c:tx>
          <c:spPr/>
          <c:explosion val="0"/>
          <c:dPt>
            <c:idx val="0"/>
            <c:bubble3D val="0"/>
            <c:spPr>
              <a:solidFill>
                <a:schemeClr val="accent1"/>
              </a:solidFill>
              <a:ln>
                <a:solidFill>
                  <a:schemeClr val="bg1"/>
                </a:solidFill>
              </a:ln>
              <a:effectLst/>
            </c:spPr>
          </c:dPt>
          <c:dPt>
            <c:idx val="1"/>
            <c:bubble3D val="0"/>
            <c:spPr>
              <a:solidFill>
                <a:schemeClr val="accent2"/>
              </a:solidFill>
              <a:ln>
                <a:solidFill>
                  <a:schemeClr val="bg1"/>
                </a:solidFill>
              </a:ln>
              <a:effectLst/>
            </c:spPr>
          </c:dPt>
          <c:dPt>
            <c:idx val="2"/>
            <c:bubble3D val="0"/>
            <c:spPr>
              <a:solidFill>
                <a:schemeClr val="accent3"/>
              </a:solidFill>
              <a:ln>
                <a:solidFill>
                  <a:schemeClr val="bg1"/>
                </a:solidFill>
              </a:ln>
              <a:effectLst/>
            </c:spPr>
          </c:dPt>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工作表.xlsx]Sheet2'!$A$12:$A$14</c:f>
              <c:strCache>
                <c:ptCount val="3"/>
                <c:pt idx="0">
                  <c:v>18-24</c:v>
                </c:pt>
                <c:pt idx="1">
                  <c:v>25-34</c:v>
                </c:pt>
                <c:pt idx="2">
                  <c:v>35+</c:v>
                </c:pt>
              </c:strCache>
            </c:strRef>
          </c:cat>
          <c:val>
            <c:numRef>
              <c:f>'[新建 XLSX 工作表.xlsx]Sheet2'!$B$12:$B$14</c:f>
              <c:numCache>
                <c:formatCode>General</c:formatCode>
                <c:ptCount val="3"/>
                <c:pt idx="0">
                  <c:v>1.35</c:v>
                </c:pt>
                <c:pt idx="1">
                  <c:v>1.42</c:v>
                </c:pt>
                <c:pt idx="2">
                  <c:v>1.38</c:v>
                </c:pt>
              </c:numCache>
            </c:numRef>
          </c:val>
        </c:ser>
        <c:ser>
          <c:idx val="0"/>
          <c:order val="1"/>
          <c:tx>
            <c:strRef>
              <c:f>'[新建 XLSX 工作表.xlsx]Sheet2'!$C$11</c:f>
              <c:strCache>
                <c:ptCount val="1"/>
                <c:pt idx="0">
                  <c:v>高信任组意愿</c:v>
                </c:pt>
              </c:strCache>
            </c:strRef>
          </c:tx>
          <c:spPr/>
          <c:explosion val="0"/>
          <c:dPt>
            <c:idx val="0"/>
            <c:bubble3D val="0"/>
            <c:spPr>
              <a:solidFill>
                <a:schemeClr val="accent1"/>
              </a:solidFill>
              <a:ln>
                <a:solidFill>
                  <a:schemeClr val="bg1"/>
                </a:solidFill>
              </a:ln>
              <a:effectLst/>
            </c:spPr>
          </c:dPt>
          <c:dPt>
            <c:idx val="1"/>
            <c:bubble3D val="0"/>
            <c:spPr>
              <a:solidFill>
                <a:schemeClr val="accent2"/>
              </a:solidFill>
              <a:ln>
                <a:solidFill>
                  <a:schemeClr val="bg1"/>
                </a:solidFill>
              </a:ln>
              <a:effectLst/>
            </c:spPr>
          </c:dPt>
          <c:dPt>
            <c:idx val="2"/>
            <c:bubble3D val="0"/>
            <c:spPr>
              <a:solidFill>
                <a:schemeClr val="accent3"/>
              </a:solidFill>
              <a:ln>
                <a:solidFill>
                  <a:schemeClr val="bg1"/>
                </a:solidFill>
              </a:ln>
              <a:effectLst/>
            </c:spPr>
          </c:dPt>
          <c:dLbls>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工作表.xlsx]Sheet2'!$A$12:$A$14</c:f>
              <c:strCache>
                <c:ptCount val="3"/>
                <c:pt idx="0">
                  <c:v>18-24</c:v>
                </c:pt>
                <c:pt idx="1">
                  <c:v>25-34</c:v>
                </c:pt>
                <c:pt idx="2">
                  <c:v>35+</c:v>
                </c:pt>
              </c:strCache>
            </c:strRef>
          </c:cat>
          <c:val>
            <c:numRef>
              <c:f>'[新建 XLSX 工作表.xlsx]Sheet2'!$C$12:$C$14</c:f>
              <c:numCache>
                <c:formatCode>General</c:formatCode>
                <c:ptCount val="3"/>
                <c:pt idx="0">
                  <c:v>1.68</c:v>
                </c:pt>
                <c:pt idx="1">
                  <c:v>1.53</c:v>
                </c:pt>
                <c:pt idx="2">
                  <c:v>1.44</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t"/>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
    <c:plotVisOnly val="1"/>
    <c:dispBlanksAs val="gap"/>
    <c:showDLblsOverMax val="0"/>
    <c:extLst>
      <c:ext uri="{0b15fc19-7d7d-44ad-8c2d-2c3a37ce22c3}">
        <chartProps xmlns="https://web.wps.cn/et/2018/main" chartId="{807bab66-d127-49fb-abda-ea6c3d5bf882}"/>
      </c:ext>
    </c:extLst>
  </c:chart>
  <c:spPr>
    <a:solidFill>
      <a:schemeClr val="bg1"/>
    </a:solidFill>
    <a:ln w="9525" cap="flat" cmpd="sng" algn="ctr">
      <a:solidFill>
        <a:schemeClr val="tx1">
          <a:lumMod val="50000"/>
          <a:lumOff val="50000"/>
          <a:alpha val="25000"/>
        </a:schemeClr>
      </a:solidFill>
      <a:round/>
    </a:ln>
    <a:effectLst/>
  </c:spPr>
  <c:txPr>
    <a:bodyPr/>
    <a:lstStyle/>
    <a:p>
      <a:pPr>
        <a:defRPr lang="zh-CN">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t>Q4</a:t>
            </a:r>
            <a:r>
              <a:rPr lang="en-US" altLang="zh-CN"/>
              <a:t>  </a:t>
            </a:r>
            <a:r>
              <a:t>Percentage of 18-24 year olds</a:t>
            </a:r>
          </a:p>
        </c:rich>
      </c:tx>
      <c:layout/>
      <c:overlay val="0"/>
      <c:spPr>
        <a:noFill/>
        <a:ln>
          <a:noFill/>
        </a:ln>
        <a:effectLst/>
      </c:spPr>
    </c:title>
    <c:autoTitleDeleted val="0"/>
    <c:plotArea>
      <c:layout/>
      <c:barChart>
        <c:barDir val="col"/>
        <c:grouping val="clustered"/>
        <c:varyColors val="0"/>
        <c:ser>
          <c:idx val="0"/>
          <c:order val="0"/>
          <c:tx>
            <c:strRef>
              <c:f>[变量名和作图.xlsx]Sheet1!$AK$13</c:f>
              <c:strCache>
                <c:ptCount val="1"/>
                <c:pt idx="0">
                  <c:v>frequency</c:v>
                </c:pt>
              </c:strCache>
            </c:strRef>
          </c:tx>
          <c:spPr>
            <a:solidFill>
              <a:schemeClr val="accent1"/>
            </a:solidFill>
            <a:ln>
              <a:noFill/>
            </a:ln>
            <a:effectLst/>
          </c:spPr>
          <c:invertIfNegative val="0"/>
          <c:dLbls>
            <c:delete val="1"/>
          </c:dLbls>
          <c:cat>
            <c:strRef>
              <c:f>[变量名和作图.xlsx]Sheet1!$AJ$14:$AJ$18</c:f>
              <c:strCache>
                <c:ptCount val="5"/>
                <c:pt idx="0">
                  <c:v>per day</c:v>
                </c:pt>
                <c:pt idx="1">
                  <c:v>Several times a week</c:v>
                </c:pt>
                <c:pt idx="2">
                  <c:v>once a week</c:v>
                </c:pt>
                <c:pt idx="3">
                  <c:v>infrequent</c:v>
                </c:pt>
                <c:pt idx="4">
                  <c:v>seldom</c:v>
                </c:pt>
              </c:strCache>
            </c:strRef>
          </c:cat>
          <c:val>
            <c:numRef>
              <c:f>[变量名和作图.xlsx]Sheet1!$AK$14:$AK$18</c:f>
              <c:numCache>
                <c:formatCode>General</c:formatCode>
                <c:ptCount val="5"/>
                <c:pt idx="0">
                  <c:v>200</c:v>
                </c:pt>
                <c:pt idx="1">
                  <c:v>204</c:v>
                </c:pt>
                <c:pt idx="2">
                  <c:v>164</c:v>
                </c:pt>
                <c:pt idx="3">
                  <c:v>60</c:v>
                </c:pt>
                <c:pt idx="4">
                  <c:v>20</c:v>
                </c:pt>
              </c:numCache>
            </c:numRef>
          </c:val>
        </c:ser>
        <c:dLbls>
          <c:showLegendKey val="0"/>
          <c:showVal val="0"/>
          <c:showCatName val="0"/>
          <c:showSerName val="0"/>
          <c:showPercent val="0"/>
          <c:showBubbleSize val="0"/>
        </c:dLbls>
        <c:gapWidth val="219"/>
        <c:overlap val="-27"/>
        <c:axId val="453911079"/>
        <c:axId val="102185587"/>
      </c:barChart>
      <c:lineChart>
        <c:grouping val="standard"/>
        <c:varyColors val="0"/>
        <c:ser>
          <c:idx val="3"/>
          <c:order val="3"/>
          <c:tx>
            <c:strRef>
              <c:f>[变量名和作图.xlsx]Sheet1!$AN$13</c:f>
              <c:strCache>
                <c:ptCount val="1"/>
                <c:pt idx="0">
                  <c:v>Percentage of 25-34 year olds%</c:v>
                </c:pt>
              </c:strCache>
            </c:strRef>
          </c:tx>
          <c:spPr>
            <a:ln w="28575" cap="rnd">
              <a:solidFill>
                <a:schemeClr val="accent4"/>
              </a:solidFill>
              <a:round/>
            </a:ln>
            <a:effectLst/>
          </c:spPr>
          <c:marker>
            <c:symbol val="none"/>
          </c:marker>
          <c:dLbls>
            <c:delete val="1"/>
          </c:dLbls>
          <c:cat>
            <c:strRef>
              <c:f>[变量名和作图.xlsx]Sheet1!$AJ$14:$AJ$18</c:f>
              <c:strCache>
                <c:ptCount val="5"/>
                <c:pt idx="0">
                  <c:v>per day</c:v>
                </c:pt>
                <c:pt idx="1">
                  <c:v>Several times a week</c:v>
                </c:pt>
                <c:pt idx="2">
                  <c:v>once a week</c:v>
                </c:pt>
                <c:pt idx="3">
                  <c:v>infrequent</c:v>
                </c:pt>
                <c:pt idx="4">
                  <c:v>seldom</c:v>
                </c:pt>
              </c:strCache>
            </c:strRef>
          </c:cat>
          <c:val>
            <c:numRef>
              <c:f>[变量名和作图.xlsx]Sheet1!$AN$14:$AN$18</c:f>
              <c:numCache>
                <c:formatCode>General</c:formatCode>
                <c:ptCount val="5"/>
                <c:pt idx="0">
                  <c:v>35</c:v>
                </c:pt>
                <c:pt idx="1">
                  <c:v>42</c:v>
                </c:pt>
                <c:pt idx="2">
                  <c:v>60</c:v>
                </c:pt>
                <c:pt idx="3">
                  <c:v>70</c:v>
                </c:pt>
                <c:pt idx="4">
                  <c:v>80</c:v>
                </c:pt>
              </c:numCache>
            </c:numRef>
          </c:val>
          <c:smooth val="0"/>
        </c:ser>
        <c:dLbls>
          <c:showLegendKey val="0"/>
          <c:showVal val="0"/>
          <c:showCatName val="0"/>
          <c:showSerName val="0"/>
          <c:showPercent val="0"/>
          <c:showBubbleSize val="0"/>
        </c:dLbls>
        <c:marker val="0"/>
        <c:smooth val="0"/>
        <c:axId val="453911079"/>
        <c:axId val="102185587"/>
      </c:lineChart>
      <c:lineChart>
        <c:grouping val="standard"/>
        <c:varyColors val="0"/>
        <c:ser>
          <c:idx val="1"/>
          <c:order val="1"/>
          <c:tx>
            <c:strRef>
              <c:f>[变量名和作图.xlsx]Sheet1!$AL$13</c:f>
              <c:strCache>
                <c:ptCount val="1"/>
                <c:pt idx="0">
                  <c:v>Effective percentage%</c:v>
                </c:pt>
              </c:strCache>
            </c:strRef>
          </c:tx>
          <c:spPr>
            <a:ln w="28575" cap="rnd">
              <a:solidFill>
                <a:schemeClr val="accent2"/>
              </a:solidFill>
              <a:round/>
            </a:ln>
            <a:effectLst/>
          </c:spPr>
          <c:marker>
            <c:symbol val="none"/>
          </c:marker>
          <c:dLbls>
            <c:delete val="1"/>
          </c:dLbls>
          <c:cat>
            <c:strRef>
              <c:f>[变量名和作图.xlsx]Sheet1!$AJ$14:$AJ$18</c:f>
              <c:strCache>
                <c:ptCount val="5"/>
                <c:pt idx="0">
                  <c:v>per day</c:v>
                </c:pt>
                <c:pt idx="1">
                  <c:v>Several times a week</c:v>
                </c:pt>
                <c:pt idx="2">
                  <c:v>once a week</c:v>
                </c:pt>
                <c:pt idx="3">
                  <c:v>infrequent</c:v>
                </c:pt>
                <c:pt idx="4">
                  <c:v>seldom</c:v>
                </c:pt>
              </c:strCache>
            </c:strRef>
          </c:cat>
          <c:val>
            <c:numRef>
              <c:f>[变量名和作图.xlsx]Sheet1!$AL$14:$AL$18</c:f>
              <c:numCache>
                <c:formatCode>General</c:formatCode>
                <c:ptCount val="5"/>
                <c:pt idx="0">
                  <c:v>30.9</c:v>
                </c:pt>
                <c:pt idx="1">
                  <c:v>31.5</c:v>
                </c:pt>
                <c:pt idx="2">
                  <c:v>25.3</c:v>
                </c:pt>
                <c:pt idx="3">
                  <c:v>9.3</c:v>
                </c:pt>
                <c:pt idx="4">
                  <c:v>3.1</c:v>
                </c:pt>
              </c:numCache>
            </c:numRef>
          </c:val>
          <c:smooth val="0"/>
        </c:ser>
        <c:ser>
          <c:idx val="2"/>
          <c:order val="2"/>
          <c:tx>
            <c:strRef>
              <c:f>[变量名和作图.xlsx]Sheet1!$AM$13</c:f>
              <c:strCache>
                <c:ptCount val="1"/>
                <c:pt idx="0">
                  <c:v>Percentage of 18-24 year olds%</c:v>
                </c:pt>
              </c:strCache>
            </c:strRef>
          </c:tx>
          <c:spPr>
            <a:ln w="28575" cap="rnd">
              <a:solidFill>
                <a:schemeClr val="accent3"/>
              </a:solidFill>
              <a:round/>
            </a:ln>
            <a:effectLst/>
          </c:spPr>
          <c:marker>
            <c:symbol val="none"/>
          </c:marker>
          <c:dLbls>
            <c:delete val="1"/>
          </c:dLbls>
          <c:cat>
            <c:strRef>
              <c:f>[变量名和作图.xlsx]Sheet1!$AJ$14:$AJ$18</c:f>
              <c:strCache>
                <c:ptCount val="5"/>
                <c:pt idx="0">
                  <c:v>per day</c:v>
                </c:pt>
                <c:pt idx="1">
                  <c:v>Several times a week</c:v>
                </c:pt>
                <c:pt idx="2">
                  <c:v>once a week</c:v>
                </c:pt>
                <c:pt idx="3">
                  <c:v>infrequent</c:v>
                </c:pt>
                <c:pt idx="4">
                  <c:v>seldom</c:v>
                </c:pt>
              </c:strCache>
            </c:strRef>
          </c:cat>
          <c:val>
            <c:numRef>
              <c:f>[变量名和作图.xlsx]Sheet1!$AM$14:$AM$18</c:f>
              <c:numCache>
                <c:formatCode>General</c:formatCode>
                <c:ptCount val="5"/>
                <c:pt idx="0">
                  <c:v>65</c:v>
                </c:pt>
                <c:pt idx="1">
                  <c:v>58</c:v>
                </c:pt>
                <c:pt idx="2">
                  <c:v>40</c:v>
                </c:pt>
                <c:pt idx="3">
                  <c:v>30</c:v>
                </c:pt>
                <c:pt idx="4">
                  <c:v>20</c:v>
                </c:pt>
              </c:numCache>
            </c:numRef>
          </c:val>
          <c:smooth val="0"/>
        </c:ser>
        <c:dLbls>
          <c:showLegendKey val="0"/>
          <c:showVal val="0"/>
          <c:showCatName val="0"/>
          <c:showSerName val="0"/>
          <c:showPercent val="0"/>
          <c:showBubbleSize val="0"/>
        </c:dLbls>
        <c:marker val="0"/>
        <c:smooth val="0"/>
        <c:axId val="851784277"/>
        <c:axId val="119635927"/>
      </c:lineChart>
      <c:catAx>
        <c:axId val="45391107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2185587"/>
        <c:crosses val="autoZero"/>
        <c:auto val="1"/>
        <c:lblAlgn val="ctr"/>
        <c:lblOffset val="100"/>
        <c:noMultiLvlLbl val="0"/>
      </c:catAx>
      <c:valAx>
        <c:axId val="102185587"/>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53911079"/>
        <c:crosses val="autoZero"/>
        <c:crossBetween val="between"/>
      </c:valAx>
      <c:catAx>
        <c:axId val="851784277"/>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9635927"/>
        <c:crosses val="autoZero"/>
        <c:auto val="1"/>
        <c:lblAlgn val="ctr"/>
        <c:lblOffset val="100"/>
        <c:noMultiLvlLbl val="0"/>
      </c:catAx>
      <c:valAx>
        <c:axId val="119635927"/>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51784277"/>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2a132c53-2e2c-4ab5-80ba-ce017d0d1f11}"/>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t>Comparison of regression coefficients</a:t>
            </a:r>
          </a:p>
        </c:rich>
      </c:tx>
      <c:layout/>
      <c:overlay val="0"/>
      <c:spPr>
        <a:noFill/>
        <a:ln>
          <a:noFill/>
        </a:ln>
        <a:effectLst/>
      </c:spPr>
    </c:title>
    <c:autoTitleDeleted val="0"/>
    <c:plotArea>
      <c:layout/>
      <c:barChart>
        <c:barDir val="col"/>
        <c:grouping val="clustered"/>
        <c:varyColors val="0"/>
        <c:ser>
          <c:idx val="0"/>
          <c:order val="0"/>
          <c:tx>
            <c:strRef>
              <c:f>'[新建 XLSX 工作表.xlsx]Sheet2'!$A$20</c:f>
              <c:strCache>
                <c:ptCount val="1"/>
                <c:pt idx="0">
                  <c:v>HighTrust_Age</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工作表.xlsx]Sheet2'!$B$19:$C$19</c:f>
              <c:strCache>
                <c:ptCount val="2"/>
                <c:pt idx="0">
                  <c:v>The initial model β</c:v>
                </c:pt>
                <c:pt idx="1">
                  <c:v>Modified model β</c:v>
                </c:pt>
              </c:strCache>
            </c:strRef>
          </c:cat>
          <c:val>
            <c:numRef>
              <c:f>'[新建 XLSX 工作表.xlsx]Sheet2'!$B$20:$C$20</c:f>
              <c:numCache>
                <c:formatCode>General</c:formatCode>
                <c:ptCount val="2"/>
                <c:pt idx="0">
                  <c:v>0.396</c:v>
                </c:pt>
                <c:pt idx="1">
                  <c:v>0.08</c:v>
                </c:pt>
              </c:numCache>
            </c:numRef>
          </c:val>
        </c:ser>
        <c:ser>
          <c:idx val="1"/>
          <c:order val="1"/>
          <c:tx>
            <c:strRef>
              <c:f>'[新建 XLSX 工作表.xlsx]Sheet2'!$A$21</c:f>
              <c:strCache>
                <c:ptCount val="1"/>
                <c:pt idx="0">
                  <c:v>您的性别</c:v>
                </c:pt>
              </c:strCache>
            </c:strRef>
          </c:tx>
          <c:spPr>
            <a:solidFill>
              <a:schemeClr val="accent2"/>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工作表.xlsx]Sheet2'!$B$19:$C$19</c:f>
              <c:strCache>
                <c:ptCount val="2"/>
                <c:pt idx="0">
                  <c:v>The initial model β</c:v>
                </c:pt>
                <c:pt idx="1">
                  <c:v>Modified model β</c:v>
                </c:pt>
              </c:strCache>
            </c:strRef>
          </c:cat>
          <c:val>
            <c:numRef>
              <c:f>'[新建 XLSX 工作表.xlsx]Sheet2'!$B$21:$C$21</c:f>
              <c:numCache>
                <c:formatCode>General</c:formatCode>
                <c:ptCount val="2"/>
                <c:pt idx="0">
                  <c:v>0.135</c:v>
                </c:pt>
                <c:pt idx="1">
                  <c:v>0.129</c:v>
                </c:pt>
              </c:numCache>
            </c:numRef>
          </c:val>
        </c:ser>
        <c:dLbls>
          <c:showLegendKey val="0"/>
          <c:showVal val="1"/>
          <c:showCatName val="0"/>
          <c:showSerName val="0"/>
          <c:showPercent val="0"/>
          <c:showBubbleSize val="0"/>
        </c:dLbls>
        <c:gapWidth val="150"/>
        <c:overlap val="0"/>
        <c:axId val="205370073"/>
        <c:axId val="280706007"/>
      </c:barChart>
      <c:catAx>
        <c:axId val="205370073"/>
        <c:scaling>
          <c:orientation val="minMax"/>
        </c:scaling>
        <c:delete val="0"/>
        <c:axPos val="b"/>
        <c:numFmt formatCode="General" sourceLinked="1"/>
        <c:majorTickMark val="none"/>
        <c:minorTickMark val="none"/>
        <c:tickLblPos val="nextTo"/>
        <c:spPr>
          <a:noFill/>
          <a:ln w="6350" cap="flat" cmpd="sng" algn="ctr">
            <a:solidFill>
              <a:schemeClr val="tx1">
                <a:lumMod val="50000"/>
                <a:lumOff val="50000"/>
                <a:alpha val="2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280706007"/>
        <c:crosses val="autoZero"/>
        <c:auto val="1"/>
        <c:lblAlgn val="ctr"/>
        <c:lblOffset val="100"/>
        <c:noMultiLvlLbl val="0"/>
      </c:catAx>
      <c:valAx>
        <c:axId val="280706007"/>
        <c:scaling>
          <c:orientation val="minMax"/>
        </c:scaling>
        <c:delete val="0"/>
        <c:axPos val="l"/>
        <c:numFmt formatCode="General" sourceLinked="1"/>
        <c:majorTickMark val="none"/>
        <c:minorTickMark val="none"/>
        <c:tickLblPos val="nextTo"/>
        <c:spPr>
          <a:noFill/>
          <a:ln w="6350">
            <a:solidFill>
              <a:schemeClr val="tx1">
                <a:lumMod val="50000"/>
                <a:lumOff val="50000"/>
                <a:alpha val="25000"/>
              </a:schemeClr>
            </a:solidFill>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205370073"/>
        <c:crosses val="autoZero"/>
        <c:crossBetween val="between"/>
      </c:valAx>
      <c:spPr>
        <a:noFill/>
        <a:ln>
          <a:noFill/>
        </a:ln>
        <a:effectLst/>
      </c:spPr>
    </c:plotArea>
    <c:plotVisOnly val="1"/>
    <c:dispBlanksAs val="gap"/>
    <c:showDLblsOverMax val="0"/>
    <c:extLst>
      <c:ext uri="{0b15fc19-7d7d-44ad-8c2d-2c3a37ce22c3}">
        <chartProps xmlns="https://web.wps.cn/et/2018/main" chartId="{c268afe4-f382-46cb-96cb-c15ba034daad}"/>
      </c:ext>
    </c:extLst>
  </c:chart>
  <c:spPr>
    <a:solidFill>
      <a:schemeClr val="bg1"/>
    </a:solidFill>
    <a:ln w="6350" cap="flat" cmpd="sng" algn="ctr">
      <a:solidFill>
        <a:schemeClr val="tx1">
          <a:lumMod val="50000"/>
          <a:lumOff val="50000"/>
          <a:alpha val="25000"/>
        </a:schemeClr>
      </a:solidFill>
      <a:round/>
    </a:ln>
    <a:effectLst/>
  </c:spPr>
  <c:txPr>
    <a:bodyPr/>
    <a:lstStyle/>
    <a:p>
      <a:pPr>
        <a:defRPr lang="zh-CN">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en-US" altLang="zh-CN"/>
              <a:t>we</a:t>
            </a:r>
            <a:r>
              <a:t>-media platform usage</a:t>
            </a:r>
            <a:r>
              <a:rPr lang="en-US" altLang="zh-CN"/>
              <a:t>(Sample size in Beijing:332)</a:t>
            </a:r>
            <a:endParaRPr lang="en-US" altLang="zh-CN"/>
          </a:p>
        </c:rich>
      </c:tx>
      <c:layout>
        <c:manualLayout>
          <c:xMode val="edge"/>
          <c:yMode val="edge"/>
          <c:x val="0.194605263157895"/>
          <c:y val="0.0300925925925926"/>
        </c:manualLayout>
      </c:layout>
      <c:overlay val="0"/>
      <c:spPr>
        <a:noFill/>
        <a:ln>
          <a:noFill/>
        </a:ln>
        <a:effectLst/>
      </c:spPr>
    </c:title>
    <c:autoTitleDeleted val="0"/>
    <c:plotArea>
      <c:layout/>
      <c:barChart>
        <c:barDir val="col"/>
        <c:grouping val="clustered"/>
        <c:varyColors val="0"/>
        <c:ser>
          <c:idx val="0"/>
          <c:order val="0"/>
          <c:tx>
            <c:strRef>
              <c:f>[变量名和作图.xlsx]Sheet1!$N$18</c:f>
              <c:strCache>
                <c:ptCount val="1"/>
                <c:pt idx="0">
                  <c:v>number of users</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[变量名和作图.xlsx]Sheet1!$M$19:$M$27</c:f>
              <c:strCache>
                <c:ptCount val="9"/>
                <c:pt idx="0">
                  <c:v>Wechat</c:v>
                </c:pt>
                <c:pt idx="1">
                  <c:v>ticktok</c:v>
                </c:pt>
                <c:pt idx="2">
                  <c:v>billbili</c:v>
                </c:pt>
                <c:pt idx="3">
                  <c:v>Rednote</c:v>
                </c:pt>
                <c:pt idx="4">
                  <c:v>Zhihu</c:v>
                </c:pt>
                <c:pt idx="5">
                  <c:v>weibo</c:v>
                </c:pt>
                <c:pt idx="6">
                  <c:v>Youtube</c:v>
                </c:pt>
                <c:pt idx="7">
                  <c:v>ximalaya</c:v>
                </c:pt>
                <c:pt idx="8">
                  <c:v>weutao</c:v>
                </c:pt>
              </c:strCache>
            </c:strRef>
          </c:cat>
          <c:val>
            <c:numRef>
              <c:f>[变量名和作图.xlsx]Sheet1!$N$19:$N$27</c:f>
              <c:numCache>
                <c:formatCode>General</c:formatCode>
                <c:ptCount val="9"/>
                <c:pt idx="0">
                  <c:v>145</c:v>
                </c:pt>
                <c:pt idx="1">
                  <c:v>135</c:v>
                </c:pt>
                <c:pt idx="2">
                  <c:v>114</c:v>
                </c:pt>
                <c:pt idx="3">
                  <c:v>112</c:v>
                </c:pt>
                <c:pt idx="4">
                  <c:v>73</c:v>
                </c:pt>
                <c:pt idx="5">
                  <c:v>68</c:v>
                </c:pt>
                <c:pt idx="6">
                  <c:v>49</c:v>
                </c:pt>
                <c:pt idx="7">
                  <c:v>12</c:v>
                </c:pt>
                <c:pt idx="8">
                  <c:v>9</c:v>
                </c:pt>
              </c:numCache>
            </c:numRef>
          </c:val>
        </c:ser>
        <c:dLbls>
          <c:showLegendKey val="0"/>
          <c:showVal val="1"/>
          <c:showCatName val="0"/>
          <c:showSerName val="0"/>
          <c:showPercent val="0"/>
          <c:showBubbleSize val="0"/>
        </c:dLbls>
        <c:gapWidth val="150"/>
        <c:overlap val="0"/>
        <c:axId val="359186743"/>
        <c:axId val="891120971"/>
      </c:barChart>
      <c:lineChart>
        <c:grouping val="standard"/>
        <c:varyColors val="0"/>
        <c:ser>
          <c:idx val="1"/>
          <c:order val="1"/>
          <c:tx>
            <c:strRef>
              <c:f>[变量名和作图.xlsx]Sheet1!$O$18</c:f>
              <c:strCache>
                <c:ptCount val="1"/>
                <c:pt idx="0">
                  <c:v>utilisation rate</c:v>
                </c:pt>
              </c:strCache>
            </c:strRef>
          </c:tx>
          <c:spPr>
            <a:ln w="28575" cap="rnd">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[变量名和作图.xlsx]Sheet1!$M$19:$M$27</c:f>
              <c:strCache>
                <c:ptCount val="9"/>
                <c:pt idx="0">
                  <c:v>Wechat</c:v>
                </c:pt>
                <c:pt idx="1">
                  <c:v>ticktok</c:v>
                </c:pt>
                <c:pt idx="2">
                  <c:v>billbili</c:v>
                </c:pt>
                <c:pt idx="3">
                  <c:v>Rednote</c:v>
                </c:pt>
                <c:pt idx="4">
                  <c:v>Zhihu</c:v>
                </c:pt>
                <c:pt idx="5">
                  <c:v>weibo</c:v>
                </c:pt>
                <c:pt idx="6">
                  <c:v>Youtube</c:v>
                </c:pt>
                <c:pt idx="7">
                  <c:v>ximalaya</c:v>
                </c:pt>
                <c:pt idx="8">
                  <c:v>weutao</c:v>
                </c:pt>
              </c:strCache>
            </c:strRef>
          </c:cat>
          <c:val>
            <c:numRef>
              <c:f>[变量名和作图.xlsx]Sheet1!$O$19:$O$27</c:f>
              <c:numCache>
                <c:formatCode>0.00%</c:formatCode>
                <c:ptCount val="9"/>
                <c:pt idx="0">
                  <c:v>0.437</c:v>
                </c:pt>
                <c:pt idx="1">
                  <c:v>0.407</c:v>
                </c:pt>
                <c:pt idx="2">
                  <c:v>0.343</c:v>
                </c:pt>
                <c:pt idx="3">
                  <c:v>0.337</c:v>
                </c:pt>
                <c:pt idx="4">
                  <c:v>0.22</c:v>
                </c:pt>
                <c:pt idx="5">
                  <c:v>0.205</c:v>
                </c:pt>
                <c:pt idx="6">
                  <c:v>0.148</c:v>
                </c:pt>
                <c:pt idx="7">
                  <c:v>0.036</c:v>
                </c:pt>
                <c:pt idx="8">
                  <c:v>0.027</c:v>
                </c:pt>
              </c:numCache>
            </c:numRef>
          </c:val>
          <c:smooth val="0"/>
        </c:ser>
        <c:dLbls>
          <c:showLegendKey val="0"/>
          <c:showVal val="1"/>
          <c:showCatName val="0"/>
          <c:showSerName val="0"/>
          <c:showPercent val="0"/>
          <c:showBubbleSize val="0"/>
        </c:dLbls>
        <c:marker val="0"/>
        <c:smooth val="0"/>
        <c:axId val="249984272"/>
        <c:axId val="650596107"/>
      </c:lineChart>
      <c:catAx>
        <c:axId val="3591867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91120971"/>
        <c:crosses val="autoZero"/>
        <c:auto val="1"/>
        <c:lblAlgn val="ctr"/>
        <c:lblOffset val="100"/>
        <c:noMultiLvlLbl val="0"/>
      </c:catAx>
      <c:valAx>
        <c:axId val="891120971"/>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9186743"/>
        <c:crosses val="autoZero"/>
        <c:crossBetween val="between"/>
      </c:valAx>
      <c:catAx>
        <c:axId val="249984272"/>
        <c:scaling>
          <c:orientation val="minMax"/>
        </c:scaling>
        <c:delete val="1"/>
        <c:axPos val="b"/>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50596107"/>
        <c:crosses val="autoZero"/>
        <c:auto val="1"/>
        <c:lblAlgn val="ctr"/>
        <c:lblOffset val="100"/>
        <c:noMultiLvlLbl val="0"/>
      </c:catAx>
      <c:valAx>
        <c:axId val="650596107"/>
        <c:scaling>
          <c:orientation val="minMax"/>
        </c:scaling>
        <c:delete val="0"/>
        <c:axPos val="r"/>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49984272"/>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16e8653a-9dde-41a6-bcb0-551b581fef2c}"/>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en-US"/>
              <a:t>frequency distribution</a:t>
            </a:r>
            <a:endParaRPr lang="en-US"/>
          </a:p>
        </c:rich>
      </c:tx>
      <c:layout/>
      <c:overlay val="0"/>
      <c:spPr>
        <a:noFill/>
        <a:ln>
          <a:noFill/>
        </a:ln>
        <a:effectLst/>
      </c:spPr>
    </c:title>
    <c:autoTitleDeleted val="0"/>
    <c:plotArea>
      <c:layout/>
      <c:barChart>
        <c:barDir val="col"/>
        <c:grouping val="percentStacked"/>
        <c:varyColors val="0"/>
        <c:ser>
          <c:idx val="0"/>
          <c:order val="0"/>
          <c:tx>
            <c:strRef>
              <c:f>'[新建 XLSX 工作表.xlsx]Sheet1'!$T$10:$X$10</c:f>
              <c:strCache>
                <c:ptCount val="1"/>
                <c:pt idx="0">
                  <c:v>frequency of use Unused frequency Effective percentage(%) Cumulative percentage(%) Mark of Significance</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工作表.xlsx]Sheet1'!$S$11:$S$19</c:f>
              <c:strCache>
                <c:ptCount val="9"/>
                <c:pt idx="0">
                  <c:v>Wechat</c:v>
                </c:pt>
                <c:pt idx="1">
                  <c:v>ticktok</c:v>
                </c:pt>
                <c:pt idx="2">
                  <c:v>billbili</c:v>
                </c:pt>
                <c:pt idx="3">
                  <c:v>Rednote</c:v>
                </c:pt>
                <c:pt idx="4">
                  <c:v>Zhihu</c:v>
                </c:pt>
                <c:pt idx="5">
                  <c:v>weibo</c:v>
                </c:pt>
                <c:pt idx="6">
                  <c:v>Youtube</c:v>
                </c:pt>
                <c:pt idx="7">
                  <c:v>ximalaya</c:v>
                </c:pt>
                <c:pt idx="8">
                  <c:v>weutao</c:v>
                </c:pt>
              </c:strCache>
            </c:strRef>
          </c:cat>
          <c:val>
            <c:numRef>
              <c:f>'[新建 XLSX 工作表.xlsx]Sheet1'!$T$11:$T$19</c:f>
              <c:numCache>
                <c:formatCode>General</c:formatCode>
                <c:ptCount val="9"/>
                <c:pt idx="0">
                  <c:v>145</c:v>
                </c:pt>
                <c:pt idx="1">
                  <c:v>135</c:v>
                </c:pt>
                <c:pt idx="2">
                  <c:v>114</c:v>
                </c:pt>
                <c:pt idx="3">
                  <c:v>112</c:v>
                </c:pt>
                <c:pt idx="4">
                  <c:v>73</c:v>
                </c:pt>
                <c:pt idx="5">
                  <c:v>68</c:v>
                </c:pt>
                <c:pt idx="6">
                  <c:v>49</c:v>
                </c:pt>
                <c:pt idx="7">
                  <c:v>12</c:v>
                </c:pt>
                <c:pt idx="8">
                  <c:v>9</c:v>
                </c:pt>
              </c:numCache>
            </c:numRef>
          </c:val>
        </c:ser>
        <c:ser>
          <c:idx val="1"/>
          <c:order val="1"/>
          <c:tx>
            <c:strRef>
              <c:f>'[新建 XLSX 工作表.xlsx]Sheet1'!$U$10</c:f>
              <c:strCache>
                <c:ptCount val="1"/>
                <c:pt idx="0">
                  <c:v>Unused frequency</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工作表.xlsx]Sheet1'!$S$11:$S$19</c:f>
              <c:strCache>
                <c:ptCount val="9"/>
                <c:pt idx="0">
                  <c:v>Wechat</c:v>
                </c:pt>
                <c:pt idx="1">
                  <c:v>ticktok</c:v>
                </c:pt>
                <c:pt idx="2">
                  <c:v>billbili</c:v>
                </c:pt>
                <c:pt idx="3">
                  <c:v>Rednote</c:v>
                </c:pt>
                <c:pt idx="4">
                  <c:v>Zhihu</c:v>
                </c:pt>
                <c:pt idx="5">
                  <c:v>weibo</c:v>
                </c:pt>
                <c:pt idx="6">
                  <c:v>Youtube</c:v>
                </c:pt>
                <c:pt idx="7">
                  <c:v>ximalaya</c:v>
                </c:pt>
                <c:pt idx="8">
                  <c:v>weutao</c:v>
                </c:pt>
              </c:strCache>
            </c:strRef>
          </c:cat>
          <c:val>
            <c:numRef>
              <c:f>'[新建 XLSX 工作表.xlsx]Sheet1'!$U$11:$U$19</c:f>
              <c:numCache>
                <c:formatCode>General</c:formatCode>
                <c:ptCount val="9"/>
                <c:pt idx="0">
                  <c:v>187</c:v>
                </c:pt>
                <c:pt idx="1">
                  <c:v>197</c:v>
                </c:pt>
                <c:pt idx="2">
                  <c:v>218</c:v>
                </c:pt>
                <c:pt idx="3">
                  <c:v>220</c:v>
                </c:pt>
                <c:pt idx="4">
                  <c:v>259</c:v>
                </c:pt>
                <c:pt idx="5">
                  <c:v>264</c:v>
                </c:pt>
                <c:pt idx="6">
                  <c:v>283</c:v>
                </c:pt>
                <c:pt idx="7">
                  <c:v>320</c:v>
                </c:pt>
                <c:pt idx="8">
                  <c:v>323</c:v>
                </c:pt>
              </c:numCache>
            </c:numRef>
          </c:val>
        </c:ser>
        <c:ser>
          <c:idx val="2"/>
          <c:order val="2"/>
          <c:tx>
            <c:strRef>
              <c:f>'[新建 XLSX 工作表.xlsx]Sheet1'!$V$10</c:f>
              <c:strCache>
                <c:ptCount val="1"/>
                <c:pt idx="0">
                  <c:v>Effective percentage(%)</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工作表.xlsx]Sheet1'!$S$11:$S$19</c:f>
              <c:strCache>
                <c:ptCount val="9"/>
                <c:pt idx="0">
                  <c:v>Wechat</c:v>
                </c:pt>
                <c:pt idx="1">
                  <c:v>ticktok</c:v>
                </c:pt>
                <c:pt idx="2">
                  <c:v>billbili</c:v>
                </c:pt>
                <c:pt idx="3">
                  <c:v>Rednote</c:v>
                </c:pt>
                <c:pt idx="4">
                  <c:v>Zhihu</c:v>
                </c:pt>
                <c:pt idx="5">
                  <c:v>weibo</c:v>
                </c:pt>
                <c:pt idx="6">
                  <c:v>Youtube</c:v>
                </c:pt>
                <c:pt idx="7">
                  <c:v>ximalaya</c:v>
                </c:pt>
                <c:pt idx="8">
                  <c:v>weutao</c:v>
                </c:pt>
              </c:strCache>
            </c:strRef>
          </c:cat>
          <c:val>
            <c:numRef>
              <c:f>'[新建 XLSX 工作表.xlsx]Sheet1'!$V$11:$V$19</c:f>
              <c:numCache>
                <c:formatCode>General</c:formatCode>
                <c:ptCount val="9"/>
                <c:pt idx="0">
                  <c:v>43.7</c:v>
                </c:pt>
                <c:pt idx="1">
                  <c:v>40.7</c:v>
                </c:pt>
                <c:pt idx="2">
                  <c:v>34.3</c:v>
                </c:pt>
                <c:pt idx="3">
                  <c:v>33.7</c:v>
                </c:pt>
                <c:pt idx="4" c:formatCode="0.0_ ">
                  <c:v>22</c:v>
                </c:pt>
                <c:pt idx="5">
                  <c:v>20.5</c:v>
                </c:pt>
                <c:pt idx="6">
                  <c:v>14.8</c:v>
                </c:pt>
                <c:pt idx="7">
                  <c:v>3.6</c:v>
                </c:pt>
                <c:pt idx="8">
                  <c:v>2.7</c:v>
                </c:pt>
              </c:numCache>
            </c:numRef>
          </c:val>
        </c:ser>
        <c:ser>
          <c:idx val="3"/>
          <c:order val="3"/>
          <c:tx>
            <c:strRef>
              <c:f>'[新建 XLSX 工作表.xlsx]Sheet1'!$W$10</c:f>
              <c:strCache>
                <c:ptCount val="1"/>
                <c:pt idx="0">
                  <c:v>Cumulative percentage(%)</c:v>
                </c:pt>
              </c:strCache>
            </c:strRef>
          </c:tx>
          <c:spPr>
            <a:solidFill>
              <a:schemeClr val="accent4"/>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工作表.xlsx]Sheet1'!$S$11:$S$19</c:f>
              <c:strCache>
                <c:ptCount val="9"/>
                <c:pt idx="0">
                  <c:v>Wechat</c:v>
                </c:pt>
                <c:pt idx="1">
                  <c:v>ticktok</c:v>
                </c:pt>
                <c:pt idx="2">
                  <c:v>billbili</c:v>
                </c:pt>
                <c:pt idx="3">
                  <c:v>Rednote</c:v>
                </c:pt>
                <c:pt idx="4">
                  <c:v>Zhihu</c:v>
                </c:pt>
                <c:pt idx="5">
                  <c:v>weibo</c:v>
                </c:pt>
                <c:pt idx="6">
                  <c:v>Youtube</c:v>
                </c:pt>
                <c:pt idx="7">
                  <c:v>ximalaya</c:v>
                </c:pt>
                <c:pt idx="8">
                  <c:v>weutao</c:v>
                </c:pt>
              </c:strCache>
            </c:strRef>
          </c:cat>
          <c:val>
            <c:numRef>
              <c:f>'[新建 XLSX 工作表.xlsx]Sheet1'!$W$11:$W$19</c:f>
              <c:numCache>
                <c:formatCode>General</c:formatCode>
                <c:ptCount val="9"/>
                <c:pt idx="0">
                  <c:v>43.7</c:v>
                </c:pt>
                <c:pt idx="1">
                  <c:v>84.4</c:v>
                </c:pt>
                <c:pt idx="2">
                  <c:v>118.7</c:v>
                </c:pt>
                <c:pt idx="3">
                  <c:v>152.4</c:v>
                </c:pt>
                <c:pt idx="4">
                  <c:v>174.4</c:v>
                </c:pt>
                <c:pt idx="5">
                  <c:v>194.9</c:v>
                </c:pt>
                <c:pt idx="6">
                  <c:v>209.7</c:v>
                </c:pt>
                <c:pt idx="7">
                  <c:v>213.3</c:v>
                </c:pt>
                <c:pt idx="8" c:formatCode="0.0_ ">
                  <c:v>216</c:v>
                </c:pt>
              </c:numCache>
            </c:numRef>
          </c:val>
        </c:ser>
        <c:dLbls>
          <c:showLegendKey val="0"/>
          <c:showVal val="1"/>
          <c:showCatName val="0"/>
          <c:showSerName val="0"/>
          <c:showPercent val="0"/>
          <c:showBubbleSize val="0"/>
        </c:dLbls>
        <c:gapWidth val="246"/>
        <c:overlap val="100"/>
        <c:axId val="987881808"/>
        <c:axId val="365548380"/>
      </c:barChart>
      <c:catAx>
        <c:axId val="98788180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65548380"/>
        <c:crosses val="autoZero"/>
        <c:auto val="1"/>
        <c:lblAlgn val="ctr"/>
        <c:lblOffset val="100"/>
        <c:noMultiLvlLbl val="0"/>
      </c:catAx>
      <c:valAx>
        <c:axId val="365548380"/>
        <c:scaling>
          <c:orientation val="minMax"/>
        </c:scaling>
        <c:delete val="0"/>
        <c:axPos val="l"/>
        <c:majorGridlines>
          <c:spPr>
            <a:ln w="9525" cap="flat" cmpd="sng" algn="ctr">
              <a:solidFill>
                <a:schemeClr val="lt1">
                  <a:lumMod val="902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87881808"/>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afd27279-4dab-4b47-b488-ebd00aed809f}"/>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[新建 XLSX 工作表.xlsx]Sheet8!数据透视表2</c:name>
    <c:fmtId val="-1"/>
  </c:pivotSource>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t>Marketing perception complete indicator icon</a:t>
            </a:r>
          </a:p>
        </c:rich>
      </c:tx>
      <c:layout>
        <c:manualLayout>
          <c:xMode val="edge"/>
          <c:yMode val="edge"/>
          <c:x val="0.384504140417608"/>
          <c:y val="0.0154241645244216"/>
        </c:manualLayout>
      </c:layout>
      <c:overlay val="0"/>
      <c:spPr>
        <a:noFill/>
        <a:ln>
          <a:noFill/>
        </a:ln>
        <a:effectLst/>
      </c:spPr>
    </c:title>
    <c:autoTitleDeleted val="0"/>
    <c:plotArea>
      <c:layout>
        <c:manualLayout>
          <c:layoutTarget val="inner"/>
          <c:xMode val="edge"/>
          <c:yMode val="edge"/>
          <c:x val="0.0366734022742581"/>
          <c:y val="0.091688089117395"/>
          <c:w val="0.783565117476921"/>
          <c:h val="0.790745501285347"/>
        </c:manualLayout>
      </c:layout>
      <c:barChart>
        <c:barDir val="col"/>
        <c:grouping val="clustered"/>
        <c:varyColors val="0"/>
        <c:ser>
          <c:idx val="0"/>
          <c:order val="0"/>
          <c:tx>
            <c:strRef>
              <c:f>'[新建 XLSX 工作表.xlsx]Sheet8'!$B$3:$B$4</c:f>
              <c:strCache>
                <c:ptCount val="1"/>
                <c:pt idx="0">
                  <c:v>advertising intrusiveness</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工作表.xlsx]Sheet8'!$B$5</c:f>
              <c:numCache>
                <c:formatCode>General</c:formatCode>
                <c:ptCount val="1"/>
                <c:pt idx="0">
                  <c:v>3.26</c:v>
                </c:pt>
              </c:numCache>
            </c:numRef>
          </c:val>
        </c:ser>
        <c:ser>
          <c:idx val="1"/>
          <c:order val="1"/>
          <c:tx>
            <c:strRef>
              <c:f>'[新建 XLSX 工作表.xlsx]Sheet8'!$C$3:$C$4</c:f>
              <c:strCache>
                <c:ptCount val="1"/>
                <c:pt idx="0">
                  <c:v>Believe that selfmedia recommendations are credible</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工作表.xlsx]Sheet8'!$C$5</c:f>
              <c:numCache>
                <c:formatCode>General</c:formatCode>
                <c:ptCount val="1"/>
                <c:pt idx="0">
                  <c:v>2.41</c:v>
                </c:pt>
              </c:numCache>
            </c:numRef>
          </c:val>
        </c:ser>
        <c:ser>
          <c:idx val="2"/>
          <c:order val="2"/>
          <c:tx>
            <c:strRef>
              <c:f>'[新建 XLSX 工作表.xlsx]Sheet8'!$D$3:$D$4</c:f>
              <c:strCache>
                <c:ptCount val="1"/>
                <c:pt idx="0">
                  <c:v>Emotional stories strengthen brand connection</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工作表.xlsx]Sheet8'!$D$5</c:f>
              <c:numCache>
                <c:formatCode>General</c:formatCode>
                <c:ptCount val="1"/>
                <c:pt idx="0">
                  <c:v>2.34</c:v>
                </c:pt>
              </c:numCache>
            </c:numRef>
          </c:val>
        </c:ser>
        <c:ser>
          <c:idx val="3"/>
          <c:order val="3"/>
          <c:tx>
            <c:strRef>
              <c:f>'[新建 XLSX 工作表.xlsx]Sheet8'!$E$3:$E$4</c:f>
              <c:strCache>
                <c:ptCount val="1"/>
                <c:pt idx="0">
                  <c:v>Feeling positive about marketing content</c:v>
                </c:pt>
              </c:strCache>
            </c:strRef>
          </c:tx>
          <c:spPr>
            <a:solidFill>
              <a:schemeClr val="accent4"/>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工作表.xlsx]Sheet8'!$E$5</c:f>
              <c:numCache>
                <c:formatCode>General</c:formatCode>
                <c:ptCount val="1"/>
                <c:pt idx="0">
                  <c:v>2.1</c:v>
                </c:pt>
              </c:numCache>
            </c:numRef>
          </c:val>
        </c:ser>
        <c:ser>
          <c:idx val="4"/>
          <c:order val="4"/>
          <c:tx>
            <c:strRef>
              <c:f>'[新建 XLSX 工作表.xlsx]Sheet8'!$F$3:$F$4</c:f>
              <c:strCache>
                <c:ptCount val="1"/>
                <c:pt idx="0">
                  <c:v>Love the content interaction</c:v>
                </c:pt>
              </c:strCache>
            </c:strRef>
          </c:tx>
          <c:spPr>
            <a:solidFill>
              <a:schemeClr val="accent5"/>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工作表.xlsx]Sheet8'!$F$5</c:f>
              <c:numCache>
                <c:formatCode>General</c:formatCode>
                <c:ptCount val="1"/>
                <c:pt idx="0">
                  <c:v>2.51</c:v>
                </c:pt>
              </c:numCache>
            </c:numRef>
          </c:val>
        </c:ser>
        <c:ser>
          <c:idx val="5"/>
          <c:order val="5"/>
          <c:tx>
            <c:strRef>
              <c:f>'[新建 XLSX 工作表.xlsx]Sheet8'!$G$3:$G$4</c:f>
              <c:strCache>
                <c:ptCount val="1"/>
                <c:pt idx="0">
                  <c:v>Trusted Creator Recommendations</c:v>
                </c:pt>
              </c:strCache>
            </c:strRef>
          </c:tx>
          <c:spPr>
            <a:solidFill>
              <a:schemeClr val="accent6"/>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工作表.xlsx]Sheet8'!$G$5</c:f>
              <c:numCache>
                <c:formatCode>General</c:formatCode>
                <c:ptCount val="1"/>
                <c:pt idx="0">
                  <c:v>2.36</c:v>
                </c:pt>
              </c:numCache>
            </c:numRef>
          </c:val>
        </c:ser>
        <c:dLbls>
          <c:showLegendKey val="0"/>
          <c:showVal val="1"/>
          <c:showCatName val="0"/>
          <c:showSerName val="0"/>
          <c:showPercent val="0"/>
          <c:showBubbleSize val="0"/>
        </c:dLbls>
        <c:gapWidth val="246"/>
        <c:overlap val="-28"/>
        <c:axId val="890542419"/>
        <c:axId val="513223716"/>
      </c:barChart>
      <c:catAx>
        <c:axId val="890542419"/>
        <c:scaling>
          <c:orientation val="minMax"/>
        </c:scaling>
        <c:delete val="1"/>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Perception indicators</a:t>
                </a:r>
              </a:p>
            </c:rich>
          </c:tx>
          <c:layout/>
          <c:overlay val="0"/>
          <c:spPr>
            <a:noFill/>
            <a:ln>
              <a:noFill/>
            </a:ln>
            <a:effectLst/>
          </c:spPr>
        </c:title>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3223716"/>
        <c:crosses val="autoZero"/>
        <c:auto val="1"/>
        <c:lblAlgn val="ctr"/>
        <c:lblOffset val="100"/>
        <c:noMultiLvlLbl val="0"/>
      </c:catAx>
      <c:valAx>
        <c:axId val="513223716"/>
        <c:scaling>
          <c:orientation val="minMax"/>
        </c:scaling>
        <c:delete val="0"/>
        <c:axPos val="l"/>
        <c:majorGridlines>
          <c:spPr>
            <a:ln w="9525" cap="flat" cmpd="sng" algn="ctr">
              <a:solidFill>
                <a:schemeClr val="lt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average value</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90542419"/>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36f4eccc-848c-451f-835f-70598dc86722}"/>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en-US" altLang="zh-CN"/>
              <a:t>Q10 </a:t>
            </a:r>
            <a:r>
              <a:t>See marketing content frequency</a:t>
            </a:r>
          </a:p>
        </c:rich>
      </c:tx>
      <c:layout/>
      <c:overlay val="0"/>
      <c:spPr>
        <a:noFill/>
        <a:ln>
          <a:noFill/>
        </a:ln>
        <a:effectLst/>
      </c:spPr>
    </c:title>
    <c:autoTitleDeleted val="0"/>
    <c:plotArea>
      <c:layout/>
      <c:barChart>
        <c:barDir val="bar"/>
        <c:grouping val="stacked"/>
        <c:varyColors val="0"/>
        <c:ser>
          <c:idx val="0"/>
          <c:order val="0"/>
          <c:tx>
            <c:strRef>
              <c:f>'[新建 XLSX 工作表.xlsx]Q10'!$B$1</c:f>
              <c:strCache>
                <c:ptCount val="1"/>
                <c:pt idx="0">
                  <c:v>Sample size (N)</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8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工作表.xlsx]Q10'!$A$2:$A$5</c:f>
              <c:strCache>
                <c:ptCount val="4"/>
                <c:pt idx="0">
                  <c:v>never</c:v>
                </c:pt>
                <c:pt idx="1">
                  <c:v>seldem</c:v>
                </c:pt>
                <c:pt idx="2">
                  <c:v>infrequent</c:v>
                </c:pt>
                <c:pt idx="3">
                  <c:v>non-recurrent</c:v>
                </c:pt>
              </c:strCache>
            </c:strRef>
          </c:cat>
          <c:val>
            <c:numRef>
              <c:f>'[新建 XLSX 工作表.xlsx]Q10'!$B$2:$B$5</c:f>
              <c:numCache>
                <c:formatCode>General</c:formatCode>
                <c:ptCount val="4"/>
                <c:pt idx="0">
                  <c:v>72</c:v>
                </c:pt>
                <c:pt idx="1">
                  <c:v>220</c:v>
                </c:pt>
                <c:pt idx="2">
                  <c:v>208</c:v>
                </c:pt>
                <c:pt idx="3">
                  <c:v>148</c:v>
                </c:pt>
              </c:numCache>
            </c:numRef>
          </c:val>
        </c:ser>
        <c:ser>
          <c:idx val="1"/>
          <c:order val="1"/>
          <c:tx>
            <c:strRef>
              <c:f>'[新建 XLSX 工作表.xlsx]Q10'!$C$1</c:f>
              <c:strCache>
                <c:ptCount val="1"/>
                <c:pt idx="0">
                  <c:v>Percentage (%)</c:v>
                </c:pt>
              </c:strCache>
            </c:strRef>
          </c:tx>
          <c:spPr>
            <a:solidFill>
              <a:schemeClr val="accent2"/>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8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工作表.xlsx]Q10'!$A$2:$A$5</c:f>
              <c:strCache>
                <c:ptCount val="4"/>
                <c:pt idx="0">
                  <c:v>never</c:v>
                </c:pt>
                <c:pt idx="1">
                  <c:v>seldem</c:v>
                </c:pt>
                <c:pt idx="2">
                  <c:v>infrequent</c:v>
                </c:pt>
                <c:pt idx="3">
                  <c:v>non-recurrent</c:v>
                </c:pt>
              </c:strCache>
            </c:strRef>
          </c:cat>
          <c:val>
            <c:numRef>
              <c:f>'[新建 XLSX 工作表.xlsx]Q10'!$C$2:$C$5</c:f>
              <c:numCache>
                <c:formatCode>General</c:formatCode>
                <c:ptCount val="4"/>
                <c:pt idx="0">
                  <c:v>11.1</c:v>
                </c:pt>
                <c:pt idx="1">
                  <c:v>34</c:v>
                </c:pt>
                <c:pt idx="2">
                  <c:v>32.1</c:v>
                </c:pt>
                <c:pt idx="3">
                  <c:v>22.8</c:v>
                </c:pt>
              </c:numCache>
            </c:numRef>
          </c:val>
        </c:ser>
        <c:ser>
          <c:idx val="2"/>
          <c:order val="2"/>
          <c:tx>
            <c:strRef>
              <c:f>'[新建 XLSX 工作表.xlsx]Q10'!$D$1</c:f>
              <c:strCache>
                <c:ptCount val="1"/>
                <c:pt idx="0">
                  <c:v>Cumulative share (%)</c:v>
                </c:pt>
              </c:strCache>
            </c:strRef>
          </c:tx>
          <c:spPr>
            <a:solidFill>
              <a:schemeClr val="accent3"/>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8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工作表.xlsx]Q10'!$A$2:$A$5</c:f>
              <c:strCache>
                <c:ptCount val="4"/>
                <c:pt idx="0">
                  <c:v>never</c:v>
                </c:pt>
                <c:pt idx="1">
                  <c:v>seldem</c:v>
                </c:pt>
                <c:pt idx="2">
                  <c:v>infrequent</c:v>
                </c:pt>
                <c:pt idx="3">
                  <c:v>non-recurrent</c:v>
                </c:pt>
              </c:strCache>
            </c:strRef>
          </c:cat>
          <c:val>
            <c:numRef>
              <c:f>'[新建 XLSX 工作表.xlsx]Q10'!$D$2:$D$5</c:f>
              <c:numCache>
                <c:formatCode>General</c:formatCode>
                <c:ptCount val="4"/>
                <c:pt idx="0">
                  <c:v>11.1</c:v>
                </c:pt>
                <c:pt idx="1">
                  <c:v>45.1</c:v>
                </c:pt>
                <c:pt idx="2">
                  <c:v>77.2</c:v>
                </c:pt>
                <c:pt idx="3">
                  <c:v>100</c:v>
                </c:pt>
              </c:numCache>
            </c:numRef>
          </c:val>
        </c:ser>
        <c:dLbls>
          <c:showLegendKey val="0"/>
          <c:showVal val="1"/>
          <c:showCatName val="0"/>
          <c:showSerName val="0"/>
          <c:showPercent val="0"/>
          <c:showBubbleSize val="0"/>
        </c:dLbls>
        <c:gapWidth val="140"/>
        <c:overlap val="100"/>
        <c:axId val="315026100"/>
        <c:axId val="878246451"/>
      </c:barChart>
      <c:catAx>
        <c:axId val="315026100"/>
        <c:scaling>
          <c:orientation val="minMax"/>
        </c:scaling>
        <c:delete val="0"/>
        <c:axPos val="l"/>
        <c:numFmt formatCode="General" sourceLinked="1"/>
        <c:majorTickMark val="none"/>
        <c:minorTickMark val="none"/>
        <c:tickLblPos val="nextTo"/>
        <c:spPr>
          <a:noFill/>
          <a:ln w="6350" cap="flat" cmpd="sng" algn="ctr">
            <a:solidFill>
              <a:schemeClr val="tx1">
                <a:lumMod val="50000"/>
                <a:lumOff val="50000"/>
                <a:alpha val="2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878246451"/>
        <c:crosses val="autoZero"/>
        <c:auto val="1"/>
        <c:lblAlgn val="ctr"/>
        <c:lblOffset val="100"/>
        <c:noMultiLvlLbl val="0"/>
      </c:catAx>
      <c:valAx>
        <c:axId val="878246451"/>
        <c:scaling>
          <c:orientation val="minMax"/>
        </c:scaling>
        <c:delete val="0"/>
        <c:axPos val="b"/>
        <c:numFmt formatCode="General" sourceLinked="1"/>
        <c:majorTickMark val="none"/>
        <c:minorTickMark val="none"/>
        <c:tickLblPos val="nextTo"/>
        <c:spPr>
          <a:noFill/>
          <a:ln>
            <a:noFill/>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315026100"/>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
    <c:plotVisOnly val="1"/>
    <c:dispBlanksAs val="gap"/>
    <c:showDLblsOverMax val="0"/>
    <c:extLst>
      <c:ext uri="{0b15fc19-7d7d-44ad-8c2d-2c3a37ce22c3}">
        <chartProps xmlns="https://web.wps.cn/et/2018/main" chartId="{641b4b27-0c22-4695-999a-d2a41b52c93c}"/>
      </c:ext>
    </c:extLst>
  </c:chart>
  <c:spPr>
    <a:solidFill>
      <a:schemeClr val="bg1"/>
    </a:solidFill>
    <a:ln w="6350" cap="flat" cmpd="sng" algn="ctr">
      <a:solidFill>
        <a:schemeClr val="tx1">
          <a:lumMod val="50000"/>
          <a:lumOff val="50000"/>
          <a:alpha val="2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en-US" altLang="zh-CN"/>
              <a:t>Q11 </a:t>
            </a:r>
            <a:r>
              <a:t>Assessing competence self-confidence</a:t>
            </a:r>
          </a:p>
        </c:rich>
      </c:tx>
      <c:layout/>
      <c:overlay val="0"/>
      <c:spPr>
        <a:noFill/>
        <a:ln>
          <a:noFill/>
        </a:ln>
        <a:effectLst/>
      </c:spPr>
    </c:title>
    <c:autoTitleDeleted val="0"/>
    <c:plotArea>
      <c:layout/>
      <c:barChart>
        <c:barDir val="col"/>
        <c:grouping val="clustered"/>
        <c:varyColors val="0"/>
        <c:ser>
          <c:idx val="0"/>
          <c:order val="0"/>
          <c:tx>
            <c:strRef>
              <c:f>'[新建 XLSX 工作表.xlsx]Q11'!$B$1</c:f>
              <c:strCache>
                <c:ptCount val="1"/>
                <c:pt idx="0">
                  <c:v>评估能力均值</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xmlns:c15="http://schemas.microsoft.com/office/drawing/2012/chart" uri="{02D57815-91ED-43cb-92C2-25804820EDAC}">
                  <c15:fullRef>
                    <c15:sqref>'[新建 XLSX 工作表.xlsx]Q11'!$A$2:$A$6</c15:sqref>
                  </c15:fullRef>
                </c:ext>
              </c:extLst>
              <c:f>'[新建 XLSX 工作表.xlsx]Q11'!$A$2:$A$5</c:f>
              <c:strCache>
                <c:ptCount val="4"/>
                <c:pt idx="0">
                  <c:v>never</c:v>
                </c:pt>
                <c:pt idx="1">
                  <c:v>seldom</c:v>
                </c:pt>
                <c:pt idx="2">
                  <c:v>some time</c:v>
                </c:pt>
                <c:pt idx="3">
                  <c:v>always</c:v>
                </c:pt>
              </c:strCache>
            </c:strRef>
          </c:cat>
          <c:val>
            <c:numRef>
              <c:extLst>
                <c:ext xmlns:c15="http://schemas.microsoft.com/office/drawing/2012/chart" uri="{02D57815-91ED-43cb-92C2-25804820EDAC}">
                  <c15:fullRef>
                    <c15:sqref>'Q11'!$B$2:$B$6</c15:sqref>
                  </c15:fullRef>
                </c:ext>
              </c:extLst>
              <c:f>'[新建 XLSX 工作表.xlsx]Q11'!$B$2:$B$5</c:f>
              <c:numCache>
                <c:formatCode>General</c:formatCode>
                <c:ptCount val="4"/>
                <c:pt idx="0">
                  <c:v>1.63</c:v>
                </c:pt>
                <c:pt idx="1">
                  <c:v>1.93</c:v>
                </c:pt>
                <c:pt idx="2">
                  <c:v>2.23</c:v>
                </c:pt>
                <c:pt idx="3">
                  <c:v>2.54</c:v>
                </c:pt>
              </c:numCache>
            </c:numRef>
          </c:val>
        </c:ser>
        <c:ser>
          <c:idx val="1"/>
          <c:order val="1"/>
          <c:tx>
            <c:strRef>
              <c:f>'[新建 XLSX 工作表.xlsx]Q11'!$C$1</c:f>
              <c:strCache>
                <c:ptCount val="1"/>
                <c:pt idx="0">
                  <c:v>识别能力均值</c:v>
                </c:pt>
              </c:strCache>
            </c:strRef>
          </c:tx>
          <c:spPr>
            <a:solidFill>
              <a:schemeClr val="accent2"/>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xmlns:c15="http://schemas.microsoft.com/office/drawing/2012/chart" uri="{02D57815-91ED-43cb-92C2-25804820EDAC}">
                  <c15:fullRef>
                    <c15:sqref>'[新建 XLSX 工作表.xlsx]Q11'!$A$2:$A$6</c15:sqref>
                  </c15:fullRef>
                </c:ext>
              </c:extLst>
              <c:f>'[新建 XLSX 工作表.xlsx]Q11'!$A$2:$A$5</c:f>
              <c:strCache>
                <c:ptCount val="4"/>
                <c:pt idx="0">
                  <c:v>never</c:v>
                </c:pt>
                <c:pt idx="1">
                  <c:v>seldom</c:v>
                </c:pt>
                <c:pt idx="2">
                  <c:v>some time</c:v>
                </c:pt>
                <c:pt idx="3">
                  <c:v>always</c:v>
                </c:pt>
              </c:strCache>
            </c:strRef>
          </c:cat>
          <c:val>
            <c:numRef>
              <c:extLst>
                <c:ext xmlns:c15="http://schemas.microsoft.com/office/drawing/2012/chart" uri="{02D57815-91ED-43cb-92C2-25804820EDAC}">
                  <c15:fullRef>
                    <c15:sqref>'Q11'!$C$2:$C$6</c15:sqref>
                  </c15:fullRef>
                </c:ext>
              </c:extLst>
              <c:f>'[新建 XLSX 工作表.xlsx]Q11'!$C$2:$C$5</c:f>
              <c:numCache>
                <c:formatCode>General</c:formatCode>
                <c:ptCount val="4"/>
                <c:pt idx="0">
                  <c:v>2.03</c:v>
                </c:pt>
                <c:pt idx="1">
                  <c:v>2.11</c:v>
                </c:pt>
                <c:pt idx="2">
                  <c:v>2.57</c:v>
                </c:pt>
                <c:pt idx="3">
                  <c:v>2.63</c:v>
                </c:pt>
              </c:numCache>
            </c:numRef>
          </c:val>
        </c:ser>
        <c:ser>
          <c:idx val="2"/>
          <c:order val="2"/>
          <c:tx>
            <c:strRef>
              <c:f>'[新建 XLSX 工作表.xlsx]Q11'!$D$1</c:f>
              <c:strCache>
                <c:ptCount val="1"/>
                <c:pt idx="0">
                  <c:v>评估能力标准差</c:v>
                </c:pt>
              </c:strCache>
            </c:strRef>
          </c:tx>
          <c:spPr>
            <a:solidFill>
              <a:schemeClr val="accent3"/>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errBars>
            <c:errBarType val="both"/>
            <c:errValType val="fixedVal"/>
            <c:noEndCap val="0"/>
            <c:val val="0.5"/>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'[新建 XLSX 工作表.xlsx]Q11'!$A$2:$A$6</c15:sqref>
                  </c15:fullRef>
                </c:ext>
              </c:extLst>
              <c:f>'[新建 XLSX 工作表.xlsx]Q11'!$A$2:$A$5</c:f>
              <c:strCache>
                <c:ptCount val="4"/>
                <c:pt idx="0">
                  <c:v>never</c:v>
                </c:pt>
                <c:pt idx="1">
                  <c:v>seldom</c:v>
                </c:pt>
                <c:pt idx="2">
                  <c:v>some time</c:v>
                </c:pt>
                <c:pt idx="3">
                  <c:v>always</c:v>
                </c:pt>
              </c:strCache>
            </c:strRef>
          </c:cat>
          <c:val>
            <c:numRef>
              <c:extLst>
                <c:ext xmlns:c15="http://schemas.microsoft.com/office/drawing/2012/chart" uri="{02D57815-91ED-43cb-92C2-25804820EDAC}">
                  <c15:fullRef>
                    <c15:sqref>'Q11'!$D$2:$D$6</c15:sqref>
                  </c15:fullRef>
                </c:ext>
              </c:extLst>
              <c:f>'[新建 XLSX 工作表.xlsx]Q11'!$D$2:$D$5</c:f>
              <c:numCache>
                <c:formatCode>General</c:formatCode>
                <c:ptCount val="4"/>
                <c:pt idx="0">
                  <c:v>1.321</c:v>
                </c:pt>
                <c:pt idx="1">
                  <c:v>1.08</c:v>
                </c:pt>
                <c:pt idx="2">
                  <c:v>1.098</c:v>
                </c:pt>
                <c:pt idx="3">
                  <c:v>1.329</c:v>
                </c:pt>
              </c:numCache>
            </c:numRef>
          </c:val>
        </c:ser>
        <c:ser>
          <c:idx val="3"/>
          <c:order val="3"/>
          <c:tx>
            <c:strRef>
              <c:f>'[新建 XLSX 工作表.xlsx]Q11'!$E$1</c:f>
              <c:strCache>
                <c:ptCount val="1"/>
                <c:pt idx="0">
                  <c:v>识别能力标准差</c:v>
                </c:pt>
              </c:strCache>
            </c:strRef>
          </c:tx>
          <c:spPr>
            <a:solidFill>
              <a:schemeClr val="accent4"/>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errBars>
            <c:errBarType val="both"/>
            <c:errValType val="fixedVal"/>
            <c:noEndCap val="0"/>
            <c:val val="0.5"/>
            <c:spPr>
              <a:noFill/>
              <a:ln w="9525" cap="flat" cmpd="sng" algn="ctr">
                <a:solidFill>
                  <a:schemeClr val="tx1">
                    <a:lumMod val="65000"/>
                    <a:lumOff val="35000"/>
                  </a:schemeClr>
                </a:solidFill>
                <a:round/>
              </a:ln>
              <a:effectLst/>
            </c:spPr>
          </c:errBars>
          <c:cat>
            <c:strRef>
              <c:extLst>
                <c:ext xmlns:c15="http://schemas.microsoft.com/office/drawing/2012/chart" uri="{02D57815-91ED-43cb-92C2-25804820EDAC}">
                  <c15:fullRef>
                    <c15:sqref>'[新建 XLSX 工作表.xlsx]Q11'!$A$2:$A$6</c15:sqref>
                  </c15:fullRef>
                </c:ext>
              </c:extLst>
              <c:f>'[新建 XLSX 工作表.xlsx]Q11'!$A$2:$A$5</c:f>
              <c:strCache>
                <c:ptCount val="4"/>
                <c:pt idx="0">
                  <c:v>never</c:v>
                </c:pt>
                <c:pt idx="1">
                  <c:v>seldom</c:v>
                </c:pt>
                <c:pt idx="2">
                  <c:v>some time</c:v>
                </c:pt>
                <c:pt idx="3">
                  <c:v>always</c:v>
                </c:pt>
              </c:strCache>
            </c:strRef>
          </c:cat>
          <c:val>
            <c:numRef>
              <c:extLst>
                <c:ext xmlns:c15="http://schemas.microsoft.com/office/drawing/2012/chart" uri="{02D57815-91ED-43cb-92C2-25804820EDAC}">
                  <c15:fullRef>
                    <c15:sqref>'Q11'!$E$2:$E$6</c15:sqref>
                  </c15:fullRef>
                </c:ext>
              </c:extLst>
              <c:f>'[新建 XLSX 工作表.xlsx]Q11'!$E$2:$E$5</c:f>
              <c:numCache>
                <c:formatCode>General</c:formatCode>
                <c:ptCount val="4"/>
                <c:pt idx="0">
                  <c:v>1.257</c:v>
                </c:pt>
                <c:pt idx="1">
                  <c:v>0.953</c:v>
                </c:pt>
                <c:pt idx="2">
                  <c:v>0.996</c:v>
                </c:pt>
                <c:pt idx="3">
                  <c:v>1.275</c:v>
                </c:pt>
              </c:numCache>
            </c:numRef>
          </c:val>
        </c:ser>
        <c:dLbls>
          <c:showLegendKey val="0"/>
          <c:showVal val="1"/>
          <c:showCatName val="0"/>
          <c:showSerName val="0"/>
          <c:showPercent val="0"/>
          <c:showBubbleSize val="0"/>
        </c:dLbls>
        <c:gapWidth val="150"/>
        <c:overlap val="0"/>
        <c:axId val="320548243"/>
        <c:axId val="250977505"/>
      </c:barChart>
      <c:catAx>
        <c:axId val="320548243"/>
        <c:scaling>
          <c:orientation val="minMax"/>
        </c:scaling>
        <c:delete val="0"/>
        <c:axPos val="b"/>
        <c:numFmt formatCode="General" sourceLinked="1"/>
        <c:majorTickMark val="none"/>
        <c:minorTickMark val="none"/>
        <c:tickLblPos val="nextTo"/>
        <c:spPr>
          <a:noFill/>
          <a:ln w="6350" cap="flat" cmpd="sng" algn="ctr">
            <a:solidFill>
              <a:schemeClr val="tx1">
                <a:lumMod val="50000"/>
                <a:lumOff val="50000"/>
                <a:alpha val="2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250977505"/>
        <c:crosses val="autoZero"/>
        <c:auto val="1"/>
        <c:lblAlgn val="ctr"/>
        <c:lblOffset val="100"/>
        <c:noMultiLvlLbl val="0"/>
      </c:catAx>
      <c:valAx>
        <c:axId val="250977505"/>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w="6350">
            <a:solidFill>
              <a:schemeClr val="tx1">
                <a:lumMod val="50000"/>
                <a:lumOff val="50000"/>
                <a:alpha val="25000"/>
              </a:schemeClr>
            </a:solidFill>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320548243"/>
        <c:crosses val="autoZero"/>
        <c:crossBetween val="between"/>
      </c:valAx>
      <c:spPr>
        <a:noFill/>
        <a:ln>
          <a:noFill/>
        </a:ln>
        <a:effectLst/>
      </c:spPr>
    </c:plotArea>
    <c:plotVisOnly val="1"/>
    <c:dispBlanksAs val="gap"/>
    <c:showDLblsOverMax val="0"/>
    <c:extLst>
      <c:ext uri="{0b15fc19-7d7d-44ad-8c2d-2c3a37ce22c3}">
        <chartProps xmlns="https://web.wps.cn/et/2018/main" chartId="{42f439e5-36d9-42fe-9c21-024fd1a7a046}"/>
      </c:ext>
    </c:extLst>
  </c:chart>
  <c:spPr>
    <a:solidFill>
      <a:schemeClr val="bg1"/>
    </a:solidFill>
    <a:ln w="6350" cap="flat" cmpd="sng" algn="ctr">
      <a:solidFill>
        <a:schemeClr val="tx1">
          <a:lumMod val="50000"/>
          <a:lumOff val="50000"/>
          <a:alpha val="25000"/>
        </a:schemeClr>
      </a:solidFill>
      <a:round/>
    </a:ln>
    <a:effectLst/>
  </c:spPr>
  <c:txPr>
    <a:bodyPr/>
    <a:lstStyle/>
    <a:p>
      <a:pPr>
        <a:defRPr lang="zh-CN">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en-US" altLang="zh-CN"/>
              <a:t>ANOVA</a:t>
            </a:r>
            <a:endParaRPr lang="en-US" altLang="zh-CN"/>
          </a:p>
        </c:rich>
      </c:tx>
      <c:layout>
        <c:manualLayout>
          <c:xMode val="edge"/>
          <c:yMode val="edge"/>
          <c:x val="0.355190158615717"/>
          <c:y val="0.0324074074074074"/>
        </c:manualLayout>
      </c:layout>
      <c:overlay val="0"/>
      <c:spPr>
        <a:noFill/>
        <a:ln>
          <a:noFill/>
        </a:ln>
        <a:effectLst/>
      </c:spPr>
    </c:title>
    <c:autoTitleDeleted val="0"/>
    <c:plotArea>
      <c:layout>
        <c:manualLayout>
          <c:layoutTarget val="inner"/>
          <c:xMode val="edge"/>
          <c:yMode val="edge"/>
          <c:x val="0.0872431506849315"/>
          <c:y val="0.26264298615292"/>
          <c:w val="0.813869863013699"/>
          <c:h val="0.557164358819988"/>
        </c:manualLayout>
      </c:layout>
      <c:barChart>
        <c:barDir val="col"/>
        <c:grouping val="clustered"/>
        <c:varyColors val="0"/>
        <c:ser>
          <c:idx val="0"/>
          <c:order val="0"/>
          <c:tx>
            <c:strRef>
              <c:f>'[新建 XLSX 工作表.xlsx]Q11'!$C$24</c:f>
              <c:strCache>
                <c:ptCount val="1"/>
                <c:pt idx="0">
                  <c:v>F value</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工作表.xlsx]Q11'!$B$25:$B$26</c:f>
              <c:strCache>
                <c:ptCount val="2"/>
                <c:pt idx="0">
                  <c:v>Evaluation capacity</c:v>
                </c:pt>
                <c:pt idx="1">
                  <c:v>discrimination</c:v>
                </c:pt>
              </c:strCache>
            </c:strRef>
          </c:cat>
          <c:val>
            <c:numRef>
              <c:f>'[新建 XLSX 工作表.xlsx]Q11'!$C$25:$C$26</c:f>
              <c:numCache>
                <c:formatCode>General</c:formatCode>
                <c:ptCount val="2"/>
                <c:pt idx="0">
                  <c:v>12.36</c:v>
                </c:pt>
                <c:pt idx="1">
                  <c:v>8.95</c:v>
                </c:pt>
              </c:numCache>
            </c:numRef>
          </c:val>
        </c:ser>
        <c:dLbls>
          <c:showLegendKey val="0"/>
          <c:showVal val="1"/>
          <c:showCatName val="0"/>
          <c:showSerName val="0"/>
          <c:showPercent val="0"/>
          <c:showBubbleSize val="0"/>
        </c:dLbls>
        <c:gapWidth val="150"/>
        <c:overlap val="0"/>
        <c:axId val="376109113"/>
        <c:axId val="583872621"/>
      </c:barChart>
      <c:catAx>
        <c:axId val="376109113"/>
        <c:scaling>
          <c:orientation val="minMax"/>
        </c:scaling>
        <c:delete val="0"/>
        <c:axPos val="b"/>
        <c:numFmt formatCode="General" sourceLinked="1"/>
        <c:majorTickMark val="none"/>
        <c:minorTickMark val="none"/>
        <c:tickLblPos val="nextTo"/>
        <c:spPr>
          <a:noFill/>
          <a:ln w="6350" cap="flat" cmpd="sng" algn="ctr">
            <a:solidFill>
              <a:schemeClr val="tx1">
                <a:lumMod val="50000"/>
                <a:lumOff val="50000"/>
                <a:alpha val="2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583872621"/>
        <c:crosses val="autoZero"/>
        <c:auto val="1"/>
        <c:lblAlgn val="ctr"/>
        <c:lblOffset val="100"/>
        <c:noMultiLvlLbl val="0"/>
      </c:catAx>
      <c:valAx>
        <c:axId val="583872621"/>
        <c:scaling>
          <c:orientation val="minMax"/>
        </c:scaling>
        <c:delete val="0"/>
        <c:axPos val="l"/>
        <c:numFmt formatCode="General" sourceLinked="1"/>
        <c:majorTickMark val="none"/>
        <c:minorTickMark val="none"/>
        <c:tickLblPos val="nextTo"/>
        <c:spPr>
          <a:noFill/>
          <a:ln w="6350">
            <a:solidFill>
              <a:schemeClr val="tx1">
                <a:lumMod val="50000"/>
                <a:lumOff val="50000"/>
                <a:alpha val="25000"/>
              </a:schemeClr>
            </a:solidFill>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376109113"/>
        <c:crosses val="autoZero"/>
        <c:crossBetween val="between"/>
      </c:valAx>
      <c:spPr>
        <a:noFill/>
        <a:ln>
          <a:noFill/>
        </a:ln>
        <a:effectLst/>
      </c:spPr>
    </c:plotArea>
    <c:plotVisOnly val="1"/>
    <c:dispBlanksAs val="gap"/>
    <c:showDLblsOverMax val="0"/>
    <c:extLst>
      <c:ext uri="{0b15fc19-7d7d-44ad-8c2d-2c3a37ce22c3}">
        <chartProps xmlns="https://web.wps.cn/et/2018/main" chartId="{e6cc74da-6d7e-440d-884d-e44a21cd09d2}"/>
      </c:ext>
    </c:extLst>
  </c:chart>
  <c:spPr>
    <a:solidFill>
      <a:schemeClr val="bg1"/>
    </a:solidFill>
    <a:ln w="6350" cap="flat" cmpd="sng" algn="ctr">
      <a:solidFill>
        <a:schemeClr val="tx1">
          <a:lumMod val="50000"/>
          <a:lumOff val="50000"/>
          <a:alpha val="25000"/>
        </a:schemeClr>
      </a:solidFill>
      <a:round/>
    </a:ln>
    <a:effectLst/>
  </c:spPr>
  <c:txPr>
    <a:bodyPr/>
    <a:lstStyle/>
    <a:p>
      <a:pPr>
        <a:defRPr lang="zh-CN">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1" i="0" u="none" strike="noStrike" kern="1200" baseline="0">
              <a:solidFill>
                <a:schemeClr val="tx1">
                  <a:lumMod val="75000"/>
                  <a:lumOff val="25000"/>
                </a:schemeClr>
              </a:solidFill>
              <a:latin typeface="+mn-lt"/>
              <a:ea typeface="+mn-ea"/>
              <a:cs typeface="+mn-cs"/>
            </a:defRPr>
          </a:pPr>
        </a:p>
      </c:txPr>
    </c:title>
    <c:autoTitleDeleted val="0"/>
    <c:plotArea>
      <c:layout/>
      <c:pieChart>
        <c:varyColors val="1"/>
        <c:ser>
          <c:idx val="0"/>
          <c:order val="0"/>
          <c:tx>
            <c:strRef>
              <c:f>'[新建 XLSX 工作表.xlsx]Sheet1'!$G$33</c:f>
              <c:strCache>
                <c:ptCount val="1"/>
                <c:pt idx="0">
                  <c:v>Purchase influencing factors (Q13)</c:v>
                </c:pt>
              </c:strCache>
            </c:strRef>
          </c:tx>
          <c:spPr/>
          <c:explosion val="0"/>
          <c:dPt>
            <c:idx val="0"/>
            <c:bubble3D val="0"/>
            <c:spPr>
              <a:solidFill>
                <a:schemeClr val="accent1"/>
              </a:solidFill>
              <a:ln>
                <a:solidFill>
                  <a:schemeClr val="bg1"/>
                </a:solidFill>
              </a:ln>
              <a:effectLst/>
            </c:spPr>
          </c:dPt>
          <c:dPt>
            <c:idx val="1"/>
            <c:bubble3D val="0"/>
            <c:spPr>
              <a:solidFill>
                <a:schemeClr val="accent2"/>
              </a:solidFill>
              <a:ln>
                <a:solidFill>
                  <a:schemeClr val="bg1"/>
                </a:solidFill>
              </a:ln>
              <a:effectLst/>
            </c:spPr>
          </c:dPt>
          <c:dPt>
            <c:idx val="2"/>
            <c:bubble3D val="0"/>
            <c:spPr>
              <a:solidFill>
                <a:schemeClr val="accent3"/>
              </a:solidFill>
              <a:ln>
                <a:solidFill>
                  <a:schemeClr val="bg1"/>
                </a:solidFill>
              </a:ln>
              <a:effectLst/>
            </c:spPr>
          </c:dPt>
          <c:dPt>
            <c:idx val="3"/>
            <c:bubble3D val="0"/>
            <c:spPr>
              <a:solidFill>
                <a:schemeClr val="accent4"/>
              </a:solidFill>
              <a:ln>
                <a:solidFill>
                  <a:schemeClr val="bg1"/>
                </a:solidFill>
              </a:ln>
              <a:effectLst/>
            </c:spPr>
          </c:dPt>
          <c:dPt>
            <c:idx val="4"/>
            <c:bubble3D val="0"/>
            <c:spPr>
              <a:solidFill>
                <a:schemeClr val="accent5"/>
              </a:solidFill>
              <a:ln>
                <a:solidFill>
                  <a:schemeClr val="bg1"/>
                </a:solidFill>
              </a:ln>
              <a:effectLst/>
            </c:spPr>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XLSX 工作表.xlsx]Sheet1'!$G$35:$G$39</c:f>
              <c:strCache>
                <c:ptCount val="5"/>
                <c:pt idx="0">
                  <c:v>Media advertising</c:v>
                </c:pt>
                <c:pt idx="1">
                  <c:v>Content Creator Promotions</c:v>
                </c:pt>
                <c:pt idx="2">
                  <c:v>Reviews and testimonials</c:v>
                </c:pt>
                <c:pt idx="3">
                  <c:v>Interactive content</c:v>
                </c:pt>
                <c:pt idx="4">
                  <c:v>other</c:v>
                </c:pt>
              </c:strCache>
            </c:strRef>
          </c:cat>
          <c:val>
            <c:numRef>
              <c:f>'[新建 XLSX 工作表.xlsx]Sheet1'!$H$35:$H$39</c:f>
              <c:numCache>
                <c:formatCode>General</c:formatCode>
                <c:ptCount val="5"/>
                <c:pt idx="0">
                  <c:v>29.8</c:v>
                </c:pt>
                <c:pt idx="1">
                  <c:v>47.6</c:v>
                </c:pt>
                <c:pt idx="2">
                  <c:v>52.1</c:v>
                </c:pt>
                <c:pt idx="3">
                  <c:v>26.5</c:v>
                </c:pt>
                <c:pt idx="4">
                  <c:v>1.8</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l"/>
      <c:layout>
        <c:manualLayout>
          <c:xMode val="edge"/>
          <c:yMode val="edge"/>
          <c:x val="0.129551451187335"/>
          <c:y val="0.387485380116959"/>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636788b8-cad8-4633-9af1-d9495676c0cf}"/>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8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solidFill>
          <a:schemeClr val="bg1"/>
        </a:solidFill>
      </a:ln>
      <a:effectLst/>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101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1027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1020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solidFill>
          <a:schemeClr val="phClr"/>
        </a:solid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ln w="9525" cap="flat" cmpd="sng" algn="ctr">
        <a:solidFill>
          <a:schemeClr val="tx1">
            <a:lumMod val="15000"/>
            <a:lumOff val="85000"/>
          </a:schemeClr>
        </a:solidFill>
        <a:round/>
      </a:ln>
    </cs:spPr>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1027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10173">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no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1009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styleClr val="auto"/>
    </cs:lnRef>
    <cs:fillRef idx="1">
      <cs:styleClr val="auto"/>
    </cs:fillRef>
    <cs:effectRef idx="0"/>
    <cs:fontRef idx="minor">
      <a:schemeClr val="dk1"/>
    </cs:fontRef>
    <cs:spPr>
      <a:ln>
        <a:solidFill>
          <a:schemeClr val="bg1"/>
        </a:solidFill>
      </a:ln>
      <a:effectLs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1002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1008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solidFill>
          <a:schemeClr val="bg1"/>
        </a:solidFill>
      </a:ln>
      <a:effectLst/>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101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94</Pages>
  <Words>707</Words>
  <Characters>4183</Characters>
  <Lines>0</Lines>
  <Paragraphs>0</Paragraphs>
  <TotalTime>16</TotalTime>
  <ScaleCrop>false</ScaleCrop>
  <LinksUpToDate>false</LinksUpToDate>
  <CharactersWithSpaces>4737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2025-04-22T13:34:00Z</dcterms:created>
  <dc:creator>DELL</dc:creator>
  <cp:lastModifiedBy>  励志的柠r ପ</cp:lastModifiedBy>
  <dcterms:modified xsi:type="dcterms:W3CDTF">2025-04-23T21:49:10Z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eyJoZGlkIjoiM2E2OGU5MjAzYzNhODFlMGM2NjI0NjFjZGMyN2MxYzYiLCJ1c2VySWQiOiI0NjA4MTAzOTUifQ==</vt:lpwstr>
  </property>
  <property fmtid="{D5CDD505-2E9C-101B-9397-08002B2CF9AE}" pid="4" name="ICV">
    <vt:lpwstr>3B99968DECD149EEA80D12DBA40454B1_13</vt:lpwstr>
  </property>
</Properties>
</file>